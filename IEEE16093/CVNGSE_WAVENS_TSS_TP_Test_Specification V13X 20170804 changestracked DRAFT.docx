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4860B" w14:textId="77777777" w:rsidR="00C84DB0" w:rsidRPr="00E22969" w:rsidRDefault="00543204" w:rsidP="0097297B">
      <w:pPr>
        <w:pStyle w:val="ATTheadline"/>
        <w:rPr>
          <w:sz w:val="24"/>
          <w:szCs w:val="24"/>
        </w:rPr>
      </w:pPr>
      <w:r w:rsidRPr="00E22969">
        <w:rPr>
          <w:noProof/>
        </w:rPr>
        <w:drawing>
          <wp:inline distT="0" distB="0" distL="0" distR="0" wp14:anchorId="1AB4C3F6" wp14:editId="23CE6573">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p>
    <w:p w14:paraId="36F7109D" w14:textId="77777777" w:rsidR="00322FC8" w:rsidRPr="00E22969" w:rsidRDefault="00322FC8" w:rsidP="0097297B">
      <w:pPr>
        <w:pStyle w:val="ATTheadline"/>
        <w:rPr>
          <w:color w:val="000000" w:themeColor="text1"/>
          <w:sz w:val="24"/>
          <w:szCs w:val="24"/>
        </w:rPr>
      </w:pPr>
    </w:p>
    <w:p w14:paraId="3F452EDB" w14:textId="77777777" w:rsidR="00D21C7C" w:rsidRPr="00E22969" w:rsidRDefault="00D21C7C" w:rsidP="00D21C7C">
      <w:pPr>
        <w:jc w:val="center"/>
        <w:rPr>
          <w:b/>
          <w:sz w:val="40"/>
        </w:rPr>
      </w:pPr>
      <w:r w:rsidRPr="00E22969">
        <w:rPr>
          <w:b/>
          <w:sz w:val="40"/>
        </w:rPr>
        <w:t>Conformance test specifications for</w:t>
      </w:r>
    </w:p>
    <w:p w14:paraId="5C234D8A" w14:textId="77777777" w:rsidR="00D21C7C" w:rsidRPr="00E22969" w:rsidRDefault="00D21C7C" w:rsidP="00D21C7C">
      <w:pPr>
        <w:jc w:val="center"/>
        <w:rPr>
          <w:b/>
          <w:sz w:val="40"/>
        </w:rPr>
      </w:pPr>
      <w:r w:rsidRPr="00E22969">
        <w:rPr>
          <w:b/>
          <w:bCs/>
          <w:sz w:val="40"/>
        </w:rPr>
        <w:t>Wireless Access in</w:t>
      </w:r>
      <w:r w:rsidRPr="00E22969">
        <w:rPr>
          <w:b/>
          <w:bCs/>
          <w:sz w:val="40"/>
        </w:rPr>
        <w:br/>
        <w:t>Vehicular Environments (WAVE) —</w:t>
      </w:r>
      <w:r w:rsidRPr="00E22969">
        <w:rPr>
          <w:b/>
          <w:bCs/>
          <w:sz w:val="40"/>
        </w:rPr>
        <w:br/>
        <w:t>Networking Services</w:t>
      </w:r>
    </w:p>
    <w:p w14:paraId="516299FF" w14:textId="77777777" w:rsidR="00D21C7C" w:rsidRPr="00E22969" w:rsidRDefault="00D21C7C" w:rsidP="00D21C7C">
      <w:pPr>
        <w:jc w:val="center"/>
        <w:rPr>
          <w:b/>
          <w:sz w:val="40"/>
        </w:rPr>
      </w:pPr>
      <w:r w:rsidRPr="00E22969">
        <w:rPr>
          <w:b/>
          <w:sz w:val="40"/>
        </w:rPr>
        <w:t>Test Suite Structure and Test Purposes (TSS &amp; TP)</w:t>
      </w:r>
    </w:p>
    <w:p w14:paraId="4EBAB6EF" w14:textId="77777777" w:rsidR="00322FC8" w:rsidRPr="00E22969" w:rsidRDefault="00322FC8" w:rsidP="0097297B">
      <w:pPr>
        <w:pStyle w:val="ATTheadline"/>
        <w:rPr>
          <w:color w:val="000000" w:themeColor="text1"/>
          <w:sz w:val="24"/>
          <w:szCs w:val="24"/>
        </w:rPr>
      </w:pPr>
    </w:p>
    <w:p w14:paraId="6C08CCDB" w14:textId="77777777" w:rsidR="00322FC8" w:rsidRPr="00E22969"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E22969" w14:paraId="63F34204" w14:textId="77777777" w:rsidTr="00C15DB8">
        <w:tc>
          <w:tcPr>
            <w:tcW w:w="2947" w:type="dxa"/>
          </w:tcPr>
          <w:p w14:paraId="28A7EC30" w14:textId="77777777" w:rsidR="00322FC8" w:rsidRPr="00E22969" w:rsidRDefault="00510CB5" w:rsidP="00D21C7C">
            <w:pPr>
              <w:pStyle w:val="Footer"/>
              <w:rPr>
                <w:sz w:val="22"/>
                <w:szCs w:val="22"/>
              </w:rPr>
            </w:pPr>
            <w:r w:rsidRPr="00E22969">
              <w:rPr>
                <w:sz w:val="22"/>
                <w:szCs w:val="22"/>
              </w:rPr>
              <w:t xml:space="preserve">Document </w:t>
            </w:r>
            <w:r w:rsidR="00D21C7C" w:rsidRPr="00E22969">
              <w:rPr>
                <w:sz w:val="22"/>
                <w:szCs w:val="22"/>
              </w:rPr>
              <w:t>Mnemonics</w:t>
            </w:r>
            <w:r w:rsidRPr="00E22969">
              <w:rPr>
                <w:sz w:val="22"/>
                <w:szCs w:val="22"/>
              </w:rPr>
              <w:t>:</w:t>
            </w:r>
          </w:p>
        </w:tc>
        <w:tc>
          <w:tcPr>
            <w:tcW w:w="3060" w:type="dxa"/>
          </w:tcPr>
          <w:p w14:paraId="4D1CC660" w14:textId="77777777" w:rsidR="00322FC8" w:rsidRPr="00E22969" w:rsidRDefault="00D21C7C" w:rsidP="00D21C7C">
            <w:pPr>
              <w:pStyle w:val="Footer"/>
              <w:rPr>
                <w:sz w:val="22"/>
                <w:szCs w:val="22"/>
              </w:rPr>
            </w:pPr>
            <w:r w:rsidRPr="00E22969">
              <w:rPr>
                <w:sz w:val="22"/>
                <w:szCs w:val="22"/>
              </w:rPr>
              <w:t>WAVENS-TSS&amp;TP</w:t>
            </w:r>
          </w:p>
        </w:tc>
      </w:tr>
      <w:tr w:rsidR="00322FC8" w:rsidRPr="00E22969" w14:paraId="0DD6783D" w14:textId="77777777" w:rsidTr="00C15DB8">
        <w:tc>
          <w:tcPr>
            <w:tcW w:w="2947" w:type="dxa"/>
          </w:tcPr>
          <w:p w14:paraId="063877F0" w14:textId="77777777" w:rsidR="00322FC8" w:rsidRPr="00E22969" w:rsidRDefault="00510CB5" w:rsidP="0097297B">
            <w:pPr>
              <w:pStyle w:val="Footer"/>
              <w:rPr>
                <w:sz w:val="22"/>
                <w:szCs w:val="22"/>
              </w:rPr>
            </w:pPr>
            <w:r w:rsidRPr="00E22969">
              <w:rPr>
                <w:sz w:val="22"/>
                <w:szCs w:val="22"/>
              </w:rPr>
              <w:t>Revision:</w:t>
            </w:r>
          </w:p>
        </w:tc>
        <w:tc>
          <w:tcPr>
            <w:tcW w:w="3060" w:type="dxa"/>
          </w:tcPr>
          <w:p w14:paraId="3F5DD58E" w14:textId="5558BF88" w:rsidR="00322FC8" w:rsidRPr="00E22969" w:rsidRDefault="003B4CB9" w:rsidP="00A4322C">
            <w:pPr>
              <w:pStyle w:val="Footer"/>
              <w:rPr>
                <w:sz w:val="22"/>
                <w:szCs w:val="22"/>
              </w:rPr>
            </w:pPr>
            <w:r w:rsidRPr="00E22969">
              <w:rPr>
                <w:sz w:val="22"/>
                <w:szCs w:val="22"/>
              </w:rPr>
              <w:t>[</w:t>
            </w:r>
            <w:bookmarkStart w:id="0" w:name="DOC_REVISION"/>
            <w:r w:rsidR="003C0BC5" w:rsidRPr="00E22969">
              <w:rPr>
                <w:sz w:val="22"/>
                <w:szCs w:val="22"/>
              </w:rPr>
              <w:t>V</w:t>
            </w:r>
            <w:r w:rsidR="00A1383A">
              <w:rPr>
                <w:sz w:val="22"/>
                <w:szCs w:val="22"/>
              </w:rPr>
              <w:t>1.</w:t>
            </w:r>
            <w:ins w:id="1" w:author="Dmitri.Khijniak@7Layers.com" w:date="2017-07-24T11:28:00Z">
              <w:r w:rsidR="0077263C">
                <w:rPr>
                  <w:sz w:val="22"/>
                  <w:szCs w:val="22"/>
                </w:rPr>
                <w:t>3</w:t>
              </w:r>
            </w:ins>
            <w:r w:rsidR="00373ECF">
              <w:rPr>
                <w:sz w:val="22"/>
                <w:szCs w:val="22"/>
              </w:rPr>
              <w:t>.</w:t>
            </w:r>
            <w:r w:rsidR="00680559">
              <w:rPr>
                <w:sz w:val="22"/>
                <w:szCs w:val="22"/>
              </w:rPr>
              <w:t>2-DRAFT</w:t>
            </w:r>
            <w:bookmarkEnd w:id="0"/>
            <w:r w:rsidRPr="00E22969">
              <w:rPr>
                <w:sz w:val="22"/>
                <w:szCs w:val="22"/>
              </w:rPr>
              <w:t>]</w:t>
            </w:r>
          </w:p>
        </w:tc>
      </w:tr>
      <w:tr w:rsidR="00322FC8" w:rsidRPr="00E22969" w14:paraId="0C8F543B" w14:textId="77777777" w:rsidTr="00C15DB8">
        <w:tc>
          <w:tcPr>
            <w:tcW w:w="2947" w:type="dxa"/>
          </w:tcPr>
          <w:p w14:paraId="77CF72DB" w14:textId="77777777" w:rsidR="00322FC8" w:rsidRPr="00E22969" w:rsidRDefault="00510CB5" w:rsidP="0097297B">
            <w:pPr>
              <w:pStyle w:val="Footer"/>
              <w:rPr>
                <w:sz w:val="22"/>
                <w:szCs w:val="22"/>
              </w:rPr>
            </w:pPr>
            <w:r w:rsidRPr="00E22969">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7-07-28T00:00:00Z">
              <w:dateFormat w:val="M/d/yyyy"/>
              <w:lid w:val="en-US"/>
              <w:storeMappedDataAs w:val="dateTime"/>
              <w:calendar w:val="gregorian"/>
            </w:date>
          </w:sdtPr>
          <w:sdtContent>
            <w:tc>
              <w:tcPr>
                <w:tcW w:w="3060" w:type="dxa"/>
              </w:tcPr>
              <w:p w14:paraId="6C762C53" w14:textId="470F2435" w:rsidR="00322FC8" w:rsidRPr="00E22969" w:rsidRDefault="00680559" w:rsidP="00E517FB">
                <w:pPr>
                  <w:pStyle w:val="Footer"/>
                  <w:rPr>
                    <w:sz w:val="22"/>
                    <w:szCs w:val="22"/>
                  </w:rPr>
                </w:pPr>
                <w:r>
                  <w:rPr>
                    <w:sz w:val="22"/>
                    <w:szCs w:val="22"/>
                  </w:rPr>
                  <w:t>7/28/2017</w:t>
                </w:r>
              </w:p>
            </w:tc>
          </w:sdtContent>
        </w:sdt>
      </w:tr>
    </w:tbl>
    <w:p w14:paraId="719F1A72" w14:textId="77777777" w:rsidR="00322FC8" w:rsidRPr="00E22969" w:rsidRDefault="00322FC8" w:rsidP="0097297B">
      <w:pPr>
        <w:pStyle w:val="Footer"/>
      </w:pPr>
    </w:p>
    <w:p w14:paraId="7FC67E66" w14:textId="77777777" w:rsidR="002803E2" w:rsidRPr="00E22969" w:rsidRDefault="002803E2" w:rsidP="0097297B">
      <w:pPr>
        <w:pStyle w:val="Footer"/>
      </w:pPr>
    </w:p>
    <w:p w14:paraId="7CEBF9F9" w14:textId="77777777" w:rsidR="002803E2" w:rsidRPr="00E22969" w:rsidRDefault="002803E2">
      <w:pPr>
        <w:overflowPunct/>
        <w:autoSpaceDE/>
        <w:autoSpaceDN/>
        <w:adjustRightInd/>
        <w:spacing w:after="0"/>
        <w:textAlignment w:val="auto"/>
        <w:rPr>
          <w:rFonts w:ascii="Arial" w:hAnsi="Arial" w:cs="Arial"/>
        </w:rPr>
      </w:pPr>
      <w:r w:rsidRPr="00E22969">
        <w:br w:type="page"/>
      </w:r>
    </w:p>
    <w:sdt>
      <w:sdtPr>
        <w:rPr>
          <w:rFonts w:asciiTheme="majorHAnsi" w:eastAsiaTheme="majorEastAsia" w:hAnsiTheme="majorHAnsi" w:cstheme="majorBidi"/>
          <w:b/>
          <w:bCs/>
          <w:color w:val="365F91" w:themeColor="accent1" w:themeShade="BF"/>
          <w:sz w:val="28"/>
          <w:szCs w:val="28"/>
          <w:lang w:eastAsia="ja-JP"/>
        </w:rPr>
        <w:id w:val="1830948659"/>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14:paraId="03E1CD75" w14:textId="77777777" w:rsidR="00D160D7" w:rsidRPr="00E22969" w:rsidRDefault="00D160D7" w:rsidP="009C3C2C">
          <w:pPr>
            <w:keepNext/>
            <w:keepLines/>
            <w:tabs>
              <w:tab w:val="left" w:pos="720"/>
            </w:tabs>
            <w:overflowPunct/>
            <w:autoSpaceDE/>
            <w:autoSpaceDN/>
            <w:adjustRightInd/>
            <w:spacing w:before="480" w:line="276" w:lineRule="auto"/>
            <w:rPr>
              <w:rFonts w:asciiTheme="majorHAnsi" w:eastAsiaTheme="majorEastAsia" w:hAnsiTheme="majorHAnsi" w:cstheme="majorBidi"/>
              <w:b/>
              <w:bCs/>
              <w:color w:val="365F91" w:themeColor="accent1" w:themeShade="BF"/>
              <w:sz w:val="28"/>
              <w:szCs w:val="28"/>
              <w:lang w:eastAsia="ja-JP"/>
            </w:rPr>
          </w:pPr>
          <w:r w:rsidRPr="00E22969">
            <w:rPr>
              <w:rFonts w:asciiTheme="majorHAnsi" w:eastAsiaTheme="majorEastAsia" w:hAnsiTheme="majorHAnsi" w:cstheme="majorBidi"/>
              <w:b/>
              <w:bCs/>
              <w:color w:val="365F91" w:themeColor="accent1" w:themeShade="BF"/>
              <w:sz w:val="28"/>
              <w:szCs w:val="28"/>
              <w:lang w:eastAsia="ja-JP"/>
            </w:rPr>
            <w:t>Table of Contents</w:t>
          </w:r>
        </w:p>
        <w:p w14:paraId="6651A3EE" w14:textId="6ADEBA3B" w:rsidR="00680559" w:rsidRDefault="00D160D7">
          <w:pPr>
            <w:pStyle w:val="TOC1"/>
            <w:rPr>
              <w:rFonts w:asciiTheme="minorHAnsi" w:eastAsiaTheme="minorEastAsia" w:hAnsiTheme="minorHAnsi" w:cstheme="minorBidi"/>
              <w:noProof/>
              <w:sz w:val="22"/>
              <w:szCs w:val="22"/>
            </w:rPr>
          </w:pPr>
          <w:r w:rsidRPr="00E22969">
            <w:fldChar w:fldCharType="begin"/>
          </w:r>
          <w:r w:rsidRPr="00E22969">
            <w:instrText xml:space="preserve"> TOC \o "1-3" \h \z \u </w:instrText>
          </w:r>
          <w:r w:rsidRPr="00E22969">
            <w:fldChar w:fldCharType="separate"/>
          </w:r>
          <w:hyperlink w:anchor="_Toc489000411" w:history="1">
            <w:r w:rsidR="00680559" w:rsidRPr="00B749A6">
              <w:rPr>
                <w:rStyle w:val="Hyperlink"/>
                <w:noProof/>
              </w:rPr>
              <w:t>1</w:t>
            </w:r>
            <w:r w:rsidR="00680559">
              <w:rPr>
                <w:rFonts w:asciiTheme="minorHAnsi" w:eastAsiaTheme="minorEastAsia" w:hAnsiTheme="minorHAnsi" w:cstheme="minorBidi"/>
                <w:noProof/>
                <w:sz w:val="22"/>
                <w:szCs w:val="22"/>
              </w:rPr>
              <w:tab/>
            </w:r>
            <w:r w:rsidR="00680559" w:rsidRPr="00B749A6">
              <w:rPr>
                <w:rStyle w:val="Hyperlink"/>
                <w:noProof/>
              </w:rPr>
              <w:t>Scope</w:t>
            </w:r>
            <w:r w:rsidR="00680559">
              <w:rPr>
                <w:noProof/>
                <w:webHidden/>
              </w:rPr>
              <w:tab/>
            </w:r>
            <w:r w:rsidR="00680559">
              <w:rPr>
                <w:noProof/>
                <w:webHidden/>
              </w:rPr>
              <w:fldChar w:fldCharType="begin"/>
            </w:r>
            <w:r w:rsidR="00680559">
              <w:rPr>
                <w:noProof/>
                <w:webHidden/>
              </w:rPr>
              <w:instrText xml:space="preserve"> PAGEREF _Toc489000411 \h </w:instrText>
            </w:r>
            <w:r w:rsidR="00680559">
              <w:rPr>
                <w:noProof/>
                <w:webHidden/>
              </w:rPr>
            </w:r>
            <w:r w:rsidR="00680559">
              <w:rPr>
                <w:noProof/>
                <w:webHidden/>
              </w:rPr>
              <w:fldChar w:fldCharType="separate"/>
            </w:r>
            <w:r w:rsidR="00680559">
              <w:rPr>
                <w:noProof/>
                <w:webHidden/>
              </w:rPr>
              <w:t>4</w:t>
            </w:r>
            <w:r w:rsidR="00680559">
              <w:rPr>
                <w:noProof/>
                <w:webHidden/>
              </w:rPr>
              <w:fldChar w:fldCharType="end"/>
            </w:r>
          </w:hyperlink>
        </w:p>
        <w:p w14:paraId="650AD141" w14:textId="36EC8920" w:rsidR="00680559" w:rsidRDefault="008F3187">
          <w:pPr>
            <w:pStyle w:val="TOC1"/>
            <w:rPr>
              <w:rFonts w:asciiTheme="minorHAnsi" w:eastAsiaTheme="minorEastAsia" w:hAnsiTheme="minorHAnsi" w:cstheme="minorBidi"/>
              <w:noProof/>
              <w:sz w:val="22"/>
              <w:szCs w:val="22"/>
            </w:rPr>
          </w:pPr>
          <w:hyperlink w:anchor="_Toc489000412" w:history="1">
            <w:r w:rsidR="00680559" w:rsidRPr="00B749A6">
              <w:rPr>
                <w:rStyle w:val="Hyperlink"/>
                <w:noProof/>
              </w:rPr>
              <w:t>2</w:t>
            </w:r>
            <w:r w:rsidR="00680559">
              <w:rPr>
                <w:rFonts w:asciiTheme="minorHAnsi" w:eastAsiaTheme="minorEastAsia" w:hAnsiTheme="minorHAnsi" w:cstheme="minorBidi"/>
                <w:noProof/>
                <w:sz w:val="22"/>
                <w:szCs w:val="22"/>
              </w:rPr>
              <w:tab/>
            </w:r>
            <w:r w:rsidR="00680559" w:rsidRPr="00B749A6">
              <w:rPr>
                <w:rStyle w:val="Hyperlink"/>
                <w:noProof/>
              </w:rPr>
              <w:t>References</w:t>
            </w:r>
            <w:r w:rsidR="00680559">
              <w:rPr>
                <w:noProof/>
                <w:webHidden/>
              </w:rPr>
              <w:tab/>
            </w:r>
            <w:r w:rsidR="00680559">
              <w:rPr>
                <w:noProof/>
                <w:webHidden/>
              </w:rPr>
              <w:fldChar w:fldCharType="begin"/>
            </w:r>
            <w:r w:rsidR="00680559">
              <w:rPr>
                <w:noProof/>
                <w:webHidden/>
              </w:rPr>
              <w:instrText xml:space="preserve"> PAGEREF _Toc489000412 \h </w:instrText>
            </w:r>
            <w:r w:rsidR="00680559">
              <w:rPr>
                <w:noProof/>
                <w:webHidden/>
              </w:rPr>
            </w:r>
            <w:r w:rsidR="00680559">
              <w:rPr>
                <w:noProof/>
                <w:webHidden/>
              </w:rPr>
              <w:fldChar w:fldCharType="separate"/>
            </w:r>
            <w:r w:rsidR="00680559">
              <w:rPr>
                <w:noProof/>
                <w:webHidden/>
              </w:rPr>
              <w:t>4</w:t>
            </w:r>
            <w:r w:rsidR="00680559">
              <w:rPr>
                <w:noProof/>
                <w:webHidden/>
              </w:rPr>
              <w:fldChar w:fldCharType="end"/>
            </w:r>
          </w:hyperlink>
        </w:p>
        <w:p w14:paraId="6B0A84C0" w14:textId="0ACF182B" w:rsidR="00680559" w:rsidRDefault="008F3187">
          <w:pPr>
            <w:pStyle w:val="TOC2"/>
            <w:rPr>
              <w:rFonts w:asciiTheme="minorHAnsi" w:eastAsiaTheme="minorEastAsia" w:hAnsiTheme="minorHAnsi" w:cstheme="minorBidi"/>
              <w:noProof/>
              <w:sz w:val="22"/>
              <w:szCs w:val="22"/>
            </w:rPr>
          </w:pPr>
          <w:hyperlink w:anchor="_Toc489000413" w:history="1">
            <w:r w:rsidR="00680559" w:rsidRPr="00B749A6">
              <w:rPr>
                <w:rStyle w:val="Hyperlink"/>
                <w:noProof/>
              </w:rPr>
              <w:t>2.1</w:t>
            </w:r>
            <w:r w:rsidR="00680559">
              <w:rPr>
                <w:rFonts w:asciiTheme="minorHAnsi" w:eastAsiaTheme="minorEastAsia" w:hAnsiTheme="minorHAnsi" w:cstheme="minorBidi"/>
                <w:noProof/>
                <w:sz w:val="22"/>
                <w:szCs w:val="22"/>
              </w:rPr>
              <w:tab/>
            </w:r>
            <w:r w:rsidR="00680559" w:rsidRPr="00B749A6">
              <w:rPr>
                <w:rStyle w:val="Hyperlink"/>
                <w:noProof/>
              </w:rPr>
              <w:t>Normative References</w:t>
            </w:r>
            <w:r w:rsidR="00680559">
              <w:rPr>
                <w:noProof/>
                <w:webHidden/>
              </w:rPr>
              <w:tab/>
            </w:r>
            <w:r w:rsidR="00680559">
              <w:rPr>
                <w:noProof/>
                <w:webHidden/>
              </w:rPr>
              <w:fldChar w:fldCharType="begin"/>
            </w:r>
            <w:r w:rsidR="00680559">
              <w:rPr>
                <w:noProof/>
                <w:webHidden/>
              </w:rPr>
              <w:instrText xml:space="preserve"> PAGEREF _Toc489000413 \h </w:instrText>
            </w:r>
            <w:r w:rsidR="00680559">
              <w:rPr>
                <w:noProof/>
                <w:webHidden/>
              </w:rPr>
            </w:r>
            <w:r w:rsidR="00680559">
              <w:rPr>
                <w:noProof/>
                <w:webHidden/>
              </w:rPr>
              <w:fldChar w:fldCharType="separate"/>
            </w:r>
            <w:r w:rsidR="00680559">
              <w:rPr>
                <w:noProof/>
                <w:webHidden/>
              </w:rPr>
              <w:t>4</w:t>
            </w:r>
            <w:r w:rsidR="00680559">
              <w:rPr>
                <w:noProof/>
                <w:webHidden/>
              </w:rPr>
              <w:fldChar w:fldCharType="end"/>
            </w:r>
          </w:hyperlink>
        </w:p>
        <w:p w14:paraId="0D93A74C" w14:textId="1691D6A4" w:rsidR="00680559" w:rsidRDefault="008F3187">
          <w:pPr>
            <w:pStyle w:val="TOC2"/>
            <w:rPr>
              <w:rFonts w:asciiTheme="minorHAnsi" w:eastAsiaTheme="minorEastAsia" w:hAnsiTheme="minorHAnsi" w:cstheme="minorBidi"/>
              <w:noProof/>
              <w:sz w:val="22"/>
              <w:szCs w:val="22"/>
            </w:rPr>
          </w:pPr>
          <w:hyperlink w:anchor="_Toc489000414" w:history="1">
            <w:r w:rsidR="00680559" w:rsidRPr="00B749A6">
              <w:rPr>
                <w:rStyle w:val="Hyperlink"/>
                <w:noProof/>
              </w:rPr>
              <w:t>2.2</w:t>
            </w:r>
            <w:r w:rsidR="00680559">
              <w:rPr>
                <w:rFonts w:asciiTheme="minorHAnsi" w:eastAsiaTheme="minorEastAsia" w:hAnsiTheme="minorHAnsi" w:cstheme="minorBidi"/>
                <w:noProof/>
                <w:sz w:val="22"/>
                <w:szCs w:val="22"/>
              </w:rPr>
              <w:tab/>
            </w:r>
            <w:r w:rsidR="00680559" w:rsidRPr="00B749A6">
              <w:rPr>
                <w:rStyle w:val="Hyperlink"/>
                <w:noProof/>
              </w:rPr>
              <w:t>Informative References</w:t>
            </w:r>
            <w:r w:rsidR="00680559">
              <w:rPr>
                <w:noProof/>
                <w:webHidden/>
              </w:rPr>
              <w:tab/>
            </w:r>
            <w:r w:rsidR="00680559">
              <w:rPr>
                <w:noProof/>
                <w:webHidden/>
              </w:rPr>
              <w:fldChar w:fldCharType="begin"/>
            </w:r>
            <w:r w:rsidR="00680559">
              <w:rPr>
                <w:noProof/>
                <w:webHidden/>
              </w:rPr>
              <w:instrText xml:space="preserve"> PAGEREF _Toc489000414 \h </w:instrText>
            </w:r>
            <w:r w:rsidR="00680559">
              <w:rPr>
                <w:noProof/>
                <w:webHidden/>
              </w:rPr>
            </w:r>
            <w:r w:rsidR="00680559">
              <w:rPr>
                <w:noProof/>
                <w:webHidden/>
              </w:rPr>
              <w:fldChar w:fldCharType="separate"/>
            </w:r>
            <w:r w:rsidR="00680559">
              <w:rPr>
                <w:noProof/>
                <w:webHidden/>
              </w:rPr>
              <w:t>4</w:t>
            </w:r>
            <w:r w:rsidR="00680559">
              <w:rPr>
                <w:noProof/>
                <w:webHidden/>
              </w:rPr>
              <w:fldChar w:fldCharType="end"/>
            </w:r>
          </w:hyperlink>
        </w:p>
        <w:p w14:paraId="7485D7A9" w14:textId="1DC241F1" w:rsidR="00680559" w:rsidRDefault="008F3187">
          <w:pPr>
            <w:pStyle w:val="TOC1"/>
            <w:rPr>
              <w:rFonts w:asciiTheme="minorHAnsi" w:eastAsiaTheme="minorEastAsia" w:hAnsiTheme="minorHAnsi" w:cstheme="minorBidi"/>
              <w:noProof/>
              <w:sz w:val="22"/>
              <w:szCs w:val="22"/>
            </w:rPr>
          </w:pPr>
          <w:hyperlink w:anchor="_Toc489000415" w:history="1">
            <w:r w:rsidR="00680559" w:rsidRPr="00B749A6">
              <w:rPr>
                <w:rStyle w:val="Hyperlink"/>
                <w:noProof/>
              </w:rPr>
              <w:t>3</w:t>
            </w:r>
            <w:r w:rsidR="00680559">
              <w:rPr>
                <w:rFonts w:asciiTheme="minorHAnsi" w:eastAsiaTheme="minorEastAsia" w:hAnsiTheme="minorHAnsi" w:cstheme="minorBidi"/>
                <w:noProof/>
                <w:sz w:val="22"/>
                <w:szCs w:val="22"/>
              </w:rPr>
              <w:tab/>
            </w:r>
            <w:r w:rsidR="00680559" w:rsidRPr="00B749A6">
              <w:rPr>
                <w:rStyle w:val="Hyperlink"/>
                <w:noProof/>
              </w:rPr>
              <w:t>Definitions and Abbreviations</w:t>
            </w:r>
            <w:r w:rsidR="00680559">
              <w:rPr>
                <w:noProof/>
                <w:webHidden/>
              </w:rPr>
              <w:tab/>
            </w:r>
            <w:r w:rsidR="00680559">
              <w:rPr>
                <w:noProof/>
                <w:webHidden/>
              </w:rPr>
              <w:fldChar w:fldCharType="begin"/>
            </w:r>
            <w:r w:rsidR="00680559">
              <w:rPr>
                <w:noProof/>
                <w:webHidden/>
              </w:rPr>
              <w:instrText xml:space="preserve"> PAGEREF _Toc489000415 \h </w:instrText>
            </w:r>
            <w:r w:rsidR="00680559">
              <w:rPr>
                <w:noProof/>
                <w:webHidden/>
              </w:rPr>
            </w:r>
            <w:r w:rsidR="00680559">
              <w:rPr>
                <w:noProof/>
                <w:webHidden/>
              </w:rPr>
              <w:fldChar w:fldCharType="separate"/>
            </w:r>
            <w:r w:rsidR="00680559">
              <w:rPr>
                <w:noProof/>
                <w:webHidden/>
              </w:rPr>
              <w:t>5</w:t>
            </w:r>
            <w:r w:rsidR="00680559">
              <w:rPr>
                <w:noProof/>
                <w:webHidden/>
              </w:rPr>
              <w:fldChar w:fldCharType="end"/>
            </w:r>
          </w:hyperlink>
        </w:p>
        <w:p w14:paraId="4DAF726B" w14:textId="3C2D88F9" w:rsidR="00680559" w:rsidRDefault="008F3187">
          <w:pPr>
            <w:pStyle w:val="TOC2"/>
            <w:rPr>
              <w:rFonts w:asciiTheme="minorHAnsi" w:eastAsiaTheme="minorEastAsia" w:hAnsiTheme="minorHAnsi" w:cstheme="minorBidi"/>
              <w:noProof/>
              <w:sz w:val="22"/>
              <w:szCs w:val="22"/>
            </w:rPr>
          </w:pPr>
          <w:hyperlink w:anchor="_Toc489000416" w:history="1">
            <w:r w:rsidR="00680559" w:rsidRPr="00B749A6">
              <w:rPr>
                <w:rStyle w:val="Hyperlink"/>
                <w:noProof/>
              </w:rPr>
              <w:t>3.1</w:t>
            </w:r>
            <w:r w:rsidR="00680559">
              <w:rPr>
                <w:rFonts w:asciiTheme="minorHAnsi" w:eastAsiaTheme="minorEastAsia" w:hAnsiTheme="minorHAnsi" w:cstheme="minorBidi"/>
                <w:noProof/>
                <w:sz w:val="22"/>
                <w:szCs w:val="22"/>
              </w:rPr>
              <w:tab/>
            </w:r>
            <w:r w:rsidR="00680559" w:rsidRPr="00B749A6">
              <w:rPr>
                <w:rStyle w:val="Hyperlink"/>
                <w:noProof/>
              </w:rPr>
              <w:t>Definitions</w:t>
            </w:r>
            <w:r w:rsidR="00680559">
              <w:rPr>
                <w:noProof/>
                <w:webHidden/>
              </w:rPr>
              <w:tab/>
            </w:r>
            <w:r w:rsidR="00680559">
              <w:rPr>
                <w:noProof/>
                <w:webHidden/>
              </w:rPr>
              <w:fldChar w:fldCharType="begin"/>
            </w:r>
            <w:r w:rsidR="00680559">
              <w:rPr>
                <w:noProof/>
                <w:webHidden/>
              </w:rPr>
              <w:instrText xml:space="preserve"> PAGEREF _Toc489000416 \h </w:instrText>
            </w:r>
            <w:r w:rsidR="00680559">
              <w:rPr>
                <w:noProof/>
                <w:webHidden/>
              </w:rPr>
            </w:r>
            <w:r w:rsidR="00680559">
              <w:rPr>
                <w:noProof/>
                <w:webHidden/>
              </w:rPr>
              <w:fldChar w:fldCharType="separate"/>
            </w:r>
            <w:r w:rsidR="00680559">
              <w:rPr>
                <w:noProof/>
                <w:webHidden/>
              </w:rPr>
              <w:t>5</w:t>
            </w:r>
            <w:r w:rsidR="00680559">
              <w:rPr>
                <w:noProof/>
                <w:webHidden/>
              </w:rPr>
              <w:fldChar w:fldCharType="end"/>
            </w:r>
          </w:hyperlink>
        </w:p>
        <w:p w14:paraId="5EC54ECE" w14:textId="785E6B2B" w:rsidR="00680559" w:rsidRDefault="008F3187">
          <w:pPr>
            <w:pStyle w:val="TOC1"/>
            <w:rPr>
              <w:rFonts w:asciiTheme="minorHAnsi" w:eastAsiaTheme="minorEastAsia" w:hAnsiTheme="minorHAnsi" w:cstheme="minorBidi"/>
              <w:noProof/>
              <w:sz w:val="22"/>
              <w:szCs w:val="22"/>
            </w:rPr>
          </w:pPr>
          <w:hyperlink w:anchor="_Toc489000417" w:history="1">
            <w:r w:rsidR="00680559" w:rsidRPr="00B749A6">
              <w:rPr>
                <w:rStyle w:val="Hyperlink"/>
                <w:noProof/>
              </w:rPr>
              <w:t>3.2</w:t>
            </w:r>
            <w:r w:rsidR="00680559">
              <w:rPr>
                <w:rFonts w:asciiTheme="minorHAnsi" w:eastAsiaTheme="minorEastAsia" w:hAnsiTheme="minorHAnsi" w:cstheme="minorBidi"/>
                <w:noProof/>
                <w:sz w:val="22"/>
                <w:szCs w:val="22"/>
              </w:rPr>
              <w:tab/>
            </w:r>
            <w:r w:rsidR="00680559" w:rsidRPr="00B749A6">
              <w:rPr>
                <w:rStyle w:val="Hyperlink"/>
                <w:noProof/>
              </w:rPr>
              <w:t>Abbreviations</w:t>
            </w:r>
            <w:r w:rsidR="00680559">
              <w:rPr>
                <w:noProof/>
                <w:webHidden/>
              </w:rPr>
              <w:tab/>
            </w:r>
            <w:r w:rsidR="00680559">
              <w:rPr>
                <w:noProof/>
                <w:webHidden/>
              </w:rPr>
              <w:fldChar w:fldCharType="begin"/>
            </w:r>
            <w:r w:rsidR="00680559">
              <w:rPr>
                <w:noProof/>
                <w:webHidden/>
              </w:rPr>
              <w:instrText xml:space="preserve"> PAGEREF _Toc489000417 \h </w:instrText>
            </w:r>
            <w:r w:rsidR="00680559">
              <w:rPr>
                <w:noProof/>
                <w:webHidden/>
              </w:rPr>
            </w:r>
            <w:r w:rsidR="00680559">
              <w:rPr>
                <w:noProof/>
                <w:webHidden/>
              </w:rPr>
              <w:fldChar w:fldCharType="separate"/>
            </w:r>
            <w:r w:rsidR="00680559">
              <w:rPr>
                <w:noProof/>
                <w:webHidden/>
              </w:rPr>
              <w:t>5</w:t>
            </w:r>
            <w:r w:rsidR="00680559">
              <w:rPr>
                <w:noProof/>
                <w:webHidden/>
              </w:rPr>
              <w:fldChar w:fldCharType="end"/>
            </w:r>
          </w:hyperlink>
        </w:p>
        <w:p w14:paraId="526D302B" w14:textId="10A919F9" w:rsidR="00680559" w:rsidRDefault="008F3187">
          <w:pPr>
            <w:pStyle w:val="TOC1"/>
            <w:rPr>
              <w:rFonts w:asciiTheme="minorHAnsi" w:eastAsiaTheme="minorEastAsia" w:hAnsiTheme="minorHAnsi" w:cstheme="minorBidi"/>
              <w:noProof/>
              <w:sz w:val="22"/>
              <w:szCs w:val="22"/>
            </w:rPr>
          </w:pPr>
          <w:hyperlink w:anchor="_Toc489000418" w:history="1">
            <w:r w:rsidR="00680559" w:rsidRPr="00B749A6">
              <w:rPr>
                <w:rStyle w:val="Hyperlink"/>
                <w:noProof/>
              </w:rPr>
              <w:t>4</w:t>
            </w:r>
            <w:r w:rsidR="00680559">
              <w:rPr>
                <w:rFonts w:asciiTheme="minorHAnsi" w:eastAsiaTheme="minorEastAsia" w:hAnsiTheme="minorHAnsi" w:cstheme="minorBidi"/>
                <w:noProof/>
                <w:sz w:val="22"/>
                <w:szCs w:val="22"/>
              </w:rPr>
              <w:tab/>
            </w:r>
            <w:r w:rsidR="00680559" w:rsidRPr="00B749A6">
              <w:rPr>
                <w:rStyle w:val="Hyperlink"/>
                <w:noProof/>
              </w:rPr>
              <w:t>Prerequisites and Test Configurations</w:t>
            </w:r>
            <w:r w:rsidR="00680559">
              <w:rPr>
                <w:noProof/>
                <w:webHidden/>
              </w:rPr>
              <w:tab/>
            </w:r>
            <w:r w:rsidR="00680559">
              <w:rPr>
                <w:noProof/>
                <w:webHidden/>
              </w:rPr>
              <w:fldChar w:fldCharType="begin"/>
            </w:r>
            <w:r w:rsidR="00680559">
              <w:rPr>
                <w:noProof/>
                <w:webHidden/>
              </w:rPr>
              <w:instrText xml:space="preserve"> PAGEREF _Toc489000418 \h </w:instrText>
            </w:r>
            <w:r w:rsidR="00680559">
              <w:rPr>
                <w:noProof/>
                <w:webHidden/>
              </w:rPr>
            </w:r>
            <w:r w:rsidR="00680559">
              <w:rPr>
                <w:noProof/>
                <w:webHidden/>
              </w:rPr>
              <w:fldChar w:fldCharType="separate"/>
            </w:r>
            <w:r w:rsidR="00680559">
              <w:rPr>
                <w:noProof/>
                <w:webHidden/>
              </w:rPr>
              <w:t>6</w:t>
            </w:r>
            <w:r w:rsidR="00680559">
              <w:rPr>
                <w:noProof/>
                <w:webHidden/>
              </w:rPr>
              <w:fldChar w:fldCharType="end"/>
            </w:r>
          </w:hyperlink>
        </w:p>
        <w:p w14:paraId="41DDBAB6" w14:textId="0CF3F504" w:rsidR="00680559" w:rsidRDefault="008F3187">
          <w:pPr>
            <w:pStyle w:val="TOC2"/>
            <w:rPr>
              <w:rFonts w:asciiTheme="minorHAnsi" w:eastAsiaTheme="minorEastAsia" w:hAnsiTheme="minorHAnsi" w:cstheme="minorBidi"/>
              <w:noProof/>
              <w:sz w:val="22"/>
              <w:szCs w:val="22"/>
            </w:rPr>
          </w:pPr>
          <w:hyperlink w:anchor="_Toc489000419" w:history="1">
            <w:r w:rsidR="00680559" w:rsidRPr="00B749A6">
              <w:rPr>
                <w:rStyle w:val="Hyperlink"/>
                <w:noProof/>
              </w:rPr>
              <w:t>4.1</w:t>
            </w:r>
            <w:r w:rsidR="00680559">
              <w:rPr>
                <w:rFonts w:asciiTheme="minorHAnsi" w:eastAsiaTheme="minorEastAsia" w:hAnsiTheme="minorHAnsi" w:cstheme="minorBidi"/>
                <w:noProof/>
                <w:sz w:val="22"/>
                <w:szCs w:val="22"/>
              </w:rPr>
              <w:tab/>
            </w:r>
            <w:r w:rsidR="00680559" w:rsidRPr="00B749A6">
              <w:rPr>
                <w:rStyle w:val="Hyperlink"/>
                <w:noProof/>
              </w:rPr>
              <w:t>Test Configurations</w:t>
            </w:r>
            <w:r w:rsidR="00680559">
              <w:rPr>
                <w:noProof/>
                <w:webHidden/>
              </w:rPr>
              <w:tab/>
            </w:r>
            <w:r w:rsidR="00680559">
              <w:rPr>
                <w:noProof/>
                <w:webHidden/>
              </w:rPr>
              <w:fldChar w:fldCharType="begin"/>
            </w:r>
            <w:r w:rsidR="00680559">
              <w:rPr>
                <w:noProof/>
                <w:webHidden/>
              </w:rPr>
              <w:instrText xml:space="preserve"> PAGEREF _Toc489000419 \h </w:instrText>
            </w:r>
            <w:r w:rsidR="00680559">
              <w:rPr>
                <w:noProof/>
                <w:webHidden/>
              </w:rPr>
            </w:r>
            <w:r w:rsidR="00680559">
              <w:rPr>
                <w:noProof/>
                <w:webHidden/>
              </w:rPr>
              <w:fldChar w:fldCharType="separate"/>
            </w:r>
            <w:r w:rsidR="00680559">
              <w:rPr>
                <w:noProof/>
                <w:webHidden/>
              </w:rPr>
              <w:t>6</w:t>
            </w:r>
            <w:r w:rsidR="00680559">
              <w:rPr>
                <w:noProof/>
                <w:webHidden/>
              </w:rPr>
              <w:fldChar w:fldCharType="end"/>
            </w:r>
          </w:hyperlink>
        </w:p>
        <w:p w14:paraId="7250B0D4" w14:textId="5624163A" w:rsidR="00680559" w:rsidRDefault="008F3187">
          <w:pPr>
            <w:pStyle w:val="TOC3"/>
            <w:rPr>
              <w:rFonts w:asciiTheme="minorHAnsi" w:eastAsiaTheme="minorEastAsia" w:hAnsiTheme="minorHAnsi" w:cstheme="minorBidi"/>
              <w:noProof/>
              <w:sz w:val="22"/>
              <w:szCs w:val="22"/>
            </w:rPr>
          </w:pPr>
          <w:hyperlink w:anchor="_Toc489000420" w:history="1">
            <w:r w:rsidR="00680559" w:rsidRPr="00B749A6">
              <w:rPr>
                <w:rStyle w:val="Hyperlink"/>
                <w:noProof/>
              </w:rPr>
              <w:t>4.1.1</w:t>
            </w:r>
            <w:r w:rsidR="00680559">
              <w:rPr>
                <w:rFonts w:asciiTheme="minorHAnsi" w:eastAsiaTheme="minorEastAsia" w:hAnsiTheme="minorHAnsi" w:cstheme="minorBidi"/>
                <w:noProof/>
                <w:sz w:val="22"/>
                <w:szCs w:val="22"/>
              </w:rPr>
              <w:tab/>
            </w:r>
            <w:r w:rsidR="00680559" w:rsidRPr="00B749A6">
              <w:rPr>
                <w:rStyle w:val="Hyperlink"/>
                <w:noProof/>
              </w:rPr>
              <w:t>Global Test Parameters</w:t>
            </w:r>
            <w:r w:rsidR="00680559">
              <w:rPr>
                <w:noProof/>
                <w:webHidden/>
              </w:rPr>
              <w:tab/>
            </w:r>
            <w:r w:rsidR="00680559">
              <w:rPr>
                <w:noProof/>
                <w:webHidden/>
              </w:rPr>
              <w:fldChar w:fldCharType="begin"/>
            </w:r>
            <w:r w:rsidR="00680559">
              <w:rPr>
                <w:noProof/>
                <w:webHidden/>
              </w:rPr>
              <w:instrText xml:space="preserve"> PAGEREF _Toc489000420 \h </w:instrText>
            </w:r>
            <w:r w:rsidR="00680559">
              <w:rPr>
                <w:noProof/>
                <w:webHidden/>
              </w:rPr>
            </w:r>
            <w:r w:rsidR="00680559">
              <w:rPr>
                <w:noProof/>
                <w:webHidden/>
              </w:rPr>
              <w:fldChar w:fldCharType="separate"/>
            </w:r>
            <w:r w:rsidR="00680559">
              <w:rPr>
                <w:noProof/>
                <w:webHidden/>
              </w:rPr>
              <w:t>6</w:t>
            </w:r>
            <w:r w:rsidR="00680559">
              <w:rPr>
                <w:noProof/>
                <w:webHidden/>
              </w:rPr>
              <w:fldChar w:fldCharType="end"/>
            </w:r>
          </w:hyperlink>
        </w:p>
        <w:p w14:paraId="1C9CB79E" w14:textId="5B62296B" w:rsidR="00680559" w:rsidRDefault="008F3187">
          <w:pPr>
            <w:pStyle w:val="TOC2"/>
            <w:rPr>
              <w:rFonts w:asciiTheme="minorHAnsi" w:eastAsiaTheme="minorEastAsia" w:hAnsiTheme="minorHAnsi" w:cstheme="minorBidi"/>
              <w:noProof/>
              <w:sz w:val="22"/>
              <w:szCs w:val="22"/>
            </w:rPr>
          </w:pPr>
          <w:hyperlink w:anchor="_Toc489000421" w:history="1">
            <w:r w:rsidR="00680559" w:rsidRPr="00B749A6">
              <w:rPr>
                <w:rStyle w:val="Hyperlink"/>
                <w:noProof/>
              </w:rPr>
              <w:t>4.2</w:t>
            </w:r>
            <w:r w:rsidR="00680559">
              <w:rPr>
                <w:rFonts w:asciiTheme="minorHAnsi" w:eastAsiaTheme="minorEastAsia" w:hAnsiTheme="minorHAnsi" w:cstheme="minorBidi"/>
                <w:noProof/>
                <w:sz w:val="22"/>
                <w:szCs w:val="22"/>
              </w:rPr>
              <w:tab/>
            </w:r>
            <w:r w:rsidR="00680559" w:rsidRPr="00B749A6">
              <w:rPr>
                <w:rStyle w:val="Hyperlink"/>
                <w:noProof/>
              </w:rPr>
              <w:t>Feature Restriction and Behavior Description</w:t>
            </w:r>
            <w:r w:rsidR="00680559">
              <w:rPr>
                <w:noProof/>
                <w:webHidden/>
              </w:rPr>
              <w:tab/>
            </w:r>
            <w:r w:rsidR="00680559">
              <w:rPr>
                <w:noProof/>
                <w:webHidden/>
              </w:rPr>
              <w:fldChar w:fldCharType="begin"/>
            </w:r>
            <w:r w:rsidR="00680559">
              <w:rPr>
                <w:noProof/>
                <w:webHidden/>
              </w:rPr>
              <w:instrText xml:space="preserve"> PAGEREF _Toc489000421 \h </w:instrText>
            </w:r>
            <w:r w:rsidR="00680559">
              <w:rPr>
                <w:noProof/>
                <w:webHidden/>
              </w:rPr>
            </w:r>
            <w:r w:rsidR="00680559">
              <w:rPr>
                <w:noProof/>
                <w:webHidden/>
              </w:rPr>
              <w:fldChar w:fldCharType="separate"/>
            </w:r>
            <w:r w:rsidR="00680559">
              <w:rPr>
                <w:noProof/>
                <w:webHidden/>
              </w:rPr>
              <w:t>10</w:t>
            </w:r>
            <w:r w:rsidR="00680559">
              <w:rPr>
                <w:noProof/>
                <w:webHidden/>
              </w:rPr>
              <w:fldChar w:fldCharType="end"/>
            </w:r>
          </w:hyperlink>
        </w:p>
        <w:p w14:paraId="433CF2F4" w14:textId="419F126A" w:rsidR="00680559" w:rsidRDefault="008F3187">
          <w:pPr>
            <w:pStyle w:val="TOC3"/>
            <w:rPr>
              <w:rFonts w:asciiTheme="minorHAnsi" w:eastAsiaTheme="minorEastAsia" w:hAnsiTheme="minorHAnsi" w:cstheme="minorBidi"/>
              <w:noProof/>
              <w:sz w:val="22"/>
              <w:szCs w:val="22"/>
            </w:rPr>
          </w:pPr>
          <w:hyperlink w:anchor="_Toc489000422" w:history="1">
            <w:r w:rsidR="00680559" w:rsidRPr="00B749A6">
              <w:rPr>
                <w:rStyle w:val="Hyperlink"/>
                <w:noProof/>
              </w:rPr>
              <w:t>4.2.1</w:t>
            </w:r>
            <w:r w:rsidR="00680559">
              <w:rPr>
                <w:rFonts w:asciiTheme="minorHAnsi" w:eastAsiaTheme="minorEastAsia" w:hAnsiTheme="minorHAnsi" w:cstheme="minorBidi"/>
                <w:noProof/>
                <w:sz w:val="22"/>
                <w:szCs w:val="22"/>
              </w:rPr>
              <w:tab/>
            </w:r>
            <w:r w:rsidR="00680559" w:rsidRPr="00B749A6">
              <w:rPr>
                <w:rStyle w:val="Hyperlink"/>
                <w:noProof/>
              </w:rPr>
              <w:t>Feature Restriction</w:t>
            </w:r>
            <w:r w:rsidR="00680559">
              <w:rPr>
                <w:noProof/>
                <w:webHidden/>
              </w:rPr>
              <w:tab/>
            </w:r>
            <w:r w:rsidR="00680559">
              <w:rPr>
                <w:noProof/>
                <w:webHidden/>
              </w:rPr>
              <w:fldChar w:fldCharType="begin"/>
            </w:r>
            <w:r w:rsidR="00680559">
              <w:rPr>
                <w:noProof/>
                <w:webHidden/>
              </w:rPr>
              <w:instrText xml:space="preserve"> PAGEREF _Toc489000422 \h </w:instrText>
            </w:r>
            <w:r w:rsidR="00680559">
              <w:rPr>
                <w:noProof/>
                <w:webHidden/>
              </w:rPr>
            </w:r>
            <w:r w:rsidR="00680559">
              <w:rPr>
                <w:noProof/>
                <w:webHidden/>
              </w:rPr>
              <w:fldChar w:fldCharType="separate"/>
            </w:r>
            <w:r w:rsidR="00680559">
              <w:rPr>
                <w:noProof/>
                <w:webHidden/>
              </w:rPr>
              <w:t>10</w:t>
            </w:r>
            <w:r w:rsidR="00680559">
              <w:rPr>
                <w:noProof/>
                <w:webHidden/>
              </w:rPr>
              <w:fldChar w:fldCharType="end"/>
            </w:r>
          </w:hyperlink>
        </w:p>
        <w:p w14:paraId="14414A38" w14:textId="1C88A80A" w:rsidR="00680559" w:rsidRDefault="008F3187">
          <w:pPr>
            <w:pStyle w:val="TOC2"/>
            <w:rPr>
              <w:rFonts w:asciiTheme="minorHAnsi" w:eastAsiaTheme="minorEastAsia" w:hAnsiTheme="minorHAnsi" w:cstheme="minorBidi"/>
              <w:noProof/>
              <w:sz w:val="22"/>
              <w:szCs w:val="22"/>
            </w:rPr>
          </w:pPr>
          <w:hyperlink w:anchor="_Toc489000423" w:history="1">
            <w:r w:rsidR="00680559" w:rsidRPr="00B749A6">
              <w:rPr>
                <w:rStyle w:val="Hyperlink"/>
                <w:noProof/>
              </w:rPr>
              <w:t>4.3</w:t>
            </w:r>
            <w:r w:rsidR="00680559">
              <w:rPr>
                <w:rFonts w:asciiTheme="minorHAnsi" w:eastAsiaTheme="minorEastAsia" w:hAnsiTheme="minorHAnsi" w:cstheme="minorBidi"/>
                <w:noProof/>
                <w:sz w:val="22"/>
                <w:szCs w:val="22"/>
              </w:rPr>
              <w:tab/>
            </w:r>
            <w:r w:rsidR="00680559" w:rsidRPr="00B749A6">
              <w:rPr>
                <w:rStyle w:val="Hyperlink"/>
                <w:noProof/>
              </w:rPr>
              <w:t>Rules for the Behavior Description</w:t>
            </w:r>
            <w:r w:rsidR="00680559">
              <w:rPr>
                <w:noProof/>
                <w:webHidden/>
              </w:rPr>
              <w:tab/>
            </w:r>
            <w:r w:rsidR="00680559">
              <w:rPr>
                <w:noProof/>
                <w:webHidden/>
              </w:rPr>
              <w:fldChar w:fldCharType="begin"/>
            </w:r>
            <w:r w:rsidR="00680559">
              <w:rPr>
                <w:noProof/>
                <w:webHidden/>
              </w:rPr>
              <w:instrText xml:space="preserve"> PAGEREF _Toc489000423 \h </w:instrText>
            </w:r>
            <w:r w:rsidR="00680559">
              <w:rPr>
                <w:noProof/>
                <w:webHidden/>
              </w:rPr>
            </w:r>
            <w:r w:rsidR="00680559">
              <w:rPr>
                <w:noProof/>
                <w:webHidden/>
              </w:rPr>
              <w:fldChar w:fldCharType="separate"/>
            </w:r>
            <w:r w:rsidR="00680559">
              <w:rPr>
                <w:noProof/>
                <w:webHidden/>
              </w:rPr>
              <w:t>10</w:t>
            </w:r>
            <w:r w:rsidR="00680559">
              <w:rPr>
                <w:noProof/>
                <w:webHidden/>
              </w:rPr>
              <w:fldChar w:fldCharType="end"/>
            </w:r>
          </w:hyperlink>
        </w:p>
        <w:p w14:paraId="27C8F613" w14:textId="4A99F8F4" w:rsidR="00680559" w:rsidRDefault="008F3187">
          <w:pPr>
            <w:pStyle w:val="TOC3"/>
            <w:rPr>
              <w:rFonts w:asciiTheme="minorHAnsi" w:eastAsiaTheme="minorEastAsia" w:hAnsiTheme="minorHAnsi" w:cstheme="minorBidi"/>
              <w:noProof/>
              <w:sz w:val="22"/>
              <w:szCs w:val="22"/>
            </w:rPr>
          </w:pPr>
          <w:hyperlink w:anchor="_Toc489000424" w:history="1">
            <w:r w:rsidR="00680559" w:rsidRPr="00B749A6">
              <w:rPr>
                <w:rStyle w:val="Hyperlink"/>
                <w:noProof/>
              </w:rPr>
              <w:t>4.3.1</w:t>
            </w:r>
            <w:r w:rsidR="00680559">
              <w:rPr>
                <w:rFonts w:asciiTheme="minorHAnsi" w:eastAsiaTheme="minorEastAsia" w:hAnsiTheme="minorHAnsi" w:cstheme="minorBidi"/>
                <w:noProof/>
                <w:sz w:val="22"/>
                <w:szCs w:val="22"/>
              </w:rPr>
              <w:tab/>
            </w:r>
            <w:r w:rsidR="00680559" w:rsidRPr="00B749A6">
              <w:rPr>
                <w:rStyle w:val="Hyperlink"/>
                <w:noProof/>
              </w:rPr>
              <w:t>Conditions for the Initial State</w:t>
            </w:r>
            <w:r w:rsidR="00680559">
              <w:rPr>
                <w:noProof/>
                <w:webHidden/>
              </w:rPr>
              <w:tab/>
            </w:r>
            <w:r w:rsidR="00680559">
              <w:rPr>
                <w:noProof/>
                <w:webHidden/>
              </w:rPr>
              <w:fldChar w:fldCharType="begin"/>
            </w:r>
            <w:r w:rsidR="00680559">
              <w:rPr>
                <w:noProof/>
                <w:webHidden/>
              </w:rPr>
              <w:instrText xml:space="preserve"> PAGEREF _Toc489000424 \h </w:instrText>
            </w:r>
            <w:r w:rsidR="00680559">
              <w:rPr>
                <w:noProof/>
                <w:webHidden/>
              </w:rPr>
            </w:r>
            <w:r w:rsidR="00680559">
              <w:rPr>
                <w:noProof/>
                <w:webHidden/>
              </w:rPr>
              <w:fldChar w:fldCharType="separate"/>
            </w:r>
            <w:r w:rsidR="00680559">
              <w:rPr>
                <w:noProof/>
                <w:webHidden/>
              </w:rPr>
              <w:t>11</w:t>
            </w:r>
            <w:r w:rsidR="00680559">
              <w:rPr>
                <w:noProof/>
                <w:webHidden/>
              </w:rPr>
              <w:fldChar w:fldCharType="end"/>
            </w:r>
          </w:hyperlink>
        </w:p>
        <w:p w14:paraId="6395056D" w14:textId="737BE01A" w:rsidR="00680559" w:rsidRDefault="008F3187">
          <w:pPr>
            <w:pStyle w:val="TOC1"/>
            <w:rPr>
              <w:rFonts w:asciiTheme="minorHAnsi" w:eastAsiaTheme="minorEastAsia" w:hAnsiTheme="minorHAnsi" w:cstheme="minorBidi"/>
              <w:noProof/>
              <w:sz w:val="22"/>
              <w:szCs w:val="22"/>
            </w:rPr>
          </w:pPr>
          <w:hyperlink w:anchor="_Toc489000425" w:history="1">
            <w:r w:rsidR="00680559" w:rsidRPr="00B749A6">
              <w:rPr>
                <w:rStyle w:val="Hyperlink"/>
                <w:noProof/>
              </w:rPr>
              <w:t>5</w:t>
            </w:r>
            <w:r w:rsidR="00680559">
              <w:rPr>
                <w:rFonts w:asciiTheme="minorHAnsi" w:eastAsiaTheme="minorEastAsia" w:hAnsiTheme="minorHAnsi" w:cstheme="minorBidi"/>
                <w:noProof/>
                <w:sz w:val="22"/>
                <w:szCs w:val="22"/>
              </w:rPr>
              <w:tab/>
            </w:r>
            <w:r w:rsidR="00680559" w:rsidRPr="00B749A6">
              <w:rPr>
                <w:rStyle w:val="Hyperlink"/>
                <w:noProof/>
              </w:rPr>
              <w:t>Test Suite Structure (TSS)</w:t>
            </w:r>
            <w:r w:rsidR="00680559">
              <w:rPr>
                <w:noProof/>
                <w:webHidden/>
              </w:rPr>
              <w:tab/>
            </w:r>
            <w:r w:rsidR="00680559">
              <w:rPr>
                <w:noProof/>
                <w:webHidden/>
              </w:rPr>
              <w:fldChar w:fldCharType="begin"/>
            </w:r>
            <w:r w:rsidR="00680559">
              <w:rPr>
                <w:noProof/>
                <w:webHidden/>
              </w:rPr>
              <w:instrText xml:space="preserve"> PAGEREF _Toc489000425 \h </w:instrText>
            </w:r>
            <w:r w:rsidR="00680559">
              <w:rPr>
                <w:noProof/>
                <w:webHidden/>
              </w:rPr>
            </w:r>
            <w:r w:rsidR="00680559">
              <w:rPr>
                <w:noProof/>
                <w:webHidden/>
              </w:rPr>
              <w:fldChar w:fldCharType="separate"/>
            </w:r>
            <w:r w:rsidR="00680559">
              <w:rPr>
                <w:noProof/>
                <w:webHidden/>
              </w:rPr>
              <w:t>12</w:t>
            </w:r>
            <w:r w:rsidR="00680559">
              <w:rPr>
                <w:noProof/>
                <w:webHidden/>
              </w:rPr>
              <w:fldChar w:fldCharType="end"/>
            </w:r>
          </w:hyperlink>
        </w:p>
        <w:p w14:paraId="66FE0E39" w14:textId="6A175C40" w:rsidR="00680559" w:rsidRDefault="008F3187">
          <w:pPr>
            <w:pStyle w:val="TOC2"/>
            <w:rPr>
              <w:rFonts w:asciiTheme="minorHAnsi" w:eastAsiaTheme="minorEastAsia" w:hAnsiTheme="minorHAnsi" w:cstheme="minorBidi"/>
              <w:noProof/>
              <w:sz w:val="22"/>
              <w:szCs w:val="22"/>
            </w:rPr>
          </w:pPr>
          <w:hyperlink w:anchor="_Toc489000426" w:history="1">
            <w:r w:rsidR="00680559" w:rsidRPr="00B749A6">
              <w:rPr>
                <w:rStyle w:val="Hyperlink"/>
                <w:noProof/>
              </w:rPr>
              <w:t>5.1</w:t>
            </w:r>
            <w:r w:rsidR="00680559">
              <w:rPr>
                <w:rFonts w:asciiTheme="minorHAnsi" w:eastAsiaTheme="minorEastAsia" w:hAnsiTheme="minorHAnsi" w:cstheme="minorBidi"/>
                <w:noProof/>
                <w:sz w:val="22"/>
                <w:szCs w:val="22"/>
              </w:rPr>
              <w:tab/>
            </w:r>
            <w:r w:rsidR="00680559" w:rsidRPr="00B749A6">
              <w:rPr>
                <w:rStyle w:val="Hyperlink"/>
                <w:noProof/>
              </w:rPr>
              <w:t>Structure for Network Services Tests</w:t>
            </w:r>
            <w:r w:rsidR="00680559">
              <w:rPr>
                <w:noProof/>
                <w:webHidden/>
              </w:rPr>
              <w:tab/>
            </w:r>
            <w:r w:rsidR="00680559">
              <w:rPr>
                <w:noProof/>
                <w:webHidden/>
              </w:rPr>
              <w:fldChar w:fldCharType="begin"/>
            </w:r>
            <w:r w:rsidR="00680559">
              <w:rPr>
                <w:noProof/>
                <w:webHidden/>
              </w:rPr>
              <w:instrText xml:space="preserve"> PAGEREF _Toc489000426 \h </w:instrText>
            </w:r>
            <w:r w:rsidR="00680559">
              <w:rPr>
                <w:noProof/>
                <w:webHidden/>
              </w:rPr>
            </w:r>
            <w:r w:rsidR="00680559">
              <w:rPr>
                <w:noProof/>
                <w:webHidden/>
              </w:rPr>
              <w:fldChar w:fldCharType="separate"/>
            </w:r>
            <w:r w:rsidR="00680559">
              <w:rPr>
                <w:noProof/>
                <w:webHidden/>
              </w:rPr>
              <w:t>12</w:t>
            </w:r>
            <w:r w:rsidR="00680559">
              <w:rPr>
                <w:noProof/>
                <w:webHidden/>
              </w:rPr>
              <w:fldChar w:fldCharType="end"/>
            </w:r>
          </w:hyperlink>
        </w:p>
        <w:p w14:paraId="3B748290" w14:textId="03C25B0B" w:rsidR="00680559" w:rsidRDefault="008F3187">
          <w:pPr>
            <w:pStyle w:val="TOC3"/>
            <w:rPr>
              <w:rFonts w:asciiTheme="minorHAnsi" w:eastAsiaTheme="minorEastAsia" w:hAnsiTheme="minorHAnsi" w:cstheme="minorBidi"/>
              <w:noProof/>
              <w:sz w:val="22"/>
              <w:szCs w:val="22"/>
            </w:rPr>
          </w:pPr>
          <w:hyperlink w:anchor="_Toc489000427" w:history="1">
            <w:r w:rsidR="00680559" w:rsidRPr="00B749A6">
              <w:rPr>
                <w:rStyle w:val="Hyperlink"/>
                <w:noProof/>
              </w:rPr>
              <w:t>5.1.1</w:t>
            </w:r>
            <w:r w:rsidR="00680559">
              <w:rPr>
                <w:rFonts w:asciiTheme="minorHAnsi" w:eastAsiaTheme="minorEastAsia" w:hAnsiTheme="minorHAnsi" w:cstheme="minorBidi"/>
                <w:noProof/>
                <w:sz w:val="22"/>
                <w:szCs w:val="22"/>
              </w:rPr>
              <w:tab/>
            </w:r>
            <w:r w:rsidR="00680559" w:rsidRPr="00B749A6">
              <w:rPr>
                <w:rStyle w:val="Hyperlink"/>
                <w:noProof/>
              </w:rPr>
              <w:t>Root</w:t>
            </w:r>
            <w:r w:rsidR="00680559">
              <w:rPr>
                <w:noProof/>
                <w:webHidden/>
              </w:rPr>
              <w:tab/>
            </w:r>
            <w:r w:rsidR="00680559">
              <w:rPr>
                <w:noProof/>
                <w:webHidden/>
              </w:rPr>
              <w:fldChar w:fldCharType="begin"/>
            </w:r>
            <w:r w:rsidR="00680559">
              <w:rPr>
                <w:noProof/>
                <w:webHidden/>
              </w:rPr>
              <w:instrText xml:space="preserve"> PAGEREF _Toc489000427 \h </w:instrText>
            </w:r>
            <w:r w:rsidR="00680559">
              <w:rPr>
                <w:noProof/>
                <w:webHidden/>
              </w:rPr>
            </w:r>
            <w:r w:rsidR="00680559">
              <w:rPr>
                <w:noProof/>
                <w:webHidden/>
              </w:rPr>
              <w:fldChar w:fldCharType="separate"/>
            </w:r>
            <w:r w:rsidR="00680559">
              <w:rPr>
                <w:noProof/>
                <w:webHidden/>
              </w:rPr>
              <w:t>12</w:t>
            </w:r>
            <w:r w:rsidR="00680559">
              <w:rPr>
                <w:noProof/>
                <w:webHidden/>
              </w:rPr>
              <w:fldChar w:fldCharType="end"/>
            </w:r>
          </w:hyperlink>
        </w:p>
        <w:p w14:paraId="7FC1B0B1" w14:textId="556EE743" w:rsidR="00680559" w:rsidRDefault="008F3187">
          <w:pPr>
            <w:pStyle w:val="TOC3"/>
            <w:rPr>
              <w:rFonts w:asciiTheme="minorHAnsi" w:eastAsiaTheme="minorEastAsia" w:hAnsiTheme="minorHAnsi" w:cstheme="minorBidi"/>
              <w:noProof/>
              <w:sz w:val="22"/>
              <w:szCs w:val="22"/>
            </w:rPr>
          </w:pPr>
          <w:hyperlink w:anchor="_Toc489000428" w:history="1">
            <w:r w:rsidR="00680559" w:rsidRPr="00B749A6">
              <w:rPr>
                <w:rStyle w:val="Hyperlink"/>
                <w:noProof/>
              </w:rPr>
              <w:t>5.1.2</w:t>
            </w:r>
            <w:r w:rsidR="00680559">
              <w:rPr>
                <w:rFonts w:asciiTheme="minorHAnsi" w:eastAsiaTheme="minorEastAsia" w:hAnsiTheme="minorHAnsi" w:cstheme="minorBidi"/>
                <w:noProof/>
                <w:sz w:val="22"/>
                <w:szCs w:val="22"/>
              </w:rPr>
              <w:tab/>
            </w:r>
            <w:r w:rsidR="00680559" w:rsidRPr="00B749A6">
              <w:rPr>
                <w:rStyle w:val="Hyperlink"/>
                <w:noProof/>
              </w:rPr>
              <w:t>Groups</w:t>
            </w:r>
            <w:r w:rsidR="00680559">
              <w:rPr>
                <w:noProof/>
                <w:webHidden/>
              </w:rPr>
              <w:tab/>
            </w:r>
            <w:r w:rsidR="00680559">
              <w:rPr>
                <w:noProof/>
                <w:webHidden/>
              </w:rPr>
              <w:fldChar w:fldCharType="begin"/>
            </w:r>
            <w:r w:rsidR="00680559">
              <w:rPr>
                <w:noProof/>
                <w:webHidden/>
              </w:rPr>
              <w:instrText xml:space="preserve"> PAGEREF _Toc489000428 \h </w:instrText>
            </w:r>
            <w:r w:rsidR="00680559">
              <w:rPr>
                <w:noProof/>
                <w:webHidden/>
              </w:rPr>
            </w:r>
            <w:r w:rsidR="00680559">
              <w:rPr>
                <w:noProof/>
                <w:webHidden/>
              </w:rPr>
              <w:fldChar w:fldCharType="separate"/>
            </w:r>
            <w:r w:rsidR="00680559">
              <w:rPr>
                <w:noProof/>
                <w:webHidden/>
              </w:rPr>
              <w:t>12</w:t>
            </w:r>
            <w:r w:rsidR="00680559">
              <w:rPr>
                <w:noProof/>
                <w:webHidden/>
              </w:rPr>
              <w:fldChar w:fldCharType="end"/>
            </w:r>
          </w:hyperlink>
        </w:p>
        <w:p w14:paraId="44A46319" w14:textId="49437CEA" w:rsidR="00680559" w:rsidRDefault="008F3187">
          <w:pPr>
            <w:pStyle w:val="TOC3"/>
            <w:rPr>
              <w:rFonts w:asciiTheme="minorHAnsi" w:eastAsiaTheme="minorEastAsia" w:hAnsiTheme="minorHAnsi" w:cstheme="minorBidi"/>
              <w:noProof/>
              <w:sz w:val="22"/>
              <w:szCs w:val="22"/>
            </w:rPr>
          </w:pPr>
          <w:hyperlink w:anchor="_Toc489000429" w:history="1">
            <w:r w:rsidR="00680559" w:rsidRPr="00B749A6">
              <w:rPr>
                <w:rStyle w:val="Hyperlink"/>
                <w:noProof/>
              </w:rPr>
              <w:t>5.1.3</w:t>
            </w:r>
            <w:r w:rsidR="00680559">
              <w:rPr>
                <w:rFonts w:asciiTheme="minorHAnsi" w:eastAsiaTheme="minorEastAsia" w:hAnsiTheme="minorHAnsi" w:cstheme="minorBidi"/>
                <w:noProof/>
                <w:sz w:val="22"/>
                <w:szCs w:val="22"/>
              </w:rPr>
              <w:tab/>
            </w:r>
            <w:r w:rsidR="00680559" w:rsidRPr="00B749A6">
              <w:rPr>
                <w:rStyle w:val="Hyperlink"/>
                <w:noProof/>
              </w:rPr>
              <w:t>Sub-Groups</w:t>
            </w:r>
            <w:r w:rsidR="00680559">
              <w:rPr>
                <w:noProof/>
                <w:webHidden/>
              </w:rPr>
              <w:tab/>
            </w:r>
            <w:r w:rsidR="00680559">
              <w:rPr>
                <w:noProof/>
                <w:webHidden/>
              </w:rPr>
              <w:fldChar w:fldCharType="begin"/>
            </w:r>
            <w:r w:rsidR="00680559">
              <w:rPr>
                <w:noProof/>
                <w:webHidden/>
              </w:rPr>
              <w:instrText xml:space="preserve"> PAGEREF _Toc489000429 \h </w:instrText>
            </w:r>
            <w:r w:rsidR="00680559">
              <w:rPr>
                <w:noProof/>
                <w:webHidden/>
              </w:rPr>
            </w:r>
            <w:r w:rsidR="00680559">
              <w:rPr>
                <w:noProof/>
                <w:webHidden/>
              </w:rPr>
              <w:fldChar w:fldCharType="separate"/>
            </w:r>
            <w:r w:rsidR="00680559">
              <w:rPr>
                <w:noProof/>
                <w:webHidden/>
              </w:rPr>
              <w:t>12</w:t>
            </w:r>
            <w:r w:rsidR="00680559">
              <w:rPr>
                <w:noProof/>
                <w:webHidden/>
              </w:rPr>
              <w:fldChar w:fldCharType="end"/>
            </w:r>
          </w:hyperlink>
        </w:p>
        <w:p w14:paraId="717A8607" w14:textId="4C8E21FE" w:rsidR="00680559" w:rsidRDefault="008F3187">
          <w:pPr>
            <w:pStyle w:val="TOC3"/>
            <w:rPr>
              <w:rFonts w:asciiTheme="minorHAnsi" w:eastAsiaTheme="minorEastAsia" w:hAnsiTheme="minorHAnsi" w:cstheme="minorBidi"/>
              <w:noProof/>
              <w:sz w:val="22"/>
              <w:szCs w:val="22"/>
            </w:rPr>
          </w:pPr>
          <w:hyperlink w:anchor="_Toc489000430" w:history="1">
            <w:r w:rsidR="00680559" w:rsidRPr="00B749A6">
              <w:rPr>
                <w:rStyle w:val="Hyperlink"/>
                <w:noProof/>
              </w:rPr>
              <w:t>5.1.4</w:t>
            </w:r>
            <w:r w:rsidR="00680559">
              <w:rPr>
                <w:rFonts w:asciiTheme="minorHAnsi" w:eastAsiaTheme="minorEastAsia" w:hAnsiTheme="minorHAnsi" w:cstheme="minorBidi"/>
                <w:noProof/>
                <w:sz w:val="22"/>
                <w:szCs w:val="22"/>
              </w:rPr>
              <w:tab/>
            </w:r>
            <w:r w:rsidR="00680559" w:rsidRPr="00B749A6">
              <w:rPr>
                <w:rStyle w:val="Hyperlink"/>
                <w:noProof/>
              </w:rPr>
              <w:t>Categories</w:t>
            </w:r>
            <w:r w:rsidR="00680559">
              <w:rPr>
                <w:noProof/>
                <w:webHidden/>
              </w:rPr>
              <w:tab/>
            </w:r>
            <w:r w:rsidR="00680559">
              <w:rPr>
                <w:noProof/>
                <w:webHidden/>
              </w:rPr>
              <w:fldChar w:fldCharType="begin"/>
            </w:r>
            <w:r w:rsidR="00680559">
              <w:rPr>
                <w:noProof/>
                <w:webHidden/>
              </w:rPr>
              <w:instrText xml:space="preserve"> PAGEREF _Toc489000430 \h </w:instrText>
            </w:r>
            <w:r w:rsidR="00680559">
              <w:rPr>
                <w:noProof/>
                <w:webHidden/>
              </w:rPr>
            </w:r>
            <w:r w:rsidR="00680559">
              <w:rPr>
                <w:noProof/>
                <w:webHidden/>
              </w:rPr>
              <w:fldChar w:fldCharType="separate"/>
            </w:r>
            <w:r w:rsidR="00680559">
              <w:rPr>
                <w:noProof/>
                <w:webHidden/>
              </w:rPr>
              <w:t>12</w:t>
            </w:r>
            <w:r w:rsidR="00680559">
              <w:rPr>
                <w:noProof/>
                <w:webHidden/>
              </w:rPr>
              <w:fldChar w:fldCharType="end"/>
            </w:r>
          </w:hyperlink>
        </w:p>
        <w:p w14:paraId="0474B37B" w14:textId="73D2C00F" w:rsidR="00680559" w:rsidRDefault="008F3187">
          <w:pPr>
            <w:pStyle w:val="TOC1"/>
            <w:rPr>
              <w:rFonts w:asciiTheme="minorHAnsi" w:eastAsiaTheme="minorEastAsia" w:hAnsiTheme="minorHAnsi" w:cstheme="minorBidi"/>
              <w:noProof/>
              <w:sz w:val="22"/>
              <w:szCs w:val="22"/>
            </w:rPr>
          </w:pPr>
          <w:hyperlink w:anchor="_Toc489000431" w:history="1">
            <w:r w:rsidR="00680559" w:rsidRPr="00B749A6">
              <w:rPr>
                <w:rStyle w:val="Hyperlink"/>
                <w:noProof/>
              </w:rPr>
              <w:t>6</w:t>
            </w:r>
            <w:r w:rsidR="00680559">
              <w:rPr>
                <w:rFonts w:asciiTheme="minorHAnsi" w:eastAsiaTheme="minorEastAsia" w:hAnsiTheme="minorHAnsi" w:cstheme="minorBidi"/>
                <w:noProof/>
                <w:sz w:val="22"/>
                <w:szCs w:val="22"/>
              </w:rPr>
              <w:tab/>
            </w:r>
            <w:r w:rsidR="00680559" w:rsidRPr="00B749A6">
              <w:rPr>
                <w:rStyle w:val="Hyperlink"/>
                <w:noProof/>
              </w:rPr>
              <w:t>Test Purposes (TP)</w:t>
            </w:r>
            <w:r w:rsidR="00680559">
              <w:rPr>
                <w:noProof/>
                <w:webHidden/>
              </w:rPr>
              <w:tab/>
            </w:r>
            <w:r w:rsidR="00680559">
              <w:rPr>
                <w:noProof/>
                <w:webHidden/>
              </w:rPr>
              <w:fldChar w:fldCharType="begin"/>
            </w:r>
            <w:r w:rsidR="00680559">
              <w:rPr>
                <w:noProof/>
                <w:webHidden/>
              </w:rPr>
              <w:instrText xml:space="preserve"> PAGEREF _Toc489000431 \h </w:instrText>
            </w:r>
            <w:r w:rsidR="00680559">
              <w:rPr>
                <w:noProof/>
                <w:webHidden/>
              </w:rPr>
            </w:r>
            <w:r w:rsidR="00680559">
              <w:rPr>
                <w:noProof/>
                <w:webHidden/>
              </w:rPr>
              <w:fldChar w:fldCharType="separate"/>
            </w:r>
            <w:r w:rsidR="00680559">
              <w:rPr>
                <w:noProof/>
                <w:webHidden/>
              </w:rPr>
              <w:t>12</w:t>
            </w:r>
            <w:r w:rsidR="00680559">
              <w:rPr>
                <w:noProof/>
                <w:webHidden/>
              </w:rPr>
              <w:fldChar w:fldCharType="end"/>
            </w:r>
          </w:hyperlink>
        </w:p>
        <w:p w14:paraId="0C162FC2" w14:textId="55F82E8D" w:rsidR="00680559" w:rsidRDefault="008F3187">
          <w:pPr>
            <w:pStyle w:val="TOC2"/>
            <w:rPr>
              <w:rFonts w:asciiTheme="minorHAnsi" w:eastAsiaTheme="minorEastAsia" w:hAnsiTheme="minorHAnsi" w:cstheme="minorBidi"/>
              <w:noProof/>
              <w:sz w:val="22"/>
              <w:szCs w:val="22"/>
            </w:rPr>
          </w:pPr>
          <w:hyperlink w:anchor="_Toc489000432" w:history="1">
            <w:r w:rsidR="00680559" w:rsidRPr="00B749A6">
              <w:rPr>
                <w:rStyle w:val="Hyperlink"/>
                <w:noProof/>
              </w:rPr>
              <w:t>6.1</w:t>
            </w:r>
            <w:r w:rsidR="00680559">
              <w:rPr>
                <w:rFonts w:asciiTheme="minorHAnsi" w:eastAsiaTheme="minorEastAsia" w:hAnsiTheme="minorHAnsi" w:cstheme="minorBidi"/>
                <w:noProof/>
                <w:sz w:val="22"/>
                <w:szCs w:val="22"/>
              </w:rPr>
              <w:tab/>
            </w:r>
            <w:r w:rsidR="00680559" w:rsidRPr="00B749A6">
              <w:rPr>
                <w:rStyle w:val="Hyperlink"/>
                <w:noProof/>
              </w:rPr>
              <w:t>Introduction</w:t>
            </w:r>
            <w:r w:rsidR="00680559">
              <w:rPr>
                <w:noProof/>
                <w:webHidden/>
              </w:rPr>
              <w:tab/>
            </w:r>
            <w:r w:rsidR="00680559">
              <w:rPr>
                <w:noProof/>
                <w:webHidden/>
              </w:rPr>
              <w:fldChar w:fldCharType="begin"/>
            </w:r>
            <w:r w:rsidR="00680559">
              <w:rPr>
                <w:noProof/>
                <w:webHidden/>
              </w:rPr>
              <w:instrText xml:space="preserve"> PAGEREF _Toc489000432 \h </w:instrText>
            </w:r>
            <w:r w:rsidR="00680559">
              <w:rPr>
                <w:noProof/>
                <w:webHidden/>
              </w:rPr>
            </w:r>
            <w:r w:rsidR="00680559">
              <w:rPr>
                <w:noProof/>
                <w:webHidden/>
              </w:rPr>
              <w:fldChar w:fldCharType="separate"/>
            </w:r>
            <w:r w:rsidR="00680559">
              <w:rPr>
                <w:noProof/>
                <w:webHidden/>
              </w:rPr>
              <w:t>12</w:t>
            </w:r>
            <w:r w:rsidR="00680559">
              <w:rPr>
                <w:noProof/>
                <w:webHidden/>
              </w:rPr>
              <w:fldChar w:fldCharType="end"/>
            </w:r>
          </w:hyperlink>
        </w:p>
        <w:p w14:paraId="4A32D02F" w14:textId="5ED018E7" w:rsidR="00680559" w:rsidRDefault="008F3187">
          <w:pPr>
            <w:pStyle w:val="TOC3"/>
            <w:rPr>
              <w:rFonts w:asciiTheme="minorHAnsi" w:eastAsiaTheme="minorEastAsia" w:hAnsiTheme="minorHAnsi" w:cstheme="minorBidi"/>
              <w:noProof/>
              <w:sz w:val="22"/>
              <w:szCs w:val="22"/>
            </w:rPr>
          </w:pPr>
          <w:hyperlink w:anchor="_Toc489000433" w:history="1">
            <w:r w:rsidR="00680559" w:rsidRPr="00B749A6">
              <w:rPr>
                <w:rStyle w:val="Hyperlink"/>
                <w:noProof/>
              </w:rPr>
              <w:t>6.1.1</w:t>
            </w:r>
            <w:r w:rsidR="00680559">
              <w:rPr>
                <w:rFonts w:asciiTheme="minorHAnsi" w:eastAsiaTheme="minorEastAsia" w:hAnsiTheme="minorHAnsi" w:cstheme="minorBidi"/>
                <w:noProof/>
                <w:sz w:val="22"/>
                <w:szCs w:val="22"/>
              </w:rPr>
              <w:tab/>
            </w:r>
            <w:r w:rsidR="00680559" w:rsidRPr="00B749A6">
              <w:rPr>
                <w:rStyle w:val="Hyperlink"/>
                <w:noProof/>
              </w:rPr>
              <w:t>TP definition conventions</w:t>
            </w:r>
            <w:r w:rsidR="00680559">
              <w:rPr>
                <w:noProof/>
                <w:webHidden/>
              </w:rPr>
              <w:tab/>
            </w:r>
            <w:r w:rsidR="00680559">
              <w:rPr>
                <w:noProof/>
                <w:webHidden/>
              </w:rPr>
              <w:fldChar w:fldCharType="begin"/>
            </w:r>
            <w:r w:rsidR="00680559">
              <w:rPr>
                <w:noProof/>
                <w:webHidden/>
              </w:rPr>
              <w:instrText xml:space="preserve"> PAGEREF _Toc489000433 \h </w:instrText>
            </w:r>
            <w:r w:rsidR="00680559">
              <w:rPr>
                <w:noProof/>
                <w:webHidden/>
              </w:rPr>
            </w:r>
            <w:r w:rsidR="00680559">
              <w:rPr>
                <w:noProof/>
                <w:webHidden/>
              </w:rPr>
              <w:fldChar w:fldCharType="separate"/>
            </w:r>
            <w:r w:rsidR="00680559">
              <w:rPr>
                <w:noProof/>
                <w:webHidden/>
              </w:rPr>
              <w:t>12</w:t>
            </w:r>
            <w:r w:rsidR="00680559">
              <w:rPr>
                <w:noProof/>
                <w:webHidden/>
              </w:rPr>
              <w:fldChar w:fldCharType="end"/>
            </w:r>
          </w:hyperlink>
        </w:p>
        <w:p w14:paraId="1A698972" w14:textId="7FFEA9E8" w:rsidR="00680559" w:rsidRDefault="008F3187">
          <w:pPr>
            <w:pStyle w:val="TOC3"/>
            <w:rPr>
              <w:rFonts w:asciiTheme="minorHAnsi" w:eastAsiaTheme="minorEastAsia" w:hAnsiTheme="minorHAnsi" w:cstheme="minorBidi"/>
              <w:noProof/>
              <w:sz w:val="22"/>
              <w:szCs w:val="22"/>
            </w:rPr>
          </w:pPr>
          <w:hyperlink w:anchor="_Toc489000434" w:history="1">
            <w:r w:rsidR="00680559" w:rsidRPr="00B749A6">
              <w:rPr>
                <w:rStyle w:val="Hyperlink"/>
                <w:noProof/>
              </w:rPr>
              <w:t>6.1.2</w:t>
            </w:r>
            <w:r w:rsidR="00680559">
              <w:rPr>
                <w:rFonts w:asciiTheme="minorHAnsi" w:eastAsiaTheme="minorEastAsia" w:hAnsiTheme="minorHAnsi" w:cstheme="minorBidi"/>
                <w:noProof/>
                <w:sz w:val="22"/>
                <w:szCs w:val="22"/>
              </w:rPr>
              <w:tab/>
            </w:r>
            <w:r w:rsidR="00680559" w:rsidRPr="00B749A6">
              <w:rPr>
                <w:rStyle w:val="Hyperlink"/>
                <w:noProof/>
              </w:rPr>
              <w:t>TP Identifier Naming Conventions</w:t>
            </w:r>
            <w:r w:rsidR="00680559">
              <w:rPr>
                <w:noProof/>
                <w:webHidden/>
              </w:rPr>
              <w:tab/>
            </w:r>
            <w:r w:rsidR="00680559">
              <w:rPr>
                <w:noProof/>
                <w:webHidden/>
              </w:rPr>
              <w:fldChar w:fldCharType="begin"/>
            </w:r>
            <w:r w:rsidR="00680559">
              <w:rPr>
                <w:noProof/>
                <w:webHidden/>
              </w:rPr>
              <w:instrText xml:space="preserve"> PAGEREF _Toc489000434 \h </w:instrText>
            </w:r>
            <w:r w:rsidR="00680559">
              <w:rPr>
                <w:noProof/>
                <w:webHidden/>
              </w:rPr>
            </w:r>
            <w:r w:rsidR="00680559">
              <w:rPr>
                <w:noProof/>
                <w:webHidden/>
              </w:rPr>
              <w:fldChar w:fldCharType="separate"/>
            </w:r>
            <w:r w:rsidR="00680559">
              <w:rPr>
                <w:noProof/>
                <w:webHidden/>
              </w:rPr>
              <w:t>13</w:t>
            </w:r>
            <w:r w:rsidR="00680559">
              <w:rPr>
                <w:noProof/>
                <w:webHidden/>
              </w:rPr>
              <w:fldChar w:fldCharType="end"/>
            </w:r>
          </w:hyperlink>
        </w:p>
        <w:p w14:paraId="5DCAA33E" w14:textId="4C695EAF" w:rsidR="00680559" w:rsidRDefault="008F3187">
          <w:pPr>
            <w:pStyle w:val="TOC3"/>
            <w:rPr>
              <w:rFonts w:asciiTheme="minorHAnsi" w:eastAsiaTheme="minorEastAsia" w:hAnsiTheme="minorHAnsi" w:cstheme="minorBidi"/>
              <w:noProof/>
              <w:sz w:val="22"/>
              <w:szCs w:val="22"/>
            </w:rPr>
          </w:pPr>
          <w:hyperlink w:anchor="_Toc489000435" w:history="1">
            <w:r w:rsidR="00680559" w:rsidRPr="00B749A6">
              <w:rPr>
                <w:rStyle w:val="Hyperlink"/>
                <w:noProof/>
              </w:rPr>
              <w:t>6.1.3</w:t>
            </w:r>
            <w:r w:rsidR="00680559">
              <w:rPr>
                <w:rFonts w:asciiTheme="minorHAnsi" w:eastAsiaTheme="minorEastAsia" w:hAnsiTheme="minorHAnsi" w:cstheme="minorBidi"/>
                <w:noProof/>
                <w:sz w:val="22"/>
                <w:szCs w:val="22"/>
              </w:rPr>
              <w:tab/>
            </w:r>
            <w:r w:rsidR="00680559" w:rsidRPr="00B749A6">
              <w:rPr>
                <w:rStyle w:val="Hyperlink"/>
                <w:noProof/>
              </w:rPr>
              <w:t>Naming Convention for Variants</w:t>
            </w:r>
            <w:r w:rsidR="00680559">
              <w:rPr>
                <w:noProof/>
                <w:webHidden/>
              </w:rPr>
              <w:tab/>
            </w:r>
            <w:r w:rsidR="00680559">
              <w:rPr>
                <w:noProof/>
                <w:webHidden/>
              </w:rPr>
              <w:fldChar w:fldCharType="begin"/>
            </w:r>
            <w:r w:rsidR="00680559">
              <w:rPr>
                <w:noProof/>
                <w:webHidden/>
              </w:rPr>
              <w:instrText xml:space="preserve"> PAGEREF _Toc489000435 \h </w:instrText>
            </w:r>
            <w:r w:rsidR="00680559">
              <w:rPr>
                <w:noProof/>
                <w:webHidden/>
              </w:rPr>
            </w:r>
            <w:r w:rsidR="00680559">
              <w:rPr>
                <w:noProof/>
                <w:webHidden/>
              </w:rPr>
              <w:fldChar w:fldCharType="separate"/>
            </w:r>
            <w:r w:rsidR="00680559">
              <w:rPr>
                <w:noProof/>
                <w:webHidden/>
              </w:rPr>
              <w:t>13</w:t>
            </w:r>
            <w:r w:rsidR="00680559">
              <w:rPr>
                <w:noProof/>
                <w:webHidden/>
              </w:rPr>
              <w:fldChar w:fldCharType="end"/>
            </w:r>
          </w:hyperlink>
        </w:p>
        <w:p w14:paraId="41E570A4" w14:textId="7FA3E781" w:rsidR="00680559" w:rsidRDefault="008F3187">
          <w:pPr>
            <w:pStyle w:val="TOC3"/>
            <w:rPr>
              <w:rFonts w:asciiTheme="minorHAnsi" w:eastAsiaTheme="minorEastAsia" w:hAnsiTheme="minorHAnsi" w:cstheme="minorBidi"/>
              <w:noProof/>
              <w:sz w:val="22"/>
              <w:szCs w:val="22"/>
            </w:rPr>
          </w:pPr>
          <w:hyperlink w:anchor="_Toc489000436" w:history="1">
            <w:r w:rsidR="00680559" w:rsidRPr="00B749A6">
              <w:rPr>
                <w:rStyle w:val="Hyperlink"/>
                <w:noProof/>
              </w:rPr>
              <w:t>6.1.4</w:t>
            </w:r>
            <w:r w:rsidR="00680559">
              <w:rPr>
                <w:rFonts w:asciiTheme="minorHAnsi" w:eastAsiaTheme="minorEastAsia" w:hAnsiTheme="minorHAnsi" w:cstheme="minorBidi"/>
                <w:noProof/>
                <w:sz w:val="22"/>
                <w:szCs w:val="22"/>
              </w:rPr>
              <w:tab/>
            </w:r>
            <w:r w:rsidR="00680559" w:rsidRPr="00B749A6">
              <w:rPr>
                <w:rStyle w:val="Hyperlink"/>
                <w:noProof/>
              </w:rPr>
              <w:t>References</w:t>
            </w:r>
            <w:r w:rsidR="00680559">
              <w:rPr>
                <w:noProof/>
                <w:webHidden/>
              </w:rPr>
              <w:tab/>
            </w:r>
            <w:r w:rsidR="00680559">
              <w:rPr>
                <w:noProof/>
                <w:webHidden/>
              </w:rPr>
              <w:fldChar w:fldCharType="begin"/>
            </w:r>
            <w:r w:rsidR="00680559">
              <w:rPr>
                <w:noProof/>
                <w:webHidden/>
              </w:rPr>
              <w:instrText xml:space="preserve"> PAGEREF _Toc489000436 \h </w:instrText>
            </w:r>
            <w:r w:rsidR="00680559">
              <w:rPr>
                <w:noProof/>
                <w:webHidden/>
              </w:rPr>
            </w:r>
            <w:r w:rsidR="00680559">
              <w:rPr>
                <w:noProof/>
                <w:webHidden/>
              </w:rPr>
              <w:fldChar w:fldCharType="separate"/>
            </w:r>
            <w:r w:rsidR="00680559">
              <w:rPr>
                <w:noProof/>
                <w:webHidden/>
              </w:rPr>
              <w:t>14</w:t>
            </w:r>
            <w:r w:rsidR="00680559">
              <w:rPr>
                <w:noProof/>
                <w:webHidden/>
              </w:rPr>
              <w:fldChar w:fldCharType="end"/>
            </w:r>
          </w:hyperlink>
        </w:p>
        <w:p w14:paraId="1A1F2BBB" w14:textId="2D9527C5" w:rsidR="00680559" w:rsidRDefault="008F3187">
          <w:pPr>
            <w:pStyle w:val="TOC3"/>
            <w:rPr>
              <w:rFonts w:asciiTheme="minorHAnsi" w:eastAsiaTheme="minorEastAsia" w:hAnsiTheme="minorHAnsi" w:cstheme="minorBidi"/>
              <w:noProof/>
              <w:sz w:val="22"/>
              <w:szCs w:val="22"/>
            </w:rPr>
          </w:pPr>
          <w:hyperlink w:anchor="_Toc489000437" w:history="1">
            <w:r w:rsidR="00680559" w:rsidRPr="00B749A6">
              <w:rPr>
                <w:rStyle w:val="Hyperlink"/>
                <w:noProof/>
              </w:rPr>
              <w:t>6.1.5</w:t>
            </w:r>
            <w:r w:rsidR="00680559">
              <w:rPr>
                <w:rFonts w:asciiTheme="minorHAnsi" w:eastAsiaTheme="minorEastAsia" w:hAnsiTheme="minorHAnsi" w:cstheme="minorBidi"/>
                <w:noProof/>
                <w:sz w:val="22"/>
                <w:szCs w:val="22"/>
              </w:rPr>
              <w:tab/>
            </w:r>
            <w:r w:rsidR="00680559" w:rsidRPr="00B749A6">
              <w:rPr>
                <w:rStyle w:val="Hyperlink"/>
                <w:noProof/>
              </w:rPr>
              <w:t>PICS selection and mnemonics for reference</w:t>
            </w:r>
            <w:r w:rsidR="00680559">
              <w:rPr>
                <w:noProof/>
                <w:webHidden/>
              </w:rPr>
              <w:tab/>
            </w:r>
            <w:r w:rsidR="00680559">
              <w:rPr>
                <w:noProof/>
                <w:webHidden/>
              </w:rPr>
              <w:fldChar w:fldCharType="begin"/>
            </w:r>
            <w:r w:rsidR="00680559">
              <w:rPr>
                <w:noProof/>
                <w:webHidden/>
              </w:rPr>
              <w:instrText xml:space="preserve"> PAGEREF _Toc489000437 \h </w:instrText>
            </w:r>
            <w:r w:rsidR="00680559">
              <w:rPr>
                <w:noProof/>
                <w:webHidden/>
              </w:rPr>
            </w:r>
            <w:r w:rsidR="00680559">
              <w:rPr>
                <w:noProof/>
                <w:webHidden/>
              </w:rPr>
              <w:fldChar w:fldCharType="separate"/>
            </w:r>
            <w:r w:rsidR="00680559">
              <w:rPr>
                <w:noProof/>
                <w:webHidden/>
              </w:rPr>
              <w:t>14</w:t>
            </w:r>
            <w:r w:rsidR="00680559">
              <w:rPr>
                <w:noProof/>
                <w:webHidden/>
              </w:rPr>
              <w:fldChar w:fldCharType="end"/>
            </w:r>
          </w:hyperlink>
        </w:p>
        <w:p w14:paraId="38DD6AD8" w14:textId="2D2D49C1" w:rsidR="00680559" w:rsidRDefault="008F3187">
          <w:pPr>
            <w:pStyle w:val="TOC3"/>
            <w:rPr>
              <w:rFonts w:asciiTheme="minorHAnsi" w:eastAsiaTheme="minorEastAsia" w:hAnsiTheme="minorHAnsi" w:cstheme="minorBidi"/>
              <w:noProof/>
              <w:sz w:val="22"/>
              <w:szCs w:val="22"/>
            </w:rPr>
          </w:pPr>
          <w:hyperlink w:anchor="_Toc489000438" w:history="1">
            <w:r w:rsidR="00680559" w:rsidRPr="00B749A6">
              <w:rPr>
                <w:rStyle w:val="Hyperlink"/>
                <w:noProof/>
              </w:rPr>
              <w:t>6.1.6</w:t>
            </w:r>
            <w:r w:rsidR="00680559">
              <w:rPr>
                <w:rFonts w:asciiTheme="minorHAnsi" w:eastAsiaTheme="minorEastAsia" w:hAnsiTheme="minorHAnsi" w:cstheme="minorBidi"/>
                <w:noProof/>
                <w:sz w:val="22"/>
                <w:szCs w:val="22"/>
              </w:rPr>
              <w:tab/>
            </w:r>
            <w:r w:rsidR="00680559" w:rsidRPr="00B749A6">
              <w:rPr>
                <w:rStyle w:val="Hyperlink"/>
                <w:noProof/>
              </w:rPr>
              <w:t>Sources of TP definitions</w:t>
            </w:r>
            <w:r w:rsidR="00680559">
              <w:rPr>
                <w:noProof/>
                <w:webHidden/>
              </w:rPr>
              <w:tab/>
            </w:r>
            <w:r w:rsidR="00680559">
              <w:rPr>
                <w:noProof/>
                <w:webHidden/>
              </w:rPr>
              <w:fldChar w:fldCharType="begin"/>
            </w:r>
            <w:r w:rsidR="00680559">
              <w:rPr>
                <w:noProof/>
                <w:webHidden/>
              </w:rPr>
              <w:instrText xml:space="preserve"> PAGEREF _Toc489000438 \h </w:instrText>
            </w:r>
            <w:r w:rsidR="00680559">
              <w:rPr>
                <w:noProof/>
                <w:webHidden/>
              </w:rPr>
            </w:r>
            <w:r w:rsidR="00680559">
              <w:rPr>
                <w:noProof/>
                <w:webHidden/>
              </w:rPr>
              <w:fldChar w:fldCharType="separate"/>
            </w:r>
            <w:r w:rsidR="00680559">
              <w:rPr>
                <w:noProof/>
                <w:webHidden/>
              </w:rPr>
              <w:t>15</w:t>
            </w:r>
            <w:r w:rsidR="00680559">
              <w:rPr>
                <w:noProof/>
                <w:webHidden/>
              </w:rPr>
              <w:fldChar w:fldCharType="end"/>
            </w:r>
          </w:hyperlink>
        </w:p>
        <w:p w14:paraId="2158A601" w14:textId="37646630" w:rsidR="00680559" w:rsidRDefault="008F3187">
          <w:pPr>
            <w:pStyle w:val="TOC2"/>
            <w:rPr>
              <w:rFonts w:asciiTheme="minorHAnsi" w:eastAsiaTheme="minorEastAsia" w:hAnsiTheme="minorHAnsi" w:cstheme="minorBidi"/>
              <w:noProof/>
              <w:sz w:val="22"/>
              <w:szCs w:val="22"/>
            </w:rPr>
          </w:pPr>
          <w:hyperlink w:anchor="_Toc489000439" w:history="1">
            <w:r w:rsidR="00680559" w:rsidRPr="00B749A6">
              <w:rPr>
                <w:rStyle w:val="Hyperlink"/>
                <w:noProof/>
              </w:rPr>
              <w:t>6.2</w:t>
            </w:r>
            <w:r w:rsidR="00680559">
              <w:rPr>
                <w:rFonts w:asciiTheme="minorHAnsi" w:eastAsiaTheme="minorEastAsia" w:hAnsiTheme="minorHAnsi" w:cstheme="minorBidi"/>
                <w:noProof/>
                <w:sz w:val="22"/>
                <w:szCs w:val="22"/>
              </w:rPr>
              <w:tab/>
            </w:r>
            <w:r w:rsidR="00680559" w:rsidRPr="00B749A6">
              <w:rPr>
                <w:rStyle w:val="Hyperlink"/>
                <w:noProof/>
              </w:rPr>
              <w:t>Test Purposes for 1609.3</w:t>
            </w:r>
            <w:r w:rsidR="00680559">
              <w:rPr>
                <w:noProof/>
                <w:webHidden/>
              </w:rPr>
              <w:tab/>
            </w:r>
            <w:r w:rsidR="00680559">
              <w:rPr>
                <w:noProof/>
                <w:webHidden/>
              </w:rPr>
              <w:fldChar w:fldCharType="begin"/>
            </w:r>
            <w:r w:rsidR="00680559">
              <w:rPr>
                <w:noProof/>
                <w:webHidden/>
              </w:rPr>
              <w:instrText xml:space="preserve"> PAGEREF _Toc489000439 \h </w:instrText>
            </w:r>
            <w:r w:rsidR="00680559">
              <w:rPr>
                <w:noProof/>
                <w:webHidden/>
              </w:rPr>
            </w:r>
            <w:r w:rsidR="00680559">
              <w:rPr>
                <w:noProof/>
                <w:webHidden/>
              </w:rPr>
              <w:fldChar w:fldCharType="separate"/>
            </w:r>
            <w:r w:rsidR="00680559">
              <w:rPr>
                <w:noProof/>
                <w:webHidden/>
              </w:rPr>
              <w:t>16</w:t>
            </w:r>
            <w:r w:rsidR="00680559">
              <w:rPr>
                <w:noProof/>
                <w:webHidden/>
              </w:rPr>
              <w:fldChar w:fldCharType="end"/>
            </w:r>
          </w:hyperlink>
        </w:p>
        <w:p w14:paraId="60E53D6B" w14:textId="5C06560B" w:rsidR="00680559" w:rsidRDefault="008F3187">
          <w:pPr>
            <w:pStyle w:val="TOC3"/>
            <w:rPr>
              <w:rFonts w:asciiTheme="minorHAnsi" w:eastAsiaTheme="minorEastAsia" w:hAnsiTheme="minorHAnsi" w:cstheme="minorBidi"/>
              <w:noProof/>
              <w:sz w:val="22"/>
              <w:szCs w:val="22"/>
            </w:rPr>
          </w:pPr>
          <w:hyperlink w:anchor="_Toc489000440" w:history="1">
            <w:r w:rsidR="00680559" w:rsidRPr="00B749A6">
              <w:rPr>
                <w:rStyle w:val="Hyperlink"/>
                <w:noProof/>
              </w:rPr>
              <w:t>6.2.1</w:t>
            </w:r>
            <w:r w:rsidR="00680559">
              <w:rPr>
                <w:rFonts w:asciiTheme="minorHAnsi" w:eastAsiaTheme="minorEastAsia" w:hAnsiTheme="minorHAnsi" w:cstheme="minorBidi"/>
                <w:noProof/>
                <w:sz w:val="22"/>
                <w:szCs w:val="22"/>
              </w:rPr>
              <w:tab/>
            </w:r>
            <w:r w:rsidR="00680559" w:rsidRPr="00B749A6">
              <w:rPr>
                <w:rStyle w:val="Hyperlink"/>
                <w:noProof/>
              </w:rPr>
              <w:t>WSM packet validation</w:t>
            </w:r>
            <w:r w:rsidR="00680559">
              <w:rPr>
                <w:noProof/>
                <w:webHidden/>
              </w:rPr>
              <w:tab/>
            </w:r>
            <w:r w:rsidR="00680559">
              <w:rPr>
                <w:noProof/>
                <w:webHidden/>
              </w:rPr>
              <w:fldChar w:fldCharType="begin"/>
            </w:r>
            <w:r w:rsidR="00680559">
              <w:rPr>
                <w:noProof/>
                <w:webHidden/>
              </w:rPr>
              <w:instrText xml:space="preserve"> PAGEREF _Toc489000440 \h </w:instrText>
            </w:r>
            <w:r w:rsidR="00680559">
              <w:rPr>
                <w:noProof/>
                <w:webHidden/>
              </w:rPr>
            </w:r>
            <w:r w:rsidR="00680559">
              <w:rPr>
                <w:noProof/>
                <w:webHidden/>
              </w:rPr>
              <w:fldChar w:fldCharType="separate"/>
            </w:r>
            <w:r w:rsidR="00680559">
              <w:rPr>
                <w:noProof/>
                <w:webHidden/>
              </w:rPr>
              <w:t>16</w:t>
            </w:r>
            <w:r w:rsidR="00680559">
              <w:rPr>
                <w:noProof/>
                <w:webHidden/>
              </w:rPr>
              <w:fldChar w:fldCharType="end"/>
            </w:r>
          </w:hyperlink>
        </w:p>
        <w:p w14:paraId="55720F88" w14:textId="5E5937BE" w:rsidR="00680559" w:rsidRDefault="008F3187">
          <w:pPr>
            <w:pStyle w:val="TOC3"/>
            <w:rPr>
              <w:rFonts w:asciiTheme="minorHAnsi" w:eastAsiaTheme="minorEastAsia" w:hAnsiTheme="minorHAnsi" w:cstheme="minorBidi"/>
              <w:noProof/>
              <w:sz w:val="22"/>
              <w:szCs w:val="22"/>
            </w:rPr>
          </w:pPr>
          <w:hyperlink w:anchor="_Toc489000441" w:history="1">
            <w:r w:rsidR="00680559" w:rsidRPr="00B749A6">
              <w:rPr>
                <w:rStyle w:val="Hyperlink"/>
                <w:noProof/>
              </w:rPr>
              <w:t>6.2.2</w:t>
            </w:r>
            <w:r w:rsidR="00680559">
              <w:rPr>
                <w:rFonts w:asciiTheme="minorHAnsi" w:eastAsiaTheme="minorEastAsia" w:hAnsiTheme="minorHAnsi" w:cstheme="minorBidi"/>
                <w:noProof/>
                <w:sz w:val="22"/>
                <w:szCs w:val="22"/>
              </w:rPr>
              <w:tab/>
            </w:r>
            <w:r w:rsidR="00680559" w:rsidRPr="00B749A6">
              <w:rPr>
                <w:rStyle w:val="Hyperlink"/>
                <w:noProof/>
              </w:rPr>
              <w:t>WSM transmission parameters</w:t>
            </w:r>
            <w:r w:rsidR="00680559">
              <w:rPr>
                <w:noProof/>
                <w:webHidden/>
              </w:rPr>
              <w:tab/>
            </w:r>
            <w:r w:rsidR="00680559">
              <w:rPr>
                <w:noProof/>
                <w:webHidden/>
              </w:rPr>
              <w:fldChar w:fldCharType="begin"/>
            </w:r>
            <w:r w:rsidR="00680559">
              <w:rPr>
                <w:noProof/>
                <w:webHidden/>
              </w:rPr>
              <w:instrText xml:space="preserve"> PAGEREF _Toc489000441 \h </w:instrText>
            </w:r>
            <w:r w:rsidR="00680559">
              <w:rPr>
                <w:noProof/>
                <w:webHidden/>
              </w:rPr>
            </w:r>
            <w:r w:rsidR="00680559">
              <w:rPr>
                <w:noProof/>
                <w:webHidden/>
              </w:rPr>
              <w:fldChar w:fldCharType="separate"/>
            </w:r>
            <w:r w:rsidR="00680559">
              <w:rPr>
                <w:noProof/>
                <w:webHidden/>
              </w:rPr>
              <w:t>17</w:t>
            </w:r>
            <w:r w:rsidR="00680559">
              <w:rPr>
                <w:noProof/>
                <w:webHidden/>
              </w:rPr>
              <w:fldChar w:fldCharType="end"/>
            </w:r>
          </w:hyperlink>
        </w:p>
        <w:p w14:paraId="13CAB032" w14:textId="35956DE5" w:rsidR="00680559" w:rsidRDefault="008F3187">
          <w:pPr>
            <w:pStyle w:val="TOC3"/>
            <w:rPr>
              <w:rFonts w:asciiTheme="minorHAnsi" w:eastAsiaTheme="minorEastAsia" w:hAnsiTheme="minorHAnsi" w:cstheme="minorBidi"/>
              <w:noProof/>
              <w:sz w:val="22"/>
              <w:szCs w:val="22"/>
            </w:rPr>
          </w:pPr>
          <w:hyperlink w:anchor="_Toc489000442" w:history="1">
            <w:r w:rsidR="00680559" w:rsidRPr="00B749A6">
              <w:rPr>
                <w:rStyle w:val="Hyperlink"/>
                <w:noProof/>
              </w:rPr>
              <w:t>6.2.3</w:t>
            </w:r>
            <w:r w:rsidR="00680559">
              <w:rPr>
                <w:rFonts w:asciiTheme="minorHAnsi" w:eastAsiaTheme="minorEastAsia" w:hAnsiTheme="minorHAnsi" w:cstheme="minorBidi"/>
                <w:noProof/>
                <w:sz w:val="22"/>
                <w:szCs w:val="22"/>
              </w:rPr>
              <w:tab/>
            </w:r>
            <w:r w:rsidR="00680559" w:rsidRPr="00B749A6">
              <w:rPr>
                <w:rStyle w:val="Hyperlink"/>
                <w:noProof/>
              </w:rPr>
              <w:t>Reception of WSMs</w:t>
            </w:r>
            <w:r w:rsidR="00680559">
              <w:rPr>
                <w:noProof/>
                <w:webHidden/>
              </w:rPr>
              <w:tab/>
            </w:r>
            <w:r w:rsidR="00680559">
              <w:rPr>
                <w:noProof/>
                <w:webHidden/>
              </w:rPr>
              <w:fldChar w:fldCharType="begin"/>
            </w:r>
            <w:r w:rsidR="00680559">
              <w:rPr>
                <w:noProof/>
                <w:webHidden/>
              </w:rPr>
              <w:instrText xml:space="preserve"> PAGEREF _Toc489000442 \h </w:instrText>
            </w:r>
            <w:r w:rsidR="00680559">
              <w:rPr>
                <w:noProof/>
                <w:webHidden/>
              </w:rPr>
            </w:r>
            <w:r w:rsidR="00680559">
              <w:rPr>
                <w:noProof/>
                <w:webHidden/>
              </w:rPr>
              <w:fldChar w:fldCharType="separate"/>
            </w:r>
            <w:r w:rsidR="00680559">
              <w:rPr>
                <w:noProof/>
                <w:webHidden/>
              </w:rPr>
              <w:t>19</w:t>
            </w:r>
            <w:r w:rsidR="00680559">
              <w:rPr>
                <w:noProof/>
                <w:webHidden/>
              </w:rPr>
              <w:fldChar w:fldCharType="end"/>
            </w:r>
          </w:hyperlink>
        </w:p>
        <w:p w14:paraId="61D63532" w14:textId="3232B1A3" w:rsidR="00680559" w:rsidRDefault="008F3187">
          <w:pPr>
            <w:pStyle w:val="TOC3"/>
            <w:rPr>
              <w:rFonts w:asciiTheme="minorHAnsi" w:eastAsiaTheme="minorEastAsia" w:hAnsiTheme="minorHAnsi" w:cstheme="minorBidi"/>
              <w:noProof/>
              <w:sz w:val="22"/>
              <w:szCs w:val="22"/>
            </w:rPr>
          </w:pPr>
          <w:hyperlink w:anchor="_Toc489000443" w:history="1">
            <w:r w:rsidR="00680559" w:rsidRPr="00B749A6">
              <w:rPr>
                <w:rStyle w:val="Hyperlink"/>
                <w:noProof/>
              </w:rPr>
              <w:t>6.2.4</w:t>
            </w:r>
            <w:r w:rsidR="00680559">
              <w:rPr>
                <w:rFonts w:asciiTheme="minorHAnsi" w:eastAsiaTheme="minorEastAsia" w:hAnsiTheme="minorHAnsi" w:cstheme="minorBidi"/>
                <w:noProof/>
                <w:sz w:val="22"/>
                <w:szCs w:val="22"/>
              </w:rPr>
              <w:tab/>
            </w:r>
            <w:r w:rsidR="00680559" w:rsidRPr="00B749A6">
              <w:rPr>
                <w:rStyle w:val="Hyperlink"/>
                <w:noProof/>
              </w:rPr>
              <w:t>WSM communications with continuous channel access</w:t>
            </w:r>
            <w:r w:rsidR="00680559">
              <w:rPr>
                <w:noProof/>
                <w:webHidden/>
              </w:rPr>
              <w:tab/>
            </w:r>
            <w:r w:rsidR="00680559">
              <w:rPr>
                <w:noProof/>
                <w:webHidden/>
              </w:rPr>
              <w:fldChar w:fldCharType="begin"/>
            </w:r>
            <w:r w:rsidR="00680559">
              <w:rPr>
                <w:noProof/>
                <w:webHidden/>
              </w:rPr>
              <w:instrText xml:space="preserve"> PAGEREF _Toc489000443 \h </w:instrText>
            </w:r>
            <w:r w:rsidR="00680559">
              <w:rPr>
                <w:noProof/>
                <w:webHidden/>
              </w:rPr>
            </w:r>
            <w:r w:rsidR="00680559">
              <w:rPr>
                <w:noProof/>
                <w:webHidden/>
              </w:rPr>
              <w:fldChar w:fldCharType="separate"/>
            </w:r>
            <w:r w:rsidR="00680559">
              <w:rPr>
                <w:noProof/>
                <w:webHidden/>
              </w:rPr>
              <w:t>20</w:t>
            </w:r>
            <w:r w:rsidR="00680559">
              <w:rPr>
                <w:noProof/>
                <w:webHidden/>
              </w:rPr>
              <w:fldChar w:fldCharType="end"/>
            </w:r>
          </w:hyperlink>
        </w:p>
        <w:p w14:paraId="71C3A07E" w14:textId="4179084C" w:rsidR="00680559" w:rsidRDefault="008F3187">
          <w:pPr>
            <w:pStyle w:val="TOC3"/>
            <w:rPr>
              <w:rFonts w:asciiTheme="minorHAnsi" w:eastAsiaTheme="minorEastAsia" w:hAnsiTheme="minorHAnsi" w:cstheme="minorBidi"/>
              <w:noProof/>
              <w:sz w:val="22"/>
              <w:szCs w:val="22"/>
            </w:rPr>
          </w:pPr>
          <w:hyperlink w:anchor="_Toc489000444" w:history="1">
            <w:r w:rsidR="00680559" w:rsidRPr="00B749A6">
              <w:rPr>
                <w:rStyle w:val="Hyperlink"/>
                <w:noProof/>
              </w:rPr>
              <w:t>6.2.5</w:t>
            </w:r>
            <w:r w:rsidR="00680559">
              <w:rPr>
                <w:rFonts w:asciiTheme="minorHAnsi" w:eastAsiaTheme="minorEastAsia" w:hAnsiTheme="minorHAnsi" w:cstheme="minorBidi"/>
                <w:noProof/>
                <w:sz w:val="22"/>
                <w:szCs w:val="22"/>
              </w:rPr>
              <w:tab/>
            </w:r>
            <w:r w:rsidR="00680559" w:rsidRPr="00B749A6">
              <w:rPr>
                <w:rStyle w:val="Hyperlink"/>
                <w:noProof/>
              </w:rPr>
              <w:t>WSM communications with alternating channel access</w:t>
            </w:r>
            <w:r w:rsidR="00680559">
              <w:rPr>
                <w:noProof/>
                <w:webHidden/>
              </w:rPr>
              <w:tab/>
            </w:r>
            <w:r w:rsidR="00680559">
              <w:rPr>
                <w:noProof/>
                <w:webHidden/>
              </w:rPr>
              <w:fldChar w:fldCharType="begin"/>
            </w:r>
            <w:r w:rsidR="00680559">
              <w:rPr>
                <w:noProof/>
                <w:webHidden/>
              </w:rPr>
              <w:instrText xml:space="preserve"> PAGEREF _Toc489000444 \h </w:instrText>
            </w:r>
            <w:r w:rsidR="00680559">
              <w:rPr>
                <w:noProof/>
                <w:webHidden/>
              </w:rPr>
            </w:r>
            <w:r w:rsidR="00680559">
              <w:rPr>
                <w:noProof/>
                <w:webHidden/>
              </w:rPr>
              <w:fldChar w:fldCharType="separate"/>
            </w:r>
            <w:r w:rsidR="00680559">
              <w:rPr>
                <w:noProof/>
                <w:webHidden/>
              </w:rPr>
              <w:t>21</w:t>
            </w:r>
            <w:r w:rsidR="00680559">
              <w:rPr>
                <w:noProof/>
                <w:webHidden/>
              </w:rPr>
              <w:fldChar w:fldCharType="end"/>
            </w:r>
          </w:hyperlink>
        </w:p>
        <w:p w14:paraId="78F10019" w14:textId="2D850DE9" w:rsidR="00680559" w:rsidRDefault="008F3187">
          <w:pPr>
            <w:pStyle w:val="TOC3"/>
            <w:rPr>
              <w:rFonts w:asciiTheme="minorHAnsi" w:eastAsiaTheme="minorEastAsia" w:hAnsiTheme="minorHAnsi" w:cstheme="minorBidi"/>
              <w:noProof/>
              <w:sz w:val="22"/>
              <w:szCs w:val="22"/>
            </w:rPr>
          </w:pPr>
          <w:hyperlink w:anchor="_Toc489000445" w:history="1">
            <w:r w:rsidR="00680559" w:rsidRPr="00B749A6">
              <w:rPr>
                <w:rStyle w:val="Hyperlink"/>
                <w:noProof/>
              </w:rPr>
              <w:t>6.2.6</w:t>
            </w:r>
            <w:r w:rsidR="00680559">
              <w:rPr>
                <w:rFonts w:asciiTheme="minorHAnsi" w:eastAsiaTheme="minorEastAsia" w:hAnsiTheme="minorHAnsi" w:cstheme="minorBidi"/>
                <w:noProof/>
                <w:sz w:val="22"/>
                <w:szCs w:val="22"/>
              </w:rPr>
              <w:tab/>
            </w:r>
            <w:r w:rsidR="00680559" w:rsidRPr="00B749A6">
              <w:rPr>
                <w:rStyle w:val="Hyperlink"/>
                <w:noProof/>
              </w:rPr>
              <w:t>Transmission of WSMs with payload exceeding WsmMaxLength</w:t>
            </w:r>
            <w:r w:rsidR="00680559">
              <w:rPr>
                <w:noProof/>
                <w:webHidden/>
              </w:rPr>
              <w:tab/>
            </w:r>
            <w:r w:rsidR="00680559">
              <w:rPr>
                <w:noProof/>
                <w:webHidden/>
              </w:rPr>
              <w:fldChar w:fldCharType="begin"/>
            </w:r>
            <w:r w:rsidR="00680559">
              <w:rPr>
                <w:noProof/>
                <w:webHidden/>
              </w:rPr>
              <w:instrText xml:space="preserve"> PAGEREF _Toc489000445 \h </w:instrText>
            </w:r>
            <w:r w:rsidR="00680559">
              <w:rPr>
                <w:noProof/>
                <w:webHidden/>
              </w:rPr>
            </w:r>
            <w:r w:rsidR="00680559">
              <w:rPr>
                <w:noProof/>
                <w:webHidden/>
              </w:rPr>
              <w:fldChar w:fldCharType="separate"/>
            </w:r>
            <w:r w:rsidR="00680559">
              <w:rPr>
                <w:noProof/>
                <w:webHidden/>
              </w:rPr>
              <w:t>23</w:t>
            </w:r>
            <w:r w:rsidR="00680559">
              <w:rPr>
                <w:noProof/>
                <w:webHidden/>
              </w:rPr>
              <w:fldChar w:fldCharType="end"/>
            </w:r>
          </w:hyperlink>
        </w:p>
        <w:p w14:paraId="509DC8E0" w14:textId="1E78FE2D" w:rsidR="00680559" w:rsidRDefault="008F3187">
          <w:pPr>
            <w:pStyle w:val="TOC3"/>
            <w:rPr>
              <w:rFonts w:asciiTheme="minorHAnsi" w:eastAsiaTheme="minorEastAsia" w:hAnsiTheme="minorHAnsi" w:cstheme="minorBidi"/>
              <w:noProof/>
              <w:sz w:val="22"/>
              <w:szCs w:val="22"/>
            </w:rPr>
          </w:pPr>
          <w:hyperlink w:anchor="_Toc489000446" w:history="1">
            <w:r w:rsidR="00680559" w:rsidRPr="00B749A6">
              <w:rPr>
                <w:rStyle w:val="Hyperlink"/>
                <w:noProof/>
              </w:rPr>
              <w:t>6.2.7</w:t>
            </w:r>
            <w:r w:rsidR="00680559">
              <w:rPr>
                <w:rFonts w:asciiTheme="minorHAnsi" w:eastAsiaTheme="minorEastAsia" w:hAnsiTheme="minorHAnsi" w:cstheme="minorBidi"/>
                <w:noProof/>
                <w:sz w:val="22"/>
                <w:szCs w:val="22"/>
              </w:rPr>
              <w:tab/>
            </w:r>
            <w:r w:rsidR="00680559" w:rsidRPr="00B749A6">
              <w:rPr>
                <w:rStyle w:val="Hyperlink"/>
                <w:noProof/>
              </w:rPr>
              <w:t>WSA packet validation</w:t>
            </w:r>
            <w:r w:rsidR="00680559">
              <w:rPr>
                <w:noProof/>
                <w:webHidden/>
              </w:rPr>
              <w:tab/>
            </w:r>
            <w:r w:rsidR="00680559">
              <w:rPr>
                <w:noProof/>
                <w:webHidden/>
              </w:rPr>
              <w:fldChar w:fldCharType="begin"/>
            </w:r>
            <w:r w:rsidR="00680559">
              <w:rPr>
                <w:noProof/>
                <w:webHidden/>
              </w:rPr>
              <w:instrText xml:space="preserve"> PAGEREF _Toc489000446 \h </w:instrText>
            </w:r>
            <w:r w:rsidR="00680559">
              <w:rPr>
                <w:noProof/>
                <w:webHidden/>
              </w:rPr>
            </w:r>
            <w:r w:rsidR="00680559">
              <w:rPr>
                <w:noProof/>
                <w:webHidden/>
              </w:rPr>
              <w:fldChar w:fldCharType="separate"/>
            </w:r>
            <w:r w:rsidR="00680559">
              <w:rPr>
                <w:noProof/>
                <w:webHidden/>
              </w:rPr>
              <w:t>23</w:t>
            </w:r>
            <w:r w:rsidR="00680559">
              <w:rPr>
                <w:noProof/>
                <w:webHidden/>
              </w:rPr>
              <w:fldChar w:fldCharType="end"/>
            </w:r>
          </w:hyperlink>
        </w:p>
        <w:p w14:paraId="503014B6" w14:textId="50004735" w:rsidR="00680559" w:rsidRDefault="008F3187">
          <w:pPr>
            <w:pStyle w:val="TOC3"/>
            <w:rPr>
              <w:rFonts w:asciiTheme="minorHAnsi" w:eastAsiaTheme="minorEastAsia" w:hAnsiTheme="minorHAnsi" w:cstheme="minorBidi"/>
              <w:noProof/>
              <w:sz w:val="22"/>
              <w:szCs w:val="22"/>
            </w:rPr>
          </w:pPr>
          <w:hyperlink w:anchor="_Toc489000447" w:history="1">
            <w:r w:rsidR="00680559" w:rsidRPr="00B749A6">
              <w:rPr>
                <w:rStyle w:val="Hyperlink"/>
                <w:noProof/>
              </w:rPr>
              <w:t>6.2.8</w:t>
            </w:r>
            <w:r w:rsidR="00680559">
              <w:rPr>
                <w:rFonts w:asciiTheme="minorHAnsi" w:eastAsiaTheme="minorEastAsia" w:hAnsiTheme="minorHAnsi" w:cstheme="minorBidi"/>
                <w:noProof/>
                <w:sz w:val="22"/>
                <w:szCs w:val="22"/>
              </w:rPr>
              <w:tab/>
            </w:r>
            <w:r w:rsidR="00680559" w:rsidRPr="00B749A6">
              <w:rPr>
                <w:rStyle w:val="Hyperlink"/>
                <w:noProof/>
              </w:rPr>
              <w:t>WSA reception</w:t>
            </w:r>
            <w:r w:rsidR="00680559">
              <w:rPr>
                <w:noProof/>
                <w:webHidden/>
              </w:rPr>
              <w:tab/>
            </w:r>
            <w:r w:rsidR="00680559">
              <w:rPr>
                <w:noProof/>
                <w:webHidden/>
              </w:rPr>
              <w:fldChar w:fldCharType="begin"/>
            </w:r>
            <w:r w:rsidR="00680559">
              <w:rPr>
                <w:noProof/>
                <w:webHidden/>
              </w:rPr>
              <w:instrText xml:space="preserve"> PAGEREF _Toc489000447 \h </w:instrText>
            </w:r>
            <w:r w:rsidR="00680559">
              <w:rPr>
                <w:noProof/>
                <w:webHidden/>
              </w:rPr>
            </w:r>
            <w:r w:rsidR="00680559">
              <w:rPr>
                <w:noProof/>
                <w:webHidden/>
              </w:rPr>
              <w:fldChar w:fldCharType="separate"/>
            </w:r>
            <w:r w:rsidR="00680559">
              <w:rPr>
                <w:noProof/>
                <w:webHidden/>
              </w:rPr>
              <w:t>29</w:t>
            </w:r>
            <w:r w:rsidR="00680559">
              <w:rPr>
                <w:noProof/>
                <w:webHidden/>
              </w:rPr>
              <w:fldChar w:fldCharType="end"/>
            </w:r>
          </w:hyperlink>
        </w:p>
        <w:p w14:paraId="5F977410" w14:textId="2B54B0A8" w:rsidR="00680559" w:rsidRDefault="008F3187">
          <w:pPr>
            <w:pStyle w:val="TOC3"/>
            <w:rPr>
              <w:rFonts w:asciiTheme="minorHAnsi" w:eastAsiaTheme="minorEastAsia" w:hAnsiTheme="minorHAnsi" w:cstheme="minorBidi"/>
              <w:noProof/>
              <w:sz w:val="22"/>
              <w:szCs w:val="22"/>
            </w:rPr>
          </w:pPr>
          <w:hyperlink w:anchor="_Toc489000448" w:history="1">
            <w:r w:rsidR="00680559" w:rsidRPr="00B749A6">
              <w:rPr>
                <w:rStyle w:val="Hyperlink"/>
                <w:noProof/>
              </w:rPr>
              <w:t>6.2.9</w:t>
            </w:r>
            <w:r w:rsidR="00680559">
              <w:rPr>
                <w:rFonts w:asciiTheme="minorHAnsi" w:eastAsiaTheme="minorEastAsia" w:hAnsiTheme="minorHAnsi" w:cstheme="minorBidi"/>
                <w:noProof/>
                <w:sz w:val="22"/>
                <w:szCs w:val="22"/>
              </w:rPr>
              <w:tab/>
            </w:r>
            <w:r w:rsidR="00680559" w:rsidRPr="00B749A6">
              <w:rPr>
                <w:rStyle w:val="Hyperlink"/>
                <w:noProof/>
              </w:rPr>
              <w:t>WSA transmission parameters</w:t>
            </w:r>
            <w:r w:rsidR="00680559">
              <w:rPr>
                <w:noProof/>
                <w:webHidden/>
              </w:rPr>
              <w:tab/>
            </w:r>
            <w:r w:rsidR="00680559">
              <w:rPr>
                <w:noProof/>
                <w:webHidden/>
              </w:rPr>
              <w:fldChar w:fldCharType="begin"/>
            </w:r>
            <w:r w:rsidR="00680559">
              <w:rPr>
                <w:noProof/>
                <w:webHidden/>
              </w:rPr>
              <w:instrText xml:space="preserve"> PAGEREF _Toc489000448 \h </w:instrText>
            </w:r>
            <w:r w:rsidR="00680559">
              <w:rPr>
                <w:noProof/>
                <w:webHidden/>
              </w:rPr>
            </w:r>
            <w:r w:rsidR="00680559">
              <w:rPr>
                <w:noProof/>
                <w:webHidden/>
              </w:rPr>
              <w:fldChar w:fldCharType="separate"/>
            </w:r>
            <w:r w:rsidR="00680559">
              <w:rPr>
                <w:noProof/>
                <w:webHidden/>
              </w:rPr>
              <w:t>33</w:t>
            </w:r>
            <w:r w:rsidR="00680559">
              <w:rPr>
                <w:noProof/>
                <w:webHidden/>
              </w:rPr>
              <w:fldChar w:fldCharType="end"/>
            </w:r>
          </w:hyperlink>
        </w:p>
        <w:p w14:paraId="504C83DF" w14:textId="041BAFAB" w:rsidR="00680559" w:rsidRDefault="008F3187">
          <w:pPr>
            <w:pStyle w:val="TOC3"/>
            <w:rPr>
              <w:rFonts w:asciiTheme="minorHAnsi" w:eastAsiaTheme="minorEastAsia" w:hAnsiTheme="minorHAnsi" w:cstheme="minorBidi"/>
              <w:noProof/>
              <w:sz w:val="22"/>
              <w:szCs w:val="22"/>
            </w:rPr>
          </w:pPr>
          <w:hyperlink w:anchor="_Toc489000449" w:history="1">
            <w:r w:rsidR="00680559" w:rsidRPr="00B749A6">
              <w:rPr>
                <w:rStyle w:val="Hyperlink"/>
                <w:noProof/>
              </w:rPr>
              <w:t>6.2.10</w:t>
            </w:r>
            <w:r w:rsidR="00680559">
              <w:rPr>
                <w:rFonts w:asciiTheme="minorHAnsi" w:eastAsiaTheme="minorEastAsia" w:hAnsiTheme="minorHAnsi" w:cstheme="minorBidi"/>
                <w:noProof/>
                <w:sz w:val="22"/>
                <w:szCs w:val="22"/>
              </w:rPr>
              <w:tab/>
            </w:r>
            <w:r w:rsidR="00680559" w:rsidRPr="00B749A6">
              <w:rPr>
                <w:rStyle w:val="Hyperlink"/>
                <w:noProof/>
              </w:rPr>
              <w:t>WSA changes</w:t>
            </w:r>
            <w:r w:rsidR="00680559">
              <w:rPr>
                <w:noProof/>
                <w:webHidden/>
              </w:rPr>
              <w:tab/>
            </w:r>
            <w:r w:rsidR="00680559">
              <w:rPr>
                <w:noProof/>
                <w:webHidden/>
              </w:rPr>
              <w:fldChar w:fldCharType="begin"/>
            </w:r>
            <w:r w:rsidR="00680559">
              <w:rPr>
                <w:noProof/>
                <w:webHidden/>
              </w:rPr>
              <w:instrText xml:space="preserve"> PAGEREF _Toc489000449 \h </w:instrText>
            </w:r>
            <w:r w:rsidR="00680559">
              <w:rPr>
                <w:noProof/>
                <w:webHidden/>
              </w:rPr>
            </w:r>
            <w:r w:rsidR="00680559">
              <w:rPr>
                <w:noProof/>
                <w:webHidden/>
              </w:rPr>
              <w:fldChar w:fldCharType="separate"/>
            </w:r>
            <w:r w:rsidR="00680559">
              <w:rPr>
                <w:noProof/>
                <w:webHidden/>
              </w:rPr>
              <w:t>33</w:t>
            </w:r>
            <w:r w:rsidR="00680559">
              <w:rPr>
                <w:noProof/>
                <w:webHidden/>
              </w:rPr>
              <w:fldChar w:fldCharType="end"/>
            </w:r>
          </w:hyperlink>
        </w:p>
        <w:p w14:paraId="226BD7BB" w14:textId="3A411465" w:rsidR="00680559" w:rsidRDefault="008F3187">
          <w:pPr>
            <w:pStyle w:val="TOC3"/>
            <w:rPr>
              <w:rFonts w:asciiTheme="minorHAnsi" w:eastAsiaTheme="minorEastAsia" w:hAnsiTheme="minorHAnsi" w:cstheme="minorBidi"/>
              <w:noProof/>
              <w:sz w:val="22"/>
              <w:szCs w:val="22"/>
            </w:rPr>
          </w:pPr>
          <w:hyperlink w:anchor="_Toc489000450" w:history="1">
            <w:r w:rsidR="00680559" w:rsidRPr="00B749A6">
              <w:rPr>
                <w:rStyle w:val="Hyperlink"/>
                <w:noProof/>
              </w:rPr>
              <w:t>6.2.11</w:t>
            </w:r>
            <w:r w:rsidR="00680559">
              <w:rPr>
                <w:rFonts w:asciiTheme="minorHAnsi" w:eastAsiaTheme="minorEastAsia" w:hAnsiTheme="minorHAnsi" w:cstheme="minorBidi"/>
                <w:noProof/>
                <w:sz w:val="22"/>
                <w:szCs w:val="22"/>
              </w:rPr>
              <w:tab/>
            </w:r>
            <w:r w:rsidR="00680559" w:rsidRPr="00B749A6">
              <w:rPr>
                <w:rStyle w:val="Hyperlink"/>
                <w:noProof/>
              </w:rPr>
              <w:t>IP Configuration</w:t>
            </w:r>
            <w:r w:rsidR="00680559">
              <w:rPr>
                <w:noProof/>
                <w:webHidden/>
              </w:rPr>
              <w:tab/>
            </w:r>
            <w:r w:rsidR="00680559">
              <w:rPr>
                <w:noProof/>
                <w:webHidden/>
              </w:rPr>
              <w:fldChar w:fldCharType="begin"/>
            </w:r>
            <w:r w:rsidR="00680559">
              <w:rPr>
                <w:noProof/>
                <w:webHidden/>
              </w:rPr>
              <w:instrText xml:space="preserve"> PAGEREF _Toc489000450 \h </w:instrText>
            </w:r>
            <w:r w:rsidR="00680559">
              <w:rPr>
                <w:noProof/>
                <w:webHidden/>
              </w:rPr>
            </w:r>
            <w:r w:rsidR="00680559">
              <w:rPr>
                <w:noProof/>
                <w:webHidden/>
              </w:rPr>
              <w:fldChar w:fldCharType="separate"/>
            </w:r>
            <w:r w:rsidR="00680559">
              <w:rPr>
                <w:noProof/>
                <w:webHidden/>
              </w:rPr>
              <w:t>34</w:t>
            </w:r>
            <w:r w:rsidR="00680559">
              <w:rPr>
                <w:noProof/>
                <w:webHidden/>
              </w:rPr>
              <w:fldChar w:fldCharType="end"/>
            </w:r>
          </w:hyperlink>
        </w:p>
        <w:p w14:paraId="1E3FF2FC" w14:textId="0262646D" w:rsidR="00680559" w:rsidRDefault="008F3187">
          <w:pPr>
            <w:pStyle w:val="TOC3"/>
            <w:rPr>
              <w:rFonts w:asciiTheme="minorHAnsi" w:eastAsiaTheme="minorEastAsia" w:hAnsiTheme="minorHAnsi" w:cstheme="minorBidi"/>
              <w:noProof/>
              <w:sz w:val="22"/>
              <w:szCs w:val="22"/>
            </w:rPr>
          </w:pPr>
          <w:hyperlink w:anchor="_Toc489000451" w:history="1">
            <w:r w:rsidR="00680559" w:rsidRPr="00B749A6">
              <w:rPr>
                <w:rStyle w:val="Hyperlink"/>
                <w:noProof/>
              </w:rPr>
              <w:t>6.2.12</w:t>
            </w:r>
            <w:r w:rsidR="00680559">
              <w:rPr>
                <w:rFonts w:asciiTheme="minorHAnsi" w:eastAsiaTheme="minorEastAsia" w:hAnsiTheme="minorHAnsi" w:cstheme="minorBidi"/>
                <w:noProof/>
                <w:sz w:val="22"/>
                <w:szCs w:val="22"/>
              </w:rPr>
              <w:tab/>
            </w:r>
            <w:r w:rsidR="00680559" w:rsidRPr="00B749A6">
              <w:rPr>
                <w:rStyle w:val="Hyperlink"/>
                <w:noProof/>
              </w:rPr>
              <w:t>Changing IP configuration</w:t>
            </w:r>
            <w:r w:rsidR="00680559">
              <w:rPr>
                <w:noProof/>
                <w:webHidden/>
              </w:rPr>
              <w:tab/>
            </w:r>
            <w:r w:rsidR="00680559">
              <w:rPr>
                <w:noProof/>
                <w:webHidden/>
              </w:rPr>
              <w:fldChar w:fldCharType="begin"/>
            </w:r>
            <w:r w:rsidR="00680559">
              <w:rPr>
                <w:noProof/>
                <w:webHidden/>
              </w:rPr>
              <w:instrText xml:space="preserve"> PAGEREF _Toc489000451 \h </w:instrText>
            </w:r>
            <w:r w:rsidR="00680559">
              <w:rPr>
                <w:noProof/>
                <w:webHidden/>
              </w:rPr>
            </w:r>
            <w:r w:rsidR="00680559">
              <w:rPr>
                <w:noProof/>
                <w:webHidden/>
              </w:rPr>
              <w:fldChar w:fldCharType="separate"/>
            </w:r>
            <w:r w:rsidR="00680559">
              <w:rPr>
                <w:noProof/>
                <w:webHidden/>
              </w:rPr>
              <w:t>36</w:t>
            </w:r>
            <w:r w:rsidR="00680559">
              <w:rPr>
                <w:noProof/>
                <w:webHidden/>
              </w:rPr>
              <w:fldChar w:fldCharType="end"/>
            </w:r>
          </w:hyperlink>
        </w:p>
        <w:p w14:paraId="16595D0E" w14:textId="32C98AB0" w:rsidR="00680559" w:rsidRDefault="008F3187">
          <w:pPr>
            <w:pStyle w:val="TOC3"/>
            <w:rPr>
              <w:rFonts w:asciiTheme="minorHAnsi" w:eastAsiaTheme="minorEastAsia" w:hAnsiTheme="minorHAnsi" w:cstheme="minorBidi"/>
              <w:noProof/>
              <w:sz w:val="22"/>
              <w:szCs w:val="22"/>
            </w:rPr>
          </w:pPr>
          <w:hyperlink w:anchor="_Toc489000452" w:history="1">
            <w:r w:rsidR="00680559" w:rsidRPr="00B749A6">
              <w:rPr>
                <w:rStyle w:val="Hyperlink"/>
                <w:noProof/>
              </w:rPr>
              <w:t>6.2.13</w:t>
            </w:r>
            <w:r w:rsidR="00680559">
              <w:rPr>
                <w:rFonts w:asciiTheme="minorHAnsi" w:eastAsiaTheme="minorEastAsia" w:hAnsiTheme="minorHAnsi" w:cstheme="minorBidi"/>
                <w:noProof/>
                <w:sz w:val="22"/>
                <w:szCs w:val="22"/>
              </w:rPr>
              <w:tab/>
            </w:r>
            <w:r w:rsidR="00680559" w:rsidRPr="00B749A6">
              <w:rPr>
                <w:rStyle w:val="Hyperlink"/>
                <w:noProof/>
              </w:rPr>
              <w:t>Communication using IPv6</w:t>
            </w:r>
            <w:r w:rsidR="00680559">
              <w:rPr>
                <w:noProof/>
                <w:webHidden/>
              </w:rPr>
              <w:tab/>
            </w:r>
            <w:r w:rsidR="00680559">
              <w:rPr>
                <w:noProof/>
                <w:webHidden/>
              </w:rPr>
              <w:fldChar w:fldCharType="begin"/>
            </w:r>
            <w:r w:rsidR="00680559">
              <w:rPr>
                <w:noProof/>
                <w:webHidden/>
              </w:rPr>
              <w:instrText xml:space="preserve"> PAGEREF _Toc489000452 \h </w:instrText>
            </w:r>
            <w:r w:rsidR="00680559">
              <w:rPr>
                <w:noProof/>
                <w:webHidden/>
              </w:rPr>
            </w:r>
            <w:r w:rsidR="00680559">
              <w:rPr>
                <w:noProof/>
                <w:webHidden/>
              </w:rPr>
              <w:fldChar w:fldCharType="separate"/>
            </w:r>
            <w:r w:rsidR="00680559">
              <w:rPr>
                <w:noProof/>
                <w:webHidden/>
              </w:rPr>
              <w:t>37</w:t>
            </w:r>
            <w:r w:rsidR="00680559">
              <w:rPr>
                <w:noProof/>
                <w:webHidden/>
              </w:rPr>
              <w:fldChar w:fldCharType="end"/>
            </w:r>
          </w:hyperlink>
        </w:p>
        <w:p w14:paraId="7D539BB4" w14:textId="3ACC2F77" w:rsidR="00680559" w:rsidRDefault="008F3187">
          <w:pPr>
            <w:pStyle w:val="TOC1"/>
            <w:rPr>
              <w:rFonts w:asciiTheme="minorHAnsi" w:eastAsiaTheme="minorEastAsia" w:hAnsiTheme="minorHAnsi" w:cstheme="minorBidi"/>
              <w:noProof/>
              <w:sz w:val="22"/>
              <w:szCs w:val="22"/>
            </w:rPr>
          </w:pPr>
          <w:hyperlink w:anchor="_Toc489000453" w:history="1">
            <w:r w:rsidR="00680559" w:rsidRPr="00B749A6">
              <w:rPr>
                <w:rStyle w:val="Hyperlink"/>
                <w:noProof/>
              </w:rPr>
              <w:t>7</w:t>
            </w:r>
            <w:r w:rsidR="00680559">
              <w:rPr>
                <w:rFonts w:asciiTheme="minorHAnsi" w:eastAsiaTheme="minorEastAsia" w:hAnsiTheme="minorHAnsi" w:cstheme="minorBidi"/>
                <w:noProof/>
                <w:sz w:val="22"/>
                <w:szCs w:val="22"/>
              </w:rPr>
              <w:tab/>
            </w:r>
            <w:r w:rsidR="00680559" w:rsidRPr="00B749A6">
              <w:rPr>
                <w:rStyle w:val="Hyperlink"/>
                <w:noProof/>
              </w:rPr>
              <w:t>Messages and Information Element Contents</w:t>
            </w:r>
            <w:r w:rsidR="00680559">
              <w:rPr>
                <w:noProof/>
                <w:webHidden/>
              </w:rPr>
              <w:tab/>
            </w:r>
            <w:r w:rsidR="00680559">
              <w:rPr>
                <w:noProof/>
                <w:webHidden/>
              </w:rPr>
              <w:fldChar w:fldCharType="begin"/>
            </w:r>
            <w:r w:rsidR="00680559">
              <w:rPr>
                <w:noProof/>
                <w:webHidden/>
              </w:rPr>
              <w:instrText xml:space="preserve"> PAGEREF _Toc489000453 \h </w:instrText>
            </w:r>
            <w:r w:rsidR="00680559">
              <w:rPr>
                <w:noProof/>
                <w:webHidden/>
              </w:rPr>
            </w:r>
            <w:r w:rsidR="00680559">
              <w:rPr>
                <w:noProof/>
                <w:webHidden/>
              </w:rPr>
              <w:fldChar w:fldCharType="separate"/>
            </w:r>
            <w:r w:rsidR="00680559">
              <w:rPr>
                <w:noProof/>
                <w:webHidden/>
              </w:rPr>
              <w:t>38</w:t>
            </w:r>
            <w:r w:rsidR="00680559">
              <w:rPr>
                <w:noProof/>
                <w:webHidden/>
              </w:rPr>
              <w:fldChar w:fldCharType="end"/>
            </w:r>
          </w:hyperlink>
        </w:p>
        <w:p w14:paraId="0B893C62" w14:textId="59F8A8B6" w:rsidR="00680559" w:rsidRDefault="008F3187">
          <w:pPr>
            <w:pStyle w:val="TOC2"/>
            <w:rPr>
              <w:rFonts w:asciiTheme="minorHAnsi" w:eastAsiaTheme="minorEastAsia" w:hAnsiTheme="minorHAnsi" w:cstheme="minorBidi"/>
              <w:noProof/>
              <w:sz w:val="22"/>
              <w:szCs w:val="22"/>
            </w:rPr>
          </w:pPr>
          <w:hyperlink w:anchor="_Toc489000454" w:history="1">
            <w:r w:rsidR="00680559" w:rsidRPr="00B749A6">
              <w:rPr>
                <w:rStyle w:val="Hyperlink"/>
                <w:noProof/>
              </w:rPr>
              <w:t>7.1</w:t>
            </w:r>
            <w:r w:rsidR="00680559">
              <w:rPr>
                <w:rFonts w:asciiTheme="minorHAnsi" w:eastAsiaTheme="minorEastAsia" w:hAnsiTheme="minorHAnsi" w:cstheme="minorBidi"/>
                <w:noProof/>
                <w:sz w:val="22"/>
                <w:szCs w:val="22"/>
              </w:rPr>
              <w:tab/>
            </w:r>
            <w:r w:rsidR="00680559" w:rsidRPr="00B749A6">
              <w:rPr>
                <w:rStyle w:val="Hyperlink"/>
                <w:noProof/>
              </w:rPr>
              <w:t>WAVE Short Messages</w:t>
            </w:r>
            <w:r w:rsidR="00680559">
              <w:rPr>
                <w:noProof/>
                <w:webHidden/>
              </w:rPr>
              <w:tab/>
            </w:r>
            <w:r w:rsidR="00680559">
              <w:rPr>
                <w:noProof/>
                <w:webHidden/>
              </w:rPr>
              <w:fldChar w:fldCharType="begin"/>
            </w:r>
            <w:r w:rsidR="00680559">
              <w:rPr>
                <w:noProof/>
                <w:webHidden/>
              </w:rPr>
              <w:instrText xml:space="preserve"> PAGEREF _Toc489000454 \h </w:instrText>
            </w:r>
            <w:r w:rsidR="00680559">
              <w:rPr>
                <w:noProof/>
                <w:webHidden/>
              </w:rPr>
            </w:r>
            <w:r w:rsidR="00680559">
              <w:rPr>
                <w:noProof/>
                <w:webHidden/>
              </w:rPr>
              <w:fldChar w:fldCharType="separate"/>
            </w:r>
            <w:r w:rsidR="00680559">
              <w:rPr>
                <w:noProof/>
                <w:webHidden/>
              </w:rPr>
              <w:t>38</w:t>
            </w:r>
            <w:r w:rsidR="00680559">
              <w:rPr>
                <w:noProof/>
                <w:webHidden/>
              </w:rPr>
              <w:fldChar w:fldCharType="end"/>
            </w:r>
          </w:hyperlink>
        </w:p>
        <w:p w14:paraId="2ADE35F9" w14:textId="2F4B7442" w:rsidR="00680559" w:rsidRDefault="008F3187">
          <w:pPr>
            <w:pStyle w:val="TOC3"/>
            <w:rPr>
              <w:rFonts w:asciiTheme="minorHAnsi" w:eastAsiaTheme="minorEastAsia" w:hAnsiTheme="minorHAnsi" w:cstheme="minorBidi"/>
              <w:noProof/>
              <w:sz w:val="22"/>
              <w:szCs w:val="22"/>
            </w:rPr>
          </w:pPr>
          <w:hyperlink w:anchor="_Toc489000455" w:history="1">
            <w:r w:rsidR="00680559" w:rsidRPr="00B749A6">
              <w:rPr>
                <w:rStyle w:val="Hyperlink"/>
                <w:noProof/>
              </w:rPr>
              <w:t>7.1.1</w:t>
            </w:r>
            <w:r w:rsidR="00680559">
              <w:rPr>
                <w:rFonts w:asciiTheme="minorHAnsi" w:eastAsiaTheme="minorEastAsia" w:hAnsiTheme="minorHAnsi" w:cstheme="minorBidi"/>
                <w:noProof/>
                <w:sz w:val="22"/>
                <w:szCs w:val="22"/>
              </w:rPr>
              <w:tab/>
            </w:r>
            <w:r w:rsidR="00680559" w:rsidRPr="00B749A6">
              <w:rPr>
                <w:rStyle w:val="Hyperlink"/>
                <w:noProof/>
              </w:rPr>
              <w:t>Message defaults</w:t>
            </w:r>
            <w:r w:rsidR="00680559">
              <w:rPr>
                <w:noProof/>
                <w:webHidden/>
              </w:rPr>
              <w:tab/>
            </w:r>
            <w:r w:rsidR="00680559">
              <w:rPr>
                <w:noProof/>
                <w:webHidden/>
              </w:rPr>
              <w:fldChar w:fldCharType="begin"/>
            </w:r>
            <w:r w:rsidR="00680559">
              <w:rPr>
                <w:noProof/>
                <w:webHidden/>
              </w:rPr>
              <w:instrText xml:space="preserve"> PAGEREF _Toc489000455 \h </w:instrText>
            </w:r>
            <w:r w:rsidR="00680559">
              <w:rPr>
                <w:noProof/>
                <w:webHidden/>
              </w:rPr>
            </w:r>
            <w:r w:rsidR="00680559">
              <w:rPr>
                <w:noProof/>
                <w:webHidden/>
              </w:rPr>
              <w:fldChar w:fldCharType="separate"/>
            </w:r>
            <w:r w:rsidR="00680559">
              <w:rPr>
                <w:noProof/>
                <w:webHidden/>
              </w:rPr>
              <w:t>38</w:t>
            </w:r>
            <w:r w:rsidR="00680559">
              <w:rPr>
                <w:noProof/>
                <w:webHidden/>
              </w:rPr>
              <w:fldChar w:fldCharType="end"/>
            </w:r>
          </w:hyperlink>
        </w:p>
        <w:p w14:paraId="29C9580B" w14:textId="2C2D3281" w:rsidR="00680559" w:rsidRDefault="008F3187">
          <w:pPr>
            <w:pStyle w:val="TOC3"/>
            <w:rPr>
              <w:rFonts w:asciiTheme="minorHAnsi" w:eastAsiaTheme="minorEastAsia" w:hAnsiTheme="minorHAnsi" w:cstheme="minorBidi"/>
              <w:noProof/>
              <w:sz w:val="22"/>
              <w:szCs w:val="22"/>
            </w:rPr>
          </w:pPr>
          <w:hyperlink w:anchor="_Toc489000456" w:history="1">
            <w:r w:rsidR="00680559" w:rsidRPr="00B749A6">
              <w:rPr>
                <w:rStyle w:val="Hyperlink"/>
                <w:noProof/>
              </w:rPr>
              <w:t>7.1.2</w:t>
            </w:r>
            <w:r w:rsidR="00680559">
              <w:rPr>
                <w:rFonts w:asciiTheme="minorHAnsi" w:eastAsiaTheme="minorEastAsia" w:hAnsiTheme="minorHAnsi" w:cstheme="minorBidi"/>
                <w:noProof/>
                <w:sz w:val="22"/>
                <w:szCs w:val="22"/>
              </w:rPr>
              <w:tab/>
            </w:r>
            <w:r w:rsidR="00680559" w:rsidRPr="00B749A6">
              <w:rPr>
                <w:rStyle w:val="Hyperlink"/>
                <w:noProof/>
              </w:rPr>
              <w:t>Message details</w:t>
            </w:r>
            <w:r w:rsidR="00680559">
              <w:rPr>
                <w:noProof/>
                <w:webHidden/>
              </w:rPr>
              <w:tab/>
            </w:r>
            <w:r w:rsidR="00680559">
              <w:rPr>
                <w:noProof/>
                <w:webHidden/>
              </w:rPr>
              <w:fldChar w:fldCharType="begin"/>
            </w:r>
            <w:r w:rsidR="00680559">
              <w:rPr>
                <w:noProof/>
                <w:webHidden/>
              </w:rPr>
              <w:instrText xml:space="preserve"> PAGEREF _Toc489000456 \h </w:instrText>
            </w:r>
            <w:r w:rsidR="00680559">
              <w:rPr>
                <w:noProof/>
                <w:webHidden/>
              </w:rPr>
            </w:r>
            <w:r w:rsidR="00680559">
              <w:rPr>
                <w:noProof/>
                <w:webHidden/>
              </w:rPr>
              <w:fldChar w:fldCharType="separate"/>
            </w:r>
            <w:r w:rsidR="00680559">
              <w:rPr>
                <w:noProof/>
                <w:webHidden/>
              </w:rPr>
              <w:t>38</w:t>
            </w:r>
            <w:r w:rsidR="00680559">
              <w:rPr>
                <w:noProof/>
                <w:webHidden/>
              </w:rPr>
              <w:fldChar w:fldCharType="end"/>
            </w:r>
          </w:hyperlink>
        </w:p>
        <w:p w14:paraId="2C435585" w14:textId="497DAE83" w:rsidR="00680559" w:rsidRDefault="008F3187">
          <w:pPr>
            <w:pStyle w:val="TOC2"/>
            <w:rPr>
              <w:rFonts w:asciiTheme="minorHAnsi" w:eastAsiaTheme="minorEastAsia" w:hAnsiTheme="minorHAnsi" w:cstheme="minorBidi"/>
              <w:noProof/>
              <w:sz w:val="22"/>
              <w:szCs w:val="22"/>
            </w:rPr>
          </w:pPr>
          <w:hyperlink w:anchor="_Toc489000457" w:history="1">
            <w:r w:rsidR="00680559" w:rsidRPr="00B749A6">
              <w:rPr>
                <w:rStyle w:val="Hyperlink"/>
                <w:noProof/>
              </w:rPr>
              <w:t>7.2</w:t>
            </w:r>
            <w:r w:rsidR="00680559">
              <w:rPr>
                <w:rFonts w:asciiTheme="minorHAnsi" w:eastAsiaTheme="minorEastAsia" w:hAnsiTheme="minorHAnsi" w:cstheme="minorBidi"/>
                <w:noProof/>
                <w:sz w:val="22"/>
                <w:szCs w:val="22"/>
              </w:rPr>
              <w:tab/>
            </w:r>
            <w:r w:rsidR="00680559" w:rsidRPr="00B749A6">
              <w:rPr>
                <w:rStyle w:val="Hyperlink"/>
                <w:noProof/>
              </w:rPr>
              <w:t>WAVE Service Advertisement (WSA)</w:t>
            </w:r>
            <w:r w:rsidR="00680559">
              <w:rPr>
                <w:noProof/>
                <w:webHidden/>
              </w:rPr>
              <w:tab/>
            </w:r>
            <w:r w:rsidR="00680559">
              <w:rPr>
                <w:noProof/>
                <w:webHidden/>
              </w:rPr>
              <w:fldChar w:fldCharType="begin"/>
            </w:r>
            <w:r w:rsidR="00680559">
              <w:rPr>
                <w:noProof/>
                <w:webHidden/>
              </w:rPr>
              <w:instrText xml:space="preserve"> PAGEREF _Toc489000457 \h </w:instrText>
            </w:r>
            <w:r w:rsidR="00680559">
              <w:rPr>
                <w:noProof/>
                <w:webHidden/>
              </w:rPr>
            </w:r>
            <w:r w:rsidR="00680559">
              <w:rPr>
                <w:noProof/>
                <w:webHidden/>
              </w:rPr>
              <w:fldChar w:fldCharType="separate"/>
            </w:r>
            <w:r w:rsidR="00680559">
              <w:rPr>
                <w:noProof/>
                <w:webHidden/>
              </w:rPr>
              <w:t>39</w:t>
            </w:r>
            <w:r w:rsidR="00680559">
              <w:rPr>
                <w:noProof/>
                <w:webHidden/>
              </w:rPr>
              <w:fldChar w:fldCharType="end"/>
            </w:r>
          </w:hyperlink>
        </w:p>
        <w:p w14:paraId="2E3499A6" w14:textId="59A6F723" w:rsidR="00680559" w:rsidRDefault="008F3187">
          <w:pPr>
            <w:pStyle w:val="TOC3"/>
            <w:rPr>
              <w:rFonts w:asciiTheme="minorHAnsi" w:eastAsiaTheme="minorEastAsia" w:hAnsiTheme="minorHAnsi" w:cstheme="minorBidi"/>
              <w:noProof/>
              <w:sz w:val="22"/>
              <w:szCs w:val="22"/>
            </w:rPr>
          </w:pPr>
          <w:hyperlink w:anchor="_Toc489000458" w:history="1">
            <w:r w:rsidR="00680559" w:rsidRPr="00B749A6">
              <w:rPr>
                <w:rStyle w:val="Hyperlink"/>
                <w:noProof/>
              </w:rPr>
              <w:t>7.2.1</w:t>
            </w:r>
            <w:r w:rsidR="00680559">
              <w:rPr>
                <w:rFonts w:asciiTheme="minorHAnsi" w:eastAsiaTheme="minorEastAsia" w:hAnsiTheme="minorHAnsi" w:cstheme="minorBidi"/>
                <w:noProof/>
                <w:sz w:val="22"/>
                <w:szCs w:val="22"/>
              </w:rPr>
              <w:tab/>
            </w:r>
            <w:r w:rsidR="00680559" w:rsidRPr="00B749A6">
              <w:rPr>
                <w:rStyle w:val="Hyperlink"/>
                <w:noProof/>
              </w:rPr>
              <w:t>Message defaults</w:t>
            </w:r>
            <w:r w:rsidR="00680559">
              <w:rPr>
                <w:noProof/>
                <w:webHidden/>
              </w:rPr>
              <w:tab/>
            </w:r>
            <w:r w:rsidR="00680559">
              <w:rPr>
                <w:noProof/>
                <w:webHidden/>
              </w:rPr>
              <w:fldChar w:fldCharType="begin"/>
            </w:r>
            <w:r w:rsidR="00680559">
              <w:rPr>
                <w:noProof/>
                <w:webHidden/>
              </w:rPr>
              <w:instrText xml:space="preserve"> PAGEREF _Toc489000458 \h </w:instrText>
            </w:r>
            <w:r w:rsidR="00680559">
              <w:rPr>
                <w:noProof/>
                <w:webHidden/>
              </w:rPr>
            </w:r>
            <w:r w:rsidR="00680559">
              <w:rPr>
                <w:noProof/>
                <w:webHidden/>
              </w:rPr>
              <w:fldChar w:fldCharType="separate"/>
            </w:r>
            <w:r w:rsidR="00680559">
              <w:rPr>
                <w:noProof/>
                <w:webHidden/>
              </w:rPr>
              <w:t>39</w:t>
            </w:r>
            <w:r w:rsidR="00680559">
              <w:rPr>
                <w:noProof/>
                <w:webHidden/>
              </w:rPr>
              <w:fldChar w:fldCharType="end"/>
            </w:r>
          </w:hyperlink>
        </w:p>
        <w:p w14:paraId="32F72FFA" w14:textId="2BDB17A0" w:rsidR="00680559" w:rsidRDefault="008F3187">
          <w:pPr>
            <w:pStyle w:val="TOC3"/>
            <w:rPr>
              <w:rFonts w:asciiTheme="minorHAnsi" w:eastAsiaTheme="minorEastAsia" w:hAnsiTheme="minorHAnsi" w:cstheme="minorBidi"/>
              <w:noProof/>
              <w:sz w:val="22"/>
              <w:szCs w:val="22"/>
            </w:rPr>
          </w:pPr>
          <w:hyperlink w:anchor="_Toc489000459" w:history="1">
            <w:r w:rsidR="00680559" w:rsidRPr="00B749A6">
              <w:rPr>
                <w:rStyle w:val="Hyperlink"/>
                <w:noProof/>
              </w:rPr>
              <w:t>7.2.2</w:t>
            </w:r>
            <w:r w:rsidR="00680559">
              <w:rPr>
                <w:rFonts w:asciiTheme="minorHAnsi" w:eastAsiaTheme="minorEastAsia" w:hAnsiTheme="minorHAnsi" w:cstheme="minorBidi"/>
                <w:noProof/>
                <w:sz w:val="22"/>
                <w:szCs w:val="22"/>
              </w:rPr>
              <w:tab/>
            </w:r>
            <w:r w:rsidR="00680559" w:rsidRPr="00B749A6">
              <w:rPr>
                <w:rStyle w:val="Hyperlink"/>
                <w:noProof/>
              </w:rPr>
              <w:t>Message details</w:t>
            </w:r>
            <w:r w:rsidR="00680559">
              <w:rPr>
                <w:noProof/>
                <w:webHidden/>
              </w:rPr>
              <w:tab/>
            </w:r>
            <w:r w:rsidR="00680559">
              <w:rPr>
                <w:noProof/>
                <w:webHidden/>
              </w:rPr>
              <w:fldChar w:fldCharType="begin"/>
            </w:r>
            <w:r w:rsidR="00680559">
              <w:rPr>
                <w:noProof/>
                <w:webHidden/>
              </w:rPr>
              <w:instrText xml:space="preserve"> PAGEREF _Toc489000459 \h </w:instrText>
            </w:r>
            <w:r w:rsidR="00680559">
              <w:rPr>
                <w:noProof/>
                <w:webHidden/>
              </w:rPr>
            </w:r>
            <w:r w:rsidR="00680559">
              <w:rPr>
                <w:noProof/>
                <w:webHidden/>
              </w:rPr>
              <w:fldChar w:fldCharType="separate"/>
            </w:r>
            <w:r w:rsidR="00680559">
              <w:rPr>
                <w:noProof/>
                <w:webHidden/>
              </w:rPr>
              <w:t>39</w:t>
            </w:r>
            <w:r w:rsidR="00680559">
              <w:rPr>
                <w:noProof/>
                <w:webHidden/>
              </w:rPr>
              <w:fldChar w:fldCharType="end"/>
            </w:r>
          </w:hyperlink>
        </w:p>
        <w:p w14:paraId="4FF845EA" w14:textId="5BB6036F" w:rsidR="00680559" w:rsidRDefault="008F3187">
          <w:pPr>
            <w:pStyle w:val="TOC1"/>
            <w:rPr>
              <w:rFonts w:asciiTheme="minorHAnsi" w:eastAsiaTheme="minorEastAsia" w:hAnsiTheme="minorHAnsi" w:cstheme="minorBidi"/>
              <w:noProof/>
              <w:sz w:val="22"/>
              <w:szCs w:val="22"/>
            </w:rPr>
          </w:pPr>
          <w:hyperlink w:anchor="_Toc489000460" w:history="1">
            <w:r w:rsidR="00680559" w:rsidRPr="00B749A6">
              <w:rPr>
                <w:rStyle w:val="Hyperlink"/>
                <w:noProof/>
              </w:rPr>
              <w:t>Appendix A: Traceability Matrix</w:t>
            </w:r>
            <w:r w:rsidR="00680559">
              <w:rPr>
                <w:noProof/>
                <w:webHidden/>
              </w:rPr>
              <w:tab/>
            </w:r>
            <w:r w:rsidR="00680559">
              <w:rPr>
                <w:noProof/>
                <w:webHidden/>
              </w:rPr>
              <w:fldChar w:fldCharType="begin"/>
            </w:r>
            <w:r w:rsidR="00680559">
              <w:rPr>
                <w:noProof/>
                <w:webHidden/>
              </w:rPr>
              <w:instrText xml:space="preserve"> PAGEREF _Toc489000460 \h </w:instrText>
            </w:r>
            <w:r w:rsidR="00680559">
              <w:rPr>
                <w:noProof/>
                <w:webHidden/>
              </w:rPr>
            </w:r>
            <w:r w:rsidR="00680559">
              <w:rPr>
                <w:noProof/>
                <w:webHidden/>
              </w:rPr>
              <w:fldChar w:fldCharType="separate"/>
            </w:r>
            <w:r w:rsidR="00680559">
              <w:rPr>
                <w:noProof/>
                <w:webHidden/>
              </w:rPr>
              <w:t>48</w:t>
            </w:r>
            <w:r w:rsidR="00680559">
              <w:rPr>
                <w:noProof/>
                <w:webHidden/>
              </w:rPr>
              <w:fldChar w:fldCharType="end"/>
            </w:r>
          </w:hyperlink>
        </w:p>
        <w:p w14:paraId="029EEF6A" w14:textId="5169E651" w:rsidR="00680559" w:rsidRDefault="008F3187">
          <w:pPr>
            <w:pStyle w:val="TOC1"/>
            <w:rPr>
              <w:rFonts w:asciiTheme="minorHAnsi" w:eastAsiaTheme="minorEastAsia" w:hAnsiTheme="minorHAnsi" w:cstheme="minorBidi"/>
              <w:noProof/>
              <w:sz w:val="22"/>
              <w:szCs w:val="22"/>
            </w:rPr>
          </w:pPr>
          <w:hyperlink w:anchor="_Toc489000461" w:history="1">
            <w:r w:rsidR="00680559" w:rsidRPr="00B749A6">
              <w:rPr>
                <w:rStyle w:val="Hyperlink"/>
                <w:noProof/>
              </w:rPr>
              <w:t>Revision History</w:t>
            </w:r>
            <w:r w:rsidR="00680559">
              <w:rPr>
                <w:noProof/>
                <w:webHidden/>
              </w:rPr>
              <w:tab/>
            </w:r>
            <w:r w:rsidR="00680559">
              <w:rPr>
                <w:noProof/>
                <w:webHidden/>
              </w:rPr>
              <w:fldChar w:fldCharType="begin"/>
            </w:r>
            <w:r w:rsidR="00680559">
              <w:rPr>
                <w:noProof/>
                <w:webHidden/>
              </w:rPr>
              <w:instrText xml:space="preserve"> PAGEREF _Toc489000461 \h </w:instrText>
            </w:r>
            <w:r w:rsidR="00680559">
              <w:rPr>
                <w:noProof/>
                <w:webHidden/>
              </w:rPr>
            </w:r>
            <w:r w:rsidR="00680559">
              <w:rPr>
                <w:noProof/>
                <w:webHidden/>
              </w:rPr>
              <w:fldChar w:fldCharType="separate"/>
            </w:r>
            <w:r w:rsidR="00680559">
              <w:rPr>
                <w:noProof/>
                <w:webHidden/>
              </w:rPr>
              <w:t>56</w:t>
            </w:r>
            <w:r w:rsidR="00680559">
              <w:rPr>
                <w:noProof/>
                <w:webHidden/>
              </w:rPr>
              <w:fldChar w:fldCharType="end"/>
            </w:r>
          </w:hyperlink>
        </w:p>
        <w:p w14:paraId="2D048C6F" w14:textId="365E9A49" w:rsidR="00D160D7" w:rsidRPr="00E22969" w:rsidRDefault="00D160D7" w:rsidP="00D160D7">
          <w:pPr>
            <w:overflowPunct/>
            <w:autoSpaceDE/>
            <w:autoSpaceDN/>
            <w:adjustRightInd/>
            <w:rPr>
              <w:b/>
              <w:bCs/>
              <w:noProof/>
            </w:rPr>
          </w:pPr>
          <w:r w:rsidRPr="00E22969">
            <w:rPr>
              <w:b/>
              <w:bCs/>
              <w:noProof/>
            </w:rPr>
            <w:fldChar w:fldCharType="end"/>
          </w:r>
        </w:p>
      </w:sdtContent>
    </w:sdt>
    <w:p w14:paraId="228C5ADD" w14:textId="77777777" w:rsidR="00C84DB0" w:rsidRPr="00E22969" w:rsidRDefault="00C84DB0" w:rsidP="0097297B">
      <w:r w:rsidRPr="00E22969">
        <w:br w:type="page"/>
      </w:r>
    </w:p>
    <w:p w14:paraId="7D869045" w14:textId="77777777" w:rsidR="005B0118" w:rsidRPr="00E22969" w:rsidRDefault="005B0118" w:rsidP="0097297B">
      <w:pPr>
        <w:pStyle w:val="Heading1"/>
      </w:pPr>
      <w:bookmarkStart w:id="2" w:name="_Toc489000411"/>
      <w:r w:rsidRPr="00E22969">
        <w:lastRenderedPageBreak/>
        <w:t>Scope</w:t>
      </w:r>
      <w:bookmarkEnd w:id="2"/>
    </w:p>
    <w:p w14:paraId="2E59ABEA" w14:textId="1615A3F7" w:rsidR="005B0118" w:rsidRPr="00E22969" w:rsidRDefault="005B0118" w:rsidP="0097297B">
      <w:r w:rsidRPr="00E22969">
        <w:t xml:space="preserve">This document provides the Test Suite Structure and Test Purposes for </w:t>
      </w:r>
      <w:r w:rsidR="00BA63B3" w:rsidRPr="00E22969">
        <w:t>WAVE Network Services (WNS)</w:t>
      </w:r>
      <w:r w:rsidRPr="00E22969">
        <w:t xml:space="preserve"> as defined in IEEE 1609.</w:t>
      </w:r>
      <w:r w:rsidR="00E5109D" w:rsidRPr="00E22969">
        <w:t>3</w:t>
      </w:r>
      <w:r w:rsidR="00FF4529" w:rsidRPr="00E22969">
        <w:t xml:space="preserve"> [</w:t>
      </w:r>
      <w:r w:rsidR="00E5109D" w:rsidRPr="00E22969">
        <w:fldChar w:fldCharType="begin"/>
      </w:r>
      <w:r w:rsidR="00E5109D" w:rsidRPr="00E22969">
        <w:instrText xml:space="preserve"> REF REF_IEEE16093 \h </w:instrText>
      </w:r>
      <w:r w:rsidR="00E5109D" w:rsidRPr="00E22969">
        <w:fldChar w:fldCharType="separate"/>
      </w:r>
      <w:r w:rsidR="00092395">
        <w:rPr>
          <w:noProof/>
        </w:rPr>
        <w:t>2</w:t>
      </w:r>
      <w:r w:rsidR="00E5109D" w:rsidRPr="00E22969">
        <w:fldChar w:fldCharType="end"/>
      </w:r>
      <w:r w:rsidR="003D45E2">
        <w:t>]</w:t>
      </w:r>
      <w:r w:rsidRPr="00E22969">
        <w:t xml:space="preserve">. </w:t>
      </w:r>
      <w:r w:rsidR="00376128">
        <w:t xml:space="preserve">The document </w:t>
      </w:r>
      <w:r w:rsidR="000102C6">
        <w:t>defines a set of Test Purposes including Test Descriptions and the structure for the T</w:t>
      </w:r>
      <w:r w:rsidR="00376128">
        <w:t>est Suite</w:t>
      </w:r>
      <w:r w:rsidR="000102C6">
        <w:t>.</w:t>
      </w:r>
    </w:p>
    <w:p w14:paraId="41250BCC" w14:textId="394A9E27" w:rsidR="005B0118" w:rsidRPr="00E22969" w:rsidRDefault="005B0118" w:rsidP="0097297B">
      <w:r w:rsidRPr="00E22969">
        <w:t>The ISO standard for the methodology of conformance testing (ISO/IEC 9646</w:t>
      </w:r>
      <w:r w:rsidRPr="00E22969">
        <w:noBreakHyphen/>
        <w:t>1 [</w:t>
      </w:r>
      <w:r w:rsidRPr="00E22969">
        <w:fldChar w:fldCharType="begin"/>
      </w:r>
      <w:r w:rsidRPr="00E22969">
        <w:instrText xml:space="preserve"> REF REF_ISOIEC9646_1 \h </w:instrText>
      </w:r>
      <w:r w:rsidR="0097297B" w:rsidRPr="00E22969">
        <w:instrText xml:space="preserve"> \* MERGEFORMAT </w:instrText>
      </w:r>
      <w:r w:rsidRPr="00E22969">
        <w:fldChar w:fldCharType="separate"/>
      </w:r>
      <w:r w:rsidR="00092395">
        <w:t>3</w:t>
      </w:r>
      <w:r w:rsidRPr="00E22969">
        <w:fldChar w:fldCharType="end"/>
      </w:r>
      <w:r w:rsidRPr="00E22969">
        <w:t>] and ISO/IEC 9646</w:t>
      </w:r>
      <w:r w:rsidRPr="00E22969">
        <w:noBreakHyphen/>
        <w:t>2 [</w:t>
      </w:r>
      <w:r w:rsidRPr="00E22969">
        <w:fldChar w:fldCharType="begin"/>
      </w:r>
      <w:r w:rsidRPr="00E22969">
        <w:instrText xml:space="preserve"> REF REF_ISOIEC9646_2 \h </w:instrText>
      </w:r>
      <w:r w:rsidR="0097297B" w:rsidRPr="00E22969">
        <w:instrText xml:space="preserve"> \* MERGEFORMAT </w:instrText>
      </w:r>
      <w:r w:rsidRPr="00E22969">
        <w:fldChar w:fldCharType="separate"/>
      </w:r>
      <w:r w:rsidR="00092395">
        <w:t>4</w:t>
      </w:r>
      <w:r w:rsidRPr="00E22969">
        <w:fldChar w:fldCharType="end"/>
      </w:r>
      <w:r w:rsidRPr="00E22969">
        <w:t>]) as well as the ETSI rules for conformance testing (ETS 300 406 [</w:t>
      </w:r>
      <w:r w:rsidRPr="00E22969">
        <w:fldChar w:fldCharType="begin"/>
      </w:r>
      <w:r w:rsidRPr="00E22969">
        <w:instrText xml:space="preserve">REF REF_ETS300406 \h </w:instrText>
      </w:r>
      <w:r w:rsidR="0097297B" w:rsidRPr="00E22969">
        <w:instrText xml:space="preserve"> \* MERGEFORMAT </w:instrText>
      </w:r>
      <w:r w:rsidRPr="00E22969">
        <w:fldChar w:fldCharType="separate"/>
      </w:r>
      <w:r w:rsidR="00092395">
        <w:t>7</w:t>
      </w:r>
      <w:r w:rsidRPr="00E22969">
        <w:fldChar w:fldCharType="end"/>
      </w:r>
      <w:r w:rsidRPr="00E22969">
        <w:t>]) are used as a basis for the test methodology.</w:t>
      </w:r>
    </w:p>
    <w:p w14:paraId="45425824" w14:textId="77777777" w:rsidR="0097297B" w:rsidRPr="00E22969" w:rsidRDefault="0097297B" w:rsidP="0097297B">
      <w:pPr>
        <w:pStyle w:val="Heading1"/>
      </w:pPr>
      <w:bookmarkStart w:id="3" w:name="_Toc489000412"/>
      <w:r w:rsidRPr="00E22969">
        <w:t>References</w:t>
      </w:r>
      <w:bookmarkEnd w:id="3"/>
    </w:p>
    <w:p w14:paraId="1D3C3E6A" w14:textId="77777777" w:rsidR="00FF4529" w:rsidRPr="00E22969" w:rsidRDefault="00FF4529" w:rsidP="005B25C4">
      <w:pPr>
        <w:pStyle w:val="Heading2"/>
      </w:pPr>
      <w:bookmarkStart w:id="4" w:name="_Toc489000413"/>
      <w:r w:rsidRPr="00E22969">
        <w:t>Normative References</w:t>
      </w:r>
      <w:bookmarkEnd w:id="4"/>
    </w:p>
    <w:p w14:paraId="2B331A1D" w14:textId="77777777" w:rsidR="0097297B" w:rsidRPr="00E22969" w:rsidRDefault="0097297B" w:rsidP="0097297B">
      <w:pPr>
        <w:rPr>
          <w:lang w:eastAsia="en-GB"/>
        </w:rPr>
      </w:pPr>
      <w:r w:rsidRPr="00E22969">
        <w:rPr>
          <w:lang w:eastAsia="en-GB"/>
        </w:rPr>
        <w:t>The following referenced documents are necessary for the application of the present document.</w:t>
      </w:r>
    </w:p>
    <w:p w14:paraId="627D8773" w14:textId="2A24060C" w:rsidR="0097297B" w:rsidRPr="00E22969" w:rsidRDefault="0097297B" w:rsidP="00BC231D">
      <w:pPr>
        <w:pStyle w:val="EX"/>
      </w:pPr>
      <w:bookmarkStart w:id="5" w:name="REF_SAEJ29451"/>
      <w:r w:rsidRPr="004D5ADE">
        <w:t>[</w:t>
      </w:r>
      <w:r w:rsidRPr="004D5ADE">
        <w:fldChar w:fldCharType="begin"/>
      </w:r>
      <w:r w:rsidRPr="004D5ADE">
        <w:instrText>SEQ REF</w:instrText>
      </w:r>
      <w:r w:rsidRPr="004D5ADE">
        <w:fldChar w:fldCharType="separate"/>
      </w:r>
      <w:r w:rsidR="00092395">
        <w:rPr>
          <w:noProof/>
        </w:rPr>
        <w:t>1</w:t>
      </w:r>
      <w:r w:rsidRPr="004D5ADE">
        <w:fldChar w:fldCharType="end"/>
      </w:r>
      <w:r w:rsidRPr="004D5ADE">
        <w:t>]</w:t>
      </w:r>
      <w:bookmarkEnd w:id="5"/>
      <w:r w:rsidRPr="00E22969">
        <w:tab/>
      </w:r>
      <w:r w:rsidR="00BC231D">
        <w:t xml:space="preserve">SAE J2945/1 MAR2016: “Surface Vehicle Standard - </w:t>
      </w:r>
      <w:r w:rsidR="00BC231D" w:rsidRPr="00A355DA">
        <w:t>On-board System Requirements for V2V Safety Communications</w:t>
      </w:r>
      <w:r w:rsidR="00BC231D">
        <w:t>”</w:t>
      </w:r>
    </w:p>
    <w:p w14:paraId="04C23A78" w14:textId="196B90F2" w:rsidR="0097297B" w:rsidRPr="00E22969" w:rsidRDefault="0097297B" w:rsidP="00E5109D">
      <w:pPr>
        <w:pStyle w:val="EX"/>
        <w:rPr>
          <w:lang w:eastAsia="en-GB"/>
        </w:rPr>
      </w:pPr>
      <w:r w:rsidRPr="00E22969">
        <w:t>[</w:t>
      </w:r>
      <w:bookmarkStart w:id="6" w:name="REF_TS102868_1"/>
      <w:bookmarkStart w:id="7" w:name="REF_IEEE16093"/>
      <w:r w:rsidRPr="00E22969">
        <w:fldChar w:fldCharType="begin"/>
      </w:r>
      <w:r w:rsidRPr="00E22969">
        <w:instrText>SEQ REF</w:instrText>
      </w:r>
      <w:r w:rsidRPr="00E22969">
        <w:fldChar w:fldCharType="separate"/>
      </w:r>
      <w:r w:rsidR="00092395">
        <w:rPr>
          <w:noProof/>
        </w:rPr>
        <w:t>2</w:t>
      </w:r>
      <w:r w:rsidRPr="00E22969">
        <w:fldChar w:fldCharType="end"/>
      </w:r>
      <w:bookmarkEnd w:id="6"/>
      <w:bookmarkEnd w:id="7"/>
      <w:r w:rsidRPr="00E22969">
        <w:t>]</w:t>
      </w:r>
      <w:r w:rsidRPr="00E22969">
        <w:tab/>
      </w:r>
      <w:r w:rsidR="000E2078">
        <w:t>IEEE Std 1609.3-2016 “IEEE Standard for Wireless Access in Vehicular Environments (WAVE) — Network Services”.</w:t>
      </w:r>
    </w:p>
    <w:p w14:paraId="2A49D274" w14:textId="292E14ED" w:rsidR="0097297B" w:rsidRPr="00E22969" w:rsidRDefault="0097297B" w:rsidP="0097297B">
      <w:pPr>
        <w:pStyle w:val="EX"/>
      </w:pPr>
      <w:r w:rsidRPr="00E22969">
        <w:t>[</w:t>
      </w:r>
      <w:bookmarkStart w:id="8" w:name="REF_ISOIEC9646_1"/>
      <w:r w:rsidRPr="00E22969">
        <w:fldChar w:fldCharType="begin"/>
      </w:r>
      <w:r w:rsidRPr="00E22969">
        <w:instrText>SEQ REF</w:instrText>
      </w:r>
      <w:r w:rsidRPr="00E22969">
        <w:fldChar w:fldCharType="separate"/>
      </w:r>
      <w:r w:rsidR="00092395">
        <w:rPr>
          <w:noProof/>
        </w:rPr>
        <w:t>3</w:t>
      </w:r>
      <w:r w:rsidRPr="00E22969">
        <w:fldChar w:fldCharType="end"/>
      </w:r>
      <w:bookmarkEnd w:id="8"/>
      <w:r w:rsidRPr="00E22969">
        <w:t>]</w:t>
      </w:r>
      <w:r w:rsidRPr="00E22969">
        <w:tab/>
        <w:t>ISO/IEC 9646-1 (1994): "Information technology -- Open Systems Interconnection -- Conformance testing methodology and framework - Part 1: General concepts".</w:t>
      </w:r>
    </w:p>
    <w:p w14:paraId="6D1B8334" w14:textId="7A6667FC" w:rsidR="0097297B" w:rsidRPr="00E22969" w:rsidRDefault="0097297B" w:rsidP="0097297B">
      <w:pPr>
        <w:pStyle w:val="EX"/>
      </w:pPr>
      <w:r w:rsidRPr="00E22969">
        <w:t>[</w:t>
      </w:r>
      <w:bookmarkStart w:id="9" w:name="REF_ISOIEC9646_2"/>
      <w:r w:rsidRPr="00E22969">
        <w:fldChar w:fldCharType="begin"/>
      </w:r>
      <w:r w:rsidRPr="00E22969">
        <w:instrText>SEQ REF</w:instrText>
      </w:r>
      <w:r w:rsidRPr="00E22969">
        <w:fldChar w:fldCharType="separate"/>
      </w:r>
      <w:r w:rsidR="00092395">
        <w:rPr>
          <w:noProof/>
        </w:rPr>
        <w:t>4</w:t>
      </w:r>
      <w:r w:rsidRPr="00E22969">
        <w:fldChar w:fldCharType="end"/>
      </w:r>
      <w:bookmarkEnd w:id="9"/>
      <w:r w:rsidRPr="00E22969">
        <w:t>]</w:t>
      </w:r>
      <w:r w:rsidRPr="00E22969">
        <w:tab/>
        <w:t>ISO/IEC 9646-2 (1994): "Information technology -- Open Systems Interconnection -- Conformance testing methodology and framework -- Part 2: Abstract Test Suite specification".</w:t>
      </w:r>
    </w:p>
    <w:p w14:paraId="538564A4" w14:textId="44B03AFA" w:rsidR="0097297B" w:rsidRPr="00E22969" w:rsidRDefault="0097297B" w:rsidP="0097297B">
      <w:pPr>
        <w:pStyle w:val="EX"/>
      </w:pPr>
      <w:bookmarkStart w:id="10" w:name="REF_IEEE160912"/>
      <w:r w:rsidRPr="00E22969">
        <w:t>[</w:t>
      </w:r>
      <w:bookmarkStart w:id="11" w:name="REF_ISOIEC9646_6"/>
      <w:r w:rsidRPr="00E22969">
        <w:fldChar w:fldCharType="begin"/>
      </w:r>
      <w:r w:rsidRPr="00E22969">
        <w:instrText>SEQ REF</w:instrText>
      </w:r>
      <w:r w:rsidRPr="00E22969">
        <w:fldChar w:fldCharType="separate"/>
      </w:r>
      <w:r w:rsidR="00092395">
        <w:rPr>
          <w:noProof/>
        </w:rPr>
        <w:t>5</w:t>
      </w:r>
      <w:r w:rsidRPr="00E22969">
        <w:fldChar w:fldCharType="end"/>
      </w:r>
      <w:bookmarkEnd w:id="11"/>
      <w:r w:rsidRPr="00E22969">
        <w:t>]</w:t>
      </w:r>
      <w:bookmarkEnd w:id="10"/>
      <w:r w:rsidRPr="00E22969">
        <w:tab/>
      </w:r>
      <w:r w:rsidR="000E2078">
        <w:t xml:space="preserve">IEEE Std. 1609.12-2016 “IEEE Standard for Wireless Access in Vehicular Environments – </w:t>
      </w:r>
      <w:r w:rsidR="000E2078" w:rsidRPr="00D77F7F">
        <w:t>Identifier Allocations</w:t>
      </w:r>
      <w:r w:rsidR="000E2078">
        <w:t>”.</w:t>
      </w:r>
    </w:p>
    <w:p w14:paraId="3F72C012" w14:textId="41605761" w:rsidR="0097297B" w:rsidRPr="00E22969" w:rsidRDefault="0097297B" w:rsidP="0097297B">
      <w:pPr>
        <w:pStyle w:val="EX"/>
      </w:pPr>
      <w:r w:rsidRPr="00E22969">
        <w:t>[</w:t>
      </w:r>
      <w:bookmarkStart w:id="12" w:name="REF_ISOIEC9646_7"/>
      <w:r w:rsidRPr="00E22969">
        <w:fldChar w:fldCharType="begin"/>
      </w:r>
      <w:r w:rsidRPr="00E22969">
        <w:instrText>SEQ REF</w:instrText>
      </w:r>
      <w:r w:rsidRPr="00E22969">
        <w:fldChar w:fldCharType="separate"/>
      </w:r>
      <w:r w:rsidR="00092395">
        <w:rPr>
          <w:noProof/>
        </w:rPr>
        <w:t>6</w:t>
      </w:r>
      <w:r w:rsidRPr="00E22969">
        <w:fldChar w:fldCharType="end"/>
      </w:r>
      <w:bookmarkEnd w:id="12"/>
      <w:r w:rsidRPr="00E22969">
        <w:t>]</w:t>
      </w:r>
      <w:r w:rsidRPr="00E22969">
        <w:tab/>
        <w:t>ISO/IEC 9646-7 (1995): "Information technology -- Open Systems Interconnection -- Conformance testing methodology and framework - Part 7: Implementation Conformance Statements".</w:t>
      </w:r>
    </w:p>
    <w:p w14:paraId="303F39DF" w14:textId="02AEF854" w:rsidR="0097297B" w:rsidRPr="00E22969" w:rsidRDefault="0097297B" w:rsidP="0097297B">
      <w:pPr>
        <w:pStyle w:val="EX"/>
      </w:pPr>
      <w:r w:rsidRPr="00E22969">
        <w:t>[</w:t>
      </w:r>
      <w:bookmarkStart w:id="13" w:name="REF_ETS300406"/>
      <w:r w:rsidRPr="00E22969">
        <w:fldChar w:fldCharType="begin"/>
      </w:r>
      <w:r w:rsidRPr="00E22969">
        <w:instrText>SEQ REF</w:instrText>
      </w:r>
      <w:r w:rsidRPr="00E22969">
        <w:fldChar w:fldCharType="separate"/>
      </w:r>
      <w:r w:rsidR="00092395">
        <w:rPr>
          <w:noProof/>
        </w:rPr>
        <w:t>7</w:t>
      </w:r>
      <w:r w:rsidRPr="00E22969">
        <w:fldChar w:fldCharType="end"/>
      </w:r>
      <w:bookmarkEnd w:id="13"/>
      <w:r w:rsidRPr="00E22969">
        <w:t>]</w:t>
      </w:r>
      <w:r w:rsidRPr="00E22969">
        <w:tab/>
        <w:t>ETSI ETS 300 406 (1995): "Methods for testing and Specification (MTS); Protocol and profile conformance testing specifications; Standardization methodology".</w:t>
      </w:r>
    </w:p>
    <w:p w14:paraId="049BF6DC" w14:textId="02A2AFE0" w:rsidR="0097297B" w:rsidRPr="00E22969" w:rsidRDefault="0097297B" w:rsidP="0097297B">
      <w:pPr>
        <w:pStyle w:val="EX"/>
      </w:pPr>
      <w:r w:rsidRPr="00E22969">
        <w:t>[</w:t>
      </w:r>
      <w:bookmarkStart w:id="14" w:name="REF_TS102894_2"/>
      <w:r w:rsidRPr="00E22969">
        <w:fldChar w:fldCharType="begin"/>
      </w:r>
      <w:r w:rsidRPr="00E22969">
        <w:instrText>SEQ REF</w:instrText>
      </w:r>
      <w:r w:rsidRPr="00E22969">
        <w:fldChar w:fldCharType="separate"/>
      </w:r>
      <w:r w:rsidR="00092395">
        <w:rPr>
          <w:noProof/>
        </w:rPr>
        <w:t>8</w:t>
      </w:r>
      <w:r w:rsidRPr="00E22969">
        <w:fldChar w:fldCharType="end"/>
      </w:r>
      <w:bookmarkEnd w:id="14"/>
      <w:r w:rsidRPr="00E22969">
        <w:t>]</w:t>
      </w:r>
      <w:r w:rsidRPr="00E22969">
        <w:tab/>
      </w:r>
      <w:r w:rsidR="000E2078">
        <w:t xml:space="preserve">IEEE Std. </w:t>
      </w:r>
      <w:r w:rsidR="000E2078" w:rsidRPr="00B537D9">
        <w:t>1609.2</w:t>
      </w:r>
      <w:r w:rsidR="000E2078">
        <w:t>-2016</w:t>
      </w:r>
      <w:r w:rsidR="000E2078" w:rsidRPr="00B537D9">
        <w:t xml:space="preserve">: "IEEE Standard for Wireless Access in Vehicular Environments - </w:t>
      </w:r>
      <w:r w:rsidR="000E2078">
        <w:t>sec</w:t>
      </w:r>
      <w:r w:rsidR="000E2078" w:rsidRPr="00B537D9">
        <w:t>urity Services for Applic</w:t>
      </w:r>
      <w:r w:rsidR="000E2078">
        <w:t>ations and Management Messages"</w:t>
      </w:r>
      <w:r w:rsidRPr="00E22969">
        <w:t>.</w:t>
      </w:r>
    </w:p>
    <w:p w14:paraId="29B291DB" w14:textId="176F6693" w:rsidR="00E87AC5" w:rsidRDefault="00E87AC5" w:rsidP="00E87AC5">
      <w:pPr>
        <w:pStyle w:val="EX"/>
      </w:pPr>
      <w:r w:rsidRPr="00E22969">
        <w:t>[</w:t>
      </w:r>
      <w:bookmarkStart w:id="15" w:name="REF_IETFRFC4862"/>
      <w:r>
        <w:t>9</w:t>
      </w:r>
      <w:bookmarkEnd w:id="15"/>
      <w:r w:rsidRPr="00E22969">
        <w:t>]</w:t>
      </w:r>
      <w:r w:rsidRPr="00E22969">
        <w:tab/>
      </w:r>
      <w:r w:rsidR="00774EE2" w:rsidRPr="00774EE2">
        <w:t>IETF RFC 4862, IPv6 Stateless Address Configuration.</w:t>
      </w:r>
    </w:p>
    <w:p w14:paraId="18D7196F" w14:textId="36D0E7B1" w:rsidR="000E2078" w:rsidRDefault="000E2078" w:rsidP="00E87AC5">
      <w:pPr>
        <w:pStyle w:val="EX"/>
      </w:pPr>
      <w:r>
        <w:t>[10]</w:t>
      </w:r>
      <w:r>
        <w:tab/>
        <w:t>IEEE Std. 1609.4-2016 “</w:t>
      </w:r>
      <w:r w:rsidRPr="000E2078">
        <w:t>IEEE Standard for Wireless Access in Vehicular Environments (WAVE) -- Multi-Channel Operation</w:t>
      </w:r>
      <w:r>
        <w:t>”.</w:t>
      </w:r>
    </w:p>
    <w:p w14:paraId="6DC4091F" w14:textId="2B1A4416" w:rsidR="0009601B" w:rsidRPr="00497661" w:rsidRDefault="009560A1" w:rsidP="0009601B">
      <w:pPr>
        <w:pStyle w:val="EX"/>
      </w:pPr>
      <w:bookmarkStart w:id="16" w:name="REF_TCI"/>
      <w:r>
        <w:rPr>
          <w:color w:val="000000" w:themeColor="text1"/>
        </w:rPr>
        <w:t>[11]</w:t>
      </w:r>
      <w:bookmarkEnd w:id="16"/>
      <w:r>
        <w:rPr>
          <w:color w:val="000000" w:themeColor="text1"/>
        </w:rPr>
        <w:tab/>
      </w:r>
      <w:r w:rsidR="00891097">
        <w:t>TCIS (V0.6.0): “Test Control Interface Specification.”: Revision date 4</w:t>
      </w:r>
      <w:r w:rsidR="00891097" w:rsidRPr="003F7C9B">
        <w:t>/21/2017</w:t>
      </w:r>
      <w:r w:rsidR="00891097">
        <w:t xml:space="preserve">, download from </w:t>
      </w:r>
      <w:hyperlink r:id="rId10" w:history="1">
        <w:r w:rsidR="00891097" w:rsidRPr="00203A21">
          <w:rPr>
            <w:rStyle w:val="Hyperlink"/>
          </w:rPr>
          <w:t>https://github.com/certificationoperatingcouncil/TCI_ASN1</w:t>
        </w:r>
      </w:hyperlink>
      <w:r w:rsidR="0009601B" w:rsidRPr="009075B7">
        <w:rPr>
          <w:color w:val="000000" w:themeColor="text1"/>
        </w:rPr>
        <w:t>.</w:t>
      </w:r>
    </w:p>
    <w:p w14:paraId="07BE8180" w14:textId="77777777" w:rsidR="00E87AC5" w:rsidRPr="00E22969" w:rsidRDefault="00E87AC5" w:rsidP="0097297B"/>
    <w:p w14:paraId="0C671F6A" w14:textId="77777777" w:rsidR="00FF4529" w:rsidRPr="00E22969" w:rsidRDefault="00FF4529" w:rsidP="005B25C4">
      <w:pPr>
        <w:pStyle w:val="Heading2"/>
      </w:pPr>
      <w:bookmarkStart w:id="17" w:name="_Toc489000414"/>
      <w:r w:rsidRPr="00E22969">
        <w:t>Informative References</w:t>
      </w:r>
      <w:bookmarkEnd w:id="17"/>
    </w:p>
    <w:p w14:paraId="6B2CE4D2" w14:textId="77777777" w:rsidR="00FF4529" w:rsidRPr="00E22969" w:rsidRDefault="00FF4529" w:rsidP="00FF4529">
      <w:pPr>
        <w:rPr>
          <w:lang w:eastAsia="en-GB"/>
        </w:rPr>
      </w:pPr>
      <w:r w:rsidRPr="00E22969">
        <w:rPr>
          <w:lang w:eastAsia="en-GB"/>
        </w:rPr>
        <w:t xml:space="preserve">The following referenced documents are </w:t>
      </w:r>
      <w:r w:rsidRPr="00E22969">
        <w:t>not necessary for the application of the present document but they assist the user with regard to a particular subject area</w:t>
      </w:r>
      <w:r w:rsidRPr="00E22969">
        <w:rPr>
          <w:lang w:eastAsia="en-GB"/>
        </w:rPr>
        <w:t>.</w:t>
      </w:r>
    </w:p>
    <w:p w14:paraId="345338C9" w14:textId="4D41AFE2" w:rsidR="00FF4529" w:rsidRPr="00E22969" w:rsidRDefault="00FF4529" w:rsidP="00FF4529">
      <w:pPr>
        <w:pStyle w:val="EX"/>
      </w:pPr>
      <w:r w:rsidRPr="00E22969">
        <w:t>[</w:t>
      </w:r>
      <w:bookmarkStart w:id="18" w:name="REF_EG202798"/>
      <w:r w:rsidRPr="00E22969">
        <w:t>i.</w:t>
      </w:r>
      <w:r w:rsidRPr="00E22969">
        <w:fldChar w:fldCharType="begin"/>
      </w:r>
      <w:r w:rsidRPr="00E22969">
        <w:instrText>SEQ REFI</w:instrText>
      </w:r>
      <w:r w:rsidRPr="00E22969">
        <w:fldChar w:fldCharType="separate"/>
      </w:r>
      <w:r w:rsidR="00092395">
        <w:rPr>
          <w:noProof/>
        </w:rPr>
        <w:t>1</w:t>
      </w:r>
      <w:r w:rsidRPr="00E22969">
        <w:fldChar w:fldCharType="end"/>
      </w:r>
      <w:bookmarkEnd w:id="18"/>
      <w:r w:rsidRPr="00E22969">
        <w:t>]</w:t>
      </w:r>
      <w:r w:rsidRPr="00E22969">
        <w:tab/>
        <w:t>ETSI EG 202 798 (V1.1.1): "Intelligent Transport Systems (ITS); Testing; Framework for conformance and interoperability testing".</w:t>
      </w:r>
    </w:p>
    <w:p w14:paraId="77B65174" w14:textId="77777777" w:rsidR="00FF4529" w:rsidRPr="00E22969" w:rsidRDefault="00FF4529" w:rsidP="00FF4529"/>
    <w:p w14:paraId="285FD890" w14:textId="77777777" w:rsidR="00FF4529" w:rsidRPr="00E22969" w:rsidRDefault="00866F78" w:rsidP="00FF4529">
      <w:pPr>
        <w:pStyle w:val="Heading1"/>
      </w:pPr>
      <w:bookmarkStart w:id="19" w:name="_Toc489000415"/>
      <w:r w:rsidRPr="00E22969">
        <w:t>Definitions and A</w:t>
      </w:r>
      <w:r w:rsidR="00FF4529" w:rsidRPr="00E22969">
        <w:t>bbreviations</w:t>
      </w:r>
      <w:bookmarkEnd w:id="19"/>
    </w:p>
    <w:p w14:paraId="0003C4E3" w14:textId="77777777" w:rsidR="00FF4529" w:rsidRPr="00E22969" w:rsidRDefault="00FF4529" w:rsidP="005B25C4">
      <w:pPr>
        <w:pStyle w:val="Heading2"/>
      </w:pPr>
      <w:bookmarkStart w:id="20" w:name="_Toc379980278"/>
      <w:bookmarkStart w:id="21" w:name="_Toc405990166"/>
      <w:bookmarkStart w:id="22" w:name="_Toc489000416"/>
      <w:r w:rsidRPr="00E22969">
        <w:t>Definitions</w:t>
      </w:r>
      <w:bookmarkEnd w:id="20"/>
      <w:bookmarkEnd w:id="21"/>
      <w:bookmarkEnd w:id="22"/>
    </w:p>
    <w:p w14:paraId="2BA4F143" w14:textId="0EA54C37" w:rsidR="00FF4529" w:rsidRPr="00E22969" w:rsidRDefault="00FF4529" w:rsidP="00FF4529">
      <w:r w:rsidRPr="00E22969">
        <w:t xml:space="preserve">For the purposes of the present document, the terms and definitions given in </w:t>
      </w:r>
      <w:r w:rsidR="00B537D9" w:rsidRPr="00E22969">
        <w:t>IEEE 1609.</w:t>
      </w:r>
      <w:r w:rsidR="00E5109D" w:rsidRPr="00E22969">
        <w:t>3</w:t>
      </w:r>
      <w:r w:rsidRPr="00E22969">
        <w:t xml:space="preserve"> [</w:t>
      </w:r>
      <w:r w:rsidR="00E5109D" w:rsidRPr="00E22969">
        <w:fldChar w:fldCharType="begin"/>
      </w:r>
      <w:r w:rsidR="00E5109D" w:rsidRPr="00E22969">
        <w:instrText xml:space="preserve"> REF REF_IEEE16093 \h </w:instrText>
      </w:r>
      <w:r w:rsidR="00E5109D" w:rsidRPr="00E22969">
        <w:fldChar w:fldCharType="separate"/>
      </w:r>
      <w:r w:rsidR="00092395">
        <w:rPr>
          <w:noProof/>
        </w:rPr>
        <w:t>2</w:t>
      </w:r>
      <w:r w:rsidR="00E5109D" w:rsidRPr="00E22969">
        <w:fldChar w:fldCharType="end"/>
      </w:r>
      <w:r w:rsidR="003D45E2">
        <w:t>]</w:t>
      </w:r>
      <w:r w:rsidRPr="00E22969">
        <w:t>, ISO/IEC 9646</w:t>
      </w:r>
      <w:r w:rsidRPr="00E22969">
        <w:noBreakHyphen/>
        <w:t>1 [</w:t>
      </w:r>
      <w:r w:rsidRPr="00E22969">
        <w:fldChar w:fldCharType="begin"/>
      </w:r>
      <w:r w:rsidRPr="00E22969">
        <w:instrText xml:space="preserve"> REF REF_ISOIEC9646_1 \* MERGEFORMAT  \h </w:instrText>
      </w:r>
      <w:r w:rsidRPr="00E22969">
        <w:fldChar w:fldCharType="separate"/>
      </w:r>
      <w:r w:rsidR="00092395">
        <w:t>3</w:t>
      </w:r>
      <w:r w:rsidRPr="00E22969">
        <w:fldChar w:fldCharType="end"/>
      </w:r>
      <w:r w:rsidRPr="00E22969">
        <w:t>] and in ISO/IEC 9646</w:t>
      </w:r>
      <w:r w:rsidRPr="00E22969">
        <w:noBreakHyphen/>
        <w:t>7 [</w:t>
      </w:r>
      <w:r w:rsidRPr="00E22969">
        <w:fldChar w:fldCharType="begin"/>
      </w:r>
      <w:r w:rsidRPr="00E22969">
        <w:instrText xml:space="preserve"> REF REF_ISOIEC9646_7 \* MERGEFORMAT  \h </w:instrText>
      </w:r>
      <w:r w:rsidRPr="00E22969">
        <w:fldChar w:fldCharType="separate"/>
      </w:r>
      <w:r w:rsidR="00092395">
        <w:t>6</w:t>
      </w:r>
      <w:r w:rsidRPr="00E22969">
        <w:fldChar w:fldCharType="end"/>
      </w:r>
      <w:r w:rsidRPr="00E22969">
        <w:t>] apply.</w:t>
      </w:r>
    </w:p>
    <w:p w14:paraId="71C8650A" w14:textId="77777777" w:rsidR="00FF4529" w:rsidRPr="00E22969" w:rsidRDefault="00FF4529" w:rsidP="00FF4529">
      <w:pPr>
        <w:pStyle w:val="Heading1"/>
        <w:numPr>
          <w:ilvl w:val="0"/>
          <w:numId w:val="0"/>
        </w:numPr>
      </w:pPr>
      <w:bookmarkStart w:id="23" w:name="_Toc379980279"/>
      <w:bookmarkStart w:id="24" w:name="_Toc405990167"/>
      <w:bookmarkStart w:id="25" w:name="_Toc489000417"/>
      <w:r w:rsidRPr="00E22969">
        <w:t>3.2</w:t>
      </w:r>
      <w:r w:rsidRPr="00E22969">
        <w:tab/>
        <w:t>Abbreviations</w:t>
      </w:r>
      <w:bookmarkEnd w:id="23"/>
      <w:bookmarkEnd w:id="24"/>
      <w:bookmarkEnd w:id="25"/>
    </w:p>
    <w:p w14:paraId="2FD92629" w14:textId="77777777" w:rsidR="00FF4529" w:rsidRPr="00E22969" w:rsidRDefault="00FF4529" w:rsidP="00FF4529">
      <w:r w:rsidRPr="00E22969">
        <w:t>For the purposes of the present document, the following abbreviations apply:</w:t>
      </w:r>
    </w:p>
    <w:p w14:paraId="07E81022" w14:textId="6AA14061" w:rsidR="0098077F" w:rsidRPr="00E22969" w:rsidRDefault="0098077F" w:rsidP="00FF4529">
      <w:pPr>
        <w:spacing w:after="0"/>
        <w:rPr>
          <w:noProof/>
        </w:rPr>
      </w:pPr>
      <w:r w:rsidRPr="00E22969">
        <w:rPr>
          <w:noProof/>
        </w:rPr>
        <w:t>BI</w:t>
      </w:r>
      <w:r w:rsidRPr="00E22969">
        <w:rPr>
          <w:noProof/>
        </w:rPr>
        <w:tab/>
      </w:r>
      <w:r w:rsidRPr="00E22969">
        <w:rPr>
          <w:noProof/>
        </w:rPr>
        <w:tab/>
      </w:r>
      <w:r w:rsidR="003D45E2" w:rsidRPr="00E22969">
        <w:rPr>
          <w:noProof/>
        </w:rPr>
        <w:t>Behavior</w:t>
      </w:r>
      <w:r w:rsidR="002E1F8D">
        <w:rPr>
          <w:noProof/>
        </w:rPr>
        <w:t xml:space="preserve"> </w:t>
      </w:r>
      <w:r w:rsidR="002E1F8D" w:rsidRPr="00E22969">
        <w:rPr>
          <w:noProof/>
        </w:rPr>
        <w:t>Invalid</w:t>
      </w:r>
    </w:p>
    <w:p w14:paraId="6CBFA784" w14:textId="77777777" w:rsidR="0098077F" w:rsidRPr="00E22969" w:rsidRDefault="0098077F" w:rsidP="00FF4529">
      <w:pPr>
        <w:spacing w:after="0"/>
        <w:rPr>
          <w:noProof/>
        </w:rPr>
      </w:pPr>
      <w:r w:rsidRPr="00E22969">
        <w:rPr>
          <w:noProof/>
        </w:rPr>
        <w:t>BSM</w:t>
      </w:r>
      <w:r w:rsidRPr="00E22969">
        <w:rPr>
          <w:noProof/>
        </w:rPr>
        <w:tab/>
        <w:t>Basic Safety Message</w:t>
      </w:r>
    </w:p>
    <w:p w14:paraId="0F8A5184" w14:textId="1C954E29" w:rsidR="0098077F" w:rsidRPr="00E22969" w:rsidRDefault="0098077F" w:rsidP="00FF4529">
      <w:pPr>
        <w:spacing w:after="0"/>
        <w:rPr>
          <w:noProof/>
        </w:rPr>
      </w:pPr>
      <w:r w:rsidRPr="00E22969">
        <w:rPr>
          <w:noProof/>
        </w:rPr>
        <w:t>BV</w:t>
      </w:r>
      <w:r w:rsidRPr="00E22969">
        <w:rPr>
          <w:noProof/>
        </w:rPr>
        <w:tab/>
      </w:r>
      <w:r w:rsidRPr="00E22969">
        <w:rPr>
          <w:noProof/>
        </w:rPr>
        <w:tab/>
      </w:r>
      <w:r w:rsidR="003D45E2" w:rsidRPr="00E22969">
        <w:rPr>
          <w:noProof/>
        </w:rPr>
        <w:t>Behavior</w:t>
      </w:r>
      <w:r w:rsidR="002E1F8D">
        <w:rPr>
          <w:noProof/>
        </w:rPr>
        <w:t xml:space="preserve"> </w:t>
      </w:r>
      <w:r w:rsidR="002E1F8D" w:rsidRPr="00E22969">
        <w:rPr>
          <w:noProof/>
        </w:rPr>
        <w:t>Valid</w:t>
      </w:r>
    </w:p>
    <w:p w14:paraId="4865F16C" w14:textId="57CA779E" w:rsidR="0098077F" w:rsidRDefault="0098077F" w:rsidP="00FF4529">
      <w:pPr>
        <w:spacing w:after="0"/>
        <w:rPr>
          <w:noProof/>
        </w:rPr>
      </w:pPr>
      <w:r w:rsidRPr="00E22969">
        <w:rPr>
          <w:noProof/>
        </w:rPr>
        <w:t>CH</w:t>
      </w:r>
      <w:r w:rsidR="002E1F8D">
        <w:rPr>
          <w:noProof/>
        </w:rPr>
        <w:t>[#]</w:t>
      </w:r>
      <w:r w:rsidRPr="00E22969">
        <w:rPr>
          <w:noProof/>
        </w:rPr>
        <w:tab/>
      </w:r>
      <w:r w:rsidR="002E1F8D">
        <w:rPr>
          <w:noProof/>
        </w:rPr>
        <w:t>Operating</w:t>
      </w:r>
      <w:r w:rsidRPr="00E22969">
        <w:rPr>
          <w:noProof/>
        </w:rPr>
        <w:t xml:space="preserve"> </w:t>
      </w:r>
      <w:r w:rsidR="002E1F8D">
        <w:rPr>
          <w:noProof/>
        </w:rPr>
        <w:t>C</w:t>
      </w:r>
      <w:r w:rsidRPr="00E22969">
        <w:rPr>
          <w:noProof/>
        </w:rPr>
        <w:t>hannel</w:t>
      </w:r>
    </w:p>
    <w:p w14:paraId="0D5BD426" w14:textId="16E670ED" w:rsidR="002E1F8D" w:rsidRPr="00E22969" w:rsidRDefault="002E1F8D" w:rsidP="00FF4529">
      <w:pPr>
        <w:spacing w:after="0"/>
        <w:rPr>
          <w:noProof/>
        </w:rPr>
      </w:pPr>
      <w:r>
        <w:rPr>
          <w:noProof/>
        </w:rPr>
        <w:t>CCH</w:t>
      </w:r>
      <w:r>
        <w:rPr>
          <w:noProof/>
        </w:rPr>
        <w:tab/>
        <w:t>Control Channel</w:t>
      </w:r>
    </w:p>
    <w:p w14:paraId="09EB861E" w14:textId="77777777" w:rsidR="0098077F" w:rsidRPr="00E22969" w:rsidRDefault="0098077F" w:rsidP="00FF4529">
      <w:pPr>
        <w:spacing w:after="0"/>
        <w:rPr>
          <w:noProof/>
        </w:rPr>
      </w:pPr>
      <w:r w:rsidRPr="00E22969">
        <w:rPr>
          <w:noProof/>
        </w:rPr>
        <w:t>DSRC</w:t>
      </w:r>
      <w:r w:rsidRPr="00E22969">
        <w:rPr>
          <w:noProof/>
        </w:rPr>
        <w:tab/>
        <w:t>Dedicated Short Range Communication</w:t>
      </w:r>
    </w:p>
    <w:p w14:paraId="2B84E41F" w14:textId="77777777" w:rsidR="0098077F" w:rsidRPr="00E22969" w:rsidRDefault="0098077F" w:rsidP="00FF4529">
      <w:pPr>
        <w:spacing w:after="0"/>
        <w:rPr>
          <w:noProof/>
        </w:rPr>
      </w:pPr>
      <w:r w:rsidRPr="00E22969">
        <w:rPr>
          <w:noProof/>
        </w:rPr>
        <w:t>EIRP</w:t>
      </w:r>
      <w:r w:rsidRPr="00E22969">
        <w:rPr>
          <w:noProof/>
        </w:rPr>
        <w:tab/>
        <w:t>Equivalent Isotropically Radiated Power</w:t>
      </w:r>
    </w:p>
    <w:p w14:paraId="24304E15" w14:textId="77777777" w:rsidR="0098077F" w:rsidRPr="00E22969" w:rsidRDefault="0098077F" w:rsidP="00FF4529">
      <w:pPr>
        <w:spacing w:after="0"/>
        <w:rPr>
          <w:noProof/>
        </w:rPr>
      </w:pPr>
      <w:r w:rsidRPr="00E22969">
        <w:rPr>
          <w:noProof/>
        </w:rPr>
        <w:t>ICMP</w:t>
      </w:r>
      <w:r w:rsidRPr="00E22969">
        <w:rPr>
          <w:noProof/>
        </w:rPr>
        <w:tab/>
        <w:t>Internet Control Message Protocol</w:t>
      </w:r>
    </w:p>
    <w:p w14:paraId="6C3046C8" w14:textId="77777777" w:rsidR="0098077F" w:rsidRPr="00E22969" w:rsidRDefault="0098077F" w:rsidP="00FF4529">
      <w:pPr>
        <w:spacing w:after="0"/>
        <w:rPr>
          <w:noProof/>
        </w:rPr>
      </w:pPr>
      <w:r w:rsidRPr="00E22969">
        <w:rPr>
          <w:noProof/>
        </w:rPr>
        <w:t>IETF</w:t>
      </w:r>
      <w:r w:rsidRPr="00E22969">
        <w:rPr>
          <w:noProof/>
        </w:rPr>
        <w:tab/>
        <w:t>Internet Engineering Task Force</w:t>
      </w:r>
    </w:p>
    <w:p w14:paraId="1318479E" w14:textId="77777777" w:rsidR="0098077F" w:rsidRPr="00E22969" w:rsidRDefault="0098077F" w:rsidP="00FF4529">
      <w:pPr>
        <w:spacing w:after="0"/>
        <w:rPr>
          <w:noProof/>
        </w:rPr>
      </w:pPr>
      <w:r w:rsidRPr="00E22969">
        <w:rPr>
          <w:noProof/>
        </w:rPr>
        <w:t>ITS</w:t>
      </w:r>
      <w:r w:rsidRPr="00E22969">
        <w:rPr>
          <w:noProof/>
        </w:rPr>
        <w:tab/>
      </w:r>
      <w:r w:rsidRPr="00E22969">
        <w:rPr>
          <w:noProof/>
        </w:rPr>
        <w:tab/>
        <w:t>Intelligent Transport Systems</w:t>
      </w:r>
    </w:p>
    <w:p w14:paraId="25802DAD" w14:textId="77777777" w:rsidR="0098077F" w:rsidRPr="00E22969" w:rsidRDefault="0098077F" w:rsidP="00FF4529">
      <w:pPr>
        <w:spacing w:after="0"/>
        <w:rPr>
          <w:noProof/>
        </w:rPr>
      </w:pPr>
      <w:r w:rsidRPr="00E22969">
        <w:rPr>
          <w:noProof/>
        </w:rPr>
        <w:t>IUT</w:t>
      </w:r>
      <w:r w:rsidRPr="00E22969">
        <w:rPr>
          <w:noProof/>
        </w:rPr>
        <w:tab/>
      </w:r>
      <w:r w:rsidRPr="00E22969">
        <w:rPr>
          <w:noProof/>
        </w:rPr>
        <w:tab/>
        <w:t>Implementation Under Test</w:t>
      </w:r>
    </w:p>
    <w:p w14:paraId="4164FEF1" w14:textId="77777777" w:rsidR="0098077F" w:rsidRPr="00E22969" w:rsidRDefault="0098077F" w:rsidP="00FF4529">
      <w:pPr>
        <w:spacing w:after="0"/>
        <w:rPr>
          <w:noProof/>
        </w:rPr>
      </w:pPr>
      <w:r w:rsidRPr="00E22969">
        <w:rPr>
          <w:noProof/>
        </w:rPr>
        <w:t>PDU</w:t>
      </w:r>
      <w:r w:rsidRPr="00E22969">
        <w:rPr>
          <w:noProof/>
        </w:rPr>
        <w:tab/>
        <w:t>Protocol Data Unit</w:t>
      </w:r>
    </w:p>
    <w:p w14:paraId="5A954D20" w14:textId="3A8A6008" w:rsidR="0098077F" w:rsidRPr="00E22969" w:rsidRDefault="0098077F" w:rsidP="00FF4529">
      <w:pPr>
        <w:spacing w:after="0"/>
        <w:rPr>
          <w:noProof/>
        </w:rPr>
      </w:pPr>
      <w:r w:rsidRPr="00E22969">
        <w:rPr>
          <w:noProof/>
        </w:rPr>
        <w:t>PICS</w:t>
      </w:r>
      <w:r w:rsidRPr="00E22969">
        <w:rPr>
          <w:noProof/>
        </w:rPr>
        <w:tab/>
        <w:t xml:space="preserve">Protocol </w:t>
      </w:r>
      <w:r w:rsidR="002E1F8D">
        <w:rPr>
          <w:noProof/>
        </w:rPr>
        <w:t>I</w:t>
      </w:r>
      <w:r w:rsidRPr="00E22969">
        <w:rPr>
          <w:noProof/>
        </w:rPr>
        <w:t xml:space="preserve">mplementation </w:t>
      </w:r>
      <w:r w:rsidR="002E1F8D">
        <w:rPr>
          <w:noProof/>
        </w:rPr>
        <w:t>C</w:t>
      </w:r>
      <w:r w:rsidRPr="00E22969">
        <w:rPr>
          <w:noProof/>
        </w:rPr>
        <w:t xml:space="preserve">onformance </w:t>
      </w:r>
      <w:r w:rsidR="002E1F8D">
        <w:rPr>
          <w:noProof/>
        </w:rPr>
        <w:t>S</w:t>
      </w:r>
      <w:r w:rsidRPr="00E22969">
        <w:rPr>
          <w:noProof/>
        </w:rPr>
        <w:t>tatement</w:t>
      </w:r>
    </w:p>
    <w:p w14:paraId="2CBC9BD8" w14:textId="77777777" w:rsidR="0098077F" w:rsidRPr="00E22969" w:rsidRDefault="0098077F" w:rsidP="00FF4529">
      <w:pPr>
        <w:spacing w:after="0"/>
        <w:rPr>
          <w:noProof/>
        </w:rPr>
      </w:pPr>
      <w:r w:rsidRPr="00E22969">
        <w:rPr>
          <w:noProof/>
        </w:rPr>
        <w:t>PSID</w:t>
      </w:r>
      <w:r w:rsidRPr="00E22969">
        <w:rPr>
          <w:noProof/>
        </w:rPr>
        <w:tab/>
        <w:t>Provider Service Identifier</w:t>
      </w:r>
    </w:p>
    <w:p w14:paraId="5AB3716D" w14:textId="44D629F4" w:rsidR="0098077F" w:rsidRPr="00E22969" w:rsidRDefault="0098077F" w:rsidP="00FF4529">
      <w:pPr>
        <w:spacing w:after="0"/>
        <w:rPr>
          <w:noProof/>
        </w:rPr>
      </w:pPr>
      <w:r w:rsidRPr="00E22969">
        <w:rPr>
          <w:noProof/>
        </w:rPr>
        <w:t>SCH</w:t>
      </w:r>
      <w:r w:rsidRPr="00E22969">
        <w:rPr>
          <w:noProof/>
        </w:rPr>
        <w:tab/>
        <w:t xml:space="preserve">Service </w:t>
      </w:r>
      <w:r w:rsidR="002E1F8D">
        <w:rPr>
          <w:noProof/>
        </w:rPr>
        <w:t>C</w:t>
      </w:r>
      <w:r w:rsidRPr="00E22969">
        <w:rPr>
          <w:noProof/>
        </w:rPr>
        <w:t>hannel</w:t>
      </w:r>
    </w:p>
    <w:p w14:paraId="31135923" w14:textId="77777777" w:rsidR="0098077F" w:rsidRDefault="0098077F" w:rsidP="00FF4529">
      <w:pPr>
        <w:spacing w:after="0"/>
        <w:rPr>
          <w:noProof/>
        </w:rPr>
      </w:pPr>
      <w:r w:rsidRPr="00E22969">
        <w:rPr>
          <w:noProof/>
        </w:rPr>
        <w:t>SUT</w:t>
      </w:r>
      <w:r w:rsidRPr="00E22969">
        <w:rPr>
          <w:noProof/>
        </w:rPr>
        <w:tab/>
        <w:t>System Under Test</w:t>
      </w:r>
    </w:p>
    <w:p w14:paraId="67145F36" w14:textId="18B45AC2" w:rsidR="002E1F8D" w:rsidRPr="00E22969" w:rsidRDefault="002E1F8D" w:rsidP="00FF4529">
      <w:pPr>
        <w:spacing w:after="0"/>
        <w:rPr>
          <w:noProof/>
        </w:rPr>
      </w:pPr>
      <w:r>
        <w:rPr>
          <w:noProof/>
        </w:rPr>
        <w:t>TAI</w:t>
      </w:r>
      <w:r>
        <w:rPr>
          <w:noProof/>
        </w:rPr>
        <w:tab/>
      </w:r>
      <w:r>
        <w:rPr>
          <w:noProof/>
        </w:rPr>
        <w:tab/>
        <w:t>International Atomic Time</w:t>
      </w:r>
    </w:p>
    <w:p w14:paraId="4E4F54D4" w14:textId="77777777" w:rsidR="0098077F" w:rsidRPr="00E22969" w:rsidRDefault="0098077F" w:rsidP="00FF4529">
      <w:pPr>
        <w:spacing w:after="0"/>
        <w:rPr>
          <w:noProof/>
        </w:rPr>
      </w:pPr>
      <w:r w:rsidRPr="00E22969">
        <w:rPr>
          <w:noProof/>
        </w:rPr>
        <w:t>TC</w:t>
      </w:r>
      <w:r w:rsidRPr="00E22969">
        <w:rPr>
          <w:noProof/>
        </w:rPr>
        <w:tab/>
      </w:r>
      <w:r w:rsidRPr="00E22969">
        <w:rPr>
          <w:noProof/>
        </w:rPr>
        <w:tab/>
        <w:t>Test Configuration</w:t>
      </w:r>
    </w:p>
    <w:p w14:paraId="54761CEF" w14:textId="77777777" w:rsidR="0098077F" w:rsidRPr="00E22969" w:rsidRDefault="0098077F" w:rsidP="00FF4529">
      <w:pPr>
        <w:spacing w:after="0"/>
        <w:rPr>
          <w:noProof/>
        </w:rPr>
      </w:pPr>
      <w:r w:rsidRPr="00E22969">
        <w:rPr>
          <w:noProof/>
        </w:rPr>
        <w:t>TP</w:t>
      </w:r>
      <w:r w:rsidRPr="00E22969">
        <w:rPr>
          <w:noProof/>
        </w:rPr>
        <w:tab/>
      </w:r>
      <w:r w:rsidRPr="00E22969">
        <w:rPr>
          <w:noProof/>
        </w:rPr>
        <w:tab/>
        <w:t>Test Purposes</w:t>
      </w:r>
    </w:p>
    <w:p w14:paraId="5240E772" w14:textId="77777777" w:rsidR="0098077F" w:rsidRPr="00E22969" w:rsidRDefault="0098077F" w:rsidP="00FF4529">
      <w:pPr>
        <w:spacing w:after="0"/>
        <w:rPr>
          <w:noProof/>
        </w:rPr>
      </w:pPr>
      <w:r w:rsidRPr="00E22969">
        <w:rPr>
          <w:noProof/>
        </w:rPr>
        <w:t>TS</w:t>
      </w:r>
      <w:r w:rsidRPr="00E22969">
        <w:rPr>
          <w:noProof/>
        </w:rPr>
        <w:tab/>
      </w:r>
      <w:r w:rsidRPr="00E22969">
        <w:rPr>
          <w:noProof/>
        </w:rPr>
        <w:tab/>
        <w:t>Test System</w:t>
      </w:r>
    </w:p>
    <w:p w14:paraId="1EFBEC77" w14:textId="77777777" w:rsidR="0098077F" w:rsidRPr="00E22969" w:rsidRDefault="0098077F" w:rsidP="00FF4529">
      <w:pPr>
        <w:spacing w:after="0"/>
        <w:rPr>
          <w:noProof/>
        </w:rPr>
      </w:pPr>
      <w:r w:rsidRPr="00E22969">
        <w:rPr>
          <w:noProof/>
        </w:rPr>
        <w:t>TSS</w:t>
      </w:r>
      <w:r w:rsidRPr="00E22969">
        <w:rPr>
          <w:noProof/>
        </w:rPr>
        <w:tab/>
      </w:r>
      <w:r w:rsidRPr="00E22969">
        <w:rPr>
          <w:noProof/>
        </w:rPr>
        <w:tab/>
        <w:t>Test Suite Structure</w:t>
      </w:r>
    </w:p>
    <w:p w14:paraId="41AB41DC" w14:textId="77777777" w:rsidR="0098077F" w:rsidRPr="00E22969" w:rsidRDefault="0098077F" w:rsidP="00FF4529">
      <w:pPr>
        <w:spacing w:after="0"/>
        <w:rPr>
          <w:noProof/>
        </w:rPr>
      </w:pPr>
      <w:r w:rsidRPr="00E22969">
        <w:rPr>
          <w:noProof/>
        </w:rPr>
        <w:t>WAVE</w:t>
      </w:r>
      <w:r w:rsidRPr="00E22969">
        <w:rPr>
          <w:noProof/>
        </w:rPr>
        <w:tab/>
        <w:t>Wireless Access in Vehicular Environments</w:t>
      </w:r>
    </w:p>
    <w:p w14:paraId="620A6A57" w14:textId="77777777" w:rsidR="0098077F" w:rsidRPr="00E22969" w:rsidRDefault="0098077F" w:rsidP="00FF4529">
      <w:pPr>
        <w:spacing w:after="0"/>
        <w:rPr>
          <w:noProof/>
        </w:rPr>
      </w:pPr>
      <w:r w:rsidRPr="00E22969">
        <w:rPr>
          <w:noProof/>
        </w:rPr>
        <w:t>WME</w:t>
      </w:r>
      <w:r w:rsidRPr="00E22969">
        <w:rPr>
          <w:noProof/>
        </w:rPr>
        <w:tab/>
        <w:t>WAVE Management Entity</w:t>
      </w:r>
    </w:p>
    <w:p w14:paraId="449E6824" w14:textId="77777777" w:rsidR="0098077F" w:rsidRPr="00E22969" w:rsidRDefault="0098077F" w:rsidP="00FF4529">
      <w:pPr>
        <w:spacing w:after="0"/>
        <w:rPr>
          <w:noProof/>
        </w:rPr>
      </w:pPr>
      <w:r w:rsidRPr="00E22969">
        <w:rPr>
          <w:noProof/>
        </w:rPr>
        <w:t>WNS</w:t>
      </w:r>
      <w:r w:rsidRPr="00E22969">
        <w:rPr>
          <w:noProof/>
        </w:rPr>
        <w:tab/>
        <w:t>WAVE Network Services</w:t>
      </w:r>
    </w:p>
    <w:p w14:paraId="0C0E136F" w14:textId="77777777" w:rsidR="0098077F" w:rsidRPr="00E22969" w:rsidRDefault="0098077F" w:rsidP="00FF4529">
      <w:pPr>
        <w:spacing w:after="0"/>
        <w:rPr>
          <w:noProof/>
        </w:rPr>
      </w:pPr>
      <w:r w:rsidRPr="00E22969">
        <w:rPr>
          <w:noProof/>
        </w:rPr>
        <w:t>WRA</w:t>
      </w:r>
      <w:r w:rsidRPr="00E22969">
        <w:rPr>
          <w:noProof/>
        </w:rPr>
        <w:tab/>
        <w:t>WAVE Routing Advertisement</w:t>
      </w:r>
    </w:p>
    <w:p w14:paraId="130C4173" w14:textId="77777777" w:rsidR="0098077F" w:rsidRPr="00E22969" w:rsidRDefault="0098077F" w:rsidP="00FF4529">
      <w:pPr>
        <w:spacing w:after="0"/>
        <w:rPr>
          <w:noProof/>
        </w:rPr>
      </w:pPr>
      <w:r w:rsidRPr="00E22969">
        <w:rPr>
          <w:noProof/>
        </w:rPr>
        <w:t>WSA</w:t>
      </w:r>
      <w:r w:rsidRPr="00E22969">
        <w:rPr>
          <w:noProof/>
        </w:rPr>
        <w:tab/>
        <w:t>WAVE Service Advertisement</w:t>
      </w:r>
      <w:r w:rsidRPr="00E22969">
        <w:rPr>
          <w:noProof/>
        </w:rPr>
        <w:tab/>
      </w:r>
    </w:p>
    <w:p w14:paraId="58378E20" w14:textId="77777777" w:rsidR="0098077F" w:rsidRPr="00E22969" w:rsidRDefault="0098077F" w:rsidP="00FF4529">
      <w:pPr>
        <w:spacing w:after="0"/>
        <w:rPr>
          <w:noProof/>
        </w:rPr>
      </w:pPr>
      <w:r w:rsidRPr="00E22969">
        <w:rPr>
          <w:noProof/>
        </w:rPr>
        <w:t>WSM</w:t>
      </w:r>
      <w:r w:rsidRPr="00E22969">
        <w:rPr>
          <w:noProof/>
        </w:rPr>
        <w:tab/>
        <w:t>WAVE Short Message</w:t>
      </w:r>
    </w:p>
    <w:p w14:paraId="485D8DF0" w14:textId="7519B90F" w:rsidR="00AF5351" w:rsidRPr="00E22969" w:rsidRDefault="00AF5351" w:rsidP="00FF4529">
      <w:pPr>
        <w:spacing w:after="0"/>
        <w:rPr>
          <w:noProof/>
        </w:rPr>
      </w:pPr>
      <w:r w:rsidRPr="00E22969">
        <w:rPr>
          <w:noProof/>
        </w:rPr>
        <w:t>SAP</w:t>
      </w:r>
      <w:r w:rsidRPr="00E22969">
        <w:rPr>
          <w:noProof/>
        </w:rPr>
        <w:tab/>
      </w:r>
      <w:r w:rsidR="002E1F8D">
        <w:rPr>
          <w:noProof/>
        </w:rPr>
        <w:t>Service A</w:t>
      </w:r>
      <w:r w:rsidR="005D05E2" w:rsidRPr="00E22969">
        <w:rPr>
          <w:noProof/>
        </w:rPr>
        <w:t xml:space="preserve">ccess </w:t>
      </w:r>
      <w:r w:rsidR="002E1F8D">
        <w:rPr>
          <w:noProof/>
        </w:rPr>
        <w:t>P</w:t>
      </w:r>
      <w:r w:rsidR="005D05E2" w:rsidRPr="00E22969">
        <w:rPr>
          <w:noProof/>
        </w:rPr>
        <w:t>oint</w:t>
      </w:r>
    </w:p>
    <w:p w14:paraId="481B1E55" w14:textId="41ED4AD9" w:rsidR="00AF5351" w:rsidRDefault="00AF5351" w:rsidP="00FF4529">
      <w:pPr>
        <w:spacing w:after="0"/>
        <w:rPr>
          <w:noProof/>
        </w:rPr>
      </w:pPr>
      <w:r w:rsidRPr="00E22969">
        <w:rPr>
          <w:noProof/>
        </w:rPr>
        <w:t>TSF</w:t>
      </w:r>
      <w:r w:rsidRPr="00E22969">
        <w:rPr>
          <w:noProof/>
        </w:rPr>
        <w:tab/>
      </w:r>
      <w:r w:rsidRPr="00E22969">
        <w:rPr>
          <w:noProof/>
        </w:rPr>
        <w:tab/>
      </w:r>
      <w:r w:rsidR="005D05E2" w:rsidRPr="00E22969">
        <w:rPr>
          <w:noProof/>
        </w:rPr>
        <w:t xml:space="preserve">Timing </w:t>
      </w:r>
      <w:r w:rsidR="002E1F8D">
        <w:rPr>
          <w:noProof/>
        </w:rPr>
        <w:t>S</w:t>
      </w:r>
      <w:r w:rsidR="005D05E2" w:rsidRPr="00E22969">
        <w:rPr>
          <w:noProof/>
        </w:rPr>
        <w:t xml:space="preserve">ynchronization </w:t>
      </w:r>
      <w:r w:rsidR="002E1F8D">
        <w:rPr>
          <w:noProof/>
        </w:rPr>
        <w:t>F</w:t>
      </w:r>
      <w:r w:rsidR="005D05E2" w:rsidRPr="00E22969">
        <w:rPr>
          <w:noProof/>
        </w:rPr>
        <w:t>unction</w:t>
      </w:r>
    </w:p>
    <w:p w14:paraId="2A0F5665" w14:textId="77777777" w:rsidR="00900383" w:rsidRDefault="00900383" w:rsidP="00FF4529">
      <w:pPr>
        <w:spacing w:after="0"/>
        <w:rPr>
          <w:noProof/>
        </w:rPr>
      </w:pPr>
    </w:p>
    <w:p w14:paraId="51CDCD9A" w14:textId="263B767C" w:rsidR="00900383" w:rsidRDefault="00900383" w:rsidP="00900383">
      <w:pPr>
        <w:pStyle w:val="NoSpacing"/>
      </w:pPr>
      <w:r>
        <w:t xml:space="preserve">Terminology adopted in this document is chosen to be consistent with the analogous terms used in ETSI specifications [i.1]. For example, the IUT may be viewed as a reference to a physical device subjected to the testing. However, unlike device testing, the tests described in this document are focused on testing a subset of the overall device functionality. Therefore, a device neutral </w:t>
      </w:r>
      <w:r w:rsidR="00776D75">
        <w:t xml:space="preserve">term </w:t>
      </w:r>
      <w:r>
        <w:t xml:space="preserve">is </w:t>
      </w:r>
      <w:r w:rsidR="00776D75">
        <w:t xml:space="preserve">adopted to refer to a device </w:t>
      </w:r>
      <w:r>
        <w:t>such as an Implementation-Under-Test (IUT).</w:t>
      </w:r>
    </w:p>
    <w:p w14:paraId="5F5569C8" w14:textId="77777777" w:rsidR="00900383" w:rsidRDefault="00900383" w:rsidP="00900383">
      <w:pPr>
        <w:pStyle w:val="NoSpacing"/>
      </w:pPr>
    </w:p>
    <w:p w14:paraId="73FA24E6" w14:textId="28DE6F6B" w:rsidR="00900383" w:rsidRDefault="00900383" w:rsidP="00900383">
      <w:pPr>
        <w:pStyle w:val="NoSpacing"/>
      </w:pPr>
      <w:r>
        <w:t xml:space="preserve">Test Purposes (TPs) and test descriptions described in this document are analogous to test cases commonly used in many test methodologies. These terms are also adopted for consistency with [i.1]. Note, that </w:t>
      </w:r>
      <w:r w:rsidR="00FA7EB0">
        <w:t xml:space="preserve">the </w:t>
      </w:r>
      <w:r>
        <w:t xml:space="preserve">goal for TPs is to describe </w:t>
      </w:r>
      <w:r w:rsidR="00FA7EB0">
        <w:t xml:space="preserve">an abstract </w:t>
      </w:r>
      <w:r>
        <w:t>test</w:t>
      </w:r>
      <w:r w:rsidR="00FA7EB0">
        <w:t xml:space="preserve"> approach in terms of test requirements regardless of the test system implementation.</w:t>
      </w:r>
    </w:p>
    <w:p w14:paraId="5E667401" w14:textId="77777777" w:rsidR="00900383" w:rsidRDefault="00900383" w:rsidP="00900383">
      <w:pPr>
        <w:pStyle w:val="NoSpacing"/>
      </w:pPr>
    </w:p>
    <w:p w14:paraId="6AC7F984" w14:textId="29007BE7" w:rsidR="00900383" w:rsidRPr="00E22969" w:rsidRDefault="00900383" w:rsidP="00900383">
      <w:pPr>
        <w:pStyle w:val="NoSpacing"/>
      </w:pPr>
      <w:r>
        <w:lastRenderedPageBreak/>
        <w:t xml:space="preserve">When </w:t>
      </w:r>
      <w:r w:rsidR="00FA7EB0">
        <w:t xml:space="preserve">the </w:t>
      </w:r>
      <w:r>
        <w:t xml:space="preserve">implementation </w:t>
      </w:r>
      <w:r w:rsidR="00FA7EB0">
        <w:t xml:space="preserve">of a conformance </w:t>
      </w:r>
      <w:r>
        <w:t xml:space="preserve">test system is </w:t>
      </w:r>
      <w:r w:rsidR="00FA7EB0">
        <w:t>considered</w:t>
      </w:r>
      <w:r>
        <w:t xml:space="preserve">, </w:t>
      </w:r>
      <w:r w:rsidR="00FA7EB0">
        <w:t xml:space="preserve">the notion of </w:t>
      </w:r>
      <w:r w:rsidR="00FF632B">
        <w:t xml:space="preserve">the </w:t>
      </w:r>
      <w:r>
        <w:t xml:space="preserve">IUT </w:t>
      </w:r>
      <w:r w:rsidR="00FA7EB0">
        <w:t xml:space="preserve">is </w:t>
      </w:r>
      <w:r w:rsidR="00FF632B">
        <w:t xml:space="preserve">replaced </w:t>
      </w:r>
      <w:r>
        <w:t xml:space="preserve">with </w:t>
      </w:r>
      <w:r w:rsidR="00FF632B">
        <w:t xml:space="preserve">the </w:t>
      </w:r>
      <w:r>
        <w:t>SUT (</w:t>
      </w:r>
      <w:r w:rsidR="00FF632B">
        <w:t>S</w:t>
      </w:r>
      <w:r>
        <w:t>ystem</w:t>
      </w:r>
      <w:r w:rsidR="00FF632B">
        <w:t>-U</w:t>
      </w:r>
      <w:r>
        <w:t>nder</w:t>
      </w:r>
      <w:r w:rsidR="00FF632B">
        <w:t>-T</w:t>
      </w:r>
      <w:r>
        <w:t xml:space="preserve">est). </w:t>
      </w:r>
      <w:r w:rsidR="00FA7EB0">
        <w:t xml:space="preserve">The SUT is comprised of the IUT with additional components </w:t>
      </w:r>
      <w:r w:rsidR="00FF632B">
        <w:t xml:space="preserve">which </w:t>
      </w:r>
      <w:r w:rsidR="00FA7EB0">
        <w:t xml:space="preserve">are used to facilitate testing, but are not part of the IUT. For example, </w:t>
      </w:r>
      <w:r w:rsidR="00FF632B">
        <w:t xml:space="preserve">the </w:t>
      </w:r>
      <w:r w:rsidR="00FA7EB0">
        <w:t xml:space="preserve">SUT </w:t>
      </w:r>
      <w:r w:rsidR="00FF632B">
        <w:t xml:space="preserve">may include the </w:t>
      </w:r>
      <w:r w:rsidR="00FA7EB0">
        <w:t xml:space="preserve">IUT with </w:t>
      </w:r>
      <w:r w:rsidR="00FF632B">
        <w:t xml:space="preserve">a special testing port, </w:t>
      </w:r>
      <w:r w:rsidR="00FA7EB0">
        <w:t>additional software and</w:t>
      </w:r>
      <w:r w:rsidR="00915770">
        <w:t xml:space="preserve"> a</w:t>
      </w:r>
      <w:r w:rsidR="00FA7EB0">
        <w:t xml:space="preserve"> </w:t>
      </w:r>
      <w:r w:rsidR="00FF632B">
        <w:t xml:space="preserve">specific </w:t>
      </w:r>
      <w:r w:rsidR="00FA7EB0">
        <w:t xml:space="preserve">configuration </w:t>
      </w:r>
      <w:r w:rsidR="00FF632B">
        <w:t xml:space="preserve">supporting </w:t>
      </w:r>
      <w:r w:rsidR="00FA7EB0">
        <w:t>a</w:t>
      </w:r>
      <w:r w:rsidR="00FF632B">
        <w:t xml:space="preserve">n </w:t>
      </w:r>
      <w:r w:rsidR="00FA7EB0">
        <w:t>interface to a test system.</w:t>
      </w:r>
    </w:p>
    <w:p w14:paraId="67E4DBB6" w14:textId="77777777" w:rsidR="00900383" w:rsidRPr="00E22969" w:rsidRDefault="00900383" w:rsidP="00FF4529">
      <w:pPr>
        <w:spacing w:after="0"/>
        <w:rPr>
          <w:noProof/>
        </w:rPr>
      </w:pPr>
    </w:p>
    <w:p w14:paraId="381D8029" w14:textId="77777777" w:rsidR="005B25C4" w:rsidRPr="00E22969" w:rsidRDefault="008058FC" w:rsidP="00FF4529">
      <w:pPr>
        <w:pStyle w:val="Heading1"/>
      </w:pPr>
      <w:bookmarkStart w:id="26" w:name="_Toc489000418"/>
      <w:r w:rsidRPr="00E22969">
        <w:t xml:space="preserve">Prerequisites and </w:t>
      </w:r>
      <w:r w:rsidR="005B25C4" w:rsidRPr="00E22969">
        <w:t>Test Configurations</w:t>
      </w:r>
      <w:bookmarkEnd w:id="26"/>
    </w:p>
    <w:p w14:paraId="5ECA71B2" w14:textId="77777777" w:rsidR="008058FC" w:rsidRPr="00E22969" w:rsidRDefault="008058FC" w:rsidP="008058FC">
      <w:pPr>
        <w:pStyle w:val="Heading2"/>
      </w:pPr>
      <w:bookmarkStart w:id="27" w:name="_Toc489000419"/>
      <w:r w:rsidRPr="00E22969">
        <w:t>Test Configurations</w:t>
      </w:r>
      <w:bookmarkEnd w:id="27"/>
    </w:p>
    <w:p w14:paraId="17789A79" w14:textId="1EDA2DB3" w:rsidR="005B25C4" w:rsidRPr="00E22969" w:rsidRDefault="005B25C4" w:rsidP="00771692">
      <w:r w:rsidRPr="00E22969">
        <w:t xml:space="preserve">This clause introduces the test configurations that </w:t>
      </w:r>
      <w:r w:rsidR="00B8754A" w:rsidRPr="00E22969">
        <w:t xml:space="preserve">is </w:t>
      </w:r>
      <w:r w:rsidRPr="00E22969">
        <w:t>used for the definition of test purposes. The test configurations cover the various scenarios of the</w:t>
      </w:r>
      <w:r w:rsidR="00BD2AF4" w:rsidRPr="00E22969">
        <w:t xml:space="preserve"> WAVE Network Services</w:t>
      </w:r>
      <w:r w:rsidRPr="00E22969">
        <w:t xml:space="preserve"> </w:t>
      </w:r>
      <w:r w:rsidR="00BD2AF4" w:rsidRPr="00E22969">
        <w:t>(</w:t>
      </w:r>
      <w:r w:rsidR="00034A6E" w:rsidRPr="00E22969">
        <w:t>WNS</w:t>
      </w:r>
      <w:r w:rsidR="00F20B43" w:rsidRPr="00E22969">
        <w:t>)</w:t>
      </w:r>
      <w:r w:rsidRPr="00E22969">
        <w:t xml:space="preserve"> test</w:t>
      </w:r>
      <w:r w:rsidR="00771692" w:rsidRPr="00E22969">
        <w:t>s.</w:t>
      </w:r>
    </w:p>
    <w:p w14:paraId="08CAE183" w14:textId="7CFA6D7B" w:rsidR="005B25C4" w:rsidRPr="00E22969" w:rsidRDefault="002E1F8D" w:rsidP="002E1F8D">
      <w:pPr>
        <w:widowControl w:val="0"/>
        <w:spacing w:after="0"/>
        <w:ind w:right="1182"/>
        <w:jc w:val="center"/>
        <w:rPr>
          <w:sz w:val="24"/>
          <w:szCs w:val="24"/>
        </w:rPr>
      </w:pPr>
      <w:r>
        <w:rPr>
          <w:noProof/>
        </w:rPr>
        <w:drawing>
          <wp:inline distT="0" distB="0" distL="0" distR="0" wp14:anchorId="2E471334" wp14:editId="77B86DC1">
            <wp:extent cx="3486150" cy="1504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150" cy="1504950"/>
                    </a:xfrm>
                    <a:prstGeom prst="rect">
                      <a:avLst/>
                    </a:prstGeom>
                  </pic:spPr>
                </pic:pic>
              </a:graphicData>
            </a:graphic>
          </wp:inline>
        </w:drawing>
      </w:r>
    </w:p>
    <w:p w14:paraId="6A3A11FD" w14:textId="77777777" w:rsidR="00771692" w:rsidRPr="00E22969" w:rsidRDefault="00771692" w:rsidP="005B25C4">
      <w:pPr>
        <w:widowControl w:val="0"/>
        <w:spacing w:after="0"/>
        <w:ind w:right="1182"/>
        <w:rPr>
          <w:sz w:val="24"/>
          <w:szCs w:val="24"/>
        </w:rPr>
      </w:pPr>
    </w:p>
    <w:p w14:paraId="50D107FA" w14:textId="54D3EF7A" w:rsidR="00771692" w:rsidRPr="00E22969" w:rsidRDefault="009D0D41" w:rsidP="00004B03">
      <w:pPr>
        <w:pStyle w:val="Caption"/>
      </w:pPr>
      <w:r w:rsidRPr="00E22969">
        <w:t xml:space="preserve"> </w:t>
      </w:r>
      <w:bookmarkStart w:id="28" w:name="_Ref438706534"/>
      <w:r w:rsidR="00004B03" w:rsidRPr="00E22969">
        <w:t xml:space="preserve">Figure </w:t>
      </w:r>
      <w:fldSimple w:instr=" STYLEREF 1 \s ">
        <w:r w:rsidR="00092395">
          <w:rPr>
            <w:noProof/>
          </w:rPr>
          <w:t>4</w:t>
        </w:r>
      </w:fldSimple>
      <w:r w:rsidR="00004B03" w:rsidRPr="00E22969">
        <w:noBreakHyphen/>
      </w:r>
      <w:fldSimple w:instr=" SEQ Figure \* ARABIC \s 0 ">
        <w:r w:rsidR="00092395">
          <w:rPr>
            <w:noProof/>
          </w:rPr>
          <w:t>1</w:t>
        </w:r>
      </w:fldSimple>
      <w:bookmarkEnd w:id="28"/>
      <w:r w:rsidR="00296C44">
        <w:rPr>
          <w:noProof/>
        </w:rPr>
        <w:t xml:space="preserve"> </w:t>
      </w:r>
      <w:r w:rsidR="00A5526B" w:rsidRPr="00E22969">
        <w:t>Test Configuration 1 (TC1)</w:t>
      </w:r>
      <w:r w:rsidR="00296C44">
        <w:t xml:space="preserve"> – Sending/Receiving WSMs</w:t>
      </w:r>
    </w:p>
    <w:p w14:paraId="7E2BDF54" w14:textId="2BE45702" w:rsidR="008058FC" w:rsidRPr="00E22969" w:rsidRDefault="008058FC" w:rsidP="008058FC">
      <w:r w:rsidRPr="00E22969">
        <w:t xml:space="preserve">The </w:t>
      </w:r>
      <w:r w:rsidR="00A5526B" w:rsidRPr="00E22969">
        <w:t>T</w:t>
      </w:r>
      <w:r w:rsidRPr="00E22969">
        <w:t xml:space="preserve">est </w:t>
      </w:r>
      <w:r w:rsidR="00A5526B" w:rsidRPr="00E22969">
        <w:t>C</w:t>
      </w:r>
      <w:r w:rsidRPr="00E22969">
        <w:t xml:space="preserve">onfiguration </w:t>
      </w:r>
      <w:r w:rsidR="00A5526B" w:rsidRPr="00E22969">
        <w:t>1</w:t>
      </w:r>
      <w:r w:rsidRPr="00E22969">
        <w:t xml:space="preserve"> as shown in </w:t>
      </w:r>
      <w:r w:rsidR="00810337" w:rsidRPr="00E22969">
        <w:fldChar w:fldCharType="begin"/>
      </w:r>
      <w:r w:rsidR="00810337" w:rsidRPr="00E22969">
        <w:instrText xml:space="preserve"> REF _Ref438706534 \h </w:instrText>
      </w:r>
      <w:r w:rsidR="00810337" w:rsidRPr="00E22969">
        <w:fldChar w:fldCharType="separate"/>
      </w:r>
      <w:ins w:id="29" w:author="Dmitri.Khijniak@7Layers.com" w:date="2017-07-25T16:40:00Z">
        <w:r w:rsidR="00092395" w:rsidRPr="00E22969">
          <w:t xml:space="preserve">Figure </w:t>
        </w:r>
        <w:r w:rsidR="00092395">
          <w:rPr>
            <w:noProof/>
          </w:rPr>
          <w:t>4</w:t>
        </w:r>
        <w:r w:rsidR="00092395" w:rsidRPr="00E22969">
          <w:noBreakHyphen/>
        </w:r>
        <w:r w:rsidR="00092395">
          <w:rPr>
            <w:noProof/>
          </w:rPr>
          <w:t>1</w:t>
        </w:r>
      </w:ins>
      <w:del w:id="30" w:author="Dmitri.Khijniak@7Layers.com" w:date="2017-07-25T16:40:00Z">
        <w:r w:rsidR="00EC4622" w:rsidRPr="00E22969" w:rsidDel="00092395">
          <w:delText xml:space="preserve">Figure </w:delText>
        </w:r>
        <w:r w:rsidR="00EC4622" w:rsidDel="00092395">
          <w:rPr>
            <w:noProof/>
          </w:rPr>
          <w:delText>4</w:delText>
        </w:r>
        <w:r w:rsidR="00EC4622" w:rsidRPr="00E22969" w:rsidDel="00092395">
          <w:noBreakHyphen/>
        </w:r>
        <w:r w:rsidR="00EC4622" w:rsidDel="00092395">
          <w:rPr>
            <w:noProof/>
          </w:rPr>
          <w:delText>1</w:delText>
        </w:r>
      </w:del>
      <w:r w:rsidR="00810337" w:rsidRPr="00E22969">
        <w:fldChar w:fldCharType="end"/>
      </w:r>
      <w:r w:rsidRPr="00E22969">
        <w:t>is applied for the tests</w:t>
      </w:r>
      <w:r w:rsidR="005D4639" w:rsidRPr="00E22969">
        <w:t xml:space="preserve"> dealing with </w:t>
      </w:r>
      <w:r w:rsidR="00296C44">
        <w:t xml:space="preserve">transmission and </w:t>
      </w:r>
      <w:r w:rsidR="005D4639" w:rsidRPr="00E22969">
        <w:t>reception</w:t>
      </w:r>
      <w:r w:rsidR="00296C44">
        <w:t xml:space="preserve"> of WAVE Short Messages (WSM)</w:t>
      </w:r>
      <w:r w:rsidRPr="00E22969">
        <w:t>.</w:t>
      </w:r>
    </w:p>
    <w:p w14:paraId="74238DBA" w14:textId="47C7C0B3" w:rsidR="00A5526B" w:rsidRPr="00E22969" w:rsidRDefault="00296C44" w:rsidP="00296C44">
      <w:pPr>
        <w:widowControl w:val="0"/>
        <w:spacing w:after="0"/>
        <w:ind w:right="1182"/>
        <w:jc w:val="center"/>
        <w:rPr>
          <w:sz w:val="24"/>
          <w:szCs w:val="24"/>
        </w:rPr>
      </w:pPr>
      <w:r>
        <w:rPr>
          <w:noProof/>
        </w:rPr>
        <w:drawing>
          <wp:inline distT="0" distB="0" distL="0" distR="0" wp14:anchorId="55386FB6" wp14:editId="71228D67">
            <wp:extent cx="4733925" cy="1514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1514475"/>
                    </a:xfrm>
                    <a:prstGeom prst="rect">
                      <a:avLst/>
                    </a:prstGeom>
                  </pic:spPr>
                </pic:pic>
              </a:graphicData>
            </a:graphic>
          </wp:inline>
        </w:drawing>
      </w:r>
    </w:p>
    <w:p w14:paraId="13010E49" w14:textId="77777777" w:rsidR="00A5526B" w:rsidRPr="00E22969" w:rsidRDefault="00A5526B" w:rsidP="00A5526B">
      <w:pPr>
        <w:widowControl w:val="0"/>
        <w:spacing w:after="0"/>
        <w:ind w:right="1182"/>
        <w:rPr>
          <w:sz w:val="24"/>
          <w:szCs w:val="24"/>
        </w:rPr>
      </w:pPr>
    </w:p>
    <w:p w14:paraId="2A8DC7C9" w14:textId="23569B75" w:rsidR="00A5526B" w:rsidRPr="00E22969" w:rsidRDefault="00A5526B" w:rsidP="00A5526B">
      <w:pPr>
        <w:pStyle w:val="Caption"/>
      </w:pPr>
      <w:bookmarkStart w:id="31" w:name="_Ref428367894"/>
      <w:r w:rsidRPr="00E22969">
        <w:t xml:space="preserve">Figure </w:t>
      </w:r>
      <w:r w:rsidR="00004B03" w:rsidRPr="00E22969">
        <w:fldChar w:fldCharType="begin"/>
      </w:r>
      <w:r w:rsidR="00004B03" w:rsidRPr="00E22969">
        <w:instrText xml:space="preserve"> </w:instrText>
      </w:r>
      <w:r w:rsidR="00810337" w:rsidRPr="00E22969">
        <w:instrText>STYLEREF 1</w:instrText>
      </w:r>
      <w:r w:rsidR="00004B03" w:rsidRPr="00E22969">
        <w:instrText xml:space="preserve"> \s </w:instrText>
      </w:r>
      <w:r w:rsidR="00004B03" w:rsidRPr="00E22969">
        <w:fldChar w:fldCharType="separate"/>
      </w:r>
      <w:r w:rsidR="00092395">
        <w:rPr>
          <w:noProof/>
        </w:rPr>
        <w:t>4</w:t>
      </w:r>
      <w:r w:rsidR="00004B03" w:rsidRPr="00E22969">
        <w:fldChar w:fldCharType="end"/>
      </w:r>
      <w:r w:rsidR="00004B03" w:rsidRPr="00E22969">
        <w:noBreakHyphen/>
      </w:r>
      <w:fldSimple w:instr=" SEQ Figure \* ARABIC \s 0 ">
        <w:r w:rsidR="00092395">
          <w:rPr>
            <w:noProof/>
          </w:rPr>
          <w:t>2</w:t>
        </w:r>
      </w:fldSimple>
      <w:bookmarkEnd w:id="31"/>
      <w:r w:rsidRPr="00E22969">
        <w:t xml:space="preserve"> Test Configuration 2 (TC2)</w:t>
      </w:r>
      <w:r w:rsidR="00296C44">
        <w:t xml:space="preserve"> – IPv6 Host Communications</w:t>
      </w:r>
    </w:p>
    <w:p w14:paraId="1C362584" w14:textId="0C39B232" w:rsidR="00A5526B" w:rsidRDefault="00A5526B" w:rsidP="004D2E35">
      <w:pPr>
        <w:pStyle w:val="NoSpacing"/>
      </w:pPr>
      <w:r w:rsidRPr="00E22969">
        <w:t xml:space="preserve">The Test Configuration 2 as shown in </w:t>
      </w:r>
      <w:r w:rsidRPr="00E22969">
        <w:fldChar w:fldCharType="begin"/>
      </w:r>
      <w:r w:rsidRPr="00E22969">
        <w:instrText xml:space="preserve"> REF _Ref428367894 \h </w:instrText>
      </w:r>
      <w:r w:rsidR="004D2E35" w:rsidRPr="00E22969">
        <w:instrText xml:space="preserve"> \* MERGEFORMAT </w:instrText>
      </w:r>
      <w:r w:rsidRPr="00E22969">
        <w:fldChar w:fldCharType="separate"/>
      </w:r>
      <w:ins w:id="32" w:author="Dmitri.Khijniak@7Layers.com" w:date="2017-07-25T16:40:00Z">
        <w:r w:rsidR="00092395" w:rsidRPr="00E22969">
          <w:t xml:space="preserve">Figure </w:t>
        </w:r>
        <w:r w:rsidR="00092395">
          <w:t>4</w:t>
        </w:r>
        <w:r w:rsidR="00092395" w:rsidRPr="00E22969">
          <w:noBreakHyphen/>
        </w:r>
        <w:r w:rsidR="00092395">
          <w:t>2</w:t>
        </w:r>
      </w:ins>
      <w:del w:id="33" w:author="Dmitri.Khijniak@7Layers.com" w:date="2017-07-25T16:40:00Z">
        <w:r w:rsidR="00EC4622" w:rsidRPr="00E22969" w:rsidDel="00092395">
          <w:delText xml:space="preserve">Figure </w:delText>
        </w:r>
        <w:r w:rsidR="00EC4622" w:rsidDel="00092395">
          <w:delText>4</w:delText>
        </w:r>
        <w:r w:rsidR="00EC4622" w:rsidRPr="00E22969" w:rsidDel="00092395">
          <w:noBreakHyphen/>
        </w:r>
        <w:r w:rsidR="00EC4622" w:rsidDel="00092395">
          <w:delText>2</w:delText>
        </w:r>
      </w:del>
      <w:r w:rsidRPr="00E22969">
        <w:fldChar w:fldCharType="end"/>
      </w:r>
      <w:r w:rsidRPr="00E22969">
        <w:t xml:space="preserve"> is applied for the</w:t>
      </w:r>
      <w:r w:rsidR="00296C44">
        <w:t xml:space="preserve"> communication</w:t>
      </w:r>
      <w:r w:rsidRPr="00E22969">
        <w:t xml:space="preserve"> test group </w:t>
      </w:r>
      <w:r w:rsidR="005D4639" w:rsidRPr="00E22969">
        <w:t>dealing with exchange between IUT and IP host using IPv6 protocol</w:t>
      </w:r>
      <w:r w:rsidRPr="00E22969">
        <w:t>.</w:t>
      </w:r>
      <w:r w:rsidR="00A92CDE" w:rsidRPr="00E22969">
        <w:t xml:space="preserve"> TC2 depicts </w:t>
      </w:r>
      <w:r w:rsidR="005D4639" w:rsidRPr="00E22969">
        <w:t>a</w:t>
      </w:r>
      <w:r w:rsidR="007B1092" w:rsidRPr="00E22969">
        <w:t>n</w:t>
      </w:r>
      <w:r w:rsidR="005D4639" w:rsidRPr="00E22969">
        <w:t xml:space="preserve"> </w:t>
      </w:r>
      <w:r w:rsidR="00A92CDE" w:rsidRPr="00E22969">
        <w:t xml:space="preserve">IP </w:t>
      </w:r>
      <w:r w:rsidR="005D4639" w:rsidRPr="00E22969">
        <w:t>h</w:t>
      </w:r>
      <w:r w:rsidR="00A92CDE" w:rsidRPr="00E22969">
        <w:t>ost connected to the W</w:t>
      </w:r>
      <w:r w:rsidR="008C764A" w:rsidRPr="00E22969">
        <w:t>AVE</w:t>
      </w:r>
      <w:r w:rsidR="00A92CDE" w:rsidRPr="00E22969">
        <w:t xml:space="preserve"> </w:t>
      </w:r>
      <w:r w:rsidR="005D4639" w:rsidRPr="00E22969">
        <w:t>host</w:t>
      </w:r>
      <w:r w:rsidR="00A92CDE" w:rsidRPr="00E22969">
        <w:t xml:space="preserve"> via a wired Ethernet link</w:t>
      </w:r>
      <w:r w:rsidR="005D4639" w:rsidRPr="00E22969">
        <w:t xml:space="preserve"> with the corresponding routing tables established to facilit</w:t>
      </w:r>
      <w:r w:rsidR="00296C44">
        <w:t>ate two</w:t>
      </w:r>
      <w:r w:rsidR="005D4639" w:rsidRPr="00E22969">
        <w:t>-way packet exchanges</w:t>
      </w:r>
      <w:r w:rsidR="00921274" w:rsidRPr="00E22969">
        <w:t xml:space="preserve"> between the IUT and the IP host</w:t>
      </w:r>
      <w:r w:rsidR="00A92CDE" w:rsidRPr="00E22969">
        <w:t>.</w:t>
      </w:r>
    </w:p>
    <w:p w14:paraId="5C36BA3B" w14:textId="77777777" w:rsidR="00A17E19" w:rsidRDefault="00A17E19" w:rsidP="004D2E35">
      <w:pPr>
        <w:pStyle w:val="NoSpacing"/>
      </w:pPr>
    </w:p>
    <w:p w14:paraId="6449F4F8" w14:textId="77777777" w:rsidR="00714487" w:rsidRPr="00E22969" w:rsidRDefault="00005311" w:rsidP="00714487">
      <w:pPr>
        <w:pStyle w:val="Heading3"/>
      </w:pPr>
      <w:bookmarkStart w:id="34" w:name="_Ref434831029"/>
      <w:bookmarkStart w:id="35" w:name="_Toc489000420"/>
      <w:r w:rsidRPr="00E22969">
        <w:t xml:space="preserve">Global </w:t>
      </w:r>
      <w:r w:rsidR="00866F78" w:rsidRPr="00E22969">
        <w:t>T</w:t>
      </w:r>
      <w:r w:rsidR="00714487" w:rsidRPr="00E22969">
        <w:t xml:space="preserve">est </w:t>
      </w:r>
      <w:r w:rsidR="00866F78" w:rsidRPr="00E22969">
        <w:t>P</w:t>
      </w:r>
      <w:r w:rsidR="00714487" w:rsidRPr="00E22969">
        <w:t>arameters</w:t>
      </w:r>
      <w:bookmarkEnd w:id="34"/>
      <w:bookmarkEnd w:id="35"/>
    </w:p>
    <w:p w14:paraId="0447BAE5" w14:textId="71F238FC" w:rsidR="00714487" w:rsidRDefault="00714487" w:rsidP="00714487">
      <w:r w:rsidRPr="00E22969">
        <w:t xml:space="preserve">Below are </w:t>
      </w:r>
      <w:r w:rsidR="00005311" w:rsidRPr="00E22969">
        <w:t xml:space="preserve">listed global </w:t>
      </w:r>
      <w:r w:rsidRPr="00E22969">
        <w:t>test parameters / conditions that are applicable to all test cases in this specification</w:t>
      </w:r>
      <w:r w:rsidR="00005311" w:rsidRPr="00E22969">
        <w:t>.</w:t>
      </w:r>
    </w:p>
    <w:p w14:paraId="05D7704D" w14:textId="76FF49D0" w:rsidR="009D14CA" w:rsidRDefault="009D14CA" w:rsidP="009D14CA">
      <w:r>
        <w:t>Note:  All the WSM messages transmitted from the IUT will be of a broadcast type unless otherwise specified.</w:t>
      </w:r>
    </w:p>
    <w:p w14:paraId="74810F3C" w14:textId="15C5738F" w:rsidR="009D14CA" w:rsidRPr="009D14CA" w:rsidRDefault="009D14CA" w:rsidP="00714487"/>
    <w:p w14:paraId="4ED98CC7" w14:textId="77777777" w:rsidR="00714487" w:rsidRPr="00E22969" w:rsidRDefault="00714487" w:rsidP="001D4427">
      <w:pPr>
        <w:pStyle w:val="Heading4"/>
      </w:pPr>
      <w:bookmarkStart w:id="36" w:name="_Ref434842209"/>
      <w:r w:rsidRPr="00E22969">
        <w:lastRenderedPageBreak/>
        <w:t>Channels</w:t>
      </w:r>
      <w:bookmarkEnd w:id="36"/>
    </w:p>
    <w:p w14:paraId="0AFA80DE" w14:textId="7B77155A" w:rsidR="00260DA6" w:rsidRPr="00E22969" w:rsidRDefault="00260DA6" w:rsidP="004D2E35">
      <w:r w:rsidRPr="00E22969">
        <w:t xml:space="preserve">Select </w:t>
      </w:r>
      <w:r w:rsidR="00530C40" w:rsidRPr="00E22969">
        <w:t xml:space="preserve">test </w:t>
      </w:r>
      <w:r w:rsidR="007E2953" w:rsidRPr="00E22969">
        <w:t xml:space="preserve">values </w:t>
      </w:r>
      <w:r w:rsidR="00530C40" w:rsidRPr="00E22969">
        <w:t xml:space="preserve">for </w:t>
      </w:r>
      <w:r w:rsidR="00520DC2" w:rsidRPr="00E22969">
        <w:t xml:space="preserve">Channel specified using </w:t>
      </w:r>
      <w:r w:rsidR="00AC5E68">
        <w:rPr>
          <w:i/>
        </w:rPr>
        <w:t>pChannel</w:t>
      </w:r>
      <w:r w:rsidR="00530C40" w:rsidRPr="00E22969">
        <w:t xml:space="preserve"> </w:t>
      </w:r>
      <w:r w:rsidR="00723624" w:rsidRPr="00E22969">
        <w:t xml:space="preserve">according to the </w:t>
      </w:r>
      <w:r w:rsidR="007E2953" w:rsidRPr="00E22969">
        <w:t>following table:</w:t>
      </w:r>
    </w:p>
    <w:p w14:paraId="472E7E91" w14:textId="1F404109" w:rsidR="000E181E" w:rsidRPr="00E22969" w:rsidRDefault="000E181E" w:rsidP="000E181E">
      <w:pPr>
        <w:widowControl w:val="0"/>
        <w:overflowPunct/>
        <w:spacing w:after="0"/>
        <w:ind w:left="3540" w:right="-20"/>
        <w:textAlignment w:val="auto"/>
        <w:rPr>
          <w:sz w:val="24"/>
          <w:szCs w:val="24"/>
        </w:rPr>
      </w:pPr>
      <w:bookmarkStart w:id="37" w:name="_Ref439878300"/>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092395">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092395">
        <w:rPr>
          <w:rFonts w:ascii="Arial" w:hAnsi="Arial"/>
          <w:b/>
          <w:noProof/>
        </w:rPr>
        <w:t>1</w:t>
      </w:r>
      <w:r w:rsidR="005A05F1" w:rsidRPr="00E22969">
        <w:rPr>
          <w:rFonts w:ascii="Arial" w:hAnsi="Arial"/>
          <w:b/>
        </w:rPr>
        <w:fldChar w:fldCharType="end"/>
      </w:r>
      <w:bookmarkEnd w:id="37"/>
      <w:r w:rsidRPr="00E22969">
        <w:rPr>
          <w:rFonts w:ascii="Arial" w:hAnsi="Arial"/>
          <w:b/>
        </w:rPr>
        <w:t xml:space="preserve">: </w:t>
      </w:r>
      <w:r w:rsidRPr="00E22969">
        <w:rPr>
          <w:rFonts w:ascii="Arial" w:hAnsi="Arial" w:cs="Arial"/>
          <w:b/>
          <w:bCs/>
          <w:spacing w:val="2"/>
        </w:rPr>
        <w:t>C</w:t>
      </w:r>
      <w:r w:rsidR="00530C40" w:rsidRPr="00E22969">
        <w:rPr>
          <w:rFonts w:ascii="Arial" w:hAnsi="Arial" w:cs="Arial"/>
          <w:b/>
          <w:bCs/>
          <w:spacing w:val="2"/>
        </w:rPr>
        <w:t xml:space="preserve">hannels </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586784" w:rsidRPr="00E22969" w14:paraId="7BB32495" w14:textId="77777777" w:rsidTr="008C741A">
        <w:trPr>
          <w:tblHeader/>
          <w:jc w:val="center"/>
        </w:trPr>
        <w:tc>
          <w:tcPr>
            <w:tcW w:w="2425" w:type="dxa"/>
          </w:tcPr>
          <w:p w14:paraId="5DBA6A2C" w14:textId="7EA9784A" w:rsidR="00586784" w:rsidRPr="00E22969" w:rsidRDefault="00D34003" w:rsidP="00530C40">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3330" w:type="dxa"/>
          </w:tcPr>
          <w:p w14:paraId="53881098" w14:textId="3B79978D" w:rsidR="00586784" w:rsidRPr="00E22969" w:rsidRDefault="00E10C0F" w:rsidP="00530C40">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tc>
        <w:tc>
          <w:tcPr>
            <w:tcW w:w="1980" w:type="dxa"/>
          </w:tcPr>
          <w:p w14:paraId="25F185AA" w14:textId="661A811A" w:rsidR="00586784" w:rsidRPr="00E22969" w:rsidRDefault="00D34003" w:rsidP="00530C40">
            <w:pPr>
              <w:keepNext/>
              <w:keepLines/>
              <w:spacing w:after="0"/>
              <w:jc w:val="center"/>
              <w:rPr>
                <w:rFonts w:ascii="Arial" w:hAnsi="Arial"/>
                <w:b/>
                <w:sz w:val="18"/>
              </w:rPr>
            </w:pPr>
            <w:r>
              <w:rPr>
                <w:rFonts w:ascii="Arial" w:hAnsi="Arial"/>
                <w:b/>
                <w:sz w:val="18"/>
              </w:rPr>
              <w:t>S</w:t>
            </w:r>
            <w:r w:rsidRPr="00E22969">
              <w:rPr>
                <w:rFonts w:ascii="Arial" w:hAnsi="Arial"/>
                <w:b/>
                <w:sz w:val="18"/>
              </w:rPr>
              <w:t>etting used for testing</w:t>
            </w:r>
          </w:p>
        </w:tc>
        <w:tc>
          <w:tcPr>
            <w:tcW w:w="1727" w:type="dxa"/>
          </w:tcPr>
          <w:p w14:paraId="3DA19A8F" w14:textId="77777777" w:rsidR="00586784" w:rsidRPr="00E22969" w:rsidRDefault="008008FE" w:rsidP="00530C40">
            <w:pPr>
              <w:keepNext/>
              <w:keepLines/>
              <w:spacing w:after="0"/>
              <w:jc w:val="center"/>
              <w:rPr>
                <w:rFonts w:ascii="Arial" w:hAnsi="Arial"/>
                <w:b/>
                <w:sz w:val="18"/>
              </w:rPr>
            </w:pPr>
            <w:r w:rsidRPr="00E22969">
              <w:rPr>
                <w:rFonts w:ascii="Arial" w:hAnsi="Arial"/>
                <w:b/>
                <w:sz w:val="18"/>
              </w:rPr>
              <w:t>Reference</w:t>
            </w:r>
          </w:p>
        </w:tc>
      </w:tr>
      <w:tr w:rsidR="00F50361" w:rsidRPr="00E22969" w14:paraId="2874702A" w14:textId="77777777" w:rsidTr="0072070A">
        <w:trPr>
          <w:jc w:val="center"/>
        </w:trPr>
        <w:tc>
          <w:tcPr>
            <w:tcW w:w="2425" w:type="dxa"/>
          </w:tcPr>
          <w:p w14:paraId="358F0D15" w14:textId="227B1D73" w:rsidR="00F50361" w:rsidRPr="00E22969" w:rsidRDefault="002069BD" w:rsidP="002069BD">
            <w:pPr>
              <w:keepNext/>
              <w:keepLines/>
              <w:spacing w:after="0"/>
              <w:rPr>
                <w:rFonts w:ascii="Arial" w:hAnsi="Arial"/>
                <w:sz w:val="18"/>
              </w:rPr>
            </w:pPr>
            <w:r>
              <w:rPr>
                <w:rFonts w:ascii="Arial" w:hAnsi="Arial"/>
                <w:sz w:val="18"/>
              </w:rPr>
              <w:t>Channel</w:t>
            </w:r>
            <w:r w:rsidR="00F50361" w:rsidRPr="00E22969">
              <w:rPr>
                <w:rFonts w:ascii="Arial" w:hAnsi="Arial"/>
                <w:sz w:val="18"/>
              </w:rPr>
              <w:t xml:space="preserve"> specified as </w:t>
            </w:r>
            <w:r w:rsidR="00AC5E68">
              <w:rPr>
                <w:rFonts w:ascii="Arial" w:hAnsi="Arial"/>
                <w:i/>
                <w:sz w:val="18"/>
              </w:rPr>
              <w:t>pChannel</w:t>
            </w:r>
          </w:p>
        </w:tc>
        <w:tc>
          <w:tcPr>
            <w:tcW w:w="3330" w:type="dxa"/>
          </w:tcPr>
          <w:p w14:paraId="4BF5AAFB" w14:textId="77777777" w:rsidR="00882A48" w:rsidRPr="00E22969" w:rsidRDefault="00882A48" w:rsidP="00882A48">
            <w:pPr>
              <w:keepNext/>
              <w:keepLines/>
              <w:spacing w:after="0"/>
              <w:rPr>
                <w:rFonts w:ascii="Arial" w:hAnsi="Arial"/>
                <w:sz w:val="18"/>
              </w:rPr>
            </w:pPr>
            <w:r w:rsidRPr="00E22969">
              <w:rPr>
                <w:rFonts w:ascii="Arial" w:hAnsi="Arial"/>
                <w:sz w:val="18"/>
              </w:rPr>
              <w:t>10MHz channels:</w:t>
            </w:r>
          </w:p>
          <w:p w14:paraId="4E22C48A" w14:textId="77777777" w:rsidR="00F50361" w:rsidRDefault="00882A48" w:rsidP="008924A7">
            <w:pPr>
              <w:spacing w:after="0"/>
              <w:rPr>
                <w:ins w:id="38" w:author="Dmitri.Khijniak@7Layers.com" w:date="2017-07-28T10:40:00Z"/>
                <w:rFonts w:ascii="Arial" w:hAnsi="Arial"/>
                <w:sz w:val="18"/>
              </w:rPr>
            </w:pPr>
            <w:r w:rsidRPr="00E22969">
              <w:tab/>
            </w:r>
            <w:r w:rsidR="008924A7" w:rsidRPr="00E22969">
              <w:rPr>
                <w:rFonts w:ascii="Arial" w:hAnsi="Arial"/>
                <w:sz w:val="18"/>
              </w:rPr>
              <w:t xml:space="preserve">172, 174, </w:t>
            </w:r>
            <w:ins w:id="39" w:author="Dmitri.Khijniak@7Layers.com" w:date="2017-07-28T10:39:00Z">
              <w:r w:rsidR="00D65079">
                <w:rPr>
                  <w:rFonts w:ascii="Arial" w:hAnsi="Arial"/>
                  <w:sz w:val="18"/>
                </w:rPr>
                <w:t xml:space="preserve">176, </w:t>
              </w:r>
            </w:ins>
            <w:r w:rsidR="008924A7" w:rsidRPr="00E22969">
              <w:rPr>
                <w:rFonts w:ascii="Arial" w:hAnsi="Arial"/>
                <w:sz w:val="18"/>
              </w:rPr>
              <w:t>178, 180, 182, 184</w:t>
            </w:r>
          </w:p>
          <w:p w14:paraId="2A3BC579" w14:textId="77777777" w:rsidR="00D65079" w:rsidRDefault="00D65079" w:rsidP="00D65079">
            <w:pPr>
              <w:spacing w:after="0"/>
              <w:rPr>
                <w:ins w:id="40" w:author="Dmitri.Khijniak@7Layers.com" w:date="2017-07-28T10:40:00Z"/>
                <w:rFonts w:ascii="Arial" w:hAnsi="Arial"/>
                <w:sz w:val="18"/>
              </w:rPr>
            </w:pPr>
            <w:ins w:id="41" w:author="Dmitri.Khijniak@7Layers.com" w:date="2017-07-28T10:40:00Z">
              <w:r>
                <w:rPr>
                  <w:rFonts w:ascii="Arial" w:hAnsi="Arial"/>
                  <w:sz w:val="18"/>
                </w:rPr>
                <w:t>20MHz channels:</w:t>
              </w:r>
            </w:ins>
          </w:p>
          <w:p w14:paraId="23573173" w14:textId="52138108" w:rsidR="00D65079" w:rsidRPr="00E22969" w:rsidRDefault="00D65079" w:rsidP="00D65079">
            <w:pPr>
              <w:spacing w:after="0"/>
              <w:rPr>
                <w:rFonts w:ascii="Arial" w:hAnsi="Arial"/>
                <w:sz w:val="18"/>
              </w:rPr>
            </w:pPr>
            <w:ins w:id="42" w:author="Dmitri.Khijniak@7Layers.com" w:date="2017-07-28T10:40:00Z">
              <w:r>
                <w:rPr>
                  <w:rFonts w:ascii="Arial" w:hAnsi="Arial"/>
                  <w:sz w:val="18"/>
                </w:rPr>
                <w:t xml:space="preserve">        175, 181</w:t>
              </w:r>
            </w:ins>
          </w:p>
        </w:tc>
        <w:tc>
          <w:tcPr>
            <w:tcW w:w="1980" w:type="dxa"/>
          </w:tcPr>
          <w:p w14:paraId="6310C23F" w14:textId="584DD925" w:rsidR="00F50361" w:rsidRPr="00E22969" w:rsidRDefault="00095C95" w:rsidP="00095C95">
            <w:pPr>
              <w:keepNext/>
              <w:keepLines/>
              <w:spacing w:after="0"/>
              <w:rPr>
                <w:rFonts w:ascii="Arial" w:hAnsi="Arial"/>
                <w:sz w:val="18"/>
              </w:rPr>
            </w:pPr>
            <w:r>
              <w:rPr>
                <w:rFonts w:ascii="Arial" w:hAnsi="Arial"/>
                <w:sz w:val="18"/>
              </w:rPr>
              <w:t>172</w:t>
            </w:r>
          </w:p>
        </w:tc>
        <w:tc>
          <w:tcPr>
            <w:tcW w:w="1727" w:type="dxa"/>
          </w:tcPr>
          <w:p w14:paraId="14F8D0F1" w14:textId="77777777" w:rsidR="00F50361" w:rsidRPr="00E22969" w:rsidRDefault="00ED57F7" w:rsidP="00882A48">
            <w:pPr>
              <w:keepNext/>
              <w:keepLines/>
              <w:spacing w:after="0"/>
              <w:rPr>
                <w:rFonts w:ascii="Arial" w:hAnsi="Arial"/>
                <w:sz w:val="18"/>
              </w:rPr>
            </w:pPr>
            <w:r w:rsidRPr="00E22969">
              <w:rPr>
                <w:rFonts w:ascii="Arial" w:hAnsi="Arial"/>
                <w:sz w:val="18"/>
              </w:rPr>
              <w:t>[2]</w:t>
            </w:r>
          </w:p>
        </w:tc>
      </w:tr>
      <w:tr w:rsidR="006C6EC2" w:rsidRPr="00E22969" w14:paraId="263D304F" w14:textId="77777777" w:rsidTr="0072070A">
        <w:trPr>
          <w:jc w:val="center"/>
        </w:trPr>
        <w:tc>
          <w:tcPr>
            <w:tcW w:w="2425" w:type="dxa"/>
          </w:tcPr>
          <w:p w14:paraId="58FC6A48" w14:textId="733C9F5D" w:rsidR="006C6EC2" w:rsidRPr="00E22969" w:rsidRDefault="00296C44" w:rsidP="006C6EC2">
            <w:pPr>
              <w:keepNext/>
              <w:keepLines/>
              <w:spacing w:after="0"/>
              <w:rPr>
                <w:rFonts w:ascii="Arial" w:hAnsi="Arial"/>
                <w:sz w:val="18"/>
              </w:rPr>
            </w:pPr>
            <w:r>
              <w:rPr>
                <w:rFonts w:ascii="Arial" w:hAnsi="Arial"/>
                <w:sz w:val="18"/>
              </w:rPr>
              <w:t>Channels specified as CH1 and</w:t>
            </w:r>
            <w:r w:rsidR="006C6EC2">
              <w:rPr>
                <w:rFonts w:ascii="Arial" w:hAnsi="Arial"/>
                <w:sz w:val="18"/>
              </w:rPr>
              <w:t xml:space="preserve"> CH2</w:t>
            </w:r>
          </w:p>
        </w:tc>
        <w:tc>
          <w:tcPr>
            <w:tcW w:w="3330" w:type="dxa"/>
          </w:tcPr>
          <w:p w14:paraId="66862219" w14:textId="77777777" w:rsidR="006C6EC2" w:rsidRPr="00E22969" w:rsidRDefault="006C6EC2" w:rsidP="00882A48">
            <w:pPr>
              <w:keepNext/>
              <w:keepLines/>
              <w:spacing w:after="0"/>
              <w:rPr>
                <w:rFonts w:ascii="Arial" w:hAnsi="Arial"/>
                <w:sz w:val="18"/>
              </w:rPr>
            </w:pPr>
          </w:p>
        </w:tc>
        <w:tc>
          <w:tcPr>
            <w:tcW w:w="1980" w:type="dxa"/>
          </w:tcPr>
          <w:p w14:paraId="2EC61F9F" w14:textId="3C65DC29" w:rsidR="002069BD" w:rsidRDefault="002069BD" w:rsidP="00BE0D6D">
            <w:pPr>
              <w:keepNext/>
              <w:keepLines/>
              <w:spacing w:after="0"/>
            </w:pPr>
            <w:r>
              <w:t>P</w:t>
            </w:r>
            <w:r w:rsidRPr="00E22969">
              <w:t xml:space="preserve">erform </w:t>
            </w:r>
            <w:r>
              <w:t xml:space="preserve">test </w:t>
            </w:r>
            <w:r w:rsidRPr="00E22969">
              <w:t>sequence with the following channel sets</w:t>
            </w:r>
            <w:r>
              <w:t>:</w:t>
            </w:r>
          </w:p>
          <w:p w14:paraId="59184977" w14:textId="63BB531A" w:rsidR="00BE0D6D" w:rsidRDefault="00BE0D6D" w:rsidP="00BE0D6D">
            <w:pPr>
              <w:keepNext/>
              <w:keepLines/>
              <w:spacing w:after="0"/>
            </w:pPr>
            <w:r>
              <w:t>CH1=178,</w:t>
            </w:r>
            <w:r w:rsidR="006C6EC2" w:rsidRPr="00E22969">
              <w:t xml:space="preserve"> </w:t>
            </w:r>
            <w:r>
              <w:t xml:space="preserve">CH2 = </w:t>
            </w:r>
            <w:r w:rsidR="006C6EC2" w:rsidRPr="00E22969">
              <w:t>174</w:t>
            </w:r>
          </w:p>
          <w:p w14:paraId="602A79E9" w14:textId="121F1412" w:rsidR="00BE0D6D" w:rsidRDefault="00BE0D6D" w:rsidP="00BE0D6D">
            <w:pPr>
              <w:keepNext/>
              <w:keepLines/>
              <w:spacing w:after="0"/>
            </w:pPr>
            <w:r>
              <w:t>CH1=</w:t>
            </w:r>
            <w:r w:rsidR="006C6EC2" w:rsidRPr="00E22969">
              <w:t>174</w:t>
            </w:r>
            <w:r>
              <w:t xml:space="preserve">, CH2 = </w:t>
            </w:r>
            <w:r w:rsidR="006C6EC2" w:rsidRPr="00E22969">
              <w:t>178</w:t>
            </w:r>
          </w:p>
          <w:p w14:paraId="2C41F22D" w14:textId="09E31E54" w:rsidR="00BE0D6D" w:rsidRDefault="00BE0D6D" w:rsidP="00BE0D6D">
            <w:pPr>
              <w:keepNext/>
              <w:keepLines/>
              <w:spacing w:after="0"/>
            </w:pPr>
            <w:r>
              <w:t>CH1=</w:t>
            </w:r>
            <w:r w:rsidR="006C6EC2" w:rsidRPr="00E22969">
              <w:t>178</w:t>
            </w:r>
            <w:r>
              <w:t xml:space="preserve">, CH2 = </w:t>
            </w:r>
            <w:r w:rsidR="006C6EC2" w:rsidRPr="00E22969">
              <w:t>178</w:t>
            </w:r>
          </w:p>
          <w:p w14:paraId="77BAB7A2" w14:textId="77777777" w:rsidR="006C6EC2" w:rsidRDefault="00BE0D6D" w:rsidP="00BE0D6D">
            <w:pPr>
              <w:keepNext/>
              <w:keepLines/>
              <w:spacing w:after="0"/>
            </w:pPr>
            <w:r>
              <w:t>CH1=</w:t>
            </w:r>
            <w:r w:rsidR="006C6EC2" w:rsidRPr="00E22969">
              <w:t>174</w:t>
            </w:r>
            <w:r>
              <w:t xml:space="preserve">, CH2 = </w:t>
            </w:r>
            <w:r w:rsidR="006C6EC2" w:rsidRPr="00E22969">
              <w:t>174</w:t>
            </w:r>
          </w:p>
          <w:p w14:paraId="42D70B7F" w14:textId="75CE3870" w:rsidR="00296C44" w:rsidRPr="00296C44" w:rsidRDefault="00296C44" w:rsidP="00296C44">
            <w:pPr>
              <w:keepNext/>
              <w:keepLines/>
              <w:spacing w:after="0"/>
            </w:pPr>
            <w:r>
              <w:t>CH1=</w:t>
            </w:r>
            <w:r w:rsidRPr="00E22969">
              <w:t>17</w:t>
            </w:r>
            <w:r>
              <w:t xml:space="preserve">2, CH2 = </w:t>
            </w:r>
            <w:r w:rsidRPr="00E22969">
              <w:t>1</w:t>
            </w:r>
            <w:r>
              <w:t>84</w:t>
            </w:r>
          </w:p>
        </w:tc>
        <w:tc>
          <w:tcPr>
            <w:tcW w:w="1727" w:type="dxa"/>
          </w:tcPr>
          <w:p w14:paraId="4EE0EEFD" w14:textId="4460492A" w:rsidR="006C6EC2" w:rsidRPr="00E22969" w:rsidRDefault="007824FD" w:rsidP="00882A48">
            <w:pPr>
              <w:keepNext/>
              <w:keepLines/>
              <w:spacing w:after="0"/>
              <w:rPr>
                <w:rFonts w:ascii="Arial" w:hAnsi="Arial"/>
                <w:sz w:val="18"/>
              </w:rPr>
            </w:pPr>
            <w:r>
              <w:rPr>
                <w:rFonts w:ascii="Arial" w:hAnsi="Arial"/>
                <w:sz w:val="18"/>
              </w:rPr>
              <w:t>[2]</w:t>
            </w:r>
          </w:p>
        </w:tc>
      </w:tr>
    </w:tbl>
    <w:p w14:paraId="15FFC118" w14:textId="77777777" w:rsidR="00444E3C" w:rsidRPr="00E22969" w:rsidRDefault="00444E3C" w:rsidP="00882A48"/>
    <w:p w14:paraId="01AB46F4" w14:textId="048838FE" w:rsidR="00005B59" w:rsidRPr="00E22969" w:rsidRDefault="003D45E2" w:rsidP="00882A48">
      <w:r>
        <w:t xml:space="preserve">For those TPs where </w:t>
      </w:r>
      <w:r w:rsidR="00444E3C" w:rsidRPr="00E22969">
        <w:t>test</w:t>
      </w:r>
      <w:r>
        <w:t>s</w:t>
      </w:r>
      <w:r w:rsidR="00444E3C" w:rsidRPr="00E22969">
        <w:t xml:space="preserve"> must be repeated using different channels</w:t>
      </w:r>
      <w:r w:rsidR="007824FD">
        <w:t xml:space="preserve"> defined by </w:t>
      </w:r>
      <w:r w:rsidR="00AC5E68">
        <w:rPr>
          <w:i/>
        </w:rPr>
        <w:t>pChannel</w:t>
      </w:r>
      <w:r w:rsidR="00444E3C" w:rsidRPr="00E22969">
        <w:t xml:space="preserve">, set </w:t>
      </w:r>
      <w:r w:rsidR="00AC5E68">
        <w:rPr>
          <w:i/>
        </w:rPr>
        <w:t>pChannel</w:t>
      </w:r>
      <w:r w:rsidR="00444E3C" w:rsidRPr="00E22969">
        <w:rPr>
          <w:i/>
        </w:rPr>
        <w:t xml:space="preserve"> </w:t>
      </w:r>
      <w:r w:rsidR="00D85462">
        <w:t>consecutively</w:t>
      </w:r>
      <w:r w:rsidR="007824FD">
        <w:t xml:space="preserve"> </w:t>
      </w:r>
      <w:r w:rsidR="00444E3C" w:rsidRPr="00E22969">
        <w:t>to values 172, 178, 182</w:t>
      </w:r>
      <w:r w:rsidR="00296C44">
        <w:t xml:space="preserve">, </w:t>
      </w:r>
      <w:r w:rsidR="008834AF">
        <w:t xml:space="preserve">and </w:t>
      </w:r>
      <w:r w:rsidR="00296C44">
        <w:t>184</w:t>
      </w:r>
      <w:r w:rsidR="002069BD">
        <w:t>.</w:t>
      </w:r>
      <w:r w:rsidR="00882A48" w:rsidRPr="00E22969">
        <w:tab/>
      </w:r>
    </w:p>
    <w:p w14:paraId="22CDB7AA" w14:textId="77777777" w:rsidR="001F35A3" w:rsidRPr="00E22969" w:rsidRDefault="001F35A3" w:rsidP="00E07C5B">
      <w:pPr>
        <w:pStyle w:val="Heading4"/>
      </w:pPr>
      <w:bookmarkStart w:id="43" w:name="_Ref439774131"/>
      <w:r w:rsidRPr="00E22969">
        <w:t>Data Rate</w:t>
      </w:r>
      <w:bookmarkEnd w:id="43"/>
    </w:p>
    <w:p w14:paraId="490BB101" w14:textId="78FF09C3" w:rsidR="00E220F2" w:rsidRPr="00E22969" w:rsidRDefault="00723624" w:rsidP="00E220F2">
      <w:r w:rsidRPr="00E22969">
        <w:t xml:space="preserve">Select test </w:t>
      </w:r>
      <w:r w:rsidR="00520DC2" w:rsidRPr="00E22969">
        <w:t xml:space="preserve">values for </w:t>
      </w:r>
      <w:r w:rsidR="00E220F2" w:rsidRPr="00E22969">
        <w:t xml:space="preserve">Data Rate specified using </w:t>
      </w:r>
      <w:r w:rsidR="00AC5E68">
        <w:rPr>
          <w:i/>
        </w:rPr>
        <w:t>pDataRate</w:t>
      </w:r>
      <w:r w:rsidRPr="00E22969">
        <w:t xml:space="preserve"> according to the following table.</w:t>
      </w:r>
    </w:p>
    <w:p w14:paraId="60923F57" w14:textId="6E35F2CC" w:rsidR="00530C40" w:rsidRPr="00E22969" w:rsidRDefault="00530C40" w:rsidP="00530C40">
      <w:pPr>
        <w:widowControl w:val="0"/>
        <w:overflowPunct/>
        <w:spacing w:after="0"/>
        <w:ind w:left="3540" w:right="-20"/>
        <w:textAlignment w:val="auto"/>
        <w:rPr>
          <w:sz w:val="24"/>
          <w:szCs w:val="24"/>
        </w:rPr>
      </w:pPr>
      <w:bookmarkStart w:id="44" w:name="_Ref446677500"/>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092395">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092395">
        <w:rPr>
          <w:rFonts w:ascii="Arial" w:hAnsi="Arial"/>
          <w:b/>
          <w:noProof/>
        </w:rPr>
        <w:t>2</w:t>
      </w:r>
      <w:r w:rsidR="005A05F1" w:rsidRPr="00E22969">
        <w:rPr>
          <w:rFonts w:ascii="Arial" w:hAnsi="Arial"/>
          <w:b/>
        </w:rPr>
        <w:fldChar w:fldCharType="end"/>
      </w:r>
      <w:bookmarkEnd w:id="44"/>
      <w:r w:rsidRPr="00E22969">
        <w:rPr>
          <w:rFonts w:ascii="Arial" w:hAnsi="Arial"/>
          <w:b/>
        </w:rPr>
        <w:t xml:space="preserve">: </w:t>
      </w:r>
      <w:r w:rsidRPr="00E22969">
        <w:rPr>
          <w:rFonts w:ascii="Arial" w:hAnsi="Arial" w:cs="Arial"/>
          <w:b/>
          <w:bCs/>
          <w:spacing w:val="2"/>
        </w:rPr>
        <w:t>Data Rates</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882A48" w:rsidRPr="00E22969" w14:paraId="10F14475" w14:textId="77777777" w:rsidTr="008C741A">
        <w:trPr>
          <w:tblHeader/>
          <w:jc w:val="center"/>
        </w:trPr>
        <w:tc>
          <w:tcPr>
            <w:tcW w:w="2425" w:type="dxa"/>
          </w:tcPr>
          <w:p w14:paraId="6594CD7C" w14:textId="47C10423" w:rsidR="00882A48" w:rsidRPr="00E22969" w:rsidRDefault="00D34003" w:rsidP="00530C40">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3330" w:type="dxa"/>
          </w:tcPr>
          <w:p w14:paraId="189C08EF" w14:textId="1E15BBD2" w:rsidR="00882A48" w:rsidRPr="00E22969" w:rsidRDefault="00E10C0F" w:rsidP="00530C40">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tc>
        <w:tc>
          <w:tcPr>
            <w:tcW w:w="1980" w:type="dxa"/>
          </w:tcPr>
          <w:p w14:paraId="350F681B" w14:textId="126D9DEA" w:rsidR="00882A48" w:rsidRPr="00E22969" w:rsidRDefault="008C741A" w:rsidP="00D34003">
            <w:pPr>
              <w:keepNext/>
              <w:keepLines/>
              <w:spacing w:after="0"/>
              <w:jc w:val="center"/>
              <w:rPr>
                <w:rFonts w:ascii="Arial" w:hAnsi="Arial"/>
                <w:b/>
                <w:sz w:val="18"/>
              </w:rPr>
            </w:pPr>
            <w:r>
              <w:rPr>
                <w:rFonts w:ascii="Arial" w:hAnsi="Arial"/>
                <w:b/>
                <w:sz w:val="18"/>
              </w:rPr>
              <w:t>S</w:t>
            </w:r>
            <w:r w:rsidR="009E0ACC" w:rsidRPr="00E22969">
              <w:rPr>
                <w:rFonts w:ascii="Arial" w:hAnsi="Arial"/>
                <w:b/>
                <w:sz w:val="18"/>
              </w:rPr>
              <w:t>etting used for testing</w:t>
            </w:r>
          </w:p>
        </w:tc>
        <w:tc>
          <w:tcPr>
            <w:tcW w:w="1727" w:type="dxa"/>
          </w:tcPr>
          <w:p w14:paraId="2B199EE3" w14:textId="77777777" w:rsidR="00882A48" w:rsidRPr="00E22969" w:rsidRDefault="00882A48" w:rsidP="00530C40">
            <w:pPr>
              <w:keepNext/>
              <w:keepLines/>
              <w:spacing w:after="0"/>
              <w:jc w:val="center"/>
              <w:rPr>
                <w:rFonts w:ascii="Arial" w:hAnsi="Arial"/>
                <w:b/>
                <w:sz w:val="18"/>
              </w:rPr>
            </w:pPr>
            <w:r w:rsidRPr="00E22969">
              <w:rPr>
                <w:rFonts w:ascii="Arial" w:hAnsi="Arial"/>
                <w:b/>
                <w:sz w:val="18"/>
              </w:rPr>
              <w:t>Reference</w:t>
            </w:r>
          </w:p>
        </w:tc>
      </w:tr>
      <w:tr w:rsidR="00882A48" w:rsidRPr="00E22969" w14:paraId="06B1FF08" w14:textId="77777777" w:rsidTr="00530C40">
        <w:trPr>
          <w:jc w:val="center"/>
        </w:trPr>
        <w:tc>
          <w:tcPr>
            <w:tcW w:w="2425" w:type="dxa"/>
          </w:tcPr>
          <w:p w14:paraId="12DBF5C1" w14:textId="77777777" w:rsidR="00882A48" w:rsidRPr="00E22969" w:rsidRDefault="00080092" w:rsidP="00080092">
            <w:pPr>
              <w:keepNext/>
              <w:keepLines/>
              <w:spacing w:after="0"/>
              <w:rPr>
                <w:rFonts w:ascii="Arial" w:hAnsi="Arial"/>
                <w:sz w:val="18"/>
              </w:rPr>
            </w:pPr>
            <w:r w:rsidRPr="00E22969">
              <w:rPr>
                <w:rFonts w:ascii="Arial" w:hAnsi="Arial"/>
                <w:sz w:val="18"/>
              </w:rPr>
              <w:t>Data Rate</w:t>
            </w:r>
            <w:r w:rsidR="00CC41D8" w:rsidRPr="00E22969">
              <w:rPr>
                <w:rFonts w:ascii="Arial" w:hAnsi="Arial"/>
                <w:sz w:val="18"/>
              </w:rPr>
              <w:t xml:space="preserve"> (Mbps)</w:t>
            </w:r>
          </w:p>
        </w:tc>
        <w:tc>
          <w:tcPr>
            <w:tcW w:w="3330" w:type="dxa"/>
          </w:tcPr>
          <w:p w14:paraId="2201E4BB" w14:textId="77777777" w:rsidR="00FF632B" w:rsidRPr="00E22969" w:rsidRDefault="00FF632B" w:rsidP="00FF632B">
            <w:pPr>
              <w:keepNext/>
              <w:keepLines/>
              <w:spacing w:after="0"/>
              <w:rPr>
                <w:rFonts w:ascii="Arial" w:hAnsi="Arial"/>
                <w:sz w:val="18"/>
              </w:rPr>
            </w:pPr>
            <w:r w:rsidRPr="00E22969">
              <w:rPr>
                <w:rFonts w:ascii="Arial" w:hAnsi="Arial"/>
                <w:sz w:val="18"/>
              </w:rPr>
              <w:t>10MHz channels:</w:t>
            </w:r>
          </w:p>
          <w:p w14:paraId="1B6F97E6" w14:textId="0CF24EFC" w:rsidR="00882A48" w:rsidRPr="00E22969" w:rsidRDefault="00BE1F51" w:rsidP="00530C40">
            <w:pPr>
              <w:keepNext/>
              <w:keepLines/>
              <w:spacing w:after="0"/>
              <w:rPr>
                <w:rFonts w:ascii="Arial" w:hAnsi="Arial"/>
                <w:sz w:val="18"/>
              </w:rPr>
            </w:pPr>
            <w:r>
              <w:rPr>
                <w:rFonts w:ascii="Arial" w:hAnsi="Arial"/>
                <w:sz w:val="18"/>
              </w:rPr>
              <w:tab/>
            </w:r>
            <w:r w:rsidR="00080092" w:rsidRPr="00E22969">
              <w:rPr>
                <w:rFonts w:ascii="Arial" w:hAnsi="Arial"/>
                <w:sz w:val="18"/>
              </w:rPr>
              <w:t>3, 4.5, 6, 9, 12, 18, 24, 27</w:t>
            </w:r>
          </w:p>
        </w:tc>
        <w:tc>
          <w:tcPr>
            <w:tcW w:w="1980" w:type="dxa"/>
          </w:tcPr>
          <w:p w14:paraId="23232188" w14:textId="77777777" w:rsidR="00882A48" w:rsidRPr="00E22969" w:rsidRDefault="00080092" w:rsidP="00530C40">
            <w:pPr>
              <w:keepNext/>
              <w:keepLines/>
              <w:spacing w:after="0"/>
              <w:rPr>
                <w:rFonts w:ascii="Arial" w:hAnsi="Arial"/>
                <w:sz w:val="18"/>
              </w:rPr>
            </w:pPr>
            <w:r w:rsidRPr="00E22969">
              <w:rPr>
                <w:rFonts w:ascii="Arial" w:hAnsi="Arial"/>
                <w:sz w:val="18"/>
              </w:rPr>
              <w:t>6</w:t>
            </w:r>
          </w:p>
        </w:tc>
        <w:tc>
          <w:tcPr>
            <w:tcW w:w="1727" w:type="dxa"/>
          </w:tcPr>
          <w:p w14:paraId="15CA231E" w14:textId="77777777" w:rsidR="00882A48" w:rsidRPr="00E22969" w:rsidRDefault="004D2E35" w:rsidP="00530C40">
            <w:pPr>
              <w:keepNext/>
              <w:keepLines/>
              <w:spacing w:after="0"/>
              <w:rPr>
                <w:rFonts w:ascii="Arial" w:hAnsi="Arial"/>
                <w:sz w:val="18"/>
              </w:rPr>
            </w:pPr>
            <w:r w:rsidRPr="00E22969">
              <w:rPr>
                <w:rFonts w:ascii="Arial" w:hAnsi="Arial"/>
                <w:sz w:val="18"/>
              </w:rPr>
              <w:t>[2]</w:t>
            </w:r>
          </w:p>
        </w:tc>
      </w:tr>
    </w:tbl>
    <w:p w14:paraId="7591942B" w14:textId="77777777" w:rsidR="00882A48" w:rsidRPr="00E22969" w:rsidRDefault="00882A48" w:rsidP="004D2E35">
      <w:pPr>
        <w:pStyle w:val="NoSpacing"/>
      </w:pPr>
    </w:p>
    <w:p w14:paraId="6CEE33A6" w14:textId="7B19DCFE" w:rsidR="001753F3" w:rsidRPr="00E22969" w:rsidRDefault="001753F3" w:rsidP="00714487">
      <w:r w:rsidRPr="00E22969">
        <w:t xml:space="preserve">If test </w:t>
      </w:r>
      <w:r w:rsidR="008834AF">
        <w:t xml:space="preserve">require repetition </w:t>
      </w:r>
      <w:r w:rsidRPr="00E22969">
        <w:t xml:space="preserve">using different data rates, </w:t>
      </w:r>
      <w:r w:rsidR="00CC41D8" w:rsidRPr="00E22969">
        <w:t xml:space="preserve">use </w:t>
      </w:r>
      <w:r w:rsidR="00F3001B">
        <w:t xml:space="preserve">the following discrete </w:t>
      </w:r>
      <w:r w:rsidR="00CC41D8" w:rsidRPr="00E22969">
        <w:t>values 3, 6, 12, 27Mbps</w:t>
      </w:r>
    </w:p>
    <w:p w14:paraId="0940553A" w14:textId="30343A48" w:rsidR="00714487" w:rsidRDefault="00714487" w:rsidP="00E07C5B">
      <w:pPr>
        <w:pStyle w:val="Heading4"/>
      </w:pPr>
      <w:bookmarkStart w:id="45" w:name="_Ref439774144"/>
      <w:r w:rsidRPr="00E22969">
        <w:t>Transmit Power</w:t>
      </w:r>
      <w:bookmarkEnd w:id="45"/>
    </w:p>
    <w:p w14:paraId="6A7EC5D8" w14:textId="655F07CE" w:rsidR="008456FF" w:rsidRDefault="008456FF" w:rsidP="008456FF">
      <w:r w:rsidRPr="00FA58F0">
        <w:t>The transmit power out of the DSRC Radio Subsystem measured at the antenna connector of the Subsystem housing</w:t>
      </w:r>
      <w:r>
        <w:t>, unless otherwise stated in the Test Purpose</w:t>
      </w:r>
      <w:r w:rsidRPr="00FA58F0">
        <w:t xml:space="preserve"> shall </w:t>
      </w:r>
      <w:r>
        <w:t xml:space="preserve">use </w:t>
      </w:r>
      <w:r w:rsidR="00CE08DB" w:rsidRPr="0034775F">
        <w:rPr>
          <w:i/>
        </w:rPr>
        <w:t>pTxPowerDefault</w:t>
      </w:r>
      <w:r w:rsidR="00CE08DB">
        <w:rPr>
          <w:i/>
        </w:rPr>
        <w:t>, where</w:t>
      </w:r>
      <w:r>
        <w:t xml:space="preserve"> </w:t>
      </w:r>
    </w:p>
    <w:p w14:paraId="5EAC9E51" w14:textId="364BA1AD" w:rsidR="008456FF" w:rsidRDefault="008456FF" w:rsidP="008456FF">
      <w:r w:rsidRPr="0034775F">
        <w:rPr>
          <w:i/>
        </w:rPr>
        <w:t>pTxPowerDefault</w:t>
      </w:r>
      <w:r>
        <w:t xml:space="preserve"> = Round_Up</w:t>
      </w:r>
      <w:r w:rsidRPr="00D345B2">
        <w:t xml:space="preserve"> (</w:t>
      </w:r>
      <w:r w:rsidRPr="003028B7">
        <w:rPr>
          <w:bCs/>
        </w:rPr>
        <w:t>( (MaxTxPowerCap - PwrRange) + MaxTxPowerCap) / 2</w:t>
      </w:r>
      <w:r w:rsidRPr="00D345B2">
        <w:t>)</w:t>
      </w:r>
    </w:p>
    <w:p w14:paraId="1942F05F" w14:textId="6395D7FE" w:rsidR="008456FF" w:rsidRDefault="008456FF" w:rsidP="008456FF">
      <w:pPr>
        <w:rPr>
          <w:i/>
        </w:rPr>
      </w:pPr>
      <w:r>
        <w:t>The rationale for parameters</w:t>
      </w:r>
      <w:r>
        <w:rPr>
          <w:i/>
        </w:rPr>
        <w:t xml:space="preserve"> </w:t>
      </w:r>
      <w:r w:rsidRPr="00A00748">
        <w:rPr>
          <w:i/>
        </w:rPr>
        <w:t>MaxTxPowerCap</w:t>
      </w:r>
      <w:r>
        <w:rPr>
          <w:i/>
        </w:rPr>
        <w:t xml:space="preserve">, </w:t>
      </w:r>
      <w:r w:rsidR="004B6491">
        <w:rPr>
          <w:i/>
        </w:rPr>
        <w:t>v</w:t>
      </w:r>
      <w:r w:rsidRPr="00EC0A86">
        <w:rPr>
          <w:i/>
        </w:rPr>
        <w:t>PwrRange</w:t>
      </w:r>
      <w:r>
        <w:rPr>
          <w:i/>
        </w:rPr>
        <w:t xml:space="preserve">, vTxPwrCtrlStep </w:t>
      </w:r>
      <w:r>
        <w:t>used in this document</w:t>
      </w:r>
      <w:r>
        <w:rPr>
          <w:i/>
        </w:rPr>
        <w:t xml:space="preserve"> </w:t>
      </w:r>
      <w:r>
        <w:t xml:space="preserve">is as specified in SAE J2945/1 </w:t>
      </w:r>
      <w:r w:rsidR="00CE08DB">
        <w:fldChar w:fldCharType="begin"/>
      </w:r>
      <w:r w:rsidR="00CE08DB">
        <w:instrText xml:space="preserve"> REF REF_SAEJ29451 \h </w:instrText>
      </w:r>
      <w:r w:rsidR="00CE08DB">
        <w:fldChar w:fldCharType="separate"/>
      </w:r>
      <w:ins w:id="46" w:author="Dmitri.Khijniak@7Layers.com" w:date="2017-07-25T16:40:00Z">
        <w:r w:rsidR="00092395" w:rsidRPr="004D5ADE">
          <w:t>[</w:t>
        </w:r>
        <w:r w:rsidR="00092395">
          <w:rPr>
            <w:noProof/>
          </w:rPr>
          <w:t>1</w:t>
        </w:r>
        <w:r w:rsidR="00092395" w:rsidRPr="004D5ADE">
          <w:t>]</w:t>
        </w:r>
      </w:ins>
      <w:del w:id="47" w:author="Dmitri.Khijniak@7Layers.com" w:date="2017-07-25T16:40:00Z">
        <w:r w:rsidR="00EC4622" w:rsidRPr="004D5ADE" w:rsidDel="00092395">
          <w:delText>[</w:delText>
        </w:r>
        <w:r w:rsidR="00EC4622" w:rsidDel="00092395">
          <w:rPr>
            <w:noProof/>
          </w:rPr>
          <w:delText>1</w:delText>
        </w:r>
        <w:r w:rsidR="00EC4622" w:rsidRPr="004D5ADE" w:rsidDel="00092395">
          <w:delText>]</w:delText>
        </w:r>
      </w:del>
      <w:r w:rsidR="00CE08DB">
        <w:fldChar w:fldCharType="end"/>
      </w:r>
      <w:r>
        <w:rPr>
          <w:i/>
        </w:rPr>
        <w:t>.</w:t>
      </w:r>
    </w:p>
    <w:p w14:paraId="49136C8C" w14:textId="5309AD77" w:rsidR="008456FF" w:rsidRDefault="008456FF" w:rsidP="008456FF">
      <w:r>
        <w:t xml:space="preserve">PwrRange is calculated </w:t>
      </w:r>
      <w:r w:rsidR="00B37298">
        <w:t xml:space="preserve">per </w:t>
      </w:r>
      <w:r w:rsidR="00B37298">
        <w:fldChar w:fldCharType="begin"/>
      </w:r>
      <w:r w:rsidR="00B37298">
        <w:instrText xml:space="preserve"> REF REF_SAEJ29451 \h </w:instrText>
      </w:r>
      <w:r w:rsidR="00B37298">
        <w:fldChar w:fldCharType="separate"/>
      </w:r>
      <w:ins w:id="48" w:author="Dmitri.Khijniak@7Layers.com" w:date="2017-07-25T16:40:00Z">
        <w:r w:rsidR="00092395" w:rsidRPr="004D5ADE">
          <w:t>[</w:t>
        </w:r>
        <w:r w:rsidR="00092395">
          <w:rPr>
            <w:noProof/>
          </w:rPr>
          <w:t>1</w:t>
        </w:r>
        <w:r w:rsidR="00092395" w:rsidRPr="004D5ADE">
          <w:t>]</w:t>
        </w:r>
      </w:ins>
      <w:del w:id="49" w:author="Dmitri.Khijniak@7Layers.com" w:date="2017-07-25T16:40:00Z">
        <w:r w:rsidR="00EC4622" w:rsidRPr="004D5ADE" w:rsidDel="00092395">
          <w:delText>[</w:delText>
        </w:r>
        <w:r w:rsidR="00EC4622" w:rsidDel="00092395">
          <w:rPr>
            <w:noProof/>
          </w:rPr>
          <w:delText>1</w:delText>
        </w:r>
        <w:r w:rsidR="00EC4622" w:rsidRPr="004D5ADE" w:rsidDel="00092395">
          <w:delText>]</w:delText>
        </w:r>
      </w:del>
      <w:r w:rsidR="00B37298">
        <w:fldChar w:fldCharType="end"/>
      </w:r>
      <w:r w:rsidR="00B37298">
        <w:t xml:space="preserve"> </w:t>
      </w:r>
      <w:r>
        <w:t xml:space="preserve">as: MaxTxPowerCap </w:t>
      </w:r>
      <w:r w:rsidR="00CE08DB">
        <w:t>– (vRPMax –</w:t>
      </w:r>
      <w:r>
        <w:t xml:space="preserve"> vTxPwrRange</w:t>
      </w:r>
      <w:r w:rsidR="00CE08DB">
        <w:t>)</w:t>
      </w:r>
      <w:r>
        <w:t xml:space="preserve"> + MinSectorAntGain – CLoss</w:t>
      </w:r>
    </w:p>
    <w:p w14:paraId="09381A38" w14:textId="77777777" w:rsidR="008456FF" w:rsidRDefault="008456FF" w:rsidP="008456FF">
      <w:r>
        <w:t>Assuming</w:t>
      </w:r>
    </w:p>
    <w:p w14:paraId="4106947F" w14:textId="3E7898F0" w:rsidR="004B6491" w:rsidRDefault="004B6491" w:rsidP="008456FF">
      <w:pPr>
        <w:ind w:firstLine="720"/>
      </w:pPr>
      <w:r>
        <w:t>vRPMax = 20dBm [</w:t>
      </w:r>
      <w:r>
        <w:fldChar w:fldCharType="begin"/>
      </w:r>
      <w:r>
        <w:instrText xml:space="preserve"> REF  REF_SAEJ29451 \h  \* MERGEFORMAT </w:instrText>
      </w:r>
      <w:r>
        <w:fldChar w:fldCharType="separate"/>
      </w:r>
      <w:ins w:id="50" w:author="Dmitri.Khijniak@7Layers.com" w:date="2017-07-25T16:40:00Z">
        <w:r w:rsidR="00092395" w:rsidRPr="004D5ADE">
          <w:rPr>
            <w:noProof/>
          </w:rPr>
          <w:t>[</w:t>
        </w:r>
        <w:r w:rsidR="00092395">
          <w:rPr>
            <w:noProof/>
          </w:rPr>
          <w:t>1</w:t>
        </w:r>
        <w:r w:rsidR="00092395" w:rsidRPr="004D5ADE">
          <w:t>]</w:t>
        </w:r>
      </w:ins>
      <w:del w:id="51" w:author="Dmitri.Khijniak@7Layers.com" w:date="2017-07-25T16:40:00Z">
        <w:r w:rsidR="00EC4622" w:rsidRPr="004D5ADE" w:rsidDel="00092395">
          <w:rPr>
            <w:noProof/>
          </w:rPr>
          <w:delText>[</w:delText>
        </w:r>
        <w:r w:rsidR="00EC4622" w:rsidDel="00092395">
          <w:rPr>
            <w:noProof/>
          </w:rPr>
          <w:delText>1</w:delText>
        </w:r>
        <w:r w:rsidR="00EC4622" w:rsidRPr="004D5ADE" w:rsidDel="00092395">
          <w:delText>]</w:delText>
        </w:r>
      </w:del>
      <w:r>
        <w:fldChar w:fldCharType="end"/>
      </w:r>
      <w:r>
        <w:t>]</w:t>
      </w:r>
      <w:r>
        <w:rPr>
          <w:i/>
        </w:rPr>
        <w:t>.</w:t>
      </w:r>
    </w:p>
    <w:p w14:paraId="48528446" w14:textId="61A89242" w:rsidR="008456FF" w:rsidRDefault="008456FF" w:rsidP="008456FF">
      <w:pPr>
        <w:ind w:firstLine="720"/>
      </w:pPr>
      <w:r>
        <w:t>vTxPwrRange = 10dBm [</w:t>
      </w:r>
      <w:r>
        <w:fldChar w:fldCharType="begin"/>
      </w:r>
      <w:r>
        <w:instrText xml:space="preserve"> REF  REF_SAEJ29451 \h  \* MERGEFORMAT </w:instrText>
      </w:r>
      <w:r>
        <w:fldChar w:fldCharType="separate"/>
      </w:r>
      <w:ins w:id="52" w:author="Dmitri.Khijniak@7Layers.com" w:date="2017-07-25T16:40:00Z">
        <w:r w:rsidR="00092395" w:rsidRPr="004D5ADE">
          <w:rPr>
            <w:noProof/>
          </w:rPr>
          <w:t>[</w:t>
        </w:r>
        <w:r w:rsidR="00092395">
          <w:rPr>
            <w:noProof/>
          </w:rPr>
          <w:t>1</w:t>
        </w:r>
        <w:r w:rsidR="00092395" w:rsidRPr="004D5ADE">
          <w:t>]</w:t>
        </w:r>
      </w:ins>
      <w:del w:id="53" w:author="Dmitri.Khijniak@7Layers.com" w:date="2017-07-25T16:40:00Z">
        <w:r w:rsidR="00EC4622" w:rsidRPr="004D5ADE" w:rsidDel="00092395">
          <w:rPr>
            <w:noProof/>
          </w:rPr>
          <w:delText>[</w:delText>
        </w:r>
        <w:r w:rsidR="00EC4622" w:rsidDel="00092395">
          <w:rPr>
            <w:noProof/>
          </w:rPr>
          <w:delText>1</w:delText>
        </w:r>
        <w:r w:rsidR="00EC4622" w:rsidRPr="004D5ADE" w:rsidDel="00092395">
          <w:delText>]</w:delText>
        </w:r>
      </w:del>
      <w:r>
        <w:fldChar w:fldCharType="end"/>
      </w:r>
      <w:r>
        <w:t>]</w:t>
      </w:r>
      <w:r>
        <w:rPr>
          <w:i/>
        </w:rPr>
        <w:t>.</w:t>
      </w:r>
    </w:p>
    <w:p w14:paraId="2E2D715E" w14:textId="4B0470D4" w:rsidR="008456FF" w:rsidRDefault="008456FF" w:rsidP="008456FF">
      <w:r>
        <w:t>              MinSectorAntGain – CLoss = 0 (for module testing at connector port)</w:t>
      </w:r>
    </w:p>
    <w:p w14:paraId="04695A9F" w14:textId="594CB585" w:rsidR="00E36A3C" w:rsidRDefault="00E36A3C" w:rsidP="008456FF">
      <w:r>
        <w:t>Then PwrRange = MaxTxPowerCap – 10dBm</w:t>
      </w:r>
    </w:p>
    <w:p w14:paraId="21CDAEB0" w14:textId="7366AFFA" w:rsidR="00E36A3C" w:rsidRDefault="00E36A3C" w:rsidP="00E36A3C">
      <w:r w:rsidRPr="00451DB3">
        <w:rPr>
          <w:i/>
        </w:rPr>
        <w:lastRenderedPageBreak/>
        <w:t>MaxTxPowerCap</w:t>
      </w:r>
      <w:r w:rsidRPr="00FA58F0">
        <w:t xml:space="preserve"> is the maximum conducted transmit power setting </w:t>
      </w:r>
      <w:r>
        <w:t xml:space="preserve">in dBm </w:t>
      </w:r>
      <w:r w:rsidRPr="00FA58F0">
        <w:t>of the DSRC Rad</w:t>
      </w:r>
      <w:r>
        <w:t xml:space="preserve">io Subsystem at which 802.11 </w:t>
      </w:r>
      <w:r w:rsidRPr="00FA58F0">
        <w:t>transmitter requirements are met</w:t>
      </w:r>
      <w:r>
        <w:t xml:space="preserve">. </w:t>
      </w:r>
      <w:r w:rsidRPr="00A00748">
        <w:rPr>
          <w:i/>
        </w:rPr>
        <w:t>MaxTxPowerCap</w:t>
      </w:r>
      <w:r w:rsidRPr="00B341F6" w:rsidDel="00255E04">
        <w:rPr>
          <w:i/>
        </w:rPr>
        <w:t xml:space="preserve"> </w:t>
      </w:r>
      <w:r>
        <w:t>will need to be provided with the IUT by the test requestor.</w:t>
      </w:r>
    </w:p>
    <w:p w14:paraId="6EDC8C26" w14:textId="77777777" w:rsidR="00E36A3C" w:rsidRPr="008456FF" w:rsidRDefault="00E36A3C" w:rsidP="008456FF"/>
    <w:p w14:paraId="4EB4BE7E" w14:textId="5CE9350B" w:rsidR="00530C40" w:rsidRPr="00E22969" w:rsidRDefault="00530C40" w:rsidP="00FD7272">
      <w:pPr>
        <w:jc w:val="center"/>
        <w:rPr>
          <w:sz w:val="24"/>
          <w:szCs w:val="24"/>
        </w:rPr>
      </w:pPr>
      <w:bookmarkStart w:id="54" w:name="_Ref446677531"/>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092395">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092395">
        <w:rPr>
          <w:rFonts w:ascii="Arial" w:hAnsi="Arial"/>
          <w:b/>
          <w:noProof/>
        </w:rPr>
        <w:t>3</w:t>
      </w:r>
      <w:r w:rsidR="005A05F1" w:rsidRPr="00E22969">
        <w:rPr>
          <w:rFonts w:ascii="Arial" w:hAnsi="Arial"/>
          <w:b/>
        </w:rPr>
        <w:fldChar w:fldCharType="end"/>
      </w:r>
      <w:bookmarkEnd w:id="54"/>
      <w:r w:rsidRPr="00E22969">
        <w:rPr>
          <w:rFonts w:ascii="Arial" w:hAnsi="Arial"/>
          <w:b/>
        </w:rPr>
        <w:t xml:space="preserve">: </w:t>
      </w:r>
      <w:r w:rsidRPr="00E22969">
        <w:rPr>
          <w:rFonts w:ascii="Arial" w:hAnsi="Arial" w:cs="Arial"/>
          <w:b/>
          <w:bCs/>
          <w:spacing w:val="2"/>
        </w:rPr>
        <w:t>Transmit Power</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425"/>
        <w:gridCol w:w="3330"/>
        <w:gridCol w:w="1980"/>
        <w:gridCol w:w="1727"/>
      </w:tblGrid>
      <w:tr w:rsidR="004D2E35" w:rsidRPr="00E22969" w14:paraId="7F4DB7FC" w14:textId="77777777" w:rsidTr="008C741A">
        <w:trPr>
          <w:tblHeader/>
          <w:jc w:val="center"/>
        </w:trPr>
        <w:tc>
          <w:tcPr>
            <w:tcW w:w="2425" w:type="dxa"/>
          </w:tcPr>
          <w:p w14:paraId="06FCC98F" w14:textId="4083B52D" w:rsidR="004D2E35" w:rsidRPr="00E22969" w:rsidRDefault="00D34003" w:rsidP="00530C40">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3330" w:type="dxa"/>
          </w:tcPr>
          <w:p w14:paraId="2ACD2800" w14:textId="081C203A" w:rsidR="004D2E35" w:rsidRPr="00E22969" w:rsidRDefault="00E10C0F" w:rsidP="00530C40">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tc>
        <w:tc>
          <w:tcPr>
            <w:tcW w:w="1980" w:type="dxa"/>
          </w:tcPr>
          <w:p w14:paraId="1B84528E" w14:textId="00B0830A" w:rsidR="004D2E35" w:rsidRPr="00E22969" w:rsidRDefault="00D34003" w:rsidP="00530C40">
            <w:pPr>
              <w:keepNext/>
              <w:keepLines/>
              <w:spacing w:after="0"/>
              <w:jc w:val="center"/>
              <w:rPr>
                <w:rFonts w:ascii="Arial" w:hAnsi="Arial"/>
                <w:b/>
                <w:sz w:val="18"/>
              </w:rPr>
            </w:pPr>
            <w:r>
              <w:rPr>
                <w:rFonts w:ascii="Arial" w:hAnsi="Arial"/>
                <w:b/>
                <w:sz w:val="18"/>
              </w:rPr>
              <w:t>S</w:t>
            </w:r>
            <w:r w:rsidRPr="00E22969">
              <w:rPr>
                <w:rFonts w:ascii="Arial" w:hAnsi="Arial"/>
                <w:b/>
                <w:sz w:val="18"/>
              </w:rPr>
              <w:t>etting used for testing</w:t>
            </w:r>
            <w:r w:rsidR="0036489D">
              <w:rPr>
                <w:rStyle w:val="FootnoteReference"/>
                <w:rFonts w:ascii="Arial" w:hAnsi="Arial"/>
                <w:b/>
                <w:sz w:val="18"/>
              </w:rPr>
              <w:footnoteReference w:id="1"/>
            </w:r>
          </w:p>
        </w:tc>
        <w:tc>
          <w:tcPr>
            <w:tcW w:w="1727" w:type="dxa"/>
          </w:tcPr>
          <w:p w14:paraId="3E5FE129" w14:textId="77777777" w:rsidR="004D2E35" w:rsidRPr="00E22969" w:rsidRDefault="004D2E35" w:rsidP="00530C40">
            <w:pPr>
              <w:keepNext/>
              <w:keepLines/>
              <w:spacing w:after="0"/>
              <w:jc w:val="center"/>
              <w:rPr>
                <w:rFonts w:ascii="Arial" w:hAnsi="Arial"/>
                <w:b/>
                <w:sz w:val="18"/>
              </w:rPr>
            </w:pPr>
            <w:r w:rsidRPr="00E22969">
              <w:rPr>
                <w:rFonts w:ascii="Arial" w:hAnsi="Arial"/>
                <w:b/>
                <w:sz w:val="18"/>
              </w:rPr>
              <w:t>Reference</w:t>
            </w:r>
          </w:p>
        </w:tc>
      </w:tr>
      <w:tr w:rsidR="004D2E35" w:rsidRPr="00E22969" w14:paraId="16921E2E" w14:textId="77777777" w:rsidTr="00530C40">
        <w:trPr>
          <w:jc w:val="center"/>
        </w:trPr>
        <w:tc>
          <w:tcPr>
            <w:tcW w:w="2425" w:type="dxa"/>
          </w:tcPr>
          <w:p w14:paraId="6398336F" w14:textId="77777777" w:rsidR="004D2E35" w:rsidRPr="00E22969" w:rsidRDefault="004D2E35" w:rsidP="004D2E35">
            <w:pPr>
              <w:keepNext/>
              <w:keepLines/>
              <w:spacing w:after="0"/>
              <w:rPr>
                <w:rFonts w:ascii="Arial" w:hAnsi="Arial"/>
                <w:sz w:val="18"/>
              </w:rPr>
            </w:pPr>
            <w:r w:rsidRPr="00E22969">
              <w:rPr>
                <w:rFonts w:ascii="Arial" w:hAnsi="Arial"/>
                <w:sz w:val="18"/>
              </w:rPr>
              <w:t>Transmit Power (dBm)</w:t>
            </w:r>
          </w:p>
        </w:tc>
        <w:tc>
          <w:tcPr>
            <w:tcW w:w="3330" w:type="dxa"/>
          </w:tcPr>
          <w:p w14:paraId="786D05A5" w14:textId="77777777" w:rsidR="00523DC5" w:rsidRDefault="00523DC5" w:rsidP="00523DC5">
            <w:pPr>
              <w:keepNext/>
              <w:keepLines/>
              <w:spacing w:after="0"/>
              <w:rPr>
                <w:rFonts w:ascii="Arial" w:hAnsi="Arial"/>
                <w:sz w:val="18"/>
              </w:rPr>
            </w:pPr>
            <w:r w:rsidRPr="00E22969">
              <w:rPr>
                <w:rFonts w:ascii="Arial" w:hAnsi="Arial"/>
                <w:sz w:val="18"/>
              </w:rPr>
              <w:t>Transmit Power (EIRP)</w:t>
            </w:r>
            <w:r>
              <w:rPr>
                <w:rFonts w:ascii="Arial" w:hAnsi="Arial"/>
                <w:sz w:val="18"/>
              </w:rPr>
              <w:t>:</w:t>
            </w:r>
          </w:p>
          <w:p w14:paraId="097E7AAA" w14:textId="77777777" w:rsidR="00523DC5" w:rsidRDefault="00523DC5" w:rsidP="00523DC5">
            <w:pPr>
              <w:keepNext/>
              <w:keepLines/>
              <w:spacing w:after="0"/>
              <w:rPr>
                <w:rFonts w:ascii="Arial" w:hAnsi="Arial"/>
                <w:sz w:val="18"/>
              </w:rPr>
            </w:pPr>
            <w:r>
              <w:rPr>
                <w:rFonts w:ascii="Arial" w:hAnsi="Arial"/>
                <w:sz w:val="18"/>
              </w:rPr>
              <w:t>Class A: -92 to 23 dBm</w:t>
            </w:r>
          </w:p>
          <w:p w14:paraId="543478A4" w14:textId="77777777" w:rsidR="00523DC5" w:rsidRDefault="00523DC5" w:rsidP="00523DC5">
            <w:pPr>
              <w:keepNext/>
              <w:keepLines/>
              <w:spacing w:after="0"/>
              <w:rPr>
                <w:rFonts w:ascii="Arial" w:hAnsi="Arial"/>
                <w:sz w:val="18"/>
              </w:rPr>
            </w:pPr>
            <w:r w:rsidRPr="00E22969">
              <w:rPr>
                <w:rFonts w:ascii="Arial" w:hAnsi="Arial"/>
                <w:sz w:val="18"/>
              </w:rPr>
              <w:t xml:space="preserve">Class B: </w:t>
            </w:r>
            <w:r>
              <w:rPr>
                <w:rFonts w:ascii="Arial" w:hAnsi="Arial"/>
                <w:sz w:val="18"/>
              </w:rPr>
              <w:t xml:space="preserve">-92 to </w:t>
            </w:r>
            <w:r w:rsidRPr="00E22969">
              <w:rPr>
                <w:rFonts w:ascii="Arial" w:hAnsi="Arial"/>
                <w:sz w:val="18"/>
              </w:rPr>
              <w:t>23</w:t>
            </w:r>
            <w:r>
              <w:rPr>
                <w:rFonts w:ascii="Arial" w:hAnsi="Arial"/>
                <w:sz w:val="18"/>
              </w:rPr>
              <w:t xml:space="preserve"> dBm</w:t>
            </w:r>
          </w:p>
          <w:p w14:paraId="7C04FDD9" w14:textId="77777777" w:rsidR="00523DC5" w:rsidRPr="00E22969" w:rsidRDefault="00523DC5" w:rsidP="00523DC5">
            <w:pPr>
              <w:keepNext/>
              <w:keepLines/>
              <w:spacing w:after="0"/>
              <w:rPr>
                <w:rFonts w:ascii="Arial" w:hAnsi="Arial"/>
                <w:sz w:val="18"/>
              </w:rPr>
            </w:pPr>
            <w:r w:rsidRPr="00E22969">
              <w:rPr>
                <w:rFonts w:ascii="Arial" w:hAnsi="Arial"/>
                <w:sz w:val="18"/>
              </w:rPr>
              <w:t xml:space="preserve">Class C: </w:t>
            </w:r>
            <w:r>
              <w:rPr>
                <w:rFonts w:ascii="Arial" w:hAnsi="Arial"/>
                <w:sz w:val="18"/>
              </w:rPr>
              <w:t xml:space="preserve">-92 to </w:t>
            </w:r>
            <w:r w:rsidRPr="00E22969">
              <w:rPr>
                <w:rFonts w:ascii="Arial" w:hAnsi="Arial"/>
                <w:sz w:val="18"/>
              </w:rPr>
              <w:t>33</w:t>
            </w:r>
            <w:r>
              <w:rPr>
                <w:rFonts w:ascii="Arial" w:hAnsi="Arial"/>
                <w:sz w:val="18"/>
              </w:rPr>
              <w:t xml:space="preserve"> dBm</w:t>
            </w:r>
          </w:p>
          <w:p w14:paraId="668B589A" w14:textId="77777777" w:rsidR="00523DC5" w:rsidRDefault="00523DC5" w:rsidP="00523DC5">
            <w:pPr>
              <w:keepNext/>
              <w:keepLines/>
              <w:spacing w:after="0"/>
              <w:rPr>
                <w:rFonts w:ascii="Arial" w:hAnsi="Arial"/>
                <w:sz w:val="18"/>
              </w:rPr>
            </w:pPr>
            <w:r w:rsidRPr="00E22969">
              <w:rPr>
                <w:rFonts w:ascii="Arial" w:hAnsi="Arial"/>
                <w:sz w:val="18"/>
              </w:rPr>
              <w:t xml:space="preserve">Class D: </w:t>
            </w:r>
          </w:p>
          <w:p w14:paraId="0AD30602" w14:textId="77777777" w:rsidR="00523DC5" w:rsidRPr="00E22969" w:rsidRDefault="00523DC5" w:rsidP="00523DC5">
            <w:pPr>
              <w:keepNext/>
              <w:keepLines/>
              <w:spacing w:after="0"/>
              <w:rPr>
                <w:rFonts w:ascii="Arial" w:hAnsi="Arial"/>
                <w:sz w:val="18"/>
              </w:rPr>
            </w:pPr>
            <w:r w:rsidRPr="00E22969">
              <w:rPr>
                <w:rFonts w:ascii="Arial" w:hAnsi="Arial"/>
                <w:sz w:val="18"/>
              </w:rPr>
              <w:t>non-government use</w:t>
            </w:r>
            <w:r>
              <w:rPr>
                <w:rFonts w:ascii="Arial" w:hAnsi="Arial"/>
                <w:sz w:val="18"/>
              </w:rPr>
              <w:t>:</w:t>
            </w:r>
            <w:r>
              <w:rPr>
                <w:rFonts w:ascii="Arial" w:hAnsi="Arial"/>
                <w:sz w:val="18"/>
              </w:rPr>
              <w:tab/>
              <w:t xml:space="preserve">-92 to </w:t>
            </w:r>
            <w:r w:rsidRPr="00E22969">
              <w:rPr>
                <w:rFonts w:ascii="Arial" w:hAnsi="Arial"/>
                <w:sz w:val="18"/>
              </w:rPr>
              <w:t xml:space="preserve">33 </w:t>
            </w:r>
            <w:r>
              <w:rPr>
                <w:rFonts w:ascii="Arial" w:hAnsi="Arial"/>
                <w:sz w:val="18"/>
              </w:rPr>
              <w:t>dBm</w:t>
            </w:r>
            <w:r w:rsidRPr="00E22969">
              <w:rPr>
                <w:rFonts w:ascii="Arial" w:hAnsi="Arial"/>
                <w:sz w:val="18"/>
              </w:rPr>
              <w:t xml:space="preserve"> </w:t>
            </w:r>
          </w:p>
          <w:p w14:paraId="2FE4412A" w14:textId="6EEEBD7B" w:rsidR="00EB45AE" w:rsidRPr="00E22969" w:rsidRDefault="00523DC5" w:rsidP="00532B3E">
            <w:pPr>
              <w:keepNext/>
              <w:keepLines/>
              <w:spacing w:after="0"/>
              <w:rPr>
                <w:rFonts w:ascii="Arial" w:hAnsi="Arial"/>
                <w:sz w:val="18"/>
              </w:rPr>
            </w:pPr>
            <w:r w:rsidRPr="00E22969">
              <w:rPr>
                <w:rFonts w:ascii="Arial" w:hAnsi="Arial"/>
                <w:sz w:val="18"/>
              </w:rPr>
              <w:t>government use</w:t>
            </w:r>
            <w:r>
              <w:rPr>
                <w:rFonts w:ascii="Arial" w:hAnsi="Arial"/>
                <w:sz w:val="18"/>
              </w:rPr>
              <w:t xml:space="preserve"> : </w:t>
            </w:r>
            <w:r>
              <w:rPr>
                <w:rFonts w:ascii="Arial" w:hAnsi="Arial"/>
                <w:sz w:val="18"/>
              </w:rPr>
              <w:tab/>
              <w:t xml:space="preserve">-92 to </w:t>
            </w:r>
            <w:r w:rsidRPr="00E22969">
              <w:rPr>
                <w:rFonts w:ascii="Arial" w:hAnsi="Arial"/>
                <w:sz w:val="18"/>
              </w:rPr>
              <w:t xml:space="preserve">44.8 </w:t>
            </w:r>
            <w:r>
              <w:rPr>
                <w:rFonts w:ascii="Arial" w:hAnsi="Arial"/>
                <w:sz w:val="18"/>
              </w:rPr>
              <w:t>dBm</w:t>
            </w:r>
          </w:p>
        </w:tc>
        <w:tc>
          <w:tcPr>
            <w:tcW w:w="1980" w:type="dxa"/>
          </w:tcPr>
          <w:p w14:paraId="62A4C71E" w14:textId="4A865B7B" w:rsidR="004D2E35" w:rsidRPr="00E22969" w:rsidRDefault="00B3188B" w:rsidP="00530C40">
            <w:pPr>
              <w:keepNext/>
              <w:keepLines/>
              <w:spacing w:after="0"/>
              <w:rPr>
                <w:rFonts w:ascii="Arial" w:hAnsi="Arial"/>
                <w:sz w:val="18"/>
              </w:rPr>
            </w:pPr>
            <w:r w:rsidRPr="00880171">
              <w:rPr>
                <w:i/>
              </w:rPr>
              <w:t>pTxPowerDefault</w:t>
            </w:r>
          </w:p>
        </w:tc>
        <w:tc>
          <w:tcPr>
            <w:tcW w:w="1727" w:type="dxa"/>
          </w:tcPr>
          <w:p w14:paraId="6677A216" w14:textId="78F7E8B1" w:rsidR="00602370" w:rsidRPr="00E22969" w:rsidRDefault="00602370" w:rsidP="003D45E2">
            <w:pPr>
              <w:keepNext/>
              <w:keepLines/>
              <w:spacing w:after="0"/>
              <w:rPr>
                <w:rFonts w:ascii="Arial" w:hAnsi="Arial"/>
                <w:sz w:val="18"/>
              </w:rPr>
            </w:pPr>
            <w:r>
              <w:rPr>
                <w:rFonts w:ascii="Arial" w:hAnsi="Arial"/>
                <w:sz w:val="18"/>
              </w:rPr>
              <w:t xml:space="preserve">Default setting selected </w:t>
            </w:r>
            <w:r w:rsidR="00523DC5">
              <w:rPr>
                <w:rFonts w:ascii="Arial" w:hAnsi="Arial"/>
                <w:sz w:val="18"/>
              </w:rPr>
              <w:t>per</w:t>
            </w:r>
            <w:r w:rsidR="00F81DCB">
              <w:rPr>
                <w:rFonts w:ascii="Arial" w:hAnsi="Arial"/>
                <w:sz w:val="18"/>
              </w:rPr>
              <w:t xml:space="preserve"> [</w:t>
            </w:r>
            <w:r w:rsidR="00F81DCB">
              <w:rPr>
                <w:rFonts w:ascii="Arial" w:hAnsi="Arial"/>
                <w:sz w:val="18"/>
              </w:rPr>
              <w:fldChar w:fldCharType="begin"/>
            </w:r>
            <w:r w:rsidR="00F81DCB">
              <w:rPr>
                <w:rFonts w:ascii="Arial" w:hAnsi="Arial"/>
                <w:sz w:val="18"/>
              </w:rPr>
              <w:instrText xml:space="preserve"> REF REF_SAEJ29451 \h </w:instrText>
            </w:r>
            <w:r w:rsidR="00F81DCB">
              <w:rPr>
                <w:rFonts w:ascii="Arial" w:hAnsi="Arial"/>
                <w:sz w:val="18"/>
              </w:rPr>
            </w:r>
            <w:r w:rsidR="00F81DCB">
              <w:rPr>
                <w:rFonts w:ascii="Arial" w:hAnsi="Arial"/>
                <w:sz w:val="18"/>
              </w:rPr>
              <w:fldChar w:fldCharType="separate"/>
            </w:r>
            <w:ins w:id="55" w:author="Dmitri.Khijniak@7Layers.com" w:date="2017-07-25T16:40:00Z">
              <w:r w:rsidR="00092395" w:rsidRPr="004D5ADE">
                <w:t>[</w:t>
              </w:r>
              <w:r w:rsidR="00092395">
                <w:rPr>
                  <w:noProof/>
                </w:rPr>
                <w:t>1</w:t>
              </w:r>
              <w:r w:rsidR="00092395" w:rsidRPr="004D5ADE">
                <w:t>]</w:t>
              </w:r>
            </w:ins>
            <w:del w:id="56" w:author="Dmitri.Khijniak@7Layers.com" w:date="2017-07-25T16:40:00Z">
              <w:r w:rsidR="00EC4622" w:rsidRPr="004D5ADE" w:rsidDel="00092395">
                <w:delText>[</w:delText>
              </w:r>
              <w:r w:rsidR="00EC4622" w:rsidDel="00092395">
                <w:rPr>
                  <w:noProof/>
                </w:rPr>
                <w:delText>1</w:delText>
              </w:r>
              <w:r w:rsidR="00EC4622" w:rsidRPr="004D5ADE" w:rsidDel="00092395">
                <w:delText>]</w:delText>
              </w:r>
            </w:del>
            <w:r w:rsidR="00F81DCB">
              <w:rPr>
                <w:rFonts w:ascii="Arial" w:hAnsi="Arial"/>
                <w:sz w:val="18"/>
              </w:rPr>
              <w:fldChar w:fldCharType="end"/>
            </w:r>
            <w:r w:rsidR="00F81DCB">
              <w:rPr>
                <w:rFonts w:ascii="Arial" w:hAnsi="Arial"/>
                <w:sz w:val="18"/>
              </w:rPr>
              <w:t>]</w:t>
            </w:r>
          </w:p>
        </w:tc>
      </w:tr>
    </w:tbl>
    <w:p w14:paraId="7E9C8BAC" w14:textId="167BBEE6" w:rsidR="00FE56A4" w:rsidRDefault="00FE56A4" w:rsidP="00FE56A4"/>
    <w:p w14:paraId="393D954D" w14:textId="1F704970" w:rsidR="00D1733D" w:rsidRDefault="00FE56A4" w:rsidP="00D1733D">
      <w:r w:rsidRPr="00E22969">
        <w:t xml:space="preserve">If test must be repeated using different </w:t>
      </w:r>
      <w:r w:rsidR="00E96612">
        <w:t xml:space="preserve">values of </w:t>
      </w:r>
      <w:r w:rsidR="00AC5E68" w:rsidRPr="00D1733D">
        <w:rPr>
          <w:i/>
        </w:rPr>
        <w:t>pTxPower</w:t>
      </w:r>
      <w:r w:rsidRPr="00E22969">
        <w:t xml:space="preserve">, </w:t>
      </w:r>
      <w:r w:rsidR="00E96612">
        <w:t xml:space="preserve">the following </w:t>
      </w:r>
      <w:r w:rsidR="00A15BBE">
        <w:t>discrete settings will be used</w:t>
      </w:r>
      <w:r w:rsidR="00F81DCB">
        <w:t xml:space="preserve"> (dBm)</w:t>
      </w:r>
      <w:r w:rsidR="00A15BBE">
        <w:t xml:space="preserve">: </w:t>
      </w:r>
    </w:p>
    <w:p w14:paraId="3E4F36AE" w14:textId="68EBCDA8" w:rsidR="00D12B6A" w:rsidRDefault="00761F1B" w:rsidP="00D1733D">
      <w:pPr>
        <w:pStyle w:val="ListParagraph"/>
        <w:numPr>
          <w:ilvl w:val="0"/>
          <w:numId w:val="49"/>
        </w:numPr>
      </w:pPr>
      <w:r w:rsidRPr="00D1733D">
        <w:rPr>
          <w:i/>
        </w:rPr>
        <w:t>pTxPowerDefault</w:t>
      </w:r>
      <w:r>
        <w:t xml:space="preserve"> </w:t>
      </w:r>
      <w:r w:rsidR="00D12B6A">
        <w:t xml:space="preserve">– 2 * </w:t>
      </w:r>
      <w:r w:rsidR="00D12B6A" w:rsidRPr="00D12B6A">
        <w:t>vTxPwrCtrlStep</w:t>
      </w:r>
    </w:p>
    <w:p w14:paraId="2E9E8691" w14:textId="77777777" w:rsidR="00D12B6A" w:rsidRDefault="00761F1B" w:rsidP="00D1733D">
      <w:pPr>
        <w:pStyle w:val="ListParagraph"/>
        <w:numPr>
          <w:ilvl w:val="0"/>
          <w:numId w:val="49"/>
        </w:numPr>
      </w:pPr>
      <w:r w:rsidRPr="00D1733D">
        <w:rPr>
          <w:i/>
        </w:rPr>
        <w:t>pTxPowerDefault</w:t>
      </w:r>
      <w:r>
        <w:t xml:space="preserve"> – </w:t>
      </w:r>
      <w:r w:rsidR="00D12B6A" w:rsidRPr="00D12B6A">
        <w:t>vTxPwrCtrlStep</w:t>
      </w:r>
    </w:p>
    <w:p w14:paraId="347504DD" w14:textId="2058ABBC" w:rsidR="00D12B6A" w:rsidRDefault="00761F1B" w:rsidP="00D1733D">
      <w:pPr>
        <w:pStyle w:val="ListParagraph"/>
        <w:numPr>
          <w:ilvl w:val="0"/>
          <w:numId w:val="49"/>
        </w:numPr>
      </w:pPr>
      <w:r w:rsidRPr="00D1733D">
        <w:rPr>
          <w:i/>
        </w:rPr>
        <w:t>pTxPowerDefault</w:t>
      </w:r>
    </w:p>
    <w:p w14:paraId="4DFC51D7" w14:textId="77777777" w:rsidR="00D12B6A" w:rsidRDefault="00D12B6A" w:rsidP="00D1733D">
      <w:pPr>
        <w:pStyle w:val="ListParagraph"/>
        <w:numPr>
          <w:ilvl w:val="0"/>
          <w:numId w:val="49"/>
        </w:numPr>
      </w:pPr>
      <w:r w:rsidRPr="00D1733D">
        <w:rPr>
          <w:i/>
        </w:rPr>
        <w:t>pTxPowerDefault</w:t>
      </w:r>
      <w:r>
        <w:t xml:space="preserve"> + </w:t>
      </w:r>
      <w:r w:rsidRPr="00D12B6A">
        <w:t>vTxPwrCtrlStep</w:t>
      </w:r>
    </w:p>
    <w:p w14:paraId="7F77E64D" w14:textId="68D6176C" w:rsidR="00D1733D" w:rsidRDefault="00D12B6A" w:rsidP="00D1733D">
      <w:pPr>
        <w:pStyle w:val="ListParagraph"/>
        <w:numPr>
          <w:ilvl w:val="0"/>
          <w:numId w:val="49"/>
        </w:numPr>
      </w:pPr>
      <w:r w:rsidRPr="00D1733D">
        <w:rPr>
          <w:i/>
        </w:rPr>
        <w:t>pTxPowerDefault</w:t>
      </w:r>
      <w:r>
        <w:t xml:space="preserve"> </w:t>
      </w:r>
      <w:r w:rsidR="00523DC5">
        <w:t>+</w:t>
      </w:r>
      <w:r>
        <w:t xml:space="preserve"> 2 * </w:t>
      </w:r>
      <w:r w:rsidRPr="00D12B6A">
        <w:t>vTxPwrCtrlStep</w:t>
      </w:r>
      <w:r w:rsidR="00D1733D">
        <w:t xml:space="preserve"> </w:t>
      </w:r>
    </w:p>
    <w:p w14:paraId="784D72AE" w14:textId="0CD862D2" w:rsidR="00E36A3C" w:rsidRDefault="00E36A3C" w:rsidP="00E36A3C">
      <w:r>
        <w:t xml:space="preserve">Where </w:t>
      </w:r>
      <w:r w:rsidRPr="00D12B6A">
        <w:t>vTxPwrCtrlStep</w:t>
      </w:r>
      <w:r>
        <w:t xml:space="preserve"> = 1dB </w:t>
      </w:r>
      <w:r>
        <w:fldChar w:fldCharType="begin"/>
      </w:r>
      <w:r>
        <w:instrText xml:space="preserve"> REF REF_SAEJ29451 \h </w:instrText>
      </w:r>
      <w:r>
        <w:fldChar w:fldCharType="separate"/>
      </w:r>
      <w:ins w:id="57" w:author="Dmitri.Khijniak@7Layers.com" w:date="2017-07-25T16:40:00Z">
        <w:r w:rsidR="00092395" w:rsidRPr="004D5ADE">
          <w:t>[</w:t>
        </w:r>
        <w:r w:rsidR="00092395">
          <w:rPr>
            <w:noProof/>
          </w:rPr>
          <w:t>1</w:t>
        </w:r>
        <w:r w:rsidR="00092395" w:rsidRPr="004D5ADE">
          <w:t>]</w:t>
        </w:r>
      </w:ins>
      <w:del w:id="58" w:author="Dmitri.Khijniak@7Layers.com" w:date="2017-07-25T16:40:00Z">
        <w:r w:rsidR="00EC4622" w:rsidRPr="004D5ADE" w:rsidDel="00092395">
          <w:delText>[</w:delText>
        </w:r>
        <w:r w:rsidR="00EC4622" w:rsidDel="00092395">
          <w:rPr>
            <w:noProof/>
          </w:rPr>
          <w:delText>1</w:delText>
        </w:r>
        <w:r w:rsidR="00EC4622" w:rsidRPr="004D5ADE" w:rsidDel="00092395">
          <w:delText>]</w:delText>
        </w:r>
      </w:del>
      <w:r>
        <w:fldChar w:fldCharType="end"/>
      </w:r>
    </w:p>
    <w:p w14:paraId="6EE0B4CB" w14:textId="1D491D18" w:rsidR="003D45E2" w:rsidRDefault="003D45E2" w:rsidP="00FE56A4"/>
    <w:p w14:paraId="672F8507" w14:textId="77777777" w:rsidR="00B60BB2" w:rsidRPr="00E22969" w:rsidRDefault="00B60BB2" w:rsidP="00E07C5B">
      <w:pPr>
        <w:pStyle w:val="Heading4"/>
      </w:pPr>
      <w:bookmarkStart w:id="59" w:name="_Ref435101463"/>
      <w:r w:rsidRPr="00E22969">
        <w:t>PSID</w:t>
      </w:r>
      <w:bookmarkEnd w:id="59"/>
    </w:p>
    <w:p w14:paraId="250F56C7" w14:textId="00ADBD0C" w:rsidR="00CD0562" w:rsidRPr="00E22969" w:rsidRDefault="00CD0562" w:rsidP="00CD0562">
      <w:r w:rsidRPr="00E22969">
        <w:t xml:space="preserve">Select test values for PSID specified using </w:t>
      </w:r>
      <w:r w:rsidR="001B1CD9">
        <w:rPr>
          <w:i/>
        </w:rPr>
        <w:t>pPSID</w:t>
      </w:r>
      <w:r w:rsidRPr="00E22969">
        <w:t xml:space="preserve"> according to the following table.</w:t>
      </w:r>
    </w:p>
    <w:p w14:paraId="5880E616" w14:textId="57A89B1C" w:rsidR="00530C40" w:rsidRPr="00E22969" w:rsidRDefault="00530C40" w:rsidP="00BE1F51">
      <w:pPr>
        <w:keepNext/>
        <w:keepLines/>
        <w:widowControl w:val="0"/>
        <w:overflowPunct/>
        <w:spacing w:after="0"/>
        <w:ind w:left="3542" w:right="-14"/>
        <w:textAlignment w:val="auto"/>
        <w:rPr>
          <w:sz w:val="24"/>
          <w:szCs w:val="24"/>
        </w:rPr>
      </w:pPr>
      <w:bookmarkStart w:id="60" w:name="_Ref446677365"/>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092395">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092395">
        <w:rPr>
          <w:rFonts w:ascii="Arial" w:hAnsi="Arial"/>
          <w:b/>
          <w:noProof/>
        </w:rPr>
        <w:t>4</w:t>
      </w:r>
      <w:r w:rsidR="005A05F1" w:rsidRPr="00E22969">
        <w:rPr>
          <w:rFonts w:ascii="Arial" w:hAnsi="Arial"/>
          <w:b/>
        </w:rPr>
        <w:fldChar w:fldCharType="end"/>
      </w:r>
      <w:bookmarkEnd w:id="60"/>
      <w:r w:rsidRPr="00E22969">
        <w:rPr>
          <w:rFonts w:ascii="Arial" w:hAnsi="Arial"/>
          <w:b/>
        </w:rPr>
        <w:t xml:space="preserve">: </w:t>
      </w:r>
      <w:r w:rsidRPr="00E22969">
        <w:rPr>
          <w:rFonts w:ascii="Arial" w:hAnsi="Arial" w:cs="Arial"/>
          <w:b/>
          <w:bCs/>
          <w:spacing w:val="2"/>
        </w:rPr>
        <w:t>PSID</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1615"/>
        <w:gridCol w:w="4050"/>
        <w:gridCol w:w="2070"/>
        <w:gridCol w:w="1727"/>
      </w:tblGrid>
      <w:tr w:rsidR="004B361E" w:rsidRPr="00E22969" w14:paraId="782F9188" w14:textId="77777777" w:rsidTr="00F43E99">
        <w:trPr>
          <w:tblHeader/>
          <w:jc w:val="center"/>
        </w:trPr>
        <w:tc>
          <w:tcPr>
            <w:tcW w:w="1615" w:type="dxa"/>
          </w:tcPr>
          <w:p w14:paraId="6407B301" w14:textId="541BCFF0" w:rsidR="004B361E" w:rsidRPr="00E22969" w:rsidRDefault="004B361E" w:rsidP="00D34003">
            <w:pPr>
              <w:keepNext/>
              <w:keepLines/>
              <w:spacing w:after="0"/>
              <w:jc w:val="center"/>
              <w:rPr>
                <w:rFonts w:ascii="Arial" w:hAnsi="Arial"/>
                <w:b/>
                <w:sz w:val="18"/>
              </w:rPr>
            </w:pPr>
            <w:r w:rsidRPr="00E22969">
              <w:rPr>
                <w:rFonts w:ascii="Arial" w:hAnsi="Arial"/>
                <w:b/>
                <w:sz w:val="18"/>
              </w:rPr>
              <w:t xml:space="preserve">Parameter </w:t>
            </w:r>
            <w:r w:rsidR="00D34003">
              <w:rPr>
                <w:rFonts w:ascii="Arial" w:hAnsi="Arial"/>
                <w:b/>
                <w:sz w:val="18"/>
              </w:rPr>
              <w:t>n</w:t>
            </w:r>
            <w:r w:rsidRPr="00E22969">
              <w:rPr>
                <w:rFonts w:ascii="Arial" w:hAnsi="Arial"/>
                <w:b/>
                <w:sz w:val="18"/>
              </w:rPr>
              <w:t>ame</w:t>
            </w:r>
          </w:p>
        </w:tc>
        <w:tc>
          <w:tcPr>
            <w:tcW w:w="4050" w:type="dxa"/>
          </w:tcPr>
          <w:p w14:paraId="166B257A" w14:textId="433C8818" w:rsidR="004B361E" w:rsidRPr="00E22969" w:rsidRDefault="008C741A" w:rsidP="00D34003">
            <w:pPr>
              <w:keepNext/>
              <w:keepLines/>
              <w:spacing w:after="0"/>
              <w:jc w:val="center"/>
              <w:rPr>
                <w:rFonts w:ascii="Arial" w:hAnsi="Arial"/>
                <w:b/>
                <w:sz w:val="18"/>
              </w:rPr>
            </w:pPr>
            <w:r w:rsidRPr="00E22969">
              <w:rPr>
                <w:rFonts w:ascii="Arial" w:hAnsi="Arial"/>
                <w:b/>
                <w:sz w:val="18"/>
              </w:rPr>
              <w:t xml:space="preserve">Range of </w:t>
            </w:r>
            <w:r w:rsidR="00D34003">
              <w:rPr>
                <w:rFonts w:ascii="Arial" w:hAnsi="Arial"/>
                <w:b/>
                <w:sz w:val="18"/>
              </w:rPr>
              <w:t>p</w:t>
            </w:r>
            <w:r>
              <w:rPr>
                <w:rFonts w:ascii="Arial" w:hAnsi="Arial"/>
                <w:b/>
                <w:sz w:val="18"/>
              </w:rPr>
              <w:t xml:space="preserve">ermitted </w:t>
            </w:r>
            <w:r w:rsidR="00D34003">
              <w:rPr>
                <w:rFonts w:ascii="Arial" w:hAnsi="Arial"/>
                <w:b/>
                <w:sz w:val="18"/>
              </w:rPr>
              <w:t>v</w:t>
            </w:r>
            <w:r w:rsidRPr="00E22969">
              <w:rPr>
                <w:rFonts w:ascii="Arial" w:hAnsi="Arial"/>
                <w:b/>
                <w:sz w:val="18"/>
              </w:rPr>
              <w:t>alues</w:t>
            </w:r>
            <w:r w:rsidR="009B4497" w:rsidRPr="00E22969">
              <w:rPr>
                <w:rFonts w:ascii="Arial" w:hAnsi="Arial"/>
                <w:b/>
                <w:sz w:val="18"/>
              </w:rPr>
              <w:t xml:space="preserve"> (p-encoded)</w:t>
            </w:r>
          </w:p>
        </w:tc>
        <w:tc>
          <w:tcPr>
            <w:tcW w:w="2070" w:type="dxa"/>
          </w:tcPr>
          <w:p w14:paraId="27897351" w14:textId="274118D9" w:rsidR="004B361E" w:rsidRPr="00E22969" w:rsidRDefault="00D34003" w:rsidP="00D34003">
            <w:pPr>
              <w:keepNext/>
              <w:keepLines/>
              <w:spacing w:after="0"/>
              <w:jc w:val="center"/>
              <w:rPr>
                <w:rFonts w:ascii="Arial" w:hAnsi="Arial"/>
                <w:b/>
                <w:sz w:val="18"/>
              </w:rPr>
            </w:pPr>
            <w:r>
              <w:rPr>
                <w:rFonts w:ascii="Arial" w:hAnsi="Arial"/>
                <w:b/>
                <w:sz w:val="18"/>
              </w:rPr>
              <w:t>S</w:t>
            </w:r>
            <w:r w:rsidRPr="00E22969">
              <w:rPr>
                <w:rFonts w:ascii="Arial" w:hAnsi="Arial"/>
                <w:b/>
                <w:sz w:val="18"/>
              </w:rPr>
              <w:t xml:space="preserve">etting </w:t>
            </w:r>
            <w:r>
              <w:rPr>
                <w:rFonts w:ascii="Arial" w:hAnsi="Arial"/>
                <w:b/>
                <w:sz w:val="18"/>
              </w:rPr>
              <w:t>u</w:t>
            </w:r>
            <w:r w:rsidRPr="00E22969">
              <w:rPr>
                <w:rFonts w:ascii="Arial" w:hAnsi="Arial"/>
                <w:b/>
                <w:sz w:val="18"/>
              </w:rPr>
              <w:t>sed for testing</w:t>
            </w:r>
          </w:p>
        </w:tc>
        <w:tc>
          <w:tcPr>
            <w:tcW w:w="1727" w:type="dxa"/>
          </w:tcPr>
          <w:p w14:paraId="5F19B487" w14:textId="77777777" w:rsidR="004B361E" w:rsidRPr="00E22969" w:rsidRDefault="004B361E" w:rsidP="00530C40">
            <w:pPr>
              <w:keepNext/>
              <w:keepLines/>
              <w:spacing w:after="0"/>
              <w:jc w:val="center"/>
              <w:rPr>
                <w:rFonts w:ascii="Arial" w:hAnsi="Arial"/>
                <w:b/>
                <w:sz w:val="18"/>
              </w:rPr>
            </w:pPr>
            <w:r w:rsidRPr="00E22969">
              <w:rPr>
                <w:rFonts w:ascii="Arial" w:hAnsi="Arial"/>
                <w:b/>
                <w:sz w:val="18"/>
              </w:rPr>
              <w:t>Reference</w:t>
            </w:r>
          </w:p>
        </w:tc>
      </w:tr>
      <w:tr w:rsidR="004B361E" w:rsidRPr="00E22969" w14:paraId="02817FE0" w14:textId="77777777" w:rsidTr="00F43E99">
        <w:trPr>
          <w:jc w:val="center"/>
        </w:trPr>
        <w:tc>
          <w:tcPr>
            <w:tcW w:w="1615" w:type="dxa"/>
          </w:tcPr>
          <w:p w14:paraId="53EEFD39" w14:textId="77777777" w:rsidR="004B361E" w:rsidRPr="00E22969" w:rsidRDefault="004B361E" w:rsidP="00530C40">
            <w:pPr>
              <w:keepNext/>
              <w:keepLines/>
              <w:spacing w:after="0"/>
              <w:rPr>
                <w:rFonts w:ascii="Arial" w:hAnsi="Arial"/>
                <w:sz w:val="18"/>
              </w:rPr>
            </w:pPr>
            <w:r w:rsidRPr="00E22969">
              <w:rPr>
                <w:rFonts w:ascii="Arial" w:hAnsi="Arial"/>
                <w:sz w:val="18"/>
              </w:rPr>
              <w:t>PSID</w:t>
            </w:r>
          </w:p>
        </w:tc>
        <w:tc>
          <w:tcPr>
            <w:tcW w:w="4050" w:type="dxa"/>
          </w:tcPr>
          <w:p w14:paraId="1275666D" w14:textId="77777777" w:rsidR="004B361E" w:rsidRPr="00E22969" w:rsidRDefault="004B361E" w:rsidP="00530C40">
            <w:pPr>
              <w:keepNext/>
              <w:keepLines/>
              <w:spacing w:after="0"/>
              <w:rPr>
                <w:rFonts w:ascii="Arial" w:hAnsi="Arial"/>
                <w:sz w:val="18"/>
              </w:rPr>
            </w:pPr>
            <w:r w:rsidRPr="00E22969">
              <w:rPr>
                <w:rFonts w:ascii="Arial" w:hAnsi="Arial"/>
                <w:sz w:val="18"/>
              </w:rPr>
              <w:t xml:space="preserve">1byte PSID: </w:t>
            </w:r>
            <w:r w:rsidR="00B5078D" w:rsidRPr="00E22969">
              <w:rPr>
                <w:rFonts w:ascii="Arial" w:hAnsi="Arial"/>
                <w:sz w:val="18"/>
              </w:rPr>
              <w:t>0</w:t>
            </w:r>
            <w:r w:rsidR="009B4497" w:rsidRPr="00E22969">
              <w:rPr>
                <w:rFonts w:ascii="Arial" w:hAnsi="Arial"/>
                <w:sz w:val="18"/>
              </w:rPr>
              <w:t>p</w:t>
            </w:r>
            <w:r w:rsidR="00B5078D" w:rsidRPr="00E22969">
              <w:rPr>
                <w:rFonts w:ascii="Arial" w:hAnsi="Arial"/>
                <w:sz w:val="18"/>
              </w:rPr>
              <w:t>00 to 0</w:t>
            </w:r>
            <w:r w:rsidR="009B4497" w:rsidRPr="00E22969">
              <w:rPr>
                <w:rFonts w:ascii="Arial" w:hAnsi="Arial"/>
                <w:sz w:val="18"/>
              </w:rPr>
              <w:t>p</w:t>
            </w:r>
            <w:r w:rsidR="00B5078D" w:rsidRPr="00E22969">
              <w:rPr>
                <w:rFonts w:ascii="Arial" w:hAnsi="Arial"/>
                <w:sz w:val="18"/>
              </w:rPr>
              <w:t>7F</w:t>
            </w:r>
          </w:p>
          <w:p w14:paraId="3CE71A98" w14:textId="77777777" w:rsidR="004B361E" w:rsidRPr="00E22969" w:rsidRDefault="004B361E" w:rsidP="00530C40">
            <w:pPr>
              <w:keepNext/>
              <w:keepLines/>
              <w:spacing w:after="0"/>
              <w:rPr>
                <w:rFonts w:ascii="Arial" w:hAnsi="Arial"/>
                <w:sz w:val="18"/>
              </w:rPr>
            </w:pPr>
            <w:r w:rsidRPr="00E22969">
              <w:rPr>
                <w:rFonts w:ascii="Arial" w:hAnsi="Arial"/>
                <w:sz w:val="18"/>
              </w:rPr>
              <w:t>2byte PSID</w:t>
            </w:r>
            <w:r w:rsidR="00B5078D" w:rsidRPr="00E22969">
              <w:rPr>
                <w:rFonts w:ascii="Arial" w:hAnsi="Arial"/>
                <w:sz w:val="18"/>
              </w:rPr>
              <w:t xml:space="preserve">: </w:t>
            </w:r>
            <w:r w:rsidR="009B4497" w:rsidRPr="00E22969">
              <w:rPr>
                <w:rFonts w:ascii="Arial" w:hAnsi="Arial"/>
                <w:sz w:val="18"/>
              </w:rPr>
              <w:t>0p</w:t>
            </w:r>
            <w:r w:rsidR="00B5078D" w:rsidRPr="00E22969">
              <w:rPr>
                <w:rFonts w:ascii="Arial" w:hAnsi="Arial"/>
                <w:sz w:val="18"/>
              </w:rPr>
              <w:t>80</w:t>
            </w:r>
            <w:r w:rsidR="009B4497" w:rsidRPr="00E22969">
              <w:rPr>
                <w:rFonts w:ascii="Arial" w:hAnsi="Arial"/>
                <w:sz w:val="18"/>
              </w:rPr>
              <w:t>-00</w:t>
            </w:r>
            <w:r w:rsidR="00B5078D" w:rsidRPr="00E22969">
              <w:rPr>
                <w:rFonts w:ascii="Arial" w:hAnsi="Arial"/>
                <w:sz w:val="18"/>
              </w:rPr>
              <w:t xml:space="preserve"> to 0</w:t>
            </w:r>
            <w:r w:rsidR="009B4497" w:rsidRPr="00E22969">
              <w:rPr>
                <w:rFonts w:ascii="Arial" w:hAnsi="Arial"/>
                <w:sz w:val="18"/>
              </w:rPr>
              <w:t>pBF-FF</w:t>
            </w:r>
          </w:p>
          <w:p w14:paraId="08F41F80" w14:textId="77777777" w:rsidR="004B361E" w:rsidRPr="00E22969" w:rsidRDefault="004B361E" w:rsidP="00530C40">
            <w:pPr>
              <w:keepNext/>
              <w:keepLines/>
              <w:spacing w:after="0"/>
              <w:rPr>
                <w:rFonts w:ascii="Arial" w:hAnsi="Arial"/>
                <w:sz w:val="18"/>
              </w:rPr>
            </w:pPr>
            <w:r w:rsidRPr="00E22969">
              <w:rPr>
                <w:rFonts w:ascii="Arial" w:hAnsi="Arial"/>
                <w:sz w:val="18"/>
              </w:rPr>
              <w:t>3byte PSID</w:t>
            </w:r>
            <w:r w:rsidR="00B5078D" w:rsidRPr="00E22969">
              <w:rPr>
                <w:rFonts w:ascii="Arial" w:hAnsi="Arial"/>
                <w:sz w:val="18"/>
              </w:rPr>
              <w:t>: 0</w:t>
            </w:r>
            <w:r w:rsidR="009B4497" w:rsidRPr="00E22969">
              <w:rPr>
                <w:rFonts w:ascii="Arial" w:hAnsi="Arial"/>
                <w:sz w:val="18"/>
              </w:rPr>
              <w:t>pC0-00-00</w:t>
            </w:r>
            <w:r w:rsidR="00B5078D" w:rsidRPr="00E22969">
              <w:rPr>
                <w:rFonts w:ascii="Arial" w:hAnsi="Arial"/>
                <w:sz w:val="18"/>
              </w:rPr>
              <w:t xml:space="preserve"> to 0</w:t>
            </w:r>
            <w:r w:rsidR="009B4497" w:rsidRPr="00E22969">
              <w:rPr>
                <w:rFonts w:ascii="Arial" w:hAnsi="Arial"/>
                <w:sz w:val="18"/>
              </w:rPr>
              <w:t>pDF-FF-FF</w:t>
            </w:r>
          </w:p>
          <w:p w14:paraId="186922A8" w14:textId="77777777" w:rsidR="004B361E" w:rsidRPr="00E22969" w:rsidRDefault="004B361E" w:rsidP="00A92A57">
            <w:pPr>
              <w:keepNext/>
              <w:keepLines/>
              <w:spacing w:after="0"/>
              <w:rPr>
                <w:rFonts w:ascii="Arial" w:hAnsi="Arial"/>
                <w:sz w:val="18"/>
              </w:rPr>
            </w:pPr>
            <w:r w:rsidRPr="00E22969">
              <w:rPr>
                <w:rFonts w:ascii="Arial" w:hAnsi="Arial"/>
                <w:sz w:val="18"/>
              </w:rPr>
              <w:t>4byte PSID</w:t>
            </w:r>
            <w:r w:rsidR="00B5078D" w:rsidRPr="00E22969">
              <w:rPr>
                <w:rFonts w:ascii="Arial" w:hAnsi="Arial"/>
                <w:sz w:val="18"/>
              </w:rPr>
              <w:t>: 0</w:t>
            </w:r>
            <w:r w:rsidR="00A92A57" w:rsidRPr="00E22969">
              <w:rPr>
                <w:rFonts w:ascii="Arial" w:hAnsi="Arial"/>
                <w:sz w:val="18"/>
              </w:rPr>
              <w:t>pE</w:t>
            </w:r>
            <w:r w:rsidR="00B5078D" w:rsidRPr="00E22969">
              <w:rPr>
                <w:rFonts w:ascii="Arial" w:hAnsi="Arial"/>
                <w:sz w:val="18"/>
              </w:rPr>
              <w:t>0-</w:t>
            </w:r>
            <w:r w:rsidR="00A92A57" w:rsidRPr="00E22969">
              <w:rPr>
                <w:rFonts w:ascii="Arial" w:hAnsi="Arial"/>
                <w:sz w:val="18"/>
              </w:rPr>
              <w:t>0</w:t>
            </w:r>
            <w:r w:rsidR="00B5078D" w:rsidRPr="00E22969">
              <w:rPr>
                <w:rFonts w:ascii="Arial" w:hAnsi="Arial"/>
                <w:sz w:val="18"/>
              </w:rPr>
              <w:t>0-</w:t>
            </w:r>
            <w:r w:rsidR="00A92A57" w:rsidRPr="00E22969">
              <w:rPr>
                <w:rFonts w:ascii="Arial" w:hAnsi="Arial"/>
                <w:sz w:val="18"/>
              </w:rPr>
              <w:t>0</w:t>
            </w:r>
            <w:r w:rsidR="00B5078D" w:rsidRPr="00E22969">
              <w:rPr>
                <w:rFonts w:ascii="Arial" w:hAnsi="Arial"/>
                <w:sz w:val="18"/>
              </w:rPr>
              <w:t>0</w:t>
            </w:r>
            <w:r w:rsidR="00A92A57" w:rsidRPr="00E22969">
              <w:rPr>
                <w:rFonts w:ascii="Arial" w:hAnsi="Arial"/>
                <w:sz w:val="18"/>
              </w:rPr>
              <w:t>-00</w:t>
            </w:r>
            <w:r w:rsidR="00B5078D" w:rsidRPr="00E22969">
              <w:rPr>
                <w:rFonts w:ascii="Arial" w:hAnsi="Arial"/>
                <w:sz w:val="18"/>
              </w:rPr>
              <w:t xml:space="preserve"> to 0</w:t>
            </w:r>
            <w:r w:rsidR="00A92A57" w:rsidRPr="00E22969">
              <w:rPr>
                <w:rFonts w:ascii="Arial" w:hAnsi="Arial"/>
                <w:sz w:val="18"/>
              </w:rPr>
              <w:t>pEF-FF-FF-FF</w:t>
            </w:r>
          </w:p>
        </w:tc>
        <w:tc>
          <w:tcPr>
            <w:tcW w:w="2070" w:type="dxa"/>
          </w:tcPr>
          <w:p w14:paraId="14634081" w14:textId="77777777" w:rsidR="004B361E" w:rsidRPr="00E22969" w:rsidRDefault="00100DC1" w:rsidP="00530C40">
            <w:pPr>
              <w:keepNext/>
              <w:keepLines/>
              <w:spacing w:after="0"/>
              <w:rPr>
                <w:rFonts w:ascii="Arial" w:hAnsi="Arial"/>
                <w:sz w:val="18"/>
              </w:rPr>
            </w:pPr>
            <w:r w:rsidRPr="00E22969">
              <w:rPr>
                <w:rFonts w:ascii="Arial" w:hAnsi="Arial"/>
                <w:sz w:val="18"/>
              </w:rPr>
              <w:t>0</w:t>
            </w:r>
            <w:r w:rsidR="00A92A57" w:rsidRPr="00E22969">
              <w:rPr>
                <w:rFonts w:ascii="Arial" w:hAnsi="Arial"/>
                <w:sz w:val="18"/>
              </w:rPr>
              <w:t>p</w:t>
            </w:r>
            <w:r w:rsidRPr="00E22969">
              <w:rPr>
                <w:rFonts w:ascii="Arial" w:hAnsi="Arial"/>
                <w:sz w:val="18"/>
              </w:rPr>
              <w:t>7F</w:t>
            </w:r>
          </w:p>
          <w:p w14:paraId="3EAE548E" w14:textId="77777777" w:rsidR="00100DC1" w:rsidRPr="00E22969" w:rsidRDefault="00100DC1" w:rsidP="00B66F82">
            <w:pPr>
              <w:keepNext/>
              <w:keepLines/>
              <w:spacing w:after="0"/>
              <w:rPr>
                <w:rFonts w:ascii="Arial" w:hAnsi="Arial"/>
                <w:sz w:val="18"/>
              </w:rPr>
            </w:pPr>
            <w:r w:rsidRPr="00E22969">
              <w:rPr>
                <w:rFonts w:ascii="Arial" w:hAnsi="Arial"/>
                <w:sz w:val="18"/>
              </w:rPr>
              <w:t>0</w:t>
            </w:r>
            <w:r w:rsidR="00A92A57" w:rsidRPr="00E22969">
              <w:rPr>
                <w:rFonts w:ascii="Arial" w:hAnsi="Arial"/>
                <w:sz w:val="18"/>
              </w:rPr>
              <w:t>p</w:t>
            </w:r>
            <w:r w:rsidR="00B66F82" w:rsidRPr="00E22969">
              <w:rPr>
                <w:rFonts w:ascii="Arial" w:hAnsi="Arial"/>
                <w:sz w:val="18"/>
              </w:rPr>
              <w:t>BF-FF</w:t>
            </w:r>
          </w:p>
          <w:p w14:paraId="40EE8E33" w14:textId="77777777" w:rsidR="00B66F82" w:rsidRPr="00E22969" w:rsidRDefault="00B66F82" w:rsidP="00B66F82">
            <w:pPr>
              <w:keepNext/>
              <w:keepLines/>
              <w:spacing w:after="0"/>
              <w:rPr>
                <w:rFonts w:ascii="Arial" w:hAnsi="Arial"/>
                <w:sz w:val="18"/>
              </w:rPr>
            </w:pPr>
            <w:r w:rsidRPr="00E22969">
              <w:rPr>
                <w:rFonts w:ascii="Arial" w:hAnsi="Arial"/>
                <w:sz w:val="18"/>
              </w:rPr>
              <w:t>0pDF-FF-FF</w:t>
            </w:r>
          </w:p>
          <w:p w14:paraId="1AD2005D" w14:textId="77777777" w:rsidR="00B66F82" w:rsidRPr="00E22969" w:rsidRDefault="00B66F82" w:rsidP="00B66F82">
            <w:pPr>
              <w:keepNext/>
              <w:keepLines/>
              <w:spacing w:after="0"/>
              <w:rPr>
                <w:rFonts w:ascii="Arial" w:hAnsi="Arial"/>
                <w:sz w:val="18"/>
              </w:rPr>
            </w:pPr>
            <w:r w:rsidRPr="00E22969">
              <w:rPr>
                <w:rFonts w:ascii="Arial" w:hAnsi="Arial"/>
                <w:sz w:val="18"/>
              </w:rPr>
              <w:t>0pEF-FF-FF-FF</w:t>
            </w:r>
          </w:p>
        </w:tc>
        <w:tc>
          <w:tcPr>
            <w:tcW w:w="1727" w:type="dxa"/>
          </w:tcPr>
          <w:p w14:paraId="0564AE5B" w14:textId="4FECF96F" w:rsidR="004B361E" w:rsidRPr="00E22969" w:rsidRDefault="00F3001B" w:rsidP="00530C40">
            <w:pPr>
              <w:keepNext/>
              <w:keepLines/>
              <w:spacing w:after="0"/>
              <w:rPr>
                <w:rFonts w:ascii="Arial" w:hAnsi="Arial"/>
                <w:sz w:val="18"/>
              </w:rPr>
            </w:pPr>
            <w:r>
              <w:rPr>
                <w:rFonts w:ascii="Arial" w:hAnsi="Arial"/>
                <w:sz w:val="18"/>
              </w:rPr>
              <w:fldChar w:fldCharType="begin"/>
            </w:r>
            <w:r>
              <w:rPr>
                <w:rFonts w:ascii="Arial" w:hAnsi="Arial"/>
                <w:sz w:val="18"/>
              </w:rPr>
              <w:instrText xml:space="preserve"> REF REF_IEEE160912 \h </w:instrText>
            </w:r>
            <w:r>
              <w:rPr>
                <w:rFonts w:ascii="Arial" w:hAnsi="Arial"/>
                <w:sz w:val="18"/>
              </w:rPr>
            </w:r>
            <w:r>
              <w:rPr>
                <w:rFonts w:ascii="Arial" w:hAnsi="Arial"/>
                <w:sz w:val="18"/>
              </w:rPr>
              <w:fldChar w:fldCharType="separate"/>
            </w:r>
            <w:ins w:id="61" w:author="Dmitri.Khijniak@7Layers.com" w:date="2017-07-25T16:40:00Z">
              <w:r w:rsidR="00092395" w:rsidRPr="00E22969">
                <w:t>[</w:t>
              </w:r>
              <w:r w:rsidR="00092395">
                <w:rPr>
                  <w:noProof/>
                </w:rPr>
                <w:t>5</w:t>
              </w:r>
              <w:r w:rsidR="00092395" w:rsidRPr="00E22969">
                <w:t>]</w:t>
              </w:r>
            </w:ins>
            <w:del w:id="62" w:author="Dmitri.Khijniak@7Layers.com" w:date="2017-07-25T16:40:00Z">
              <w:r w:rsidR="00EC4622" w:rsidRPr="00E22969" w:rsidDel="00092395">
                <w:delText>[</w:delText>
              </w:r>
              <w:r w:rsidR="00EC4622" w:rsidDel="00092395">
                <w:rPr>
                  <w:noProof/>
                </w:rPr>
                <w:delText>5</w:delText>
              </w:r>
              <w:r w:rsidR="00EC4622" w:rsidRPr="00E22969" w:rsidDel="00092395">
                <w:delText>]</w:delText>
              </w:r>
            </w:del>
            <w:r>
              <w:rPr>
                <w:rFonts w:ascii="Arial" w:hAnsi="Arial"/>
                <w:sz w:val="18"/>
              </w:rPr>
              <w:fldChar w:fldCharType="end"/>
            </w:r>
          </w:p>
        </w:tc>
      </w:tr>
      <w:tr w:rsidR="00E55BF1" w:rsidRPr="00E22969" w14:paraId="2CFC58FA" w14:textId="77777777" w:rsidTr="00F43E99">
        <w:trPr>
          <w:jc w:val="center"/>
        </w:trPr>
        <w:tc>
          <w:tcPr>
            <w:tcW w:w="1615" w:type="dxa"/>
          </w:tcPr>
          <w:p w14:paraId="67EE3447" w14:textId="3858703E" w:rsidR="00E55BF1" w:rsidRDefault="00E55BF1" w:rsidP="00530C40">
            <w:pPr>
              <w:keepNext/>
              <w:keepLines/>
              <w:spacing w:after="0"/>
              <w:rPr>
                <w:rFonts w:ascii="Arial" w:hAnsi="Arial"/>
                <w:sz w:val="18"/>
              </w:rPr>
            </w:pPr>
            <w:r>
              <w:rPr>
                <w:rFonts w:ascii="Arial" w:hAnsi="Arial"/>
                <w:sz w:val="18"/>
              </w:rPr>
              <w:t>PSID1</w:t>
            </w:r>
          </w:p>
          <w:p w14:paraId="3112DCA3" w14:textId="33D6DC4E" w:rsidR="00E55BF1" w:rsidRPr="00E22969" w:rsidRDefault="00E55BF1" w:rsidP="00530C40">
            <w:pPr>
              <w:keepNext/>
              <w:keepLines/>
              <w:spacing w:after="0"/>
              <w:rPr>
                <w:rFonts w:ascii="Arial" w:hAnsi="Arial"/>
                <w:sz w:val="18"/>
              </w:rPr>
            </w:pPr>
            <w:r>
              <w:rPr>
                <w:rFonts w:ascii="Arial" w:hAnsi="Arial"/>
                <w:sz w:val="18"/>
              </w:rPr>
              <w:t>PSID2</w:t>
            </w:r>
          </w:p>
        </w:tc>
        <w:tc>
          <w:tcPr>
            <w:tcW w:w="4050" w:type="dxa"/>
          </w:tcPr>
          <w:p w14:paraId="3BA71AB4" w14:textId="39B7467E" w:rsidR="00E55BF1" w:rsidRPr="00E22969" w:rsidRDefault="00E55BF1" w:rsidP="00530C40">
            <w:pPr>
              <w:keepNext/>
              <w:keepLines/>
              <w:spacing w:after="0"/>
              <w:rPr>
                <w:rFonts w:ascii="Arial" w:hAnsi="Arial"/>
                <w:sz w:val="18"/>
              </w:rPr>
            </w:pPr>
          </w:p>
        </w:tc>
        <w:tc>
          <w:tcPr>
            <w:tcW w:w="2070" w:type="dxa"/>
          </w:tcPr>
          <w:p w14:paraId="342BEA5B" w14:textId="77777777" w:rsidR="00E55BF1" w:rsidRDefault="00A27A65" w:rsidP="00A27A65">
            <w:pPr>
              <w:keepNext/>
              <w:keepLines/>
              <w:spacing w:after="0"/>
              <w:rPr>
                <w:rFonts w:ascii="Arial" w:hAnsi="Arial"/>
                <w:sz w:val="18"/>
              </w:rPr>
            </w:pPr>
            <w:r>
              <w:rPr>
                <w:rFonts w:ascii="Arial" w:hAnsi="Arial"/>
                <w:sz w:val="18"/>
              </w:rPr>
              <w:t>0p7F</w:t>
            </w:r>
          </w:p>
          <w:p w14:paraId="14B83BCB" w14:textId="13CA77A2" w:rsidR="00A27A65" w:rsidRPr="00E22969" w:rsidRDefault="00A27A65" w:rsidP="00A27A65">
            <w:pPr>
              <w:keepNext/>
              <w:keepLines/>
              <w:spacing w:after="0"/>
              <w:rPr>
                <w:rFonts w:ascii="Arial" w:hAnsi="Arial"/>
                <w:sz w:val="18"/>
              </w:rPr>
            </w:pPr>
            <w:r w:rsidRPr="00E22969">
              <w:rPr>
                <w:rFonts w:ascii="Arial" w:hAnsi="Arial"/>
                <w:sz w:val="18"/>
              </w:rPr>
              <w:t>0pBF-FF</w:t>
            </w:r>
          </w:p>
        </w:tc>
        <w:tc>
          <w:tcPr>
            <w:tcW w:w="1727" w:type="dxa"/>
          </w:tcPr>
          <w:p w14:paraId="7ADA8A66" w14:textId="03F0972E" w:rsidR="00E55BF1" w:rsidRPr="00E22969" w:rsidRDefault="00F3001B" w:rsidP="00530C40">
            <w:pPr>
              <w:keepNext/>
              <w:keepLines/>
              <w:spacing w:after="0"/>
              <w:rPr>
                <w:rFonts w:ascii="Arial" w:hAnsi="Arial"/>
                <w:sz w:val="18"/>
              </w:rPr>
            </w:pPr>
            <w:r>
              <w:rPr>
                <w:rFonts w:ascii="Arial" w:hAnsi="Arial"/>
                <w:sz w:val="18"/>
              </w:rPr>
              <w:fldChar w:fldCharType="begin"/>
            </w:r>
            <w:r>
              <w:rPr>
                <w:rFonts w:ascii="Arial" w:hAnsi="Arial"/>
                <w:sz w:val="18"/>
              </w:rPr>
              <w:instrText xml:space="preserve"> REF REF_IEEE160912 \h </w:instrText>
            </w:r>
            <w:r>
              <w:rPr>
                <w:rFonts w:ascii="Arial" w:hAnsi="Arial"/>
                <w:sz w:val="18"/>
              </w:rPr>
            </w:r>
            <w:r>
              <w:rPr>
                <w:rFonts w:ascii="Arial" w:hAnsi="Arial"/>
                <w:sz w:val="18"/>
              </w:rPr>
              <w:fldChar w:fldCharType="separate"/>
            </w:r>
            <w:ins w:id="63" w:author="Dmitri.Khijniak@7Layers.com" w:date="2017-07-25T16:40:00Z">
              <w:r w:rsidR="00092395" w:rsidRPr="00E22969">
                <w:t>[</w:t>
              </w:r>
              <w:r w:rsidR="00092395">
                <w:rPr>
                  <w:noProof/>
                </w:rPr>
                <w:t>5</w:t>
              </w:r>
              <w:r w:rsidR="00092395" w:rsidRPr="00E22969">
                <w:t>]</w:t>
              </w:r>
            </w:ins>
            <w:del w:id="64" w:author="Dmitri.Khijniak@7Layers.com" w:date="2017-07-25T16:40:00Z">
              <w:r w:rsidR="00EC4622" w:rsidRPr="00E22969" w:rsidDel="00092395">
                <w:delText>[</w:delText>
              </w:r>
              <w:r w:rsidR="00EC4622" w:rsidDel="00092395">
                <w:rPr>
                  <w:noProof/>
                </w:rPr>
                <w:delText>5</w:delText>
              </w:r>
              <w:r w:rsidR="00EC4622" w:rsidRPr="00E22969" w:rsidDel="00092395">
                <w:delText>]</w:delText>
              </w:r>
            </w:del>
            <w:r>
              <w:rPr>
                <w:rFonts w:ascii="Arial" w:hAnsi="Arial"/>
                <w:sz w:val="18"/>
              </w:rPr>
              <w:fldChar w:fldCharType="end"/>
            </w:r>
          </w:p>
        </w:tc>
      </w:tr>
      <w:tr w:rsidR="00B66F82" w:rsidRPr="00E22969" w14:paraId="17C3BE1F" w14:textId="77777777" w:rsidTr="00F43E99">
        <w:trPr>
          <w:jc w:val="center"/>
        </w:trPr>
        <w:tc>
          <w:tcPr>
            <w:tcW w:w="1615" w:type="dxa"/>
          </w:tcPr>
          <w:p w14:paraId="3D136B4C" w14:textId="0FD4CB4F" w:rsidR="000C7104" w:rsidRPr="00E22969" w:rsidRDefault="00B66F82" w:rsidP="00B66F82">
            <w:pPr>
              <w:keepNext/>
              <w:keepLines/>
              <w:spacing w:after="0"/>
              <w:rPr>
                <w:rFonts w:ascii="Arial" w:hAnsi="Arial"/>
                <w:sz w:val="18"/>
              </w:rPr>
            </w:pPr>
            <w:r w:rsidRPr="00E22969">
              <w:rPr>
                <w:rFonts w:ascii="Arial" w:hAnsi="Arial"/>
                <w:sz w:val="18"/>
              </w:rPr>
              <w:t xml:space="preserve">PSID </w:t>
            </w:r>
            <w:r w:rsidR="000C7104" w:rsidRPr="00E22969">
              <w:rPr>
                <w:rFonts w:ascii="Arial" w:hAnsi="Arial"/>
                <w:sz w:val="18"/>
              </w:rPr>
              <w:t xml:space="preserve">for </w:t>
            </w:r>
          </w:p>
          <w:p w14:paraId="2D0821EC" w14:textId="77777777" w:rsidR="000C7104" w:rsidRPr="00E22969" w:rsidRDefault="000C7104" w:rsidP="00B66F82">
            <w:pPr>
              <w:keepNext/>
              <w:keepLines/>
              <w:spacing w:after="0"/>
              <w:rPr>
                <w:rFonts w:ascii="Arial" w:hAnsi="Arial"/>
                <w:sz w:val="18"/>
              </w:rPr>
            </w:pPr>
            <w:r w:rsidRPr="00E22969">
              <w:rPr>
                <w:rFonts w:ascii="Arial" w:hAnsi="Arial"/>
                <w:sz w:val="18"/>
              </w:rPr>
              <w:t xml:space="preserve">  WSA</w:t>
            </w:r>
          </w:p>
          <w:p w14:paraId="2C0A2703" w14:textId="77777777" w:rsidR="000C7104" w:rsidRPr="00E22969" w:rsidRDefault="000C7104" w:rsidP="00B66F82">
            <w:pPr>
              <w:keepNext/>
              <w:keepLines/>
              <w:spacing w:after="0"/>
              <w:rPr>
                <w:rFonts w:ascii="Arial" w:hAnsi="Arial"/>
                <w:sz w:val="18"/>
              </w:rPr>
            </w:pPr>
            <w:r w:rsidRPr="00E22969">
              <w:rPr>
                <w:rFonts w:ascii="Arial" w:hAnsi="Arial"/>
                <w:sz w:val="18"/>
              </w:rPr>
              <w:t xml:space="preserve">  WAVE Sec Mgmt</w:t>
            </w:r>
          </w:p>
          <w:p w14:paraId="1C87747C" w14:textId="77777777" w:rsidR="00B66F82" w:rsidRPr="00E22969" w:rsidRDefault="000C7104" w:rsidP="00B66F82">
            <w:pPr>
              <w:keepNext/>
              <w:keepLines/>
              <w:spacing w:after="0"/>
              <w:rPr>
                <w:rFonts w:ascii="Arial" w:hAnsi="Arial"/>
                <w:sz w:val="18"/>
              </w:rPr>
            </w:pPr>
            <w:r w:rsidRPr="00E22969">
              <w:rPr>
                <w:rFonts w:ascii="Arial" w:hAnsi="Arial"/>
                <w:sz w:val="18"/>
              </w:rPr>
              <w:t xml:space="preserve">  </w:t>
            </w:r>
            <w:r w:rsidR="00B66F82" w:rsidRPr="00E22969">
              <w:rPr>
                <w:rFonts w:ascii="Arial" w:hAnsi="Arial"/>
                <w:sz w:val="18"/>
              </w:rPr>
              <w:t>BSM</w:t>
            </w:r>
          </w:p>
          <w:p w14:paraId="138C7D16" w14:textId="45F22027" w:rsidR="000C7104" w:rsidRPr="00E22969" w:rsidRDefault="009C5206" w:rsidP="00B66F82">
            <w:pPr>
              <w:keepNext/>
              <w:keepLines/>
              <w:spacing w:after="0"/>
              <w:rPr>
                <w:rFonts w:ascii="Arial" w:hAnsi="Arial"/>
                <w:sz w:val="18"/>
              </w:rPr>
            </w:pPr>
            <w:r>
              <w:rPr>
                <w:rFonts w:ascii="Arial" w:hAnsi="Arial"/>
                <w:sz w:val="18"/>
              </w:rPr>
              <w:t xml:space="preserve">  IP</w:t>
            </w:r>
            <w:r w:rsidR="000C7104" w:rsidRPr="00E22969">
              <w:rPr>
                <w:rFonts w:ascii="Arial" w:hAnsi="Arial"/>
                <w:sz w:val="18"/>
              </w:rPr>
              <w:t xml:space="preserve"> routing</w:t>
            </w:r>
          </w:p>
        </w:tc>
        <w:tc>
          <w:tcPr>
            <w:tcW w:w="4050" w:type="dxa"/>
          </w:tcPr>
          <w:p w14:paraId="0FA765C6" w14:textId="77777777" w:rsidR="00B66F82" w:rsidRPr="00E22969" w:rsidRDefault="00B66F82" w:rsidP="00530C40">
            <w:pPr>
              <w:keepNext/>
              <w:keepLines/>
              <w:spacing w:after="0"/>
              <w:rPr>
                <w:rFonts w:ascii="Arial" w:hAnsi="Arial"/>
                <w:sz w:val="18"/>
              </w:rPr>
            </w:pPr>
          </w:p>
        </w:tc>
        <w:tc>
          <w:tcPr>
            <w:tcW w:w="2070" w:type="dxa"/>
          </w:tcPr>
          <w:p w14:paraId="23F819EC" w14:textId="77777777" w:rsidR="000C7104" w:rsidRPr="00E22969" w:rsidRDefault="000C7104" w:rsidP="00530C40">
            <w:pPr>
              <w:keepNext/>
              <w:keepLines/>
              <w:spacing w:after="0"/>
              <w:rPr>
                <w:rFonts w:ascii="Arial" w:hAnsi="Arial"/>
                <w:sz w:val="18"/>
              </w:rPr>
            </w:pPr>
          </w:p>
          <w:p w14:paraId="00074708" w14:textId="77777777" w:rsidR="000C7104" w:rsidRPr="00E22969" w:rsidRDefault="000C7104" w:rsidP="00530C40">
            <w:pPr>
              <w:keepNext/>
              <w:keepLines/>
              <w:spacing w:after="0"/>
              <w:rPr>
                <w:rFonts w:ascii="Arial" w:hAnsi="Arial"/>
                <w:sz w:val="18"/>
              </w:rPr>
            </w:pPr>
            <w:r w:rsidRPr="00E22969">
              <w:rPr>
                <w:rFonts w:ascii="Arial" w:hAnsi="Arial"/>
                <w:sz w:val="18"/>
              </w:rPr>
              <w:t>0p80-07</w:t>
            </w:r>
          </w:p>
          <w:p w14:paraId="323CBEA5" w14:textId="77777777" w:rsidR="000C7104" w:rsidRPr="00E22969" w:rsidRDefault="000C7104" w:rsidP="00530C40">
            <w:pPr>
              <w:keepNext/>
              <w:keepLines/>
              <w:spacing w:after="0"/>
              <w:rPr>
                <w:rFonts w:ascii="Arial" w:hAnsi="Arial"/>
                <w:sz w:val="18"/>
              </w:rPr>
            </w:pPr>
            <w:r w:rsidRPr="00E22969">
              <w:rPr>
                <w:rFonts w:ascii="Arial" w:hAnsi="Arial"/>
                <w:sz w:val="18"/>
              </w:rPr>
              <w:t>0p23</w:t>
            </w:r>
          </w:p>
          <w:p w14:paraId="5F6A9762" w14:textId="77777777" w:rsidR="00B66F82" w:rsidRPr="00E22969" w:rsidRDefault="00B66F82" w:rsidP="00530C40">
            <w:pPr>
              <w:keepNext/>
              <w:keepLines/>
              <w:spacing w:after="0"/>
              <w:rPr>
                <w:rFonts w:ascii="Arial" w:hAnsi="Arial"/>
                <w:sz w:val="18"/>
              </w:rPr>
            </w:pPr>
            <w:r w:rsidRPr="00E22969">
              <w:rPr>
                <w:rFonts w:ascii="Arial" w:hAnsi="Arial"/>
                <w:sz w:val="18"/>
              </w:rPr>
              <w:t>0p</w:t>
            </w:r>
            <w:r w:rsidR="000C7104" w:rsidRPr="00E22969">
              <w:rPr>
                <w:rFonts w:ascii="Arial" w:hAnsi="Arial"/>
                <w:sz w:val="18"/>
              </w:rPr>
              <w:t>20</w:t>
            </w:r>
          </w:p>
          <w:p w14:paraId="173E711B" w14:textId="77777777" w:rsidR="000C7104" w:rsidRPr="00E22969" w:rsidRDefault="000C7104" w:rsidP="00530C40">
            <w:pPr>
              <w:keepNext/>
              <w:keepLines/>
              <w:spacing w:after="0"/>
              <w:rPr>
                <w:rFonts w:ascii="Arial" w:hAnsi="Arial"/>
                <w:sz w:val="18"/>
              </w:rPr>
            </w:pPr>
            <w:r w:rsidRPr="00E22969">
              <w:rPr>
                <w:rFonts w:ascii="Arial" w:hAnsi="Arial"/>
                <w:sz w:val="18"/>
              </w:rPr>
              <w:t>0pEF-FF-FF-FE</w:t>
            </w:r>
          </w:p>
        </w:tc>
        <w:tc>
          <w:tcPr>
            <w:tcW w:w="1727" w:type="dxa"/>
          </w:tcPr>
          <w:p w14:paraId="5185DEDE" w14:textId="200F5063" w:rsidR="00B66F82" w:rsidRPr="00E22969" w:rsidRDefault="00F3001B" w:rsidP="00530C40">
            <w:pPr>
              <w:keepNext/>
              <w:keepLines/>
              <w:spacing w:after="0"/>
              <w:rPr>
                <w:rFonts w:ascii="Arial" w:hAnsi="Arial"/>
                <w:sz w:val="18"/>
              </w:rPr>
            </w:pPr>
            <w:r>
              <w:rPr>
                <w:rFonts w:ascii="Arial" w:hAnsi="Arial"/>
                <w:sz w:val="18"/>
              </w:rPr>
              <w:fldChar w:fldCharType="begin"/>
            </w:r>
            <w:r>
              <w:rPr>
                <w:rFonts w:ascii="Arial" w:hAnsi="Arial"/>
                <w:sz w:val="18"/>
              </w:rPr>
              <w:instrText xml:space="preserve"> REF REF_IEEE160912 \h </w:instrText>
            </w:r>
            <w:r>
              <w:rPr>
                <w:rFonts w:ascii="Arial" w:hAnsi="Arial"/>
                <w:sz w:val="18"/>
              </w:rPr>
            </w:r>
            <w:r>
              <w:rPr>
                <w:rFonts w:ascii="Arial" w:hAnsi="Arial"/>
                <w:sz w:val="18"/>
              </w:rPr>
              <w:fldChar w:fldCharType="separate"/>
            </w:r>
            <w:ins w:id="65" w:author="Dmitri.Khijniak@7Layers.com" w:date="2017-07-25T16:40:00Z">
              <w:r w:rsidR="00092395" w:rsidRPr="00E22969">
                <w:t>[</w:t>
              </w:r>
              <w:r w:rsidR="00092395">
                <w:rPr>
                  <w:noProof/>
                </w:rPr>
                <w:t>5</w:t>
              </w:r>
              <w:r w:rsidR="00092395" w:rsidRPr="00E22969">
                <w:t>]</w:t>
              </w:r>
            </w:ins>
            <w:del w:id="66" w:author="Dmitri.Khijniak@7Layers.com" w:date="2017-07-25T16:40:00Z">
              <w:r w:rsidR="00EC4622" w:rsidRPr="00E22969" w:rsidDel="00092395">
                <w:delText>[</w:delText>
              </w:r>
              <w:r w:rsidR="00EC4622" w:rsidDel="00092395">
                <w:rPr>
                  <w:noProof/>
                </w:rPr>
                <w:delText>5</w:delText>
              </w:r>
              <w:r w:rsidR="00EC4622" w:rsidRPr="00E22969" w:rsidDel="00092395">
                <w:delText>]</w:delText>
              </w:r>
            </w:del>
            <w:r>
              <w:rPr>
                <w:rFonts w:ascii="Arial" w:hAnsi="Arial"/>
                <w:sz w:val="18"/>
              </w:rPr>
              <w:fldChar w:fldCharType="end"/>
            </w:r>
          </w:p>
        </w:tc>
      </w:tr>
    </w:tbl>
    <w:p w14:paraId="4B616C13" w14:textId="77777777" w:rsidR="00BF5A64" w:rsidRPr="00E22969" w:rsidRDefault="00BF5A64" w:rsidP="00075707"/>
    <w:p w14:paraId="63BC91E1" w14:textId="77777777" w:rsidR="005B343B" w:rsidRPr="00E22969" w:rsidRDefault="005B343B" w:rsidP="005B343B">
      <w:pPr>
        <w:pStyle w:val="Heading4"/>
      </w:pPr>
      <w:r>
        <w:lastRenderedPageBreak/>
        <w:t>User Priority</w:t>
      </w:r>
    </w:p>
    <w:p w14:paraId="54355B80" w14:textId="301BB7EF" w:rsidR="005B343B" w:rsidRPr="00E22969" w:rsidRDefault="005B343B" w:rsidP="005B343B">
      <w:pPr>
        <w:keepNext/>
        <w:keepLines/>
        <w:widowControl w:val="0"/>
        <w:overflowPunct/>
        <w:spacing w:after="0"/>
        <w:ind w:left="3542" w:right="-14"/>
        <w:textAlignment w:val="auto"/>
        <w:rPr>
          <w:sz w:val="24"/>
          <w:szCs w:val="24"/>
        </w:rPr>
      </w:pPr>
      <w:r w:rsidRPr="00E22969">
        <w:rPr>
          <w:rFonts w:ascii="Arial" w:hAnsi="Arial"/>
          <w:b/>
        </w:rPr>
        <w:t xml:space="preserve">Table </w:t>
      </w:r>
      <w:r w:rsidRPr="00E22969">
        <w:rPr>
          <w:rFonts w:ascii="Arial" w:hAnsi="Arial"/>
          <w:b/>
        </w:rPr>
        <w:fldChar w:fldCharType="begin"/>
      </w:r>
      <w:r w:rsidRPr="00E22969">
        <w:rPr>
          <w:rFonts w:ascii="Arial" w:hAnsi="Arial"/>
          <w:b/>
        </w:rPr>
        <w:instrText xml:space="preserve"> STYLEREF 1 \s </w:instrText>
      </w:r>
      <w:r w:rsidRPr="00E22969">
        <w:rPr>
          <w:rFonts w:ascii="Arial" w:hAnsi="Arial"/>
          <w:b/>
        </w:rPr>
        <w:fldChar w:fldCharType="separate"/>
      </w:r>
      <w:r w:rsidR="00092395">
        <w:rPr>
          <w:rFonts w:ascii="Arial" w:hAnsi="Arial"/>
          <w:b/>
          <w:noProof/>
        </w:rPr>
        <w:t>4</w:t>
      </w:r>
      <w:r w:rsidRPr="00E22969">
        <w:rPr>
          <w:rFonts w:ascii="Arial" w:hAnsi="Arial"/>
          <w:b/>
        </w:rPr>
        <w:fldChar w:fldCharType="end"/>
      </w:r>
      <w:r w:rsidRPr="00E22969">
        <w:rPr>
          <w:rFonts w:ascii="Arial" w:hAnsi="Arial"/>
          <w:b/>
        </w:rPr>
        <w:noBreakHyphen/>
      </w:r>
      <w:r w:rsidRPr="00E22969">
        <w:rPr>
          <w:rFonts w:ascii="Arial" w:hAnsi="Arial"/>
          <w:b/>
        </w:rPr>
        <w:fldChar w:fldCharType="begin"/>
      </w:r>
      <w:r w:rsidRPr="00E22969">
        <w:rPr>
          <w:rFonts w:ascii="Arial" w:hAnsi="Arial"/>
          <w:b/>
        </w:rPr>
        <w:instrText xml:space="preserve"> SEQ Table \* ARABIC \s 1 </w:instrText>
      </w:r>
      <w:r w:rsidRPr="00E22969">
        <w:rPr>
          <w:rFonts w:ascii="Arial" w:hAnsi="Arial"/>
          <w:b/>
        </w:rPr>
        <w:fldChar w:fldCharType="separate"/>
      </w:r>
      <w:r w:rsidR="00092395">
        <w:rPr>
          <w:rFonts w:ascii="Arial" w:hAnsi="Arial"/>
          <w:b/>
          <w:noProof/>
        </w:rPr>
        <w:t>5</w:t>
      </w:r>
      <w:r w:rsidRPr="00E22969">
        <w:rPr>
          <w:rFonts w:ascii="Arial" w:hAnsi="Arial"/>
          <w:b/>
        </w:rPr>
        <w:fldChar w:fldCharType="end"/>
      </w:r>
      <w:r w:rsidRPr="00E22969">
        <w:rPr>
          <w:rFonts w:ascii="Arial" w:hAnsi="Arial"/>
          <w:b/>
        </w:rPr>
        <w:t xml:space="preserve">: </w:t>
      </w:r>
      <w:r>
        <w:rPr>
          <w:rFonts w:ascii="Arial" w:hAnsi="Arial" w:cs="Arial"/>
          <w:b/>
          <w:bCs/>
          <w:spacing w:val="2"/>
        </w:rPr>
        <w:t>User Priority</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1615"/>
        <w:gridCol w:w="4320"/>
        <w:gridCol w:w="1800"/>
        <w:gridCol w:w="1727"/>
      </w:tblGrid>
      <w:tr w:rsidR="005B343B" w:rsidRPr="00E22969" w14:paraId="336475E8" w14:textId="77777777" w:rsidTr="005B343B">
        <w:trPr>
          <w:tblHeader/>
          <w:jc w:val="center"/>
        </w:trPr>
        <w:tc>
          <w:tcPr>
            <w:tcW w:w="1615" w:type="dxa"/>
          </w:tcPr>
          <w:p w14:paraId="1E041385" w14:textId="77777777" w:rsidR="005B343B" w:rsidRPr="00E22969" w:rsidRDefault="005B343B" w:rsidP="005B343B">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4320" w:type="dxa"/>
          </w:tcPr>
          <w:p w14:paraId="1D6D9CE0" w14:textId="77777777" w:rsidR="005B343B" w:rsidRPr="00E22969" w:rsidRDefault="005B343B" w:rsidP="005B343B">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tc>
        <w:tc>
          <w:tcPr>
            <w:tcW w:w="1800" w:type="dxa"/>
          </w:tcPr>
          <w:p w14:paraId="112802C3" w14:textId="77777777" w:rsidR="005B343B" w:rsidRPr="00E22969" w:rsidRDefault="005B343B" w:rsidP="005B343B">
            <w:pPr>
              <w:keepNext/>
              <w:keepLines/>
              <w:spacing w:after="0"/>
              <w:jc w:val="center"/>
              <w:rPr>
                <w:rFonts w:ascii="Arial" w:hAnsi="Arial"/>
                <w:b/>
                <w:sz w:val="18"/>
              </w:rPr>
            </w:pPr>
            <w:r>
              <w:rPr>
                <w:rFonts w:ascii="Arial" w:hAnsi="Arial"/>
                <w:b/>
                <w:sz w:val="18"/>
              </w:rPr>
              <w:t>S</w:t>
            </w:r>
            <w:r w:rsidRPr="00E22969">
              <w:rPr>
                <w:rFonts w:ascii="Arial" w:hAnsi="Arial"/>
                <w:b/>
                <w:sz w:val="18"/>
              </w:rPr>
              <w:t xml:space="preserve">etting </w:t>
            </w:r>
            <w:r>
              <w:rPr>
                <w:rFonts w:ascii="Arial" w:hAnsi="Arial"/>
                <w:b/>
                <w:sz w:val="18"/>
              </w:rPr>
              <w:t>u</w:t>
            </w:r>
            <w:r w:rsidRPr="00E22969">
              <w:rPr>
                <w:rFonts w:ascii="Arial" w:hAnsi="Arial"/>
                <w:b/>
                <w:sz w:val="18"/>
              </w:rPr>
              <w:t>sed for testing</w:t>
            </w:r>
          </w:p>
        </w:tc>
        <w:tc>
          <w:tcPr>
            <w:tcW w:w="1727" w:type="dxa"/>
          </w:tcPr>
          <w:p w14:paraId="46FEADF5" w14:textId="77777777" w:rsidR="005B343B" w:rsidRPr="00E22969" w:rsidRDefault="005B343B" w:rsidP="005B343B">
            <w:pPr>
              <w:keepNext/>
              <w:keepLines/>
              <w:spacing w:after="0"/>
              <w:jc w:val="center"/>
              <w:rPr>
                <w:rFonts w:ascii="Arial" w:hAnsi="Arial"/>
                <w:b/>
                <w:sz w:val="18"/>
              </w:rPr>
            </w:pPr>
            <w:r w:rsidRPr="00E22969">
              <w:rPr>
                <w:rFonts w:ascii="Arial" w:hAnsi="Arial"/>
                <w:b/>
                <w:sz w:val="18"/>
              </w:rPr>
              <w:t>Reference</w:t>
            </w:r>
          </w:p>
        </w:tc>
      </w:tr>
      <w:tr w:rsidR="005B343B" w:rsidRPr="00E22969" w14:paraId="002CA5EA" w14:textId="77777777" w:rsidTr="005B343B">
        <w:trPr>
          <w:jc w:val="center"/>
        </w:trPr>
        <w:tc>
          <w:tcPr>
            <w:tcW w:w="1615" w:type="dxa"/>
          </w:tcPr>
          <w:p w14:paraId="300C2052" w14:textId="77777777" w:rsidR="005B343B" w:rsidRPr="00E22969" w:rsidRDefault="005B343B" w:rsidP="005B343B">
            <w:pPr>
              <w:keepNext/>
              <w:keepLines/>
              <w:spacing w:after="0"/>
              <w:rPr>
                <w:rFonts w:ascii="Arial" w:hAnsi="Arial"/>
                <w:sz w:val="18"/>
              </w:rPr>
            </w:pPr>
            <w:r>
              <w:rPr>
                <w:rFonts w:ascii="Arial" w:hAnsi="Arial"/>
                <w:sz w:val="18"/>
              </w:rPr>
              <w:t>User Priority</w:t>
            </w:r>
          </w:p>
        </w:tc>
        <w:tc>
          <w:tcPr>
            <w:tcW w:w="4320" w:type="dxa"/>
          </w:tcPr>
          <w:p w14:paraId="5C40B7DD" w14:textId="77777777" w:rsidR="005B343B" w:rsidRPr="00E22969" w:rsidRDefault="005B343B" w:rsidP="005B343B">
            <w:pPr>
              <w:keepNext/>
              <w:keepLines/>
              <w:spacing w:after="0"/>
              <w:rPr>
                <w:rFonts w:ascii="Arial" w:hAnsi="Arial"/>
                <w:sz w:val="18"/>
              </w:rPr>
            </w:pPr>
            <w:r>
              <w:rPr>
                <w:rFonts w:ascii="Arial" w:hAnsi="Arial"/>
                <w:sz w:val="18"/>
              </w:rPr>
              <w:t>0-7</w:t>
            </w:r>
          </w:p>
        </w:tc>
        <w:tc>
          <w:tcPr>
            <w:tcW w:w="1800" w:type="dxa"/>
          </w:tcPr>
          <w:p w14:paraId="39DA7D77" w14:textId="77777777" w:rsidR="005B343B" w:rsidRPr="00E22969" w:rsidRDefault="005B343B" w:rsidP="005B343B">
            <w:pPr>
              <w:keepNext/>
              <w:keepLines/>
              <w:spacing w:after="0"/>
              <w:rPr>
                <w:rFonts w:ascii="Arial" w:hAnsi="Arial"/>
                <w:sz w:val="18"/>
              </w:rPr>
            </w:pPr>
            <w:r>
              <w:rPr>
                <w:rFonts w:ascii="Arial" w:hAnsi="Arial"/>
                <w:sz w:val="18"/>
              </w:rPr>
              <w:t>3</w:t>
            </w:r>
          </w:p>
        </w:tc>
        <w:tc>
          <w:tcPr>
            <w:tcW w:w="1727" w:type="dxa"/>
          </w:tcPr>
          <w:p w14:paraId="0E0C1274" w14:textId="77777777" w:rsidR="005B343B" w:rsidRPr="00E22969" w:rsidRDefault="005B343B" w:rsidP="005B343B">
            <w:pPr>
              <w:keepNext/>
              <w:keepLines/>
              <w:spacing w:after="0"/>
              <w:rPr>
                <w:rFonts w:ascii="Arial" w:hAnsi="Arial"/>
                <w:sz w:val="18"/>
              </w:rPr>
            </w:pPr>
            <w:r>
              <w:rPr>
                <w:rFonts w:ascii="Arial" w:hAnsi="Arial"/>
                <w:sz w:val="18"/>
              </w:rPr>
              <w:t>[2]</w:t>
            </w:r>
          </w:p>
        </w:tc>
      </w:tr>
    </w:tbl>
    <w:p w14:paraId="2501B9BC" w14:textId="77777777" w:rsidR="001650A4" w:rsidRDefault="001650A4" w:rsidP="00075707"/>
    <w:p w14:paraId="53E6108D" w14:textId="77777777" w:rsidR="00E30D53" w:rsidRPr="00E22969" w:rsidRDefault="00E30D53" w:rsidP="00E30D53">
      <w:pPr>
        <w:pStyle w:val="Heading4"/>
      </w:pPr>
      <w:r w:rsidRPr="00E22969">
        <w:t>WSM Max Data Length</w:t>
      </w:r>
    </w:p>
    <w:p w14:paraId="3C15CFB5" w14:textId="77777777" w:rsidR="00E30D53" w:rsidRPr="00E22969" w:rsidRDefault="00E30D53" w:rsidP="00E30D53">
      <w:r>
        <w:t xml:space="preserve">Set the </w:t>
      </w:r>
      <w:r w:rsidRPr="00E22969">
        <w:t xml:space="preserve">value </w:t>
      </w:r>
      <w:r>
        <w:t xml:space="preserve">for </w:t>
      </w:r>
      <w:r w:rsidRPr="00E22969">
        <w:rPr>
          <w:i/>
        </w:rPr>
        <w:t>WsmMaxDataLength</w:t>
      </w:r>
      <w:r w:rsidRPr="00E22969">
        <w:t xml:space="preserve"> </w:t>
      </w:r>
      <w:r>
        <w:t xml:space="preserve">to </w:t>
      </w:r>
      <w:r w:rsidRPr="00E22969">
        <w:t>1400 bytes</w:t>
      </w:r>
    </w:p>
    <w:p w14:paraId="557FEA0F" w14:textId="77777777" w:rsidR="00E30D53" w:rsidRPr="00E22969" w:rsidRDefault="00E30D53" w:rsidP="00075707"/>
    <w:p w14:paraId="1DEE8176" w14:textId="77777777" w:rsidR="008E437E" w:rsidRPr="00E22969" w:rsidRDefault="008E437E" w:rsidP="00E07C5B">
      <w:pPr>
        <w:pStyle w:val="Heading4"/>
      </w:pPr>
      <w:r w:rsidRPr="00E22969">
        <w:t>Transmission Repeat Rates</w:t>
      </w:r>
    </w:p>
    <w:p w14:paraId="61E951A0" w14:textId="77777777" w:rsidR="00CD0562" w:rsidRPr="00E22969" w:rsidRDefault="00CD0562" w:rsidP="00CD0562">
      <w:r w:rsidRPr="00E22969">
        <w:t xml:space="preserve">Select test </w:t>
      </w:r>
      <w:r w:rsidR="00BF37DA" w:rsidRPr="00E22969">
        <w:t xml:space="preserve">values </w:t>
      </w:r>
      <w:r w:rsidR="00663691" w:rsidRPr="00E22969">
        <w:t xml:space="preserve">for message repeat rates </w:t>
      </w:r>
      <w:r w:rsidRPr="00E22969">
        <w:t>according to the following table.</w:t>
      </w:r>
    </w:p>
    <w:p w14:paraId="4EED4516" w14:textId="352EEDA3" w:rsidR="00530C40" w:rsidRPr="00E22969" w:rsidRDefault="00530C40" w:rsidP="00530C40">
      <w:pPr>
        <w:widowControl w:val="0"/>
        <w:overflowPunct/>
        <w:spacing w:after="0"/>
        <w:ind w:left="3540" w:right="-20"/>
        <w:textAlignment w:val="auto"/>
        <w:rPr>
          <w:sz w:val="24"/>
          <w:szCs w:val="24"/>
        </w:rPr>
      </w:pPr>
      <w:bookmarkStart w:id="67" w:name="_Ref480405773"/>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092395">
        <w:rPr>
          <w:rFonts w:ascii="Arial" w:hAnsi="Arial"/>
          <w:b/>
          <w:noProof/>
        </w:rPr>
        <w:t>4</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092395">
        <w:rPr>
          <w:rFonts w:ascii="Arial" w:hAnsi="Arial"/>
          <w:b/>
          <w:noProof/>
        </w:rPr>
        <w:t>6</w:t>
      </w:r>
      <w:r w:rsidR="005A05F1" w:rsidRPr="00E22969">
        <w:rPr>
          <w:rFonts w:ascii="Arial" w:hAnsi="Arial"/>
          <w:b/>
        </w:rPr>
        <w:fldChar w:fldCharType="end"/>
      </w:r>
      <w:bookmarkEnd w:id="67"/>
      <w:r w:rsidRPr="00E22969">
        <w:rPr>
          <w:rFonts w:ascii="Arial" w:hAnsi="Arial"/>
          <w:b/>
        </w:rPr>
        <w:t xml:space="preserve">: </w:t>
      </w:r>
      <w:r w:rsidRPr="00E22969">
        <w:rPr>
          <w:rFonts w:ascii="Arial" w:hAnsi="Arial" w:cs="Arial"/>
          <w:b/>
          <w:bCs/>
          <w:spacing w:val="2"/>
        </w:rPr>
        <w:t xml:space="preserve">Repeat Rate </w:t>
      </w:r>
    </w:p>
    <w:tbl>
      <w:tblPr>
        <w:tblW w:w="89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3090"/>
        <w:gridCol w:w="2215"/>
        <w:gridCol w:w="1858"/>
        <w:gridCol w:w="1813"/>
      </w:tblGrid>
      <w:tr w:rsidR="001158C3" w:rsidRPr="00E22969" w14:paraId="3417FEB9" w14:textId="77777777" w:rsidTr="005828DE">
        <w:trPr>
          <w:tblHeader/>
          <w:jc w:val="center"/>
        </w:trPr>
        <w:tc>
          <w:tcPr>
            <w:tcW w:w="3090" w:type="dxa"/>
          </w:tcPr>
          <w:p w14:paraId="7F802E49" w14:textId="1EEA506E" w:rsidR="001158C3" w:rsidRPr="00E22969" w:rsidRDefault="001158C3" w:rsidP="00530C40">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2215" w:type="dxa"/>
          </w:tcPr>
          <w:p w14:paraId="2BA9CCC1" w14:textId="5C8C90F3" w:rsidR="001158C3" w:rsidRDefault="001158C3" w:rsidP="00530C40">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r w:rsidR="005828DE">
              <w:rPr>
                <w:rFonts w:ascii="Arial" w:hAnsi="Arial"/>
                <w:b/>
                <w:sz w:val="18"/>
              </w:rPr>
              <w:t xml:space="preserve"> (msg/sec)</w:t>
            </w:r>
          </w:p>
        </w:tc>
        <w:tc>
          <w:tcPr>
            <w:tcW w:w="1858" w:type="dxa"/>
          </w:tcPr>
          <w:p w14:paraId="737CA9CB" w14:textId="19A21818" w:rsidR="001158C3" w:rsidRPr="00E22969" w:rsidRDefault="001158C3" w:rsidP="00530C40">
            <w:pPr>
              <w:keepNext/>
              <w:keepLines/>
              <w:spacing w:after="0"/>
              <w:jc w:val="center"/>
              <w:rPr>
                <w:rFonts w:ascii="Arial" w:hAnsi="Arial"/>
                <w:b/>
                <w:sz w:val="18"/>
              </w:rPr>
            </w:pPr>
            <w:r>
              <w:rPr>
                <w:rFonts w:ascii="Arial" w:hAnsi="Arial"/>
                <w:b/>
                <w:sz w:val="18"/>
              </w:rPr>
              <w:t>S</w:t>
            </w:r>
            <w:r w:rsidRPr="00E22969">
              <w:rPr>
                <w:rFonts w:ascii="Arial" w:hAnsi="Arial"/>
                <w:b/>
                <w:sz w:val="18"/>
              </w:rPr>
              <w:t>etting used for testing</w:t>
            </w:r>
            <w:r w:rsidR="005828DE">
              <w:rPr>
                <w:rFonts w:ascii="Arial" w:hAnsi="Arial"/>
                <w:b/>
                <w:sz w:val="18"/>
              </w:rPr>
              <w:t xml:space="preserve"> </w:t>
            </w:r>
          </w:p>
        </w:tc>
        <w:tc>
          <w:tcPr>
            <w:tcW w:w="1813" w:type="dxa"/>
          </w:tcPr>
          <w:p w14:paraId="108AB394" w14:textId="77777777" w:rsidR="001158C3" w:rsidRPr="00E22969" w:rsidRDefault="001158C3" w:rsidP="00530C40">
            <w:pPr>
              <w:keepNext/>
              <w:keepLines/>
              <w:spacing w:after="0"/>
              <w:jc w:val="center"/>
              <w:rPr>
                <w:rFonts w:ascii="Arial" w:hAnsi="Arial"/>
                <w:b/>
                <w:sz w:val="18"/>
              </w:rPr>
            </w:pPr>
            <w:r w:rsidRPr="00E22969">
              <w:rPr>
                <w:rFonts w:ascii="Arial" w:hAnsi="Arial"/>
                <w:b/>
                <w:sz w:val="18"/>
              </w:rPr>
              <w:t>Reference</w:t>
            </w:r>
          </w:p>
        </w:tc>
      </w:tr>
      <w:tr w:rsidR="001158C3" w:rsidRPr="00E22969" w14:paraId="01863E05" w14:textId="77777777" w:rsidTr="005828DE">
        <w:trPr>
          <w:jc w:val="center"/>
        </w:trPr>
        <w:tc>
          <w:tcPr>
            <w:tcW w:w="3090" w:type="dxa"/>
          </w:tcPr>
          <w:p w14:paraId="0ADD1D6D" w14:textId="77777777" w:rsidR="001158C3" w:rsidRDefault="001158C3" w:rsidP="00530C40">
            <w:pPr>
              <w:keepNext/>
              <w:keepLines/>
              <w:spacing w:after="0"/>
              <w:rPr>
                <w:rFonts w:ascii="Arial" w:hAnsi="Arial"/>
                <w:sz w:val="18"/>
              </w:rPr>
            </w:pPr>
            <w:r w:rsidRPr="00E22969">
              <w:rPr>
                <w:rFonts w:ascii="Arial" w:hAnsi="Arial"/>
                <w:sz w:val="18"/>
              </w:rPr>
              <w:t>Repeat Rate for WSA transmissions (</w:t>
            </w:r>
            <w:r w:rsidR="001B1CD9">
              <w:rPr>
                <w:rFonts w:ascii="Arial" w:hAnsi="Arial"/>
                <w:i/>
                <w:sz w:val="18"/>
              </w:rPr>
              <w:t>pWSARepeatRate</w:t>
            </w:r>
            <w:r w:rsidRPr="00E22969">
              <w:rPr>
                <w:rFonts w:ascii="Arial" w:hAnsi="Arial"/>
                <w:sz w:val="18"/>
              </w:rPr>
              <w:t>)</w:t>
            </w:r>
          </w:p>
          <w:p w14:paraId="729B4047" w14:textId="77777777" w:rsidR="00507990" w:rsidRDefault="00507990" w:rsidP="00530C40">
            <w:pPr>
              <w:keepNext/>
              <w:keepLines/>
              <w:spacing w:after="0"/>
              <w:rPr>
                <w:rFonts w:ascii="Arial" w:hAnsi="Arial"/>
                <w:sz w:val="18"/>
              </w:rPr>
            </w:pPr>
          </w:p>
          <w:p w14:paraId="1793BD66" w14:textId="3986DD28" w:rsidR="00507990" w:rsidRPr="00E22969" w:rsidRDefault="00507990" w:rsidP="00530C40">
            <w:pPr>
              <w:keepNext/>
              <w:keepLines/>
              <w:spacing w:after="0"/>
              <w:rPr>
                <w:rFonts w:ascii="Arial" w:hAnsi="Arial"/>
                <w:sz w:val="18"/>
              </w:rPr>
            </w:pPr>
            <w:r>
              <w:rPr>
                <w:rFonts w:ascii="Arial" w:hAnsi="Arial"/>
                <w:i/>
                <w:sz w:val="18"/>
              </w:rPr>
              <w:t>Repeat Period Tolerance for WSA (pWSARepeatPeriodTolerance)</w:t>
            </w:r>
          </w:p>
        </w:tc>
        <w:tc>
          <w:tcPr>
            <w:tcW w:w="2215" w:type="dxa"/>
          </w:tcPr>
          <w:p w14:paraId="0158C40C" w14:textId="13BCA72C" w:rsidR="001158C3" w:rsidRPr="00E22969" w:rsidRDefault="001158C3" w:rsidP="005828DE">
            <w:pPr>
              <w:keepNext/>
              <w:keepLines/>
              <w:spacing w:after="0"/>
              <w:rPr>
                <w:rFonts w:ascii="Arial" w:hAnsi="Arial"/>
                <w:sz w:val="18"/>
              </w:rPr>
            </w:pPr>
            <w:r>
              <w:rPr>
                <w:rFonts w:ascii="Arial" w:hAnsi="Arial"/>
                <w:sz w:val="18"/>
              </w:rPr>
              <w:t>0 – 51</w:t>
            </w:r>
          </w:p>
        </w:tc>
        <w:tc>
          <w:tcPr>
            <w:tcW w:w="1858" w:type="dxa"/>
          </w:tcPr>
          <w:p w14:paraId="00C405FD" w14:textId="1BC8575F" w:rsidR="001158C3" w:rsidRDefault="001158C3" w:rsidP="005828DE">
            <w:pPr>
              <w:keepNext/>
              <w:keepLines/>
              <w:spacing w:after="0"/>
              <w:rPr>
                <w:rFonts w:ascii="Arial" w:hAnsi="Arial"/>
                <w:sz w:val="18"/>
              </w:rPr>
            </w:pPr>
            <w:r w:rsidRPr="00E22969">
              <w:rPr>
                <w:rFonts w:ascii="Arial" w:hAnsi="Arial"/>
                <w:sz w:val="18"/>
              </w:rPr>
              <w:t xml:space="preserve">10 </w:t>
            </w:r>
            <w:r w:rsidR="00C406E7">
              <w:rPr>
                <w:rFonts w:ascii="Arial" w:hAnsi="Arial"/>
                <w:sz w:val="18"/>
              </w:rPr>
              <w:t>msg/sec or 100ms repeat period</w:t>
            </w:r>
          </w:p>
          <w:p w14:paraId="0718DCDE" w14:textId="77777777" w:rsidR="00C406E7" w:rsidRDefault="00C406E7" w:rsidP="005828DE">
            <w:pPr>
              <w:keepNext/>
              <w:keepLines/>
              <w:spacing w:after="0"/>
              <w:rPr>
                <w:rFonts w:ascii="Arial" w:hAnsi="Arial"/>
                <w:sz w:val="18"/>
              </w:rPr>
            </w:pPr>
          </w:p>
          <w:p w14:paraId="19D5C2C1" w14:textId="42CA2184" w:rsidR="00C406E7" w:rsidRPr="00E22969" w:rsidRDefault="00C406E7" w:rsidP="005828DE">
            <w:pPr>
              <w:keepNext/>
              <w:keepLines/>
              <w:spacing w:after="0"/>
              <w:rPr>
                <w:rFonts w:ascii="Arial" w:hAnsi="Arial"/>
                <w:sz w:val="18"/>
              </w:rPr>
            </w:pPr>
            <w:r>
              <w:rPr>
                <w:rFonts w:ascii="Arial" w:hAnsi="Arial"/>
                <w:sz w:val="18"/>
              </w:rPr>
              <w:t>Repeat period tolerance 10ms</w:t>
            </w:r>
          </w:p>
        </w:tc>
        <w:tc>
          <w:tcPr>
            <w:tcW w:w="1813" w:type="dxa"/>
          </w:tcPr>
          <w:p w14:paraId="0D99D259" w14:textId="77777777" w:rsidR="001158C3" w:rsidRDefault="001158C3" w:rsidP="00530C40">
            <w:pPr>
              <w:keepNext/>
              <w:keepLines/>
              <w:spacing w:after="0"/>
              <w:rPr>
                <w:rFonts w:ascii="Arial" w:hAnsi="Arial"/>
                <w:sz w:val="18"/>
              </w:rPr>
            </w:pPr>
            <w:r w:rsidRPr="00E22969">
              <w:rPr>
                <w:rFonts w:ascii="Arial" w:hAnsi="Arial"/>
                <w:sz w:val="18"/>
              </w:rPr>
              <w:t>Recommended practice</w:t>
            </w:r>
          </w:p>
          <w:p w14:paraId="33C14D7F" w14:textId="77777777" w:rsidR="00C406E7" w:rsidRDefault="00C406E7" w:rsidP="00530C40">
            <w:pPr>
              <w:keepNext/>
              <w:keepLines/>
              <w:spacing w:after="0"/>
              <w:rPr>
                <w:rFonts w:ascii="Arial" w:hAnsi="Arial"/>
                <w:sz w:val="18"/>
              </w:rPr>
            </w:pPr>
          </w:p>
          <w:p w14:paraId="389D31A4" w14:textId="038F4186" w:rsidR="00C406E7" w:rsidRPr="00E22969" w:rsidRDefault="00C406E7" w:rsidP="00530C40">
            <w:pPr>
              <w:keepNext/>
              <w:keepLines/>
              <w:spacing w:after="0"/>
              <w:rPr>
                <w:rFonts w:ascii="Arial" w:hAnsi="Arial"/>
                <w:sz w:val="18"/>
              </w:rPr>
            </w:pPr>
            <w:r>
              <w:rPr>
                <w:rFonts w:ascii="Arial" w:hAnsi="Arial"/>
                <w:sz w:val="18"/>
              </w:rPr>
              <w:t xml:space="preserve">Repeat period tolerance derived from </w:t>
            </w:r>
            <w:r>
              <w:rPr>
                <w:rFonts w:ascii="Arial" w:hAnsi="Arial"/>
                <w:sz w:val="18"/>
              </w:rPr>
              <w:fldChar w:fldCharType="begin"/>
            </w:r>
            <w:r>
              <w:rPr>
                <w:rFonts w:ascii="Arial" w:hAnsi="Arial"/>
                <w:sz w:val="18"/>
              </w:rPr>
              <w:instrText xml:space="preserve"> REF REF_SAEJ29451 \h </w:instrText>
            </w:r>
            <w:r>
              <w:rPr>
                <w:rFonts w:ascii="Arial" w:hAnsi="Arial"/>
                <w:sz w:val="18"/>
              </w:rPr>
            </w:r>
            <w:r>
              <w:rPr>
                <w:rFonts w:ascii="Arial" w:hAnsi="Arial"/>
                <w:sz w:val="18"/>
              </w:rPr>
              <w:fldChar w:fldCharType="separate"/>
            </w:r>
            <w:ins w:id="68" w:author="Dmitri.Khijniak@7Layers.com" w:date="2017-07-25T16:40:00Z">
              <w:r w:rsidR="00092395" w:rsidRPr="004D5ADE">
                <w:t>[</w:t>
              </w:r>
              <w:r w:rsidR="00092395">
                <w:rPr>
                  <w:noProof/>
                </w:rPr>
                <w:t>1</w:t>
              </w:r>
              <w:r w:rsidR="00092395" w:rsidRPr="004D5ADE">
                <w:t>]</w:t>
              </w:r>
            </w:ins>
            <w:del w:id="69" w:author="Dmitri.Khijniak@7Layers.com" w:date="2017-07-25T16:40:00Z">
              <w:r w:rsidR="00EC4622" w:rsidRPr="004D5ADE" w:rsidDel="00092395">
                <w:delText>[</w:delText>
              </w:r>
              <w:r w:rsidR="00EC4622" w:rsidDel="00092395">
                <w:rPr>
                  <w:noProof/>
                </w:rPr>
                <w:delText>1</w:delText>
              </w:r>
              <w:r w:rsidR="00EC4622" w:rsidRPr="004D5ADE" w:rsidDel="00092395">
                <w:delText>]</w:delText>
              </w:r>
            </w:del>
            <w:r>
              <w:rPr>
                <w:rFonts w:ascii="Arial" w:hAnsi="Arial"/>
                <w:sz w:val="18"/>
              </w:rPr>
              <w:fldChar w:fldCharType="end"/>
            </w:r>
          </w:p>
        </w:tc>
      </w:tr>
      <w:tr w:rsidR="001158C3" w:rsidRPr="00E22969" w14:paraId="6BA717B9" w14:textId="77777777" w:rsidTr="005828DE">
        <w:trPr>
          <w:jc w:val="center"/>
        </w:trPr>
        <w:tc>
          <w:tcPr>
            <w:tcW w:w="3090" w:type="dxa"/>
          </w:tcPr>
          <w:p w14:paraId="1605E657" w14:textId="77777777" w:rsidR="001158C3" w:rsidRPr="00E22969" w:rsidRDefault="001158C3" w:rsidP="00530C40">
            <w:pPr>
              <w:keepNext/>
              <w:keepLines/>
              <w:spacing w:after="0"/>
              <w:rPr>
                <w:rFonts w:ascii="Arial" w:hAnsi="Arial"/>
                <w:sz w:val="18"/>
              </w:rPr>
            </w:pPr>
            <w:r w:rsidRPr="00E22969">
              <w:rPr>
                <w:rFonts w:ascii="Arial" w:hAnsi="Arial"/>
                <w:sz w:val="18"/>
              </w:rPr>
              <w:t>Repeat Rate for WSM transmissions</w:t>
            </w:r>
          </w:p>
          <w:p w14:paraId="4EA514FF" w14:textId="77777777" w:rsidR="001158C3" w:rsidRDefault="001158C3" w:rsidP="00530C40">
            <w:pPr>
              <w:keepNext/>
              <w:keepLines/>
              <w:spacing w:after="0"/>
              <w:rPr>
                <w:rFonts w:ascii="Arial" w:hAnsi="Arial"/>
                <w:i/>
                <w:sz w:val="18"/>
              </w:rPr>
            </w:pPr>
            <w:r w:rsidRPr="00E22969">
              <w:rPr>
                <w:rFonts w:ascii="Arial" w:hAnsi="Arial"/>
                <w:i/>
                <w:sz w:val="18"/>
              </w:rPr>
              <w:t>(</w:t>
            </w:r>
            <w:r w:rsidR="001B1CD9">
              <w:rPr>
                <w:rFonts w:ascii="Arial" w:hAnsi="Arial"/>
                <w:i/>
                <w:sz w:val="18"/>
              </w:rPr>
              <w:t>pWSMRepeatRate</w:t>
            </w:r>
            <w:r w:rsidRPr="00E22969">
              <w:rPr>
                <w:rFonts w:ascii="Arial" w:hAnsi="Arial"/>
                <w:i/>
                <w:sz w:val="18"/>
              </w:rPr>
              <w:t>)</w:t>
            </w:r>
          </w:p>
          <w:p w14:paraId="0A878A5B" w14:textId="77777777" w:rsidR="00507990" w:rsidRDefault="00507990" w:rsidP="00530C40">
            <w:pPr>
              <w:keepNext/>
              <w:keepLines/>
              <w:spacing w:after="0"/>
              <w:rPr>
                <w:rFonts w:ascii="Arial" w:hAnsi="Arial"/>
                <w:i/>
                <w:sz w:val="18"/>
              </w:rPr>
            </w:pPr>
          </w:p>
          <w:p w14:paraId="7B6244A3" w14:textId="7F5035A8" w:rsidR="00507990" w:rsidRPr="00E22969" w:rsidRDefault="00507990" w:rsidP="00530C40">
            <w:pPr>
              <w:keepNext/>
              <w:keepLines/>
              <w:spacing w:after="0"/>
              <w:rPr>
                <w:rFonts w:ascii="Arial" w:hAnsi="Arial"/>
                <w:sz w:val="18"/>
              </w:rPr>
            </w:pPr>
            <w:r>
              <w:rPr>
                <w:rFonts w:ascii="Arial" w:hAnsi="Arial"/>
                <w:i/>
                <w:sz w:val="18"/>
              </w:rPr>
              <w:t>Repeat Period Tolerance for WSM (pWSMRepeatPeriodTolerance)</w:t>
            </w:r>
          </w:p>
        </w:tc>
        <w:tc>
          <w:tcPr>
            <w:tcW w:w="2215" w:type="dxa"/>
          </w:tcPr>
          <w:p w14:paraId="66CB4BC7" w14:textId="6D05D4AB" w:rsidR="001158C3" w:rsidRPr="00E22969" w:rsidRDefault="001158C3" w:rsidP="005828DE">
            <w:pPr>
              <w:keepNext/>
              <w:keepLines/>
              <w:spacing w:after="0"/>
              <w:rPr>
                <w:rFonts w:ascii="Arial" w:hAnsi="Arial"/>
                <w:sz w:val="18"/>
              </w:rPr>
            </w:pPr>
            <w:r>
              <w:rPr>
                <w:rFonts w:ascii="Arial" w:hAnsi="Arial"/>
                <w:sz w:val="18"/>
              </w:rPr>
              <w:t xml:space="preserve">0 – </w:t>
            </w:r>
            <w:r w:rsidR="005828DE">
              <w:rPr>
                <w:rFonts w:ascii="Arial" w:hAnsi="Arial"/>
                <w:sz w:val="18"/>
              </w:rPr>
              <w:t>51</w:t>
            </w:r>
          </w:p>
        </w:tc>
        <w:tc>
          <w:tcPr>
            <w:tcW w:w="1858" w:type="dxa"/>
          </w:tcPr>
          <w:p w14:paraId="2100AF16" w14:textId="6E8CD736" w:rsidR="001158C3" w:rsidRDefault="001158C3" w:rsidP="005828DE">
            <w:pPr>
              <w:keepNext/>
              <w:keepLines/>
              <w:spacing w:after="0"/>
              <w:rPr>
                <w:rFonts w:ascii="Arial" w:hAnsi="Arial"/>
                <w:sz w:val="18"/>
              </w:rPr>
            </w:pPr>
            <w:r w:rsidRPr="00E22969">
              <w:rPr>
                <w:rFonts w:ascii="Arial" w:hAnsi="Arial"/>
                <w:sz w:val="18"/>
              </w:rPr>
              <w:t xml:space="preserve">10 </w:t>
            </w:r>
            <w:r w:rsidR="00C406E7">
              <w:rPr>
                <w:rFonts w:ascii="Arial" w:hAnsi="Arial"/>
                <w:sz w:val="18"/>
              </w:rPr>
              <w:t>msg/sec or 100ms repeat period</w:t>
            </w:r>
          </w:p>
          <w:p w14:paraId="71D2F9BF" w14:textId="77777777" w:rsidR="00C406E7" w:rsidRDefault="00C406E7" w:rsidP="005828DE">
            <w:pPr>
              <w:keepNext/>
              <w:keepLines/>
              <w:spacing w:after="0"/>
              <w:rPr>
                <w:rFonts w:ascii="Arial" w:hAnsi="Arial"/>
                <w:sz w:val="18"/>
              </w:rPr>
            </w:pPr>
          </w:p>
          <w:p w14:paraId="03F00CEE" w14:textId="7F5F293D" w:rsidR="00C406E7" w:rsidRPr="00E22969" w:rsidRDefault="00C406E7" w:rsidP="005828DE">
            <w:pPr>
              <w:keepNext/>
              <w:keepLines/>
              <w:spacing w:after="0"/>
              <w:rPr>
                <w:rFonts w:ascii="Arial" w:hAnsi="Arial"/>
                <w:sz w:val="18"/>
              </w:rPr>
            </w:pPr>
            <w:r>
              <w:rPr>
                <w:rFonts w:ascii="Arial" w:hAnsi="Arial"/>
                <w:sz w:val="18"/>
              </w:rPr>
              <w:t>Repeat period tolerance 10ms</w:t>
            </w:r>
          </w:p>
        </w:tc>
        <w:tc>
          <w:tcPr>
            <w:tcW w:w="1813" w:type="dxa"/>
          </w:tcPr>
          <w:p w14:paraId="22BDF52E" w14:textId="77777777" w:rsidR="001158C3" w:rsidRDefault="001158C3" w:rsidP="00530C40">
            <w:pPr>
              <w:keepNext/>
              <w:keepLines/>
              <w:spacing w:after="0"/>
              <w:rPr>
                <w:rFonts w:ascii="Arial" w:hAnsi="Arial"/>
                <w:sz w:val="18"/>
              </w:rPr>
            </w:pPr>
            <w:r w:rsidRPr="00E22969">
              <w:rPr>
                <w:rFonts w:ascii="Arial" w:hAnsi="Arial"/>
                <w:sz w:val="18"/>
              </w:rPr>
              <w:t>Recommended practice</w:t>
            </w:r>
          </w:p>
          <w:p w14:paraId="16367BB3" w14:textId="77777777" w:rsidR="00C406E7" w:rsidRDefault="00C406E7" w:rsidP="00530C40">
            <w:pPr>
              <w:keepNext/>
              <w:keepLines/>
              <w:spacing w:after="0"/>
              <w:rPr>
                <w:rFonts w:ascii="Arial" w:hAnsi="Arial"/>
                <w:sz w:val="18"/>
              </w:rPr>
            </w:pPr>
          </w:p>
          <w:p w14:paraId="2B2CAAF4" w14:textId="01D8A61F" w:rsidR="00C406E7" w:rsidRPr="00E22969" w:rsidRDefault="00C406E7" w:rsidP="00530C40">
            <w:pPr>
              <w:keepNext/>
              <w:keepLines/>
              <w:spacing w:after="0"/>
              <w:rPr>
                <w:rFonts w:ascii="Arial" w:hAnsi="Arial"/>
                <w:sz w:val="18"/>
              </w:rPr>
            </w:pPr>
            <w:r>
              <w:rPr>
                <w:rFonts w:ascii="Arial" w:hAnsi="Arial"/>
                <w:sz w:val="18"/>
              </w:rPr>
              <w:t xml:space="preserve">Repeat period tolerance derived from </w:t>
            </w:r>
            <w:r>
              <w:rPr>
                <w:rFonts w:ascii="Arial" w:hAnsi="Arial"/>
                <w:sz w:val="18"/>
              </w:rPr>
              <w:fldChar w:fldCharType="begin"/>
            </w:r>
            <w:r>
              <w:rPr>
                <w:rFonts w:ascii="Arial" w:hAnsi="Arial"/>
                <w:sz w:val="18"/>
              </w:rPr>
              <w:instrText xml:space="preserve"> REF REF_SAEJ29451 \h </w:instrText>
            </w:r>
            <w:r>
              <w:rPr>
                <w:rFonts w:ascii="Arial" w:hAnsi="Arial"/>
                <w:sz w:val="18"/>
              </w:rPr>
            </w:r>
            <w:r>
              <w:rPr>
                <w:rFonts w:ascii="Arial" w:hAnsi="Arial"/>
                <w:sz w:val="18"/>
              </w:rPr>
              <w:fldChar w:fldCharType="separate"/>
            </w:r>
            <w:ins w:id="70" w:author="Dmitri.Khijniak@7Layers.com" w:date="2017-07-25T16:40:00Z">
              <w:r w:rsidR="00092395" w:rsidRPr="004D5ADE">
                <w:t>[</w:t>
              </w:r>
              <w:r w:rsidR="00092395">
                <w:rPr>
                  <w:noProof/>
                </w:rPr>
                <w:t>1</w:t>
              </w:r>
              <w:r w:rsidR="00092395" w:rsidRPr="004D5ADE">
                <w:t>]</w:t>
              </w:r>
            </w:ins>
            <w:del w:id="71" w:author="Dmitri.Khijniak@7Layers.com" w:date="2017-07-25T16:40:00Z">
              <w:r w:rsidR="00EC4622" w:rsidRPr="004D5ADE" w:rsidDel="00092395">
                <w:delText>[</w:delText>
              </w:r>
              <w:r w:rsidR="00EC4622" w:rsidDel="00092395">
                <w:rPr>
                  <w:noProof/>
                </w:rPr>
                <w:delText>1</w:delText>
              </w:r>
              <w:r w:rsidR="00EC4622" w:rsidRPr="004D5ADE" w:rsidDel="00092395">
                <w:delText>]</w:delText>
              </w:r>
            </w:del>
            <w:r>
              <w:rPr>
                <w:rFonts w:ascii="Arial" w:hAnsi="Arial"/>
                <w:sz w:val="18"/>
              </w:rPr>
              <w:fldChar w:fldCharType="end"/>
            </w:r>
          </w:p>
        </w:tc>
      </w:tr>
    </w:tbl>
    <w:p w14:paraId="629D8C7C" w14:textId="7448435E" w:rsidR="00416E25" w:rsidRDefault="00416E25" w:rsidP="003A6917"/>
    <w:p w14:paraId="134D620A" w14:textId="7D8C608A" w:rsidR="003A6917" w:rsidRDefault="003A6917" w:rsidP="003A6917">
      <w:r>
        <w:t>Where relationship between the Repeat Rate and the Repeat Period is as follows:</w:t>
      </w:r>
    </w:p>
    <w:p w14:paraId="533D1F4F" w14:textId="322BF6E0" w:rsidR="003A6917" w:rsidRDefault="003A6917" w:rsidP="003A6917">
      <w:pPr>
        <w:ind w:firstLine="360"/>
      </w:pPr>
      <w:r>
        <w:t>pWSMRepeatPeriod = 1 / pWSMRepeatRate</w:t>
      </w:r>
    </w:p>
    <w:p w14:paraId="7A15FBA5" w14:textId="6CF270C6" w:rsidR="00CF7E54" w:rsidRDefault="003A6917" w:rsidP="00CF7E54">
      <w:pPr>
        <w:ind w:firstLine="360"/>
      </w:pPr>
      <w:r>
        <w:t>pWSARepeatPeriod = 1 / pWSARepeatRate</w:t>
      </w:r>
    </w:p>
    <w:p w14:paraId="45995C86" w14:textId="5AABF0D1" w:rsidR="00FC39F2" w:rsidRDefault="00416E25" w:rsidP="00416E25">
      <w:r>
        <w:t xml:space="preserve">Message </w:t>
      </w:r>
      <w:r w:rsidR="00507990">
        <w:t>R</w:t>
      </w:r>
      <w:r>
        <w:t xml:space="preserve">epeat </w:t>
      </w:r>
      <w:r w:rsidR="00507990">
        <w:t>R</w:t>
      </w:r>
      <w:r>
        <w:t xml:space="preserve">ates </w:t>
      </w:r>
      <w:r w:rsidR="00951B9B">
        <w:t xml:space="preserve">in </w:t>
      </w:r>
      <w:r w:rsidR="00951B9B">
        <w:fldChar w:fldCharType="begin"/>
      </w:r>
      <w:r w:rsidR="00951B9B">
        <w:instrText xml:space="preserve"> REF _Ref480405773 \h  \* MERGEFORMAT </w:instrText>
      </w:r>
      <w:r w:rsidR="00951B9B">
        <w:fldChar w:fldCharType="separate"/>
      </w:r>
      <w:ins w:id="72" w:author="Dmitri.Khijniak@7Layers.com" w:date="2017-07-25T16:40:00Z">
        <w:r w:rsidR="00092395" w:rsidRPr="00092395">
          <w:rPr>
            <w:rPrChange w:id="73" w:author="Dmitri.Khijniak@7Layers.com" w:date="2017-07-25T16:40:00Z">
              <w:rPr>
                <w:rFonts w:ascii="Arial" w:hAnsi="Arial"/>
                <w:b/>
              </w:rPr>
            </w:rPrChange>
          </w:rPr>
          <w:t xml:space="preserve">Table </w:t>
        </w:r>
        <w:r w:rsidR="00092395" w:rsidRPr="00092395">
          <w:rPr>
            <w:rPrChange w:id="74" w:author="Dmitri.Khijniak@7Layers.com" w:date="2017-07-25T16:40:00Z">
              <w:rPr>
                <w:rFonts w:ascii="Arial" w:hAnsi="Arial"/>
                <w:b/>
                <w:noProof/>
              </w:rPr>
            </w:rPrChange>
          </w:rPr>
          <w:t>4</w:t>
        </w:r>
        <w:r w:rsidR="00092395" w:rsidRPr="00092395">
          <w:rPr>
            <w:rPrChange w:id="75" w:author="Dmitri.Khijniak@7Layers.com" w:date="2017-07-25T16:40:00Z">
              <w:rPr>
                <w:rFonts w:ascii="Arial" w:hAnsi="Arial"/>
                <w:b/>
              </w:rPr>
            </w:rPrChange>
          </w:rPr>
          <w:noBreakHyphen/>
        </w:r>
        <w:r w:rsidR="00092395" w:rsidRPr="00092395">
          <w:rPr>
            <w:rPrChange w:id="76" w:author="Dmitri.Khijniak@7Layers.com" w:date="2017-07-25T16:40:00Z">
              <w:rPr>
                <w:rFonts w:ascii="Arial" w:hAnsi="Arial"/>
                <w:b/>
                <w:noProof/>
              </w:rPr>
            </w:rPrChange>
          </w:rPr>
          <w:t>6</w:t>
        </w:r>
      </w:ins>
      <w:del w:id="77" w:author="Dmitri.Khijniak@7Layers.com" w:date="2017-07-25T16:40:00Z">
        <w:r w:rsidR="00EC4622" w:rsidRPr="00941F13" w:rsidDel="00092395">
          <w:delText>Table 4</w:delText>
        </w:r>
        <w:r w:rsidR="00EC4622" w:rsidRPr="00941F13" w:rsidDel="00092395">
          <w:noBreakHyphen/>
          <w:delText>6</w:delText>
        </w:r>
      </w:del>
      <w:r w:rsidR="00951B9B">
        <w:fldChar w:fldCharType="end"/>
      </w:r>
      <w:r w:rsidR="00951B9B">
        <w:t xml:space="preserve"> show the number of messages per 1 sec interval whereas </w:t>
      </w:r>
      <w:r>
        <w:t xml:space="preserve">in </w:t>
      </w:r>
      <w:r>
        <w:fldChar w:fldCharType="begin"/>
      </w:r>
      <w:r>
        <w:instrText xml:space="preserve"> REF REF_TCI \h </w:instrText>
      </w:r>
      <w:r>
        <w:fldChar w:fldCharType="separate"/>
      </w:r>
      <w:r w:rsidR="00092395">
        <w:rPr>
          <w:color w:val="000000" w:themeColor="text1"/>
        </w:rPr>
        <w:t>[11]</w:t>
      </w:r>
      <w:r>
        <w:fldChar w:fldCharType="end"/>
      </w:r>
      <w:r>
        <w:t xml:space="preserve"> </w:t>
      </w:r>
      <w:r w:rsidR="00951B9B">
        <w:t xml:space="preserve">the Repeat Rates </w:t>
      </w:r>
      <w:r w:rsidR="00507990">
        <w:t xml:space="preserve">are defined </w:t>
      </w:r>
      <w:r>
        <w:t xml:space="preserve">as </w:t>
      </w:r>
      <w:r w:rsidR="00774257">
        <w:t xml:space="preserve">the </w:t>
      </w:r>
      <w:r>
        <w:t>number of messages per 5 sec interval</w:t>
      </w:r>
      <w:r w:rsidR="00951B9B">
        <w:t>.</w:t>
      </w:r>
      <w:r>
        <w:t xml:space="preserve"> </w:t>
      </w:r>
      <w:r w:rsidR="00EF706E">
        <w:t>When pWSA</w:t>
      </w:r>
      <w:r>
        <w:t xml:space="preserve">RepeatRate </w:t>
      </w:r>
      <w:r w:rsidR="00EF706E">
        <w:t xml:space="preserve">and pWSMRepeatRate are used in </w:t>
      </w:r>
      <w:r w:rsidR="00DC131D">
        <w:t xml:space="preserve">a </w:t>
      </w:r>
      <w:r w:rsidR="00EF706E">
        <w:t>test system</w:t>
      </w:r>
      <w:r w:rsidR="00774257">
        <w:t xml:space="preserve"> </w:t>
      </w:r>
      <w:r w:rsidR="00DC131D">
        <w:t xml:space="preserve">which uses the </w:t>
      </w:r>
      <w:r w:rsidR="00774257">
        <w:t xml:space="preserve">TCI interface from </w:t>
      </w:r>
      <w:r w:rsidR="00DC131D">
        <w:fldChar w:fldCharType="begin"/>
      </w:r>
      <w:r w:rsidR="00DC131D">
        <w:instrText xml:space="preserve"> REF REF_TCI \h </w:instrText>
      </w:r>
      <w:r w:rsidR="00DC131D">
        <w:fldChar w:fldCharType="separate"/>
      </w:r>
      <w:r w:rsidR="00092395">
        <w:rPr>
          <w:color w:val="000000" w:themeColor="text1"/>
        </w:rPr>
        <w:t>[11]</w:t>
      </w:r>
      <w:r w:rsidR="00DC131D">
        <w:fldChar w:fldCharType="end"/>
      </w:r>
      <w:r w:rsidR="00EF706E">
        <w:t xml:space="preserve">, </w:t>
      </w:r>
      <w:r w:rsidR="00774257">
        <w:t xml:space="preserve">the test settings </w:t>
      </w:r>
      <w:r>
        <w:t xml:space="preserve">in </w:t>
      </w:r>
      <w:r>
        <w:fldChar w:fldCharType="begin"/>
      </w:r>
      <w:r>
        <w:instrText xml:space="preserve"> REF _Ref480405773 \h </w:instrText>
      </w:r>
      <w:r>
        <w:fldChar w:fldCharType="separate"/>
      </w:r>
      <w:ins w:id="78" w:author="Dmitri.Khijniak@7Layers.com" w:date="2017-07-25T16:40:00Z">
        <w:r w:rsidR="00092395" w:rsidRPr="00E22969">
          <w:rPr>
            <w:rFonts w:ascii="Arial" w:hAnsi="Arial"/>
            <w:b/>
          </w:rPr>
          <w:t xml:space="preserve">Table </w:t>
        </w:r>
        <w:r w:rsidR="00092395">
          <w:rPr>
            <w:rFonts w:ascii="Arial" w:hAnsi="Arial"/>
            <w:b/>
            <w:noProof/>
          </w:rPr>
          <w:t>4</w:t>
        </w:r>
        <w:r w:rsidR="00092395" w:rsidRPr="00E22969">
          <w:rPr>
            <w:rFonts w:ascii="Arial" w:hAnsi="Arial"/>
            <w:b/>
          </w:rPr>
          <w:noBreakHyphen/>
        </w:r>
        <w:r w:rsidR="00092395">
          <w:rPr>
            <w:rFonts w:ascii="Arial" w:hAnsi="Arial"/>
            <w:b/>
            <w:noProof/>
          </w:rPr>
          <w:t>6</w:t>
        </w:r>
      </w:ins>
      <w:del w:id="79" w:author="Dmitri.Khijniak@7Layers.com" w:date="2017-07-25T16:40:00Z">
        <w:r w:rsidR="00EC4622" w:rsidRPr="00E22969" w:rsidDel="00092395">
          <w:rPr>
            <w:rFonts w:ascii="Arial" w:hAnsi="Arial"/>
            <w:b/>
          </w:rPr>
          <w:delText xml:space="preserve">Table </w:delText>
        </w:r>
        <w:r w:rsidR="00EC4622" w:rsidDel="00092395">
          <w:rPr>
            <w:rFonts w:ascii="Arial" w:hAnsi="Arial"/>
            <w:b/>
            <w:noProof/>
          </w:rPr>
          <w:delText>4</w:delText>
        </w:r>
        <w:r w:rsidR="00EC4622" w:rsidRPr="00E22969" w:rsidDel="00092395">
          <w:rPr>
            <w:rFonts w:ascii="Arial" w:hAnsi="Arial"/>
            <w:b/>
          </w:rPr>
          <w:noBreakHyphen/>
        </w:r>
        <w:r w:rsidR="00EC4622" w:rsidDel="00092395">
          <w:rPr>
            <w:rFonts w:ascii="Arial" w:hAnsi="Arial"/>
            <w:b/>
            <w:noProof/>
          </w:rPr>
          <w:delText>6</w:delText>
        </w:r>
      </w:del>
      <w:r>
        <w:fldChar w:fldCharType="end"/>
      </w:r>
      <w:r>
        <w:t xml:space="preserve"> must be multiplied by 5</w:t>
      </w:r>
      <w:r w:rsidR="00FC39F2">
        <w:t xml:space="preserve">. For example, when the SUT is tested at a repeat rate of 10 messages per second, it will receive a TCI message with the repeat rate value set to 50 messages (per 5 seconds). </w:t>
      </w:r>
    </w:p>
    <w:p w14:paraId="3F71A8FA" w14:textId="0A5C6DE4" w:rsidR="009B0927" w:rsidRPr="00E22969" w:rsidRDefault="009B0927" w:rsidP="009B0927">
      <w:pPr>
        <w:pStyle w:val="Heading4"/>
      </w:pPr>
      <w:bookmarkStart w:id="80" w:name="_Ref439778544"/>
      <w:r>
        <w:t xml:space="preserve">Average </w:t>
      </w:r>
      <w:r w:rsidRPr="00E22969">
        <w:t>Repeat Rates</w:t>
      </w:r>
      <w:r>
        <w:t xml:space="preserve"> for Received Messages</w:t>
      </w:r>
      <w:bookmarkEnd w:id="80"/>
    </w:p>
    <w:p w14:paraId="7AA61247" w14:textId="7E04C963" w:rsidR="000C7A0A" w:rsidRDefault="000C7A0A" w:rsidP="00E236B4">
      <w:r>
        <w:t xml:space="preserve">Use the following method to determine </w:t>
      </w:r>
      <w:r w:rsidR="00166AF6">
        <w:t xml:space="preserve">the uppler and lower limits of the Repeat Period Mean for </w:t>
      </w:r>
      <w:r w:rsidR="001A4B5A">
        <w:t xml:space="preserve">sample </w:t>
      </w:r>
      <w:r>
        <w:t>received messages</w:t>
      </w:r>
      <w:r w:rsidR="00611697">
        <w:t>:</w:t>
      </w:r>
      <w:r>
        <w:t xml:space="preserve"> </w:t>
      </w:r>
    </w:p>
    <w:p w14:paraId="5FC4C721" w14:textId="5AB45315" w:rsidR="00581915" w:rsidRDefault="000C7A0A" w:rsidP="000C7A0A">
      <w:pPr>
        <w:ind w:firstLine="360"/>
      </w:pPr>
      <w:r>
        <w:t>Record</w:t>
      </w:r>
      <w:r w:rsidR="00581915">
        <w:t xml:space="preserve"> </w:t>
      </w:r>
      <w:r w:rsidR="00C661C1">
        <w:t xml:space="preserve">reception </w:t>
      </w:r>
      <w:r w:rsidR="00581915">
        <w:t xml:space="preserve">times for </w:t>
      </w:r>
      <w:r w:rsidR="00F1358D">
        <w:t xml:space="preserve">the </w:t>
      </w:r>
      <w:r w:rsidR="00166AF6">
        <w:t xml:space="preserve">received </w:t>
      </w:r>
      <w:r w:rsidR="00C661C1">
        <w:t>messages as T</w:t>
      </w:r>
      <w:r w:rsidR="00C661C1" w:rsidRPr="00C661C1">
        <w:rPr>
          <w:vertAlign w:val="subscript"/>
        </w:rPr>
        <w:t>n</w:t>
      </w:r>
      <w:r w:rsidR="00166AF6">
        <w:rPr>
          <w:vertAlign w:val="subscript"/>
        </w:rPr>
        <w:t>.</w:t>
      </w:r>
      <w:r>
        <w:t xml:space="preserve"> </w:t>
      </w:r>
      <w:r w:rsidR="00166AF6" w:rsidRPr="00166AF6">
        <w:t xml:space="preserve"> </w:t>
      </w:r>
      <w:r w:rsidR="00166AF6">
        <w:t xml:space="preserve">The </w:t>
      </w:r>
      <w:r w:rsidR="00F1358D">
        <w:t xml:space="preserve">total number of the received message </w:t>
      </w:r>
      <w:r w:rsidR="00166AF6">
        <w:t xml:space="preserve">in </w:t>
      </w:r>
      <w:r w:rsidR="00F1358D">
        <w:t xml:space="preserve">the </w:t>
      </w:r>
      <w:r w:rsidR="00166AF6">
        <w:t>test sample is denoted as MsgRvc</w:t>
      </w:r>
      <w:r w:rsidR="00F1358D">
        <w:t>Count</w:t>
      </w:r>
      <w:r w:rsidR="00166AF6">
        <w:t xml:space="preserve">. </w:t>
      </w:r>
      <w:r w:rsidR="00F1358D">
        <w:t>The i</w:t>
      </w:r>
      <w:r w:rsidR="00166AF6">
        <w:t>ndex “n” refer</w:t>
      </w:r>
      <w:r w:rsidR="00F1358D">
        <w:t>s</w:t>
      </w:r>
      <w:r w:rsidR="00166AF6">
        <w:t xml:space="preserve"> to individual messages in the test sample.</w:t>
      </w:r>
    </w:p>
    <w:p w14:paraId="409284FE" w14:textId="534982E6" w:rsidR="003E652E" w:rsidRDefault="003E652E" w:rsidP="000C7A0A">
      <w:pPr>
        <w:ind w:firstLine="360"/>
      </w:pPr>
      <w:r>
        <w:t>The minimum recommended value for MsgRcvCount is 100.</w:t>
      </w:r>
    </w:p>
    <w:p w14:paraId="01D1CC7C" w14:textId="2C38B8EC" w:rsidR="000C7A0A" w:rsidRDefault="000C7A0A" w:rsidP="000C7A0A">
      <w:pPr>
        <w:ind w:firstLine="360"/>
      </w:pPr>
      <w:r>
        <w:lastRenderedPageBreak/>
        <w:t xml:space="preserve">Calculate </w:t>
      </w:r>
      <w:r w:rsidR="00BD5810">
        <w:t xml:space="preserve">average </w:t>
      </w:r>
      <w:r w:rsidR="00F1358D">
        <w:t xml:space="preserve">repeat rate </w:t>
      </w:r>
      <w:r w:rsidR="009D2F6A">
        <w:t>AvgR</w:t>
      </w:r>
      <w:r w:rsidR="00962FA7">
        <w:t>P</w:t>
      </w:r>
      <w:r w:rsidR="009D2F6A">
        <w:t xml:space="preserve"> </w:t>
      </w:r>
      <w:r w:rsidR="009511DB">
        <w:t xml:space="preserve">= </w:t>
      </w:r>
      <w:r w:rsidR="00F1358D" w:rsidRPr="00BD3121">
        <w:rPr>
          <w:position w:val="-28"/>
        </w:rPr>
        <w:object w:dxaOrig="1500" w:dyaOrig="1020" w14:anchorId="5C76E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51pt" o:ole="">
            <v:imagedata r:id="rId13" o:title=""/>
          </v:shape>
          <o:OLEObject Type="Embed" ProgID="Equation.3" ShapeID="_x0000_i1025" DrawAspect="Content" ObjectID="_1563344721" r:id="rId14"/>
        </w:object>
      </w:r>
      <w:r w:rsidR="00620C2E">
        <w:t xml:space="preserve"> </w:t>
      </w:r>
      <w:r w:rsidR="00AC61E9">
        <w:t xml:space="preserve">, where </w:t>
      </w:r>
      <w:r w:rsidR="00B95CC2" w:rsidRPr="00AC61E9">
        <w:rPr>
          <w:position w:val="-12"/>
        </w:rPr>
        <w:object w:dxaOrig="1600" w:dyaOrig="360" w14:anchorId="2F552504">
          <v:shape id="_x0000_i1026" type="#_x0000_t75" style="width:80.25pt;height:18pt" o:ole="">
            <v:imagedata r:id="rId15" o:title=""/>
          </v:shape>
          <o:OLEObject Type="Embed" ProgID="Equation.3" ShapeID="_x0000_i1026" DrawAspect="Content" ObjectID="_1563344722" r:id="rId16"/>
        </w:object>
      </w:r>
    </w:p>
    <w:p w14:paraId="65E2015F" w14:textId="6BE949BC" w:rsidR="00C021D0" w:rsidRDefault="00B92E7F" w:rsidP="000C7A0A">
      <w:pPr>
        <w:ind w:firstLine="360"/>
      </w:pPr>
      <w:r>
        <w:t xml:space="preserve">Calculate </w:t>
      </w:r>
      <w:r w:rsidR="00BD5810">
        <w:t xml:space="preserve">standard deviation </w:t>
      </w:r>
      <w:r w:rsidR="00611697">
        <w:t>R</w:t>
      </w:r>
      <w:r w:rsidR="00962FA7">
        <w:t>P</w:t>
      </w:r>
      <w:r>
        <w:t>StdDev</w:t>
      </w:r>
      <w:r w:rsidR="00611697">
        <w:t xml:space="preserve">= </w:t>
      </w:r>
      <w:r w:rsidR="00F1358D" w:rsidRPr="00F1358D">
        <w:rPr>
          <w:position w:val="-30"/>
        </w:rPr>
        <w:object w:dxaOrig="2320" w:dyaOrig="800" w14:anchorId="71D7F2B3">
          <v:shape id="_x0000_i1027" type="#_x0000_t75" style="width:117pt;height:40.5pt" o:ole="">
            <v:imagedata r:id="rId17" o:title=""/>
          </v:shape>
          <o:OLEObject Type="Embed" ProgID="Equation.3" ShapeID="_x0000_i1027" DrawAspect="Content" ObjectID="_1563344723" r:id="rId18"/>
        </w:object>
      </w:r>
    </w:p>
    <w:p w14:paraId="7996B2B2" w14:textId="4A87F60C" w:rsidR="007A15D4" w:rsidRDefault="007A15D4" w:rsidP="000C7A0A">
      <w:pPr>
        <w:ind w:firstLine="360"/>
      </w:pPr>
      <w:r>
        <w:t xml:space="preserve">Following the statistics outlined in </w:t>
      </w:r>
      <w:r w:rsidR="00BD3121">
        <w:t xml:space="preserve">the </w:t>
      </w:r>
      <w:r>
        <w:t xml:space="preserve">article </w:t>
      </w:r>
      <w:r w:rsidR="00BD3121">
        <w:t>“</w:t>
      </w:r>
      <w:r>
        <w:t>Standard Error</w:t>
      </w:r>
      <w:r w:rsidR="00BD3121">
        <w:t>” on Wikipedia</w:t>
      </w:r>
      <w:r>
        <w:t xml:space="preserve"> </w:t>
      </w:r>
      <w:r w:rsidR="00EC5C4A">
        <w:t>[</w:t>
      </w:r>
      <w:r w:rsidRPr="007A15D4">
        <w:t>https://en.wikipedia.org/wiki/Standard_error</w:t>
      </w:r>
      <w:r w:rsidR="00EC5C4A">
        <w:t>]</w:t>
      </w:r>
    </w:p>
    <w:p w14:paraId="27623A5A" w14:textId="01ACEB72" w:rsidR="00440556" w:rsidRDefault="00440556" w:rsidP="000C7A0A">
      <w:pPr>
        <w:ind w:firstLine="360"/>
      </w:pPr>
      <w:r>
        <w:t>Calculate the standard error of the mean SE</w:t>
      </w:r>
      <w:r w:rsidR="007A15D4">
        <w:t>M</w:t>
      </w:r>
      <w:r>
        <w:t xml:space="preserve"> = </w:t>
      </w:r>
      <w:r w:rsidR="00F1358D" w:rsidRPr="00F1358D">
        <w:rPr>
          <w:position w:val="-34"/>
        </w:rPr>
        <w:object w:dxaOrig="1680" w:dyaOrig="720" w14:anchorId="73AA20F0">
          <v:shape id="_x0000_i1028" type="#_x0000_t75" style="width:84pt;height:36.75pt" o:ole="">
            <v:imagedata r:id="rId19" o:title=""/>
          </v:shape>
          <o:OLEObject Type="Embed" ProgID="Equation.3" ShapeID="_x0000_i1028" DrawAspect="Content" ObjectID="_1563344724" r:id="rId20"/>
        </w:object>
      </w:r>
    </w:p>
    <w:p w14:paraId="3D91211C" w14:textId="797D733B" w:rsidR="00EC5C4A" w:rsidRDefault="00EC5C4A" w:rsidP="00945B96">
      <w:pPr>
        <w:ind w:firstLine="360"/>
      </w:pPr>
      <w:r>
        <w:t xml:space="preserve">Assuming 95% confidence, </w:t>
      </w:r>
    </w:p>
    <w:p w14:paraId="22046B0F" w14:textId="7A0037B4" w:rsidR="007A15D4" w:rsidRDefault="00F1358D" w:rsidP="00945B96">
      <w:pPr>
        <w:ind w:firstLine="360"/>
      </w:pPr>
      <w:r>
        <w:t xml:space="preserve">The </w:t>
      </w:r>
      <w:r w:rsidR="00EC5C4A">
        <w:t>Upper limit of the Repeat Period Mean RPM</w:t>
      </w:r>
      <w:r w:rsidR="00704983">
        <w:t>up</w:t>
      </w:r>
      <w:r w:rsidR="00EC5C4A">
        <w:t xml:space="preserve"> = AvgRP + (1.96 x SEM )</w:t>
      </w:r>
    </w:p>
    <w:p w14:paraId="7CE30969" w14:textId="1A7F7014" w:rsidR="00EC5C4A" w:rsidRDefault="00F1358D" w:rsidP="00EC5C4A">
      <w:pPr>
        <w:ind w:firstLine="360"/>
      </w:pPr>
      <w:r>
        <w:t xml:space="preserve">The </w:t>
      </w:r>
      <w:r w:rsidR="00EC5C4A">
        <w:t>Lower limit of the Repeat Period Mean RPM</w:t>
      </w:r>
      <w:r w:rsidR="00704983">
        <w:t>lo</w:t>
      </w:r>
      <w:r w:rsidR="00EC5C4A">
        <w:t xml:space="preserve"> = AvgRP </w:t>
      </w:r>
      <w:r w:rsidR="00853C93">
        <w:t>-</w:t>
      </w:r>
      <w:r w:rsidR="00EC5C4A">
        <w:t xml:space="preserve"> (1.96 x SEM )</w:t>
      </w:r>
    </w:p>
    <w:p w14:paraId="41691234" w14:textId="77777777" w:rsidR="007A15D4" w:rsidRDefault="007A15D4" w:rsidP="00945B96">
      <w:pPr>
        <w:ind w:firstLine="360"/>
      </w:pPr>
    </w:p>
    <w:p w14:paraId="730A89A6" w14:textId="5637F0D1" w:rsidR="003E6740" w:rsidRPr="00E22969" w:rsidRDefault="00704983" w:rsidP="00BD5810">
      <w:pPr>
        <w:pStyle w:val="Heading5"/>
      </w:pPr>
      <w:bookmarkStart w:id="81" w:name="_Ref480989952"/>
      <w:r>
        <w:t xml:space="preserve">Test Criteria for </w:t>
      </w:r>
      <w:r w:rsidR="003E6740" w:rsidRPr="00E22969">
        <w:t>Repeat Rates</w:t>
      </w:r>
      <w:bookmarkEnd w:id="81"/>
    </w:p>
    <w:p w14:paraId="4575FF09" w14:textId="0A500732" w:rsidR="003E6740" w:rsidRDefault="00A315B0" w:rsidP="00EC4622">
      <w:r>
        <w:t xml:space="preserve">Test criteria are established </w:t>
      </w:r>
      <w:r w:rsidR="00CF7E54">
        <w:t>by</w:t>
      </w:r>
      <w:r>
        <w:t xml:space="preserve"> </w:t>
      </w:r>
      <w:r w:rsidR="00704983">
        <w:t xml:space="preserve">comparing </w:t>
      </w:r>
      <w:r w:rsidR="00CF7E54">
        <w:t>R</w:t>
      </w:r>
      <w:r>
        <w:t xml:space="preserve">epeat </w:t>
      </w:r>
      <w:r w:rsidR="00CF7E54">
        <w:t>P</w:t>
      </w:r>
      <w:r>
        <w:t xml:space="preserve">eriod </w:t>
      </w:r>
      <w:r w:rsidR="00CF7E54">
        <w:t xml:space="preserve">and Tolerance </w:t>
      </w:r>
      <w:r>
        <w:t xml:space="preserve">established </w:t>
      </w:r>
      <w:r w:rsidR="00704983">
        <w:t xml:space="preserve">in the </w:t>
      </w:r>
      <w:r w:rsidR="00704983">
        <w:fldChar w:fldCharType="begin"/>
      </w:r>
      <w:r w:rsidR="00704983">
        <w:instrText xml:space="preserve"> REF _Ref480405773 \h </w:instrText>
      </w:r>
      <w:r w:rsidR="00CF7E54">
        <w:instrText xml:space="preserve"> \* MERGEFORMAT </w:instrText>
      </w:r>
      <w:r w:rsidR="00704983">
        <w:fldChar w:fldCharType="separate"/>
      </w:r>
      <w:ins w:id="82" w:author="Dmitri.Khijniak@7Layers.com" w:date="2017-07-25T16:40:00Z">
        <w:r w:rsidR="00092395" w:rsidRPr="00092395">
          <w:rPr>
            <w:rPrChange w:id="83" w:author="Dmitri.Khijniak@7Layers.com" w:date="2017-07-25T16:40:00Z">
              <w:rPr>
                <w:rFonts w:ascii="Arial" w:hAnsi="Arial"/>
                <w:b/>
              </w:rPr>
            </w:rPrChange>
          </w:rPr>
          <w:t xml:space="preserve">Table </w:t>
        </w:r>
        <w:r w:rsidR="00092395" w:rsidRPr="00092395">
          <w:rPr>
            <w:rPrChange w:id="84" w:author="Dmitri.Khijniak@7Layers.com" w:date="2017-07-25T16:40:00Z">
              <w:rPr>
                <w:rFonts w:ascii="Arial" w:hAnsi="Arial"/>
                <w:b/>
                <w:noProof/>
              </w:rPr>
            </w:rPrChange>
          </w:rPr>
          <w:t>4</w:t>
        </w:r>
        <w:r w:rsidR="00092395" w:rsidRPr="00092395">
          <w:rPr>
            <w:rPrChange w:id="85" w:author="Dmitri.Khijniak@7Layers.com" w:date="2017-07-25T16:40:00Z">
              <w:rPr>
                <w:rFonts w:ascii="Arial" w:hAnsi="Arial"/>
                <w:b/>
              </w:rPr>
            </w:rPrChange>
          </w:rPr>
          <w:noBreakHyphen/>
        </w:r>
        <w:r w:rsidR="00092395" w:rsidRPr="00092395">
          <w:rPr>
            <w:rPrChange w:id="86" w:author="Dmitri.Khijniak@7Layers.com" w:date="2017-07-25T16:40:00Z">
              <w:rPr>
                <w:rFonts w:ascii="Arial" w:hAnsi="Arial"/>
                <w:b/>
                <w:noProof/>
              </w:rPr>
            </w:rPrChange>
          </w:rPr>
          <w:t>6</w:t>
        </w:r>
      </w:ins>
      <w:del w:id="87" w:author="Dmitri.Khijniak@7Layers.com" w:date="2017-07-25T16:40:00Z">
        <w:r w:rsidR="00EC4622" w:rsidRPr="00941F13" w:rsidDel="00092395">
          <w:delText>Table 4</w:delText>
        </w:r>
        <w:r w:rsidR="00EC4622" w:rsidRPr="00941F13" w:rsidDel="00092395">
          <w:noBreakHyphen/>
          <w:delText>6</w:delText>
        </w:r>
      </w:del>
      <w:r w:rsidR="00704983">
        <w:fldChar w:fldCharType="end"/>
      </w:r>
      <w:r w:rsidR="00704983">
        <w:t xml:space="preserve"> with </w:t>
      </w:r>
      <w:r w:rsidR="00CF7E54">
        <w:t xml:space="preserve">the Repeat Period </w:t>
      </w:r>
      <w:r w:rsidR="00BD3121">
        <w:t xml:space="preserve">Mean calculated from </w:t>
      </w:r>
      <w:r w:rsidR="00951B9B">
        <w:t xml:space="preserve">a test </w:t>
      </w:r>
      <w:r w:rsidR="00CF7E54">
        <w:t xml:space="preserve">sample. </w:t>
      </w:r>
    </w:p>
    <w:p w14:paraId="2A33908F" w14:textId="30CA87D8" w:rsidR="00CF7E54" w:rsidRDefault="00CF7E54" w:rsidP="00EC4622">
      <w:r>
        <w:t xml:space="preserve">The Upper Limit of the Repeat Period Mean expected to be less or equal than </w:t>
      </w:r>
      <w:r w:rsidR="00951B9B">
        <w:t>t</w:t>
      </w:r>
      <w:r>
        <w:t xml:space="preserve">he </w:t>
      </w:r>
      <w:r w:rsidR="00EC4622">
        <w:t xml:space="preserve">requested </w:t>
      </w:r>
      <w:r>
        <w:t>Repeat Period plus the Repeat Period Tolerance</w:t>
      </w:r>
    </w:p>
    <w:p w14:paraId="5509F6ED" w14:textId="5600ED99" w:rsidR="00CF7E54" w:rsidRDefault="00CF7E54" w:rsidP="00EC4622">
      <w:pPr>
        <w:jc w:val="center"/>
      </w:pPr>
      <w:r>
        <w:t xml:space="preserve">RPMup ≤ </w:t>
      </w:r>
      <w:r w:rsidR="00507990">
        <w:t>RepeatPeriod + RepeatPeriodTolerance</w:t>
      </w:r>
    </w:p>
    <w:p w14:paraId="653CD232" w14:textId="65572FFE" w:rsidR="00EC4622" w:rsidRDefault="00EC4622" w:rsidP="00EC4622">
      <w:r>
        <w:t>The Lower Limit of the Repeat Period Mean expected to be greater or equal than the requested Repeat Period minus the Repeat Period Tolerance</w:t>
      </w:r>
    </w:p>
    <w:p w14:paraId="7CA7FBEB" w14:textId="2920C8DC" w:rsidR="00EC4622" w:rsidRDefault="00853C93" w:rsidP="00EC4622">
      <w:pPr>
        <w:jc w:val="center"/>
      </w:pPr>
      <w:r>
        <w:t>RPMlo ≥ RepeatPeriod –</w:t>
      </w:r>
      <w:r w:rsidR="00EC4622">
        <w:t xml:space="preserve"> RepeatPeriodTolerance</w:t>
      </w:r>
    </w:p>
    <w:p w14:paraId="3B4DA7AB" w14:textId="33931C7A" w:rsidR="00853C93" w:rsidRDefault="00853C93" w:rsidP="00853C93">
      <w:r>
        <w:t xml:space="preserve">Where RepeatPeriod and RepeatPeriodTolerance for WSM and WSA </w:t>
      </w:r>
      <w:r w:rsidR="00BD3121">
        <w:t xml:space="preserve">are listed </w:t>
      </w:r>
      <w:r>
        <w:t xml:space="preserve">in </w:t>
      </w:r>
      <w:r>
        <w:fldChar w:fldCharType="begin"/>
      </w:r>
      <w:r>
        <w:instrText xml:space="preserve"> REF _Ref480405773 \h  \* MERGEFORMAT </w:instrText>
      </w:r>
      <w:r>
        <w:fldChar w:fldCharType="separate"/>
      </w:r>
      <w:ins w:id="88" w:author="Dmitri.Khijniak@7Layers.com" w:date="2017-07-25T16:40:00Z">
        <w:r w:rsidR="00092395" w:rsidRPr="00092395">
          <w:rPr>
            <w:rPrChange w:id="89" w:author="Dmitri.Khijniak@7Layers.com" w:date="2017-07-25T16:40:00Z">
              <w:rPr>
                <w:rFonts w:ascii="Arial" w:hAnsi="Arial"/>
                <w:b/>
              </w:rPr>
            </w:rPrChange>
          </w:rPr>
          <w:t xml:space="preserve">Table </w:t>
        </w:r>
        <w:r w:rsidR="00092395" w:rsidRPr="00092395">
          <w:rPr>
            <w:rPrChange w:id="90" w:author="Dmitri.Khijniak@7Layers.com" w:date="2017-07-25T16:40:00Z">
              <w:rPr>
                <w:rFonts w:ascii="Arial" w:hAnsi="Arial"/>
                <w:b/>
                <w:noProof/>
              </w:rPr>
            </w:rPrChange>
          </w:rPr>
          <w:t>4</w:t>
        </w:r>
        <w:r w:rsidR="00092395" w:rsidRPr="00092395">
          <w:rPr>
            <w:rPrChange w:id="91" w:author="Dmitri.Khijniak@7Layers.com" w:date="2017-07-25T16:40:00Z">
              <w:rPr>
                <w:rFonts w:ascii="Arial" w:hAnsi="Arial"/>
                <w:b/>
              </w:rPr>
            </w:rPrChange>
          </w:rPr>
          <w:noBreakHyphen/>
        </w:r>
        <w:r w:rsidR="00092395" w:rsidRPr="00092395">
          <w:rPr>
            <w:rPrChange w:id="92" w:author="Dmitri.Khijniak@7Layers.com" w:date="2017-07-25T16:40:00Z">
              <w:rPr>
                <w:rFonts w:ascii="Arial" w:hAnsi="Arial"/>
                <w:b/>
                <w:noProof/>
              </w:rPr>
            </w:rPrChange>
          </w:rPr>
          <w:t>6</w:t>
        </w:r>
      </w:ins>
      <w:del w:id="93" w:author="Dmitri.Khijniak@7Layers.com" w:date="2017-07-25T16:40:00Z">
        <w:r w:rsidRPr="00853C93" w:rsidDel="00092395">
          <w:delText>Table 4</w:delText>
        </w:r>
        <w:r w:rsidRPr="00853C93" w:rsidDel="00092395">
          <w:noBreakHyphen/>
          <w:delText>6</w:delText>
        </w:r>
      </w:del>
      <w:r>
        <w:fldChar w:fldCharType="end"/>
      </w:r>
      <w:r>
        <w:t>.</w:t>
      </w:r>
    </w:p>
    <w:p w14:paraId="34C10414" w14:textId="77777777" w:rsidR="003E652E" w:rsidRDefault="003E652E" w:rsidP="00853C93"/>
    <w:p w14:paraId="28C46CFB" w14:textId="77777777" w:rsidR="00FC39F2" w:rsidRDefault="00FC39F2" w:rsidP="00945B96">
      <w:pPr>
        <w:ind w:firstLine="360"/>
      </w:pPr>
    </w:p>
    <w:p w14:paraId="3037ED96" w14:textId="77777777" w:rsidR="009D14CA" w:rsidRDefault="009D14CA" w:rsidP="009D14CA">
      <w:pPr>
        <w:pStyle w:val="Heading4"/>
      </w:pPr>
      <w:r>
        <w:t>IP transmission and reception</w:t>
      </w:r>
    </w:p>
    <w:p w14:paraId="6CA26529" w14:textId="77777777" w:rsidR="009D14CA" w:rsidRPr="00863D51" w:rsidRDefault="009D14CA" w:rsidP="009D14CA">
      <w:pPr>
        <w:overflowPunct/>
        <w:spacing w:after="0"/>
        <w:textAlignment w:val="auto"/>
      </w:pPr>
      <w:r>
        <w:t>For IP datagrams, the channel, transmit power, and data rate parameters (default values) to be used are stored in a transmitter profile. This transmitter profile will be provided by the equipment vendor and used to parameterize the test.</w:t>
      </w:r>
    </w:p>
    <w:p w14:paraId="2A9F7ACC" w14:textId="77777777" w:rsidR="00573138" w:rsidRDefault="00573138" w:rsidP="00B92E7F"/>
    <w:p w14:paraId="0446002F" w14:textId="77777777" w:rsidR="008058FC" w:rsidRPr="00E22969" w:rsidRDefault="008058FC" w:rsidP="008058FC">
      <w:pPr>
        <w:pStyle w:val="Heading2"/>
      </w:pPr>
      <w:bookmarkStart w:id="94" w:name="_Toc489000421"/>
      <w:r w:rsidRPr="00E22969">
        <w:t xml:space="preserve">Feature </w:t>
      </w:r>
      <w:r w:rsidR="00866F78" w:rsidRPr="00E22969">
        <w:t>R</w:t>
      </w:r>
      <w:r w:rsidRPr="00E22969">
        <w:t xml:space="preserve">estriction and </w:t>
      </w:r>
      <w:r w:rsidR="00866F78" w:rsidRPr="00E22969">
        <w:t>Behavior Description</w:t>
      </w:r>
      <w:bookmarkEnd w:id="94"/>
    </w:p>
    <w:p w14:paraId="0C81B4D0" w14:textId="77777777" w:rsidR="008058FC" w:rsidRPr="00E22969" w:rsidRDefault="008058FC" w:rsidP="008058FC">
      <w:pPr>
        <w:pStyle w:val="Heading3"/>
      </w:pPr>
      <w:bookmarkStart w:id="95" w:name="_Toc489000422"/>
      <w:r w:rsidRPr="00E22969">
        <w:t>Feature Restriction</w:t>
      </w:r>
      <w:bookmarkEnd w:id="95"/>
    </w:p>
    <w:p w14:paraId="670249B4" w14:textId="77777777" w:rsidR="008058FC" w:rsidRPr="00E22969" w:rsidRDefault="008058FC" w:rsidP="008058FC">
      <w:r w:rsidRPr="00E22969">
        <w:t>In this clause all feature restrictions are listed:</w:t>
      </w:r>
    </w:p>
    <w:p w14:paraId="5DD27CCB" w14:textId="0FEB5C0D" w:rsidR="003D582C" w:rsidRPr="00E22969" w:rsidRDefault="008A49CC" w:rsidP="000A5D00">
      <w:pPr>
        <w:pStyle w:val="ListParagraph"/>
        <w:numPr>
          <w:ilvl w:val="0"/>
          <w:numId w:val="3"/>
        </w:numPr>
      </w:pPr>
      <w:r w:rsidRPr="008A49CC">
        <w:t>For multiple radio devices only one radio is tested at a time.</w:t>
      </w:r>
    </w:p>
    <w:p w14:paraId="7036DAA0" w14:textId="08074DF2" w:rsidR="008924A7" w:rsidRPr="00E22969" w:rsidRDefault="008924A7" w:rsidP="000A5D00">
      <w:pPr>
        <w:pStyle w:val="ListParagraph"/>
        <w:numPr>
          <w:ilvl w:val="0"/>
          <w:numId w:val="3"/>
        </w:numPr>
      </w:pPr>
      <w:r w:rsidRPr="00E22969">
        <w:lastRenderedPageBreak/>
        <w:t xml:space="preserve">20MHz channels are not </w:t>
      </w:r>
      <w:r w:rsidR="006B6D86" w:rsidRPr="00E22969">
        <w:t>considered in the scope of this document</w:t>
      </w:r>
    </w:p>
    <w:p w14:paraId="6F0A61FE" w14:textId="1FD2694C" w:rsidR="00746B4A" w:rsidRPr="00E22969" w:rsidRDefault="00746B4A" w:rsidP="000A5D00">
      <w:pPr>
        <w:pStyle w:val="ListParagraph"/>
        <w:numPr>
          <w:ilvl w:val="0"/>
          <w:numId w:val="3"/>
        </w:numPr>
      </w:pPr>
      <w:r w:rsidRPr="00E22969">
        <w:t xml:space="preserve">Testing for other IETF protocols </w:t>
      </w:r>
      <w:r w:rsidR="004C2E0F" w:rsidRPr="00E22969">
        <w:t xml:space="preserve">except </w:t>
      </w:r>
      <w:r w:rsidR="00663691" w:rsidRPr="00E22969">
        <w:t>ICMP</w:t>
      </w:r>
      <w:r w:rsidR="00190F21">
        <w:t>v6</w:t>
      </w:r>
      <w:r w:rsidR="00663691" w:rsidRPr="00E22969">
        <w:t xml:space="preserve"> </w:t>
      </w:r>
      <w:r w:rsidRPr="00E22969">
        <w:t>is not considered</w:t>
      </w:r>
    </w:p>
    <w:p w14:paraId="4650EFC7" w14:textId="203F5B4B" w:rsidR="003D582C" w:rsidRPr="00E22969" w:rsidRDefault="003D582C" w:rsidP="000A5D00">
      <w:pPr>
        <w:pStyle w:val="ListParagraph"/>
        <w:numPr>
          <w:ilvl w:val="0"/>
          <w:numId w:val="3"/>
        </w:numPr>
      </w:pPr>
      <w:r w:rsidRPr="00E22969">
        <w:t>Immediate</w:t>
      </w:r>
      <w:r w:rsidR="007968B5">
        <w:t>/</w:t>
      </w:r>
      <w:r w:rsidR="00B8754A" w:rsidRPr="00E22969">
        <w:t xml:space="preserve">extended access </w:t>
      </w:r>
      <w:r w:rsidRPr="00E22969">
        <w:t>to communication media is not considered</w:t>
      </w:r>
    </w:p>
    <w:p w14:paraId="2A0B7FE2" w14:textId="07EA12AC" w:rsidR="00811E75" w:rsidRPr="00E22969" w:rsidRDefault="00811E75" w:rsidP="000A5D00">
      <w:pPr>
        <w:pStyle w:val="ListParagraph"/>
        <w:numPr>
          <w:ilvl w:val="0"/>
          <w:numId w:val="3"/>
        </w:numPr>
      </w:pPr>
      <w:r w:rsidRPr="00E22969">
        <w:t>No testing for Channel Load</w:t>
      </w:r>
    </w:p>
    <w:p w14:paraId="1635CBBC" w14:textId="77777777" w:rsidR="00811E75" w:rsidRPr="00E22969" w:rsidRDefault="00811E75" w:rsidP="000A5D00">
      <w:pPr>
        <w:pStyle w:val="ListParagraph"/>
        <w:numPr>
          <w:ilvl w:val="0"/>
          <w:numId w:val="3"/>
        </w:numPr>
      </w:pPr>
      <w:r w:rsidRPr="00E22969">
        <w:t>No testing for TSF messages</w:t>
      </w:r>
    </w:p>
    <w:p w14:paraId="28D59B7A" w14:textId="349CFF81" w:rsidR="003D582C" w:rsidRPr="00E22969" w:rsidRDefault="003D45E2" w:rsidP="000A5D00">
      <w:pPr>
        <w:pStyle w:val="ListParagraph"/>
        <w:numPr>
          <w:ilvl w:val="0"/>
          <w:numId w:val="3"/>
        </w:numPr>
      </w:pPr>
      <w:r>
        <w:t xml:space="preserve">Only </w:t>
      </w:r>
      <w:r w:rsidR="00190F21">
        <w:t>signed</w:t>
      </w:r>
      <w:r>
        <w:t xml:space="preserve"> WSAs are considered</w:t>
      </w:r>
    </w:p>
    <w:p w14:paraId="25BA694B" w14:textId="77777777" w:rsidR="001B282A" w:rsidRPr="00E22969" w:rsidRDefault="001B282A" w:rsidP="000A5D00">
      <w:pPr>
        <w:pStyle w:val="ListParagraph"/>
        <w:numPr>
          <w:ilvl w:val="0"/>
          <w:numId w:val="3"/>
        </w:numPr>
      </w:pPr>
      <w:r w:rsidRPr="00E22969">
        <w:t>Multicast IPv6 is not tested</w:t>
      </w:r>
    </w:p>
    <w:p w14:paraId="7B663124" w14:textId="2E2D87C3" w:rsidR="00225686" w:rsidRPr="00E22969" w:rsidRDefault="00190F21" w:rsidP="00190F21">
      <w:pPr>
        <w:pStyle w:val="ListParagraph"/>
        <w:numPr>
          <w:ilvl w:val="0"/>
          <w:numId w:val="3"/>
        </w:numPr>
      </w:pPr>
      <w:r w:rsidRPr="00190F21">
        <w:t>Testing for the SAP defin</w:t>
      </w:r>
      <w:r>
        <w:t>e</w:t>
      </w:r>
      <w:r w:rsidRPr="00190F21">
        <w:t xml:space="preserve">d in </w:t>
      </w:r>
      <w:r>
        <w:t>[</w:t>
      </w:r>
      <w:r>
        <w:fldChar w:fldCharType="begin"/>
      </w:r>
      <w:r>
        <w:instrText xml:space="preserve"> REF REF_IEEE16093 \h </w:instrText>
      </w:r>
      <w:r>
        <w:fldChar w:fldCharType="separate"/>
      </w:r>
      <w:r w:rsidR="00092395">
        <w:rPr>
          <w:noProof/>
        </w:rPr>
        <w:t>2</w:t>
      </w:r>
      <w:r>
        <w:fldChar w:fldCharType="end"/>
      </w:r>
      <w:r>
        <w:t xml:space="preserve">] </w:t>
      </w:r>
      <w:r w:rsidRPr="00190F21">
        <w:t>is not consid</w:t>
      </w:r>
      <w:r>
        <w:t>e</w:t>
      </w:r>
      <w:r w:rsidRPr="00190F21">
        <w:t>red</w:t>
      </w:r>
    </w:p>
    <w:p w14:paraId="1A783C8C" w14:textId="77777777" w:rsidR="003F48CC" w:rsidRPr="00E22969" w:rsidRDefault="00866F78" w:rsidP="003F48CC">
      <w:pPr>
        <w:pStyle w:val="Heading2"/>
      </w:pPr>
      <w:bookmarkStart w:id="96" w:name="_Toc379980291"/>
      <w:bookmarkStart w:id="97" w:name="_Toc405990179"/>
      <w:bookmarkStart w:id="98" w:name="_Toc489000423"/>
      <w:r w:rsidRPr="00E22969">
        <w:t>Rules for the B</w:t>
      </w:r>
      <w:r w:rsidR="00361A7C" w:rsidRPr="00E22969">
        <w:t xml:space="preserve">ehavior </w:t>
      </w:r>
      <w:r w:rsidRPr="00E22969">
        <w:t>D</w:t>
      </w:r>
      <w:r w:rsidR="00361A7C" w:rsidRPr="00E22969">
        <w:t>escription</w:t>
      </w:r>
      <w:bookmarkEnd w:id="96"/>
      <w:bookmarkEnd w:id="97"/>
      <w:bookmarkEnd w:id="98"/>
    </w:p>
    <w:p w14:paraId="11B7941D" w14:textId="1908423A" w:rsidR="000B7FF6" w:rsidRPr="00E22969" w:rsidRDefault="000B7FF6" w:rsidP="000B7FF6">
      <w:r w:rsidRPr="00E22969">
        <w:t>The description of the TP is built according to EG 202 798 [</w:t>
      </w:r>
      <w:r w:rsidRPr="00E22969">
        <w:fldChar w:fldCharType="begin"/>
      </w:r>
      <w:r w:rsidRPr="00E22969">
        <w:instrText xml:space="preserve"> REF REF_EG202798  \h </w:instrText>
      </w:r>
      <w:r w:rsidRPr="00E22969">
        <w:fldChar w:fldCharType="separate"/>
      </w:r>
      <w:ins w:id="99" w:author="Dmitri.Khijniak@7Layers.com" w:date="2017-07-25T16:40:00Z">
        <w:r w:rsidR="00092395" w:rsidRPr="00E22969">
          <w:t>i.</w:t>
        </w:r>
        <w:r w:rsidR="00092395">
          <w:rPr>
            <w:noProof/>
          </w:rPr>
          <w:t>1</w:t>
        </w:r>
      </w:ins>
      <w:del w:id="100" w:author="Dmitri.Khijniak@7Layers.com" w:date="2017-07-25T16:40:00Z">
        <w:r w:rsidR="00EC4622" w:rsidRPr="00E22969" w:rsidDel="00092395">
          <w:delText>i.</w:delText>
        </w:r>
        <w:r w:rsidR="00EC4622" w:rsidDel="00092395">
          <w:rPr>
            <w:noProof/>
          </w:rPr>
          <w:delText>1</w:delText>
        </w:r>
      </w:del>
      <w:r w:rsidRPr="00E22969">
        <w:fldChar w:fldCharType="end"/>
      </w:r>
      <w:r w:rsidRPr="00E22969">
        <w:t>].</w:t>
      </w:r>
    </w:p>
    <w:p w14:paraId="4AB9DA6D" w14:textId="77777777" w:rsidR="000B7FF6" w:rsidRPr="00E22969" w:rsidRDefault="00361A7C" w:rsidP="000B7FF6">
      <w:r w:rsidRPr="00E22969">
        <w:t>T</w:t>
      </w:r>
      <w:r w:rsidR="000B7FF6" w:rsidRPr="00E22969">
        <w:t>est purposes use a generic "Initial State" that corresponds to a state where the IUT is ready for starting the test execution. Furthermore, the IUT shall be left in this "Initial State", when the test is completed.</w:t>
      </w:r>
    </w:p>
    <w:p w14:paraId="56FD62C9" w14:textId="77777777" w:rsidR="000B7FF6" w:rsidRPr="00E22969" w:rsidRDefault="000B7FF6" w:rsidP="000B7FF6">
      <w:r w:rsidRPr="00E22969">
        <w:t>Being in the "Initial State" refers to the starting point of the initial device configuration. There are no pending actions, no instantiated buffers or variables, which could disturb the execution of a test.</w:t>
      </w:r>
    </w:p>
    <w:p w14:paraId="51C39508" w14:textId="77777777" w:rsidR="000B7FF6" w:rsidRPr="00E22969" w:rsidRDefault="007F65F5" w:rsidP="00361A7C">
      <w:pPr>
        <w:pStyle w:val="Heading3"/>
      </w:pPr>
      <w:bookmarkStart w:id="101" w:name="_Toc489000424"/>
      <w:r w:rsidRPr="00E22969">
        <w:t xml:space="preserve">Conditions for the </w:t>
      </w:r>
      <w:r w:rsidR="00361A7C" w:rsidRPr="00E22969">
        <w:t xml:space="preserve">Initial </w:t>
      </w:r>
      <w:r w:rsidRPr="00E22969">
        <w:t>State</w:t>
      </w:r>
      <w:bookmarkEnd w:id="101"/>
    </w:p>
    <w:p w14:paraId="57392FD8" w14:textId="77777777" w:rsidR="00D06253" w:rsidRPr="00E22969" w:rsidRDefault="00D06253" w:rsidP="00D06253">
      <w:r w:rsidRPr="00E22969">
        <w:t>Overall state diagram for a test system is shown below.</w:t>
      </w:r>
    </w:p>
    <w:p w14:paraId="47ED4670" w14:textId="77777777" w:rsidR="00D06253" w:rsidRPr="00E22969" w:rsidRDefault="00D06253" w:rsidP="00D06253">
      <w:r w:rsidRPr="00E22969">
        <w:rPr>
          <w:noProof/>
        </w:rPr>
        <mc:AlternateContent>
          <mc:Choice Requires="wpc">
            <w:drawing>
              <wp:inline distT="0" distB="0" distL="0" distR="0" wp14:anchorId="77BC5AF7" wp14:editId="0FFAA766">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Rounded Rectangle 26"/>
                        <wps:cNvSpPr/>
                        <wps:spPr>
                          <a:xfrm>
                            <a:off x="2147865" y="1116625"/>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3DA7D573" w14:textId="77777777" w:rsidR="008F3187" w:rsidRDefault="008F3187" w:rsidP="00D06253">
                              <w:pPr>
                                <w:pStyle w:val="NormalWeb"/>
                                <w:spacing w:before="0" w:beforeAutospacing="0" w:after="180" w:afterAutospacing="0"/>
                                <w:jc w:val="center"/>
                                <w:rPr>
                                  <w:sz w:val="24"/>
                                  <w:szCs w:val="24"/>
                                </w:rPr>
                              </w:pPr>
                              <w:r>
                                <w:rPr>
                                  <w:rFonts w:eastAsia="Times New Roman"/>
                                </w:rPr>
                                <w:t xml:space="preserve">State 2 </w:t>
                              </w:r>
                            </w:p>
                            <w:p w14:paraId="6AB473C4" w14:textId="77777777" w:rsidR="008F3187" w:rsidRDefault="008F3187" w:rsidP="00D06253">
                              <w:pPr>
                                <w:pStyle w:val="NormalWeb"/>
                                <w:spacing w:before="0" w:beforeAutospacing="0" w:after="180" w:afterAutospacing="0"/>
                                <w:jc w:val="center"/>
                              </w:pPr>
                              <w:r>
                                <w:rPr>
                                  <w:rFonts w:eastAsia="Times New Roman"/>
                                </w:rPr>
                                <w:t>IUT is in “Initial State”</w:t>
                              </w:r>
                            </w:p>
                            <w:p w14:paraId="27CA21FD" w14:textId="77777777" w:rsidR="008F3187" w:rsidRDefault="008F3187" w:rsidP="00D0625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2147865" y="180000"/>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174514FC" w14:textId="77777777" w:rsidR="008F3187" w:rsidRDefault="008F3187" w:rsidP="00D06253">
                              <w:pPr>
                                <w:pStyle w:val="NormalWeb"/>
                                <w:spacing w:before="0" w:beforeAutospacing="0" w:after="180" w:afterAutospacing="0"/>
                                <w:jc w:val="center"/>
                                <w:rPr>
                                  <w:sz w:val="24"/>
                                  <w:szCs w:val="24"/>
                                </w:rPr>
                              </w:pPr>
                              <w:r>
                                <w:rPr>
                                  <w:rFonts w:eastAsia="Times New Roman"/>
                                </w:rPr>
                                <w:t>State 1</w:t>
                              </w:r>
                            </w:p>
                            <w:p w14:paraId="5042BFAB" w14:textId="77777777" w:rsidR="008F3187" w:rsidRDefault="008F3187" w:rsidP="00D06253">
                              <w:pPr>
                                <w:pStyle w:val="NormalWeb"/>
                                <w:spacing w:before="0" w:beforeAutospacing="0" w:after="180" w:afterAutospacing="0"/>
                                <w:jc w:val="center"/>
                              </w:pPr>
                              <w:r>
                                <w:rPr>
                                  <w:rFonts w:eastAsia="Times New Roman"/>
                                </w:rPr>
                                <w:t>IUT is powered off</w:t>
                              </w:r>
                            </w:p>
                            <w:p w14:paraId="2BBFDED6" w14:textId="77777777" w:rsidR="008F3187" w:rsidRDefault="008F3187" w:rsidP="00D0625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988990" y="205515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4404FF4A" w14:textId="77777777" w:rsidR="008F3187" w:rsidRDefault="008F3187" w:rsidP="00D06253">
                              <w:pPr>
                                <w:pStyle w:val="NormalWeb"/>
                                <w:spacing w:before="0" w:beforeAutospacing="0" w:after="0" w:afterAutospacing="0"/>
                                <w:jc w:val="center"/>
                                <w:rPr>
                                  <w:sz w:val="24"/>
                                  <w:szCs w:val="24"/>
                                </w:rPr>
                              </w:pPr>
                              <w:r>
                                <w:rPr>
                                  <w:rFonts w:eastAsia="Times New Roman"/>
                                </w:rPr>
                                <w:t>State 3</w:t>
                              </w:r>
                            </w:p>
                            <w:p w14:paraId="0EC291A1" w14:textId="77777777" w:rsidR="008F3187" w:rsidRDefault="008F3187" w:rsidP="00D06253">
                              <w:pPr>
                                <w:pStyle w:val="NormalWeb"/>
                                <w:spacing w:before="0" w:beforeAutospacing="0" w:after="0" w:afterAutospacing="0"/>
                                <w:jc w:val="center"/>
                              </w:pPr>
                              <w:r>
                                <w:rPr>
                                  <w:rFonts w:eastAsia="Times New Roman"/>
                                </w:rPr>
                                <w:t>Test Purpose Initial Conditions/Pre-test Conditions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3012735" y="206277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57FD8930" w14:textId="77777777" w:rsidR="008F3187" w:rsidRDefault="008F3187" w:rsidP="00D06253">
                              <w:pPr>
                                <w:pStyle w:val="NormalWeb"/>
                                <w:spacing w:before="0" w:beforeAutospacing="0" w:after="0" w:afterAutospacing="0"/>
                                <w:jc w:val="center"/>
                                <w:rPr>
                                  <w:sz w:val="24"/>
                                  <w:szCs w:val="24"/>
                                </w:rPr>
                              </w:pPr>
                              <w:r>
                                <w:rPr>
                                  <w:rFonts w:eastAsia="Times New Roman"/>
                                </w:rPr>
                                <w:t>State 4</w:t>
                              </w:r>
                            </w:p>
                            <w:p w14:paraId="3484E089" w14:textId="77777777" w:rsidR="008F3187" w:rsidRDefault="008F3187" w:rsidP="00D06253">
                              <w:pPr>
                                <w:pStyle w:val="NormalWeb"/>
                                <w:spacing w:before="0" w:beforeAutospacing="0" w:after="0" w:afterAutospacing="0"/>
                                <w:jc w:val="center"/>
                              </w:pPr>
                              <w:r>
                                <w:rPr>
                                  <w:rFonts w:eastAsia="Times New Roman"/>
                                </w:rPr>
                                <w:t>Test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endCxn id="33" idx="1"/>
                        </wps:cNvCnPr>
                        <wps:spPr>
                          <a:xfrm flipV="1">
                            <a:off x="1647825" y="472100"/>
                            <a:ext cx="500040" cy="4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33" idx="2"/>
                          <a:endCxn id="26" idx="0"/>
                        </wps:cNvCnPr>
                        <wps:spPr>
                          <a:xfrm>
                            <a:off x="2950823" y="764200"/>
                            <a:ext cx="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3526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endCxn id="35" idx="1"/>
                        </wps:cNvCnPr>
                        <wps:spPr>
                          <a:xfrm>
                            <a:off x="2594905" y="2581275"/>
                            <a:ext cx="417830" cy="41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33432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Oval 19"/>
                        <wps:cNvSpPr/>
                        <wps:spPr>
                          <a:xfrm>
                            <a:off x="1547745" y="428625"/>
                            <a:ext cx="9847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7BC5AF7" id="Canvas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">
                <v:shape id="_x0000_s1027" type="#_x0000_t75" style="position:absolute;width:54864;height:32004;visibility:visible;mso-wrap-style:square">
                  <v:fill o:detectmouseclick="t"/>
                  <v:path o:connecttype="none"/>
                </v:shape>
                <v:roundrect id="Rounded Rectangle 26" o:spid="_x0000_s1028" style="position:absolute;left:21478;top:11166;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14:paraId="3DA7D573" w14:textId="77777777" w:rsidR="008F3187" w:rsidRDefault="008F3187" w:rsidP="00D06253">
                        <w:pPr>
                          <w:pStyle w:val="NormalWeb"/>
                          <w:spacing w:before="0" w:beforeAutospacing="0" w:after="180" w:afterAutospacing="0"/>
                          <w:jc w:val="center"/>
                          <w:rPr>
                            <w:sz w:val="24"/>
                            <w:szCs w:val="24"/>
                          </w:rPr>
                        </w:pPr>
                        <w:r>
                          <w:rPr>
                            <w:rFonts w:eastAsia="Times New Roman"/>
                          </w:rPr>
                          <w:t xml:space="preserve">State 2 </w:t>
                        </w:r>
                      </w:p>
                      <w:p w14:paraId="6AB473C4" w14:textId="77777777" w:rsidR="008F3187" w:rsidRDefault="008F3187" w:rsidP="00D06253">
                        <w:pPr>
                          <w:pStyle w:val="NormalWeb"/>
                          <w:spacing w:before="0" w:beforeAutospacing="0" w:after="180" w:afterAutospacing="0"/>
                          <w:jc w:val="center"/>
                        </w:pPr>
                        <w:r>
                          <w:rPr>
                            <w:rFonts w:eastAsia="Times New Roman"/>
                          </w:rPr>
                          <w:t>IUT is in “Initial State”</w:t>
                        </w:r>
                      </w:p>
                      <w:p w14:paraId="27CA21FD" w14:textId="77777777" w:rsidR="008F3187" w:rsidRDefault="008F3187" w:rsidP="00D06253">
                        <w:pPr>
                          <w:pStyle w:val="NormalWeb"/>
                          <w:spacing w:before="0" w:beforeAutospacing="0" w:after="180" w:afterAutospacing="0"/>
                          <w:jc w:val="center"/>
                        </w:pPr>
                        <w:r>
                          <w:rPr>
                            <w:rFonts w:eastAsia="Times New Roman"/>
                          </w:rPr>
                          <w:t> </w:t>
                        </w:r>
                      </w:p>
                    </w:txbxContent>
                  </v:textbox>
                </v:roundrect>
                <v:roundrect id="Rounded Rectangle 33" o:spid="_x0000_s1029" style="position:absolute;left:21478;top:1800;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" fillcolor="white [3201]" strokecolor="black [3200]" strokeweight="2pt">
                  <v:textbox>
                    <w:txbxContent>
                      <w:p w14:paraId="174514FC" w14:textId="77777777" w:rsidR="008F3187" w:rsidRDefault="008F3187" w:rsidP="00D06253">
                        <w:pPr>
                          <w:pStyle w:val="NormalWeb"/>
                          <w:spacing w:before="0" w:beforeAutospacing="0" w:after="180" w:afterAutospacing="0"/>
                          <w:jc w:val="center"/>
                          <w:rPr>
                            <w:sz w:val="24"/>
                            <w:szCs w:val="24"/>
                          </w:rPr>
                        </w:pPr>
                        <w:r>
                          <w:rPr>
                            <w:rFonts w:eastAsia="Times New Roman"/>
                          </w:rPr>
                          <w:t>State 1</w:t>
                        </w:r>
                      </w:p>
                      <w:p w14:paraId="5042BFAB" w14:textId="77777777" w:rsidR="008F3187" w:rsidRDefault="008F3187" w:rsidP="00D06253">
                        <w:pPr>
                          <w:pStyle w:val="NormalWeb"/>
                          <w:spacing w:before="0" w:beforeAutospacing="0" w:after="180" w:afterAutospacing="0"/>
                          <w:jc w:val="center"/>
                        </w:pPr>
                        <w:r>
                          <w:rPr>
                            <w:rFonts w:eastAsia="Times New Roman"/>
                          </w:rPr>
                          <w:t>IUT is powered off</w:t>
                        </w:r>
                      </w:p>
                      <w:p w14:paraId="2BBFDED6" w14:textId="77777777" w:rsidR="008F3187" w:rsidRDefault="008F3187" w:rsidP="00D06253">
                        <w:pPr>
                          <w:pStyle w:val="NormalWeb"/>
                          <w:spacing w:before="0" w:beforeAutospacing="0" w:after="180" w:afterAutospacing="0"/>
                          <w:jc w:val="center"/>
                        </w:pPr>
                        <w:r>
                          <w:rPr>
                            <w:rFonts w:eastAsia="Times New Roman"/>
                          </w:rPr>
                          <w:t> </w:t>
                        </w:r>
                      </w:p>
                    </w:txbxContent>
                  </v:textbox>
                </v:roundrect>
                <v:roundrect id="Rounded Rectangle 34" o:spid="_x0000_s1030" style="position:absolute;left:9889;top:20551;width:16060;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" fillcolor="white [3201]" strokecolor="black [3200]" strokeweight="2pt">
                  <v:textbox>
                    <w:txbxContent>
                      <w:p w14:paraId="4404FF4A" w14:textId="77777777" w:rsidR="008F3187" w:rsidRDefault="008F3187" w:rsidP="00D06253">
                        <w:pPr>
                          <w:pStyle w:val="NormalWeb"/>
                          <w:spacing w:before="0" w:beforeAutospacing="0" w:after="0" w:afterAutospacing="0"/>
                          <w:jc w:val="center"/>
                          <w:rPr>
                            <w:sz w:val="24"/>
                            <w:szCs w:val="24"/>
                          </w:rPr>
                        </w:pPr>
                        <w:r>
                          <w:rPr>
                            <w:rFonts w:eastAsia="Times New Roman"/>
                          </w:rPr>
                          <w:t>State 3</w:t>
                        </w:r>
                      </w:p>
                      <w:p w14:paraId="0EC291A1" w14:textId="77777777" w:rsidR="008F3187" w:rsidRDefault="008F3187" w:rsidP="00D06253">
                        <w:pPr>
                          <w:pStyle w:val="NormalWeb"/>
                          <w:spacing w:before="0" w:beforeAutospacing="0" w:after="0" w:afterAutospacing="0"/>
                          <w:jc w:val="center"/>
                        </w:pPr>
                        <w:r>
                          <w:rPr>
                            <w:rFonts w:eastAsia="Times New Roman"/>
                          </w:rPr>
                          <w:t>Test Purpose Initial Conditions/Pre-test Conditions</w:t>
                        </w:r>
                      </w:p>
                    </w:txbxContent>
                  </v:textbox>
                </v:roundrect>
                <v:roundrect id="Rounded Rectangle 35" o:spid="_x0000_s1031" style="position:absolute;left:30127;top:20627;width:16059;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" fillcolor="white [3201]" strokecolor="black [3200]" strokeweight="2pt">
                  <v:textbox>
                    <w:txbxContent>
                      <w:p w14:paraId="57FD8930" w14:textId="77777777" w:rsidR="008F3187" w:rsidRDefault="008F3187" w:rsidP="00D06253">
                        <w:pPr>
                          <w:pStyle w:val="NormalWeb"/>
                          <w:spacing w:before="0" w:beforeAutospacing="0" w:after="0" w:afterAutospacing="0"/>
                          <w:jc w:val="center"/>
                          <w:rPr>
                            <w:sz w:val="24"/>
                            <w:szCs w:val="24"/>
                          </w:rPr>
                        </w:pPr>
                        <w:r>
                          <w:rPr>
                            <w:rFonts w:eastAsia="Times New Roman"/>
                          </w:rPr>
                          <w:t>State 4</w:t>
                        </w:r>
                      </w:p>
                      <w:p w14:paraId="3484E089" w14:textId="77777777" w:rsidR="008F3187" w:rsidRDefault="008F3187" w:rsidP="00D06253">
                        <w:pPr>
                          <w:pStyle w:val="NormalWeb"/>
                          <w:spacing w:before="0" w:beforeAutospacing="0" w:after="0" w:afterAutospacing="0"/>
                          <w:jc w:val="center"/>
                        </w:pPr>
                        <w:r>
                          <w:rPr>
                            <w:rFonts w:eastAsia="Times New Roman"/>
                          </w:rPr>
                          <w:t>Test Execution</w:t>
                        </w:r>
                      </w:p>
                    </w:txbxContent>
                  </v:textbox>
                </v:roundrect>
                <v:shapetype id="_x0000_t32" coordsize="21600,21600" o:spt="32" o:oned="t" path="m,l21600,21600e" filled="f">
                  <v:path arrowok="t" fillok="f" o:connecttype="none"/>
                  <o:lock v:ext="edit" shapetype="t"/>
                </v:shapetype>
                <v:shape id="Straight Arrow Connector 8" o:spid="_x0000_s1032" type="#_x0000_t32" style="position:absolute;left:16478;top:4721;width:5000;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" strokecolor="black [3213]">
                  <v:stroke endarrow="block"/>
                </v:shape>
                <v:shape id="Straight Arrow Connector 9" o:spid="_x0000_s1033" type="#_x0000_t32" style="position:absolute;left:29508;top:7642;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" strokecolor="black [3213]">
                  <v:stroke endarrow="block"/>
                </v:shape>
                <v:shape id="Straight Arrow Connector 10" o:spid="_x0000_s1034" type="#_x0000_t32" style="position:absolute;left:23526;top:17008;width:0;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Straight Arrow Connector 11" o:spid="_x0000_s1035" type="#_x0000_t32" style="position:absolute;left:25949;top:25812;width:4178;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" strokecolor="black [3213]">
                  <v:stroke endarrow="block"/>
                </v:shape>
                <v:shape id="Straight Arrow Connector 12" o:spid="_x0000_s1036" type="#_x0000_t32" style="position:absolute;left:33432;top:17008;width:0;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" strokecolor="black [3213]">
                  <v:stroke endarrow="block"/>
                </v:shape>
                <v:oval id="Oval 19" o:spid="_x0000_s1037" style="position:absolute;left:15477;top:4286;width:985;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" fillcolor="black [3200]" strokecolor="black [1600]" strokeweight="2pt"/>
                <w10:anchorlock/>
              </v:group>
            </w:pict>
          </mc:Fallback>
        </mc:AlternateContent>
      </w:r>
    </w:p>
    <w:p w14:paraId="74B40FC6" w14:textId="77777777" w:rsidR="00F56B91" w:rsidRPr="00E22969" w:rsidRDefault="00F56B91" w:rsidP="003F48CC">
      <w:r w:rsidRPr="00E22969">
        <w:t>Most of the TPs start from the “initial state” which is defined as follows:</w:t>
      </w:r>
    </w:p>
    <w:p w14:paraId="7AA3A221" w14:textId="0C0A0821" w:rsidR="00307B2B" w:rsidRDefault="00307B2B" w:rsidP="00BC2D93">
      <w:pPr>
        <w:numPr>
          <w:ilvl w:val="0"/>
          <w:numId w:val="3"/>
        </w:numPr>
        <w:overflowPunct/>
        <w:autoSpaceDE/>
        <w:autoSpaceDN/>
        <w:adjustRightInd/>
        <w:spacing w:after="0"/>
        <w:contextualSpacing/>
        <w:textAlignment w:val="auto"/>
      </w:pPr>
      <w:r>
        <w:t>Test Environment and Test System has reached room temperature (21 degrees Celsius +/- 5 degrees).</w:t>
      </w:r>
    </w:p>
    <w:p w14:paraId="423364CC" w14:textId="60C4D81C" w:rsidR="00BC2D93" w:rsidRDefault="00BC2D93" w:rsidP="00BC2D93">
      <w:pPr>
        <w:numPr>
          <w:ilvl w:val="0"/>
          <w:numId w:val="3"/>
        </w:numPr>
        <w:overflowPunct/>
        <w:autoSpaceDE/>
        <w:autoSpaceDN/>
        <w:adjustRightInd/>
        <w:spacing w:after="0"/>
        <w:contextualSpacing/>
        <w:textAlignment w:val="auto"/>
      </w:pPr>
      <w:r>
        <w:t>No external DSRC units within range of IUT, DSRC Packet Capture Tool, and DSRC Reference Unit are transmitting outside of the test setup.</w:t>
      </w:r>
    </w:p>
    <w:p w14:paraId="3ACE1E02" w14:textId="6F2682D0" w:rsidR="003D582C" w:rsidRDefault="00386CB7" w:rsidP="000A5D00">
      <w:pPr>
        <w:pStyle w:val="ListParagraph"/>
        <w:numPr>
          <w:ilvl w:val="0"/>
          <w:numId w:val="3"/>
        </w:numPr>
      </w:pPr>
      <w:r>
        <w:t>The IUT is powered up</w:t>
      </w:r>
    </w:p>
    <w:p w14:paraId="40FA363D" w14:textId="6524DEED" w:rsidR="00933E18" w:rsidRDefault="00933E18" w:rsidP="000A5D00">
      <w:pPr>
        <w:pStyle w:val="ListParagraph"/>
        <w:numPr>
          <w:ilvl w:val="0"/>
          <w:numId w:val="3"/>
        </w:numPr>
      </w:pPr>
      <w:r>
        <w:t>Radio interface is initialized but does not transmit or receive</w:t>
      </w:r>
      <w:r w:rsidRPr="00E22969">
        <w:t xml:space="preserve"> messages over </w:t>
      </w:r>
      <w:r w:rsidR="00386CB7">
        <w:t xml:space="preserve">any </w:t>
      </w:r>
      <w:r w:rsidRPr="00E22969">
        <w:t xml:space="preserve">DSRC </w:t>
      </w:r>
      <w:r w:rsidR="00386CB7">
        <w:t>channels</w:t>
      </w:r>
    </w:p>
    <w:p w14:paraId="48AEAB91" w14:textId="62416B56" w:rsidR="00BC2D93" w:rsidRDefault="00BC2D93" w:rsidP="000A5D00">
      <w:pPr>
        <w:pStyle w:val="ListParagraph"/>
        <w:numPr>
          <w:ilvl w:val="0"/>
          <w:numId w:val="3"/>
        </w:numPr>
      </w:pPr>
      <w:r>
        <w:t>Radio acquired and locked its position based on GNSS</w:t>
      </w:r>
    </w:p>
    <w:p w14:paraId="59FF9BB3" w14:textId="4EAA84E6" w:rsidR="00933E18" w:rsidRPr="00E22969" w:rsidRDefault="00933E18" w:rsidP="000A5D00">
      <w:pPr>
        <w:pStyle w:val="ListParagraph"/>
        <w:numPr>
          <w:ilvl w:val="0"/>
          <w:numId w:val="3"/>
        </w:numPr>
      </w:pPr>
      <w:r>
        <w:t>MAC address is assigned to the DSRC interface</w:t>
      </w:r>
    </w:p>
    <w:p w14:paraId="2307CD82" w14:textId="4DFB1D56" w:rsidR="00A17E19" w:rsidRDefault="00A17E19" w:rsidP="00A17E19">
      <w:pPr>
        <w:pStyle w:val="ListParagraph"/>
        <w:numPr>
          <w:ilvl w:val="0"/>
          <w:numId w:val="3"/>
        </w:numPr>
      </w:pPr>
      <w:r>
        <w:t>Unless otherwise stated, the IUT is not transmitting</w:t>
      </w:r>
    </w:p>
    <w:p w14:paraId="7D63A813" w14:textId="64A9912A" w:rsidR="00A17E19" w:rsidRDefault="00A17E19" w:rsidP="00A17E19">
      <w:pPr>
        <w:pStyle w:val="ListParagraph"/>
        <w:numPr>
          <w:ilvl w:val="0"/>
          <w:numId w:val="3"/>
        </w:numPr>
      </w:pPr>
      <w:r>
        <w:t>Unless otherwise stated, Congestion Control is disabled</w:t>
      </w:r>
    </w:p>
    <w:p w14:paraId="1413B43A" w14:textId="1069BE93" w:rsidR="003D582C" w:rsidRDefault="003D582C" w:rsidP="000A5D00">
      <w:pPr>
        <w:pStyle w:val="ListParagraph"/>
        <w:numPr>
          <w:ilvl w:val="0"/>
          <w:numId w:val="3"/>
        </w:numPr>
      </w:pPr>
      <w:r w:rsidRPr="00E22969">
        <w:lastRenderedPageBreak/>
        <w:t xml:space="preserve">The IUT is provisioned with any required security credentials to enable transmission or </w:t>
      </w:r>
      <w:r w:rsidR="00386CB7">
        <w:t>reception of messages over DSRC</w:t>
      </w:r>
    </w:p>
    <w:p w14:paraId="43C0C0E1" w14:textId="493D209C" w:rsidR="00AC650E" w:rsidRPr="00E22969" w:rsidRDefault="00AC650E" w:rsidP="000A5D00">
      <w:pPr>
        <w:pStyle w:val="ListParagraph"/>
        <w:numPr>
          <w:ilvl w:val="0"/>
          <w:numId w:val="3"/>
        </w:numPr>
      </w:pPr>
      <w:r>
        <w:t xml:space="preserve">The IUT is running Certification Interface Application </w:t>
      </w:r>
      <w:r w:rsidR="009F16D0">
        <w:fldChar w:fldCharType="begin"/>
      </w:r>
      <w:r w:rsidR="009F16D0">
        <w:instrText xml:space="preserve"> REF REF_TCI \h </w:instrText>
      </w:r>
      <w:r w:rsidR="009F16D0">
        <w:fldChar w:fldCharType="separate"/>
      </w:r>
      <w:r w:rsidR="00092395">
        <w:rPr>
          <w:color w:val="000000" w:themeColor="text1"/>
        </w:rPr>
        <w:t>[11]</w:t>
      </w:r>
      <w:r w:rsidR="009F16D0">
        <w:fldChar w:fldCharType="end"/>
      </w:r>
      <w:r>
        <w:t>.</w:t>
      </w:r>
    </w:p>
    <w:p w14:paraId="52F5C8EB" w14:textId="18BD866A" w:rsidR="00E44CB7" w:rsidRPr="00E22969" w:rsidRDefault="00B8754A" w:rsidP="003F48CC">
      <w:r w:rsidRPr="00E22969">
        <w:t xml:space="preserve">Some TPs </w:t>
      </w:r>
      <w:r w:rsidR="00E44CB7" w:rsidRPr="00E22969">
        <w:t xml:space="preserve">may </w:t>
      </w:r>
      <w:r w:rsidRPr="00E22969">
        <w:t>from a different initial condition</w:t>
      </w:r>
      <w:r w:rsidR="00E44CB7" w:rsidRPr="00E22969">
        <w:t>. Initial conditions required for specific test cases defined in the Initial condition section of a Test Purpose.</w:t>
      </w:r>
      <w:r w:rsidR="00E62DBD" w:rsidRPr="00E22969">
        <w:t xml:space="preserve"> However, the “initial state” defined above is the starting point before the different initial conditions are established.</w:t>
      </w:r>
    </w:p>
    <w:p w14:paraId="3A29D3E3" w14:textId="77777777" w:rsidR="003D582C" w:rsidRPr="00E22969" w:rsidRDefault="00B8754A" w:rsidP="003F48CC">
      <w:r w:rsidRPr="00E22969">
        <w:t>When execution of the initial condition does not succeed, it leads to the assignment of an Inconclusive verdict.</w:t>
      </w:r>
    </w:p>
    <w:p w14:paraId="71B2703F" w14:textId="77777777" w:rsidR="007F65F5" w:rsidRPr="00E22969" w:rsidRDefault="007F65F5" w:rsidP="003F48CC"/>
    <w:p w14:paraId="575191EA" w14:textId="77777777" w:rsidR="00FF4529" w:rsidRPr="00E22969" w:rsidRDefault="00FF4529" w:rsidP="00FF4529">
      <w:pPr>
        <w:pStyle w:val="Heading1"/>
      </w:pPr>
      <w:bookmarkStart w:id="102" w:name="_Toc489000425"/>
      <w:r w:rsidRPr="00E22969">
        <w:t>Test Suite Structure (TSS)</w:t>
      </w:r>
      <w:bookmarkEnd w:id="102"/>
    </w:p>
    <w:p w14:paraId="6F579D04" w14:textId="77777777" w:rsidR="00FF4529" w:rsidRPr="00E22969" w:rsidRDefault="00FF4529" w:rsidP="005B25C4">
      <w:pPr>
        <w:pStyle w:val="Heading2"/>
      </w:pPr>
      <w:bookmarkStart w:id="103" w:name="_Toc379980281"/>
      <w:bookmarkStart w:id="104" w:name="_Toc405990169"/>
      <w:bookmarkStart w:id="105" w:name="_Toc489000426"/>
      <w:r w:rsidRPr="00E22969">
        <w:t xml:space="preserve">Structure for </w:t>
      </w:r>
      <w:r w:rsidR="0067218D" w:rsidRPr="00E22969">
        <w:t>Network Services</w:t>
      </w:r>
      <w:r w:rsidR="00866F78" w:rsidRPr="00E22969">
        <w:t xml:space="preserve"> T</w:t>
      </w:r>
      <w:r w:rsidRPr="00E22969">
        <w:t>ests</w:t>
      </w:r>
      <w:bookmarkEnd w:id="103"/>
      <w:bookmarkEnd w:id="104"/>
      <w:bookmarkEnd w:id="105"/>
    </w:p>
    <w:p w14:paraId="0F2F8895" w14:textId="77777777" w:rsidR="00FF4529" w:rsidRPr="00E22969" w:rsidRDefault="00FF4529" w:rsidP="00FF4529">
      <w:r w:rsidRPr="00E22969">
        <w:t xml:space="preserve">The test suite is structured as a tree with the root defined as </w:t>
      </w:r>
      <w:r w:rsidR="00E5109D" w:rsidRPr="00E22969">
        <w:t>16093</w:t>
      </w:r>
      <w:r w:rsidRPr="00E22969">
        <w:t>. The tree is of rank 3 with the first rank a Group, the second a Sub-group, and the third a category. The third rank is the standard ISO conformance test categories.</w:t>
      </w:r>
    </w:p>
    <w:p w14:paraId="2D9785C9" w14:textId="77777777" w:rsidR="00FF4529" w:rsidRPr="00E22969" w:rsidRDefault="00FF4529" w:rsidP="005B25C4">
      <w:pPr>
        <w:pStyle w:val="Heading3"/>
      </w:pPr>
      <w:bookmarkStart w:id="106" w:name="_Toc379980283"/>
      <w:bookmarkStart w:id="107" w:name="_Toc405990171"/>
      <w:bookmarkStart w:id="108" w:name="_Toc489000427"/>
      <w:r w:rsidRPr="00E22969">
        <w:t>Root</w:t>
      </w:r>
      <w:bookmarkEnd w:id="106"/>
      <w:bookmarkEnd w:id="107"/>
      <w:bookmarkEnd w:id="108"/>
    </w:p>
    <w:p w14:paraId="28F438B4" w14:textId="71090B0E" w:rsidR="00FF4529" w:rsidRPr="00E22969" w:rsidRDefault="00B537D9" w:rsidP="00FF4529">
      <w:r w:rsidRPr="00E22969">
        <w:t>The root identifies</w:t>
      </w:r>
      <w:r w:rsidR="00FF4529" w:rsidRPr="00E22969">
        <w:t xml:space="preserve"> the </w:t>
      </w:r>
      <w:r w:rsidR="00E5109D" w:rsidRPr="00E22969">
        <w:rPr>
          <w:lang w:eastAsia="en-GB"/>
        </w:rPr>
        <w:t>1609.3</w:t>
      </w:r>
      <w:r w:rsidR="00FF4529" w:rsidRPr="00E22969">
        <w:t xml:space="preserve"> </w:t>
      </w:r>
      <w:r w:rsidR="00E5109D" w:rsidRPr="00E22969">
        <w:t xml:space="preserve">protocol </w:t>
      </w:r>
      <w:r w:rsidR="00FF4529" w:rsidRPr="00E22969">
        <w:t xml:space="preserve">given in </w:t>
      </w:r>
      <w:r w:rsidR="00E5109D" w:rsidRPr="00E22969">
        <w:t xml:space="preserve">IEEE 1609.3 </w:t>
      </w:r>
      <w:r w:rsidR="00FF4529" w:rsidRPr="00E22969">
        <w:t>[</w:t>
      </w:r>
      <w:r w:rsidR="00E5109D" w:rsidRPr="00E22969">
        <w:fldChar w:fldCharType="begin"/>
      </w:r>
      <w:r w:rsidR="00E5109D" w:rsidRPr="00E22969">
        <w:instrText xml:space="preserve"> REF REF_IEEE16093 \h </w:instrText>
      </w:r>
      <w:r w:rsidR="00E5109D" w:rsidRPr="00E22969">
        <w:fldChar w:fldCharType="separate"/>
      </w:r>
      <w:r w:rsidR="00092395">
        <w:rPr>
          <w:noProof/>
        </w:rPr>
        <w:t>2</w:t>
      </w:r>
      <w:r w:rsidR="00E5109D" w:rsidRPr="00E22969">
        <w:fldChar w:fldCharType="end"/>
      </w:r>
      <w:r w:rsidR="003D45E2">
        <w:t>]</w:t>
      </w:r>
      <w:r w:rsidR="00FF4529" w:rsidRPr="00E22969">
        <w:t>.</w:t>
      </w:r>
    </w:p>
    <w:p w14:paraId="3C300C36" w14:textId="77777777" w:rsidR="00FF4529" w:rsidRPr="00E22969" w:rsidRDefault="00FF4529" w:rsidP="005B25C4">
      <w:pPr>
        <w:pStyle w:val="Heading3"/>
      </w:pPr>
      <w:bookmarkStart w:id="109" w:name="_Toc379980284"/>
      <w:bookmarkStart w:id="110" w:name="_Toc405990172"/>
      <w:bookmarkStart w:id="111" w:name="_Toc489000428"/>
      <w:r w:rsidRPr="00E22969">
        <w:t>Groups</w:t>
      </w:r>
      <w:bookmarkEnd w:id="109"/>
      <w:bookmarkEnd w:id="110"/>
      <w:bookmarkEnd w:id="111"/>
    </w:p>
    <w:p w14:paraId="1A513DA6" w14:textId="77777777" w:rsidR="00FF4529" w:rsidRPr="00E22969" w:rsidRDefault="00FF4529" w:rsidP="00FF4529">
      <w:r w:rsidRPr="00E22969">
        <w:t xml:space="preserve">This level contains </w:t>
      </w:r>
      <w:r w:rsidR="005F0919" w:rsidRPr="00E22969">
        <w:t xml:space="preserve">three message types </w:t>
      </w:r>
      <w:r w:rsidRPr="00E22969">
        <w:t>identified as:</w:t>
      </w:r>
    </w:p>
    <w:p w14:paraId="39B6CE77" w14:textId="77777777" w:rsidR="005F0919" w:rsidRPr="00E22969" w:rsidRDefault="005F0919" w:rsidP="005F0919">
      <w:pPr>
        <w:tabs>
          <w:tab w:val="num" w:pos="737"/>
        </w:tabs>
        <w:spacing w:after="0"/>
        <w:ind w:left="737" w:hanging="453"/>
      </w:pPr>
      <w:r w:rsidRPr="00E22969">
        <w:t>WAVE Short Messages</w:t>
      </w:r>
    </w:p>
    <w:p w14:paraId="351B77CF" w14:textId="77777777" w:rsidR="005F0919" w:rsidRPr="00E22969" w:rsidRDefault="005F0919" w:rsidP="005F0919">
      <w:pPr>
        <w:tabs>
          <w:tab w:val="num" w:pos="737"/>
        </w:tabs>
        <w:spacing w:after="0"/>
        <w:ind w:left="737" w:hanging="453"/>
      </w:pPr>
      <w:r w:rsidRPr="00E22969">
        <w:t>WAVE Service Advertisements</w:t>
      </w:r>
    </w:p>
    <w:p w14:paraId="79D00C19" w14:textId="77777777" w:rsidR="005F0919" w:rsidRPr="00E22969" w:rsidRDefault="005F0919" w:rsidP="005F0919">
      <w:pPr>
        <w:tabs>
          <w:tab w:val="num" w:pos="737"/>
        </w:tabs>
        <w:spacing w:after="0"/>
        <w:ind w:left="737" w:hanging="453"/>
      </w:pPr>
      <w:r w:rsidRPr="00E22969">
        <w:t>Internet Protocol</w:t>
      </w:r>
    </w:p>
    <w:p w14:paraId="3D6D1B5C" w14:textId="77777777" w:rsidR="00FF4529" w:rsidRPr="00E22969" w:rsidRDefault="00FF4529" w:rsidP="005B25C4">
      <w:pPr>
        <w:pStyle w:val="Heading3"/>
      </w:pPr>
      <w:bookmarkStart w:id="112" w:name="_Toc379980285"/>
      <w:bookmarkStart w:id="113" w:name="_Toc405990173"/>
      <w:bookmarkStart w:id="114" w:name="_Toc489000429"/>
      <w:r w:rsidRPr="00E22969">
        <w:t>Sub-Groups</w:t>
      </w:r>
      <w:bookmarkEnd w:id="112"/>
      <w:bookmarkEnd w:id="113"/>
      <w:bookmarkEnd w:id="114"/>
    </w:p>
    <w:p w14:paraId="1DBF7111" w14:textId="1C770A21" w:rsidR="00FF4529" w:rsidRDefault="00FF4529" w:rsidP="00AA4EDF">
      <w:r w:rsidRPr="00E22969">
        <w:t xml:space="preserve">This level contains functional areas identified </w:t>
      </w:r>
      <w:r w:rsidR="00AA4EDF">
        <w:t xml:space="preserve">in the </w:t>
      </w:r>
      <w:r w:rsidR="00AA4EDF">
        <w:fldChar w:fldCharType="begin"/>
      </w:r>
      <w:r w:rsidR="00AA4EDF">
        <w:instrText xml:space="preserve"> REF _Ref439878332 \h  \* MERGEFORMAT </w:instrText>
      </w:r>
      <w:r w:rsidR="00AA4EDF">
        <w:fldChar w:fldCharType="separate"/>
      </w:r>
      <w:ins w:id="115" w:author="Dmitri.Khijniak@7Layers.com" w:date="2017-07-25T16:40:00Z">
        <w:r w:rsidR="00092395" w:rsidRPr="00092395">
          <w:rPr>
            <w:rPrChange w:id="116" w:author="Dmitri.Khijniak@7Layers.com" w:date="2017-07-25T16:40:00Z">
              <w:rPr>
                <w:rFonts w:ascii="Arial" w:hAnsi="Arial"/>
                <w:b/>
              </w:rPr>
            </w:rPrChange>
          </w:rPr>
          <w:t xml:space="preserve">Table </w:t>
        </w:r>
        <w:r w:rsidR="00092395" w:rsidRPr="00092395">
          <w:rPr>
            <w:rPrChange w:id="117" w:author="Dmitri.Khijniak@7Layers.com" w:date="2017-07-25T16:40:00Z">
              <w:rPr>
                <w:rFonts w:ascii="Arial" w:hAnsi="Arial"/>
                <w:b/>
                <w:noProof/>
              </w:rPr>
            </w:rPrChange>
          </w:rPr>
          <w:t>5</w:t>
        </w:r>
        <w:r w:rsidR="00092395" w:rsidRPr="00092395">
          <w:rPr>
            <w:rPrChange w:id="118" w:author="Dmitri.Khijniak@7Layers.com" w:date="2017-07-25T16:40:00Z">
              <w:rPr>
                <w:rFonts w:ascii="Arial" w:hAnsi="Arial"/>
                <w:b/>
              </w:rPr>
            </w:rPrChange>
          </w:rPr>
          <w:noBreakHyphen/>
        </w:r>
        <w:r w:rsidR="00092395" w:rsidRPr="00092395">
          <w:rPr>
            <w:rPrChange w:id="119" w:author="Dmitri.Khijniak@7Layers.com" w:date="2017-07-25T16:40:00Z">
              <w:rPr>
                <w:rFonts w:ascii="Arial" w:hAnsi="Arial"/>
                <w:b/>
                <w:noProof/>
              </w:rPr>
            </w:rPrChange>
          </w:rPr>
          <w:t>1</w:t>
        </w:r>
      </w:ins>
      <w:del w:id="120" w:author="Dmitri.Khijniak@7Layers.com" w:date="2017-07-25T16:40:00Z">
        <w:r w:rsidR="00EC4622" w:rsidRPr="00941F13" w:rsidDel="00092395">
          <w:delText>Table 5</w:delText>
        </w:r>
        <w:r w:rsidR="00EC4622" w:rsidRPr="00941F13" w:rsidDel="00092395">
          <w:noBreakHyphen/>
          <w:delText>1</w:delText>
        </w:r>
      </w:del>
      <w:r w:rsidR="00AA4EDF">
        <w:fldChar w:fldCharType="end"/>
      </w:r>
    </w:p>
    <w:p w14:paraId="27A37CC7" w14:textId="26BFB1E5" w:rsidR="002F4F2A" w:rsidRPr="00E22969" w:rsidRDefault="002F4F2A" w:rsidP="002F4F2A">
      <w:pPr>
        <w:widowControl w:val="0"/>
        <w:overflowPunct/>
        <w:spacing w:after="0"/>
        <w:ind w:left="3540" w:right="-20"/>
        <w:textAlignment w:val="auto"/>
        <w:rPr>
          <w:sz w:val="24"/>
          <w:szCs w:val="24"/>
        </w:rPr>
      </w:pPr>
      <w:bookmarkStart w:id="121" w:name="_Ref439878332"/>
      <w:r w:rsidRPr="00E22969">
        <w:rPr>
          <w:rFonts w:ascii="Arial" w:hAnsi="Arial"/>
          <w:b/>
        </w:rPr>
        <w:t xml:space="preserve">Table </w:t>
      </w:r>
      <w:r w:rsidRPr="00E22969">
        <w:rPr>
          <w:rFonts w:ascii="Arial" w:hAnsi="Arial"/>
          <w:b/>
        </w:rPr>
        <w:fldChar w:fldCharType="begin"/>
      </w:r>
      <w:r w:rsidRPr="00E22969">
        <w:rPr>
          <w:rFonts w:ascii="Arial" w:hAnsi="Arial"/>
          <w:b/>
        </w:rPr>
        <w:instrText xml:space="preserve"> STYLEREF 1 \s </w:instrText>
      </w:r>
      <w:r w:rsidRPr="00E22969">
        <w:rPr>
          <w:rFonts w:ascii="Arial" w:hAnsi="Arial"/>
          <w:b/>
        </w:rPr>
        <w:fldChar w:fldCharType="separate"/>
      </w:r>
      <w:r w:rsidR="00092395">
        <w:rPr>
          <w:rFonts w:ascii="Arial" w:hAnsi="Arial"/>
          <w:b/>
          <w:noProof/>
        </w:rPr>
        <w:t>5</w:t>
      </w:r>
      <w:r w:rsidRPr="00E22969">
        <w:rPr>
          <w:rFonts w:ascii="Arial" w:hAnsi="Arial"/>
          <w:b/>
        </w:rPr>
        <w:fldChar w:fldCharType="end"/>
      </w:r>
      <w:r w:rsidRPr="00E22969">
        <w:rPr>
          <w:rFonts w:ascii="Arial" w:hAnsi="Arial"/>
          <w:b/>
        </w:rPr>
        <w:noBreakHyphen/>
      </w:r>
      <w:r w:rsidRPr="00E22969">
        <w:rPr>
          <w:rFonts w:ascii="Arial" w:hAnsi="Arial"/>
          <w:b/>
        </w:rPr>
        <w:fldChar w:fldCharType="begin"/>
      </w:r>
      <w:r w:rsidRPr="00E22969">
        <w:rPr>
          <w:rFonts w:ascii="Arial" w:hAnsi="Arial"/>
          <w:b/>
        </w:rPr>
        <w:instrText xml:space="preserve"> SEQ Table \* ARABIC \s 1 </w:instrText>
      </w:r>
      <w:r w:rsidRPr="00E22969">
        <w:rPr>
          <w:rFonts w:ascii="Arial" w:hAnsi="Arial"/>
          <w:b/>
        </w:rPr>
        <w:fldChar w:fldCharType="separate"/>
      </w:r>
      <w:r w:rsidR="00092395">
        <w:rPr>
          <w:rFonts w:ascii="Arial" w:hAnsi="Arial"/>
          <w:b/>
          <w:noProof/>
        </w:rPr>
        <w:t>1</w:t>
      </w:r>
      <w:r w:rsidRPr="00E22969">
        <w:rPr>
          <w:rFonts w:ascii="Arial" w:hAnsi="Arial"/>
          <w:b/>
        </w:rPr>
        <w:fldChar w:fldCharType="end"/>
      </w:r>
      <w:bookmarkEnd w:id="121"/>
      <w:r w:rsidRPr="00E22969">
        <w:rPr>
          <w:rFonts w:ascii="Arial" w:hAnsi="Arial"/>
          <w:b/>
        </w:rPr>
        <w:t xml:space="preserve">: </w:t>
      </w:r>
      <w:r w:rsidR="00AA4EDF">
        <w:rPr>
          <w:rFonts w:ascii="Arial" w:hAnsi="Arial" w:cs="Arial"/>
          <w:b/>
          <w:bCs/>
          <w:spacing w:val="2"/>
        </w:rPr>
        <w:t>Functional areas</w:t>
      </w:r>
    </w:p>
    <w:tbl>
      <w:tblPr>
        <w:tblStyle w:val="TableGrid"/>
        <w:tblW w:w="9161" w:type="dxa"/>
        <w:tblInd w:w="-185" w:type="dxa"/>
        <w:tblLook w:val="04A0" w:firstRow="1" w:lastRow="0" w:firstColumn="1" w:lastColumn="0" w:noHBand="0" w:noVBand="1"/>
      </w:tblPr>
      <w:tblGrid>
        <w:gridCol w:w="2505"/>
        <w:gridCol w:w="6656"/>
      </w:tblGrid>
      <w:tr w:rsidR="00AA4EDF" w:rsidRPr="00E22969" w14:paraId="4E6D38AC" w14:textId="77777777" w:rsidTr="00AA4EDF">
        <w:tc>
          <w:tcPr>
            <w:tcW w:w="2505" w:type="dxa"/>
          </w:tcPr>
          <w:p w14:paraId="1723D3AF" w14:textId="56DAB774" w:rsidR="00AA4EDF" w:rsidRPr="00E22969" w:rsidRDefault="00AA4EDF" w:rsidP="008B17B8">
            <w:pPr>
              <w:keepNext/>
              <w:keepLines/>
              <w:spacing w:after="0"/>
              <w:jc w:val="center"/>
              <w:rPr>
                <w:rFonts w:ascii="Arial" w:hAnsi="Arial"/>
                <w:b/>
                <w:sz w:val="18"/>
              </w:rPr>
            </w:pPr>
            <w:r>
              <w:rPr>
                <w:rFonts w:ascii="Arial" w:hAnsi="Arial"/>
                <w:b/>
                <w:sz w:val="18"/>
              </w:rPr>
              <w:t>Functional areas</w:t>
            </w:r>
          </w:p>
        </w:tc>
        <w:tc>
          <w:tcPr>
            <w:tcW w:w="6656" w:type="dxa"/>
          </w:tcPr>
          <w:p w14:paraId="547CAFB3" w14:textId="251DD45C" w:rsidR="00AA4EDF" w:rsidRPr="00E22969" w:rsidRDefault="00AA4EDF" w:rsidP="008B17B8">
            <w:pPr>
              <w:keepNext/>
              <w:keepLines/>
              <w:spacing w:after="0"/>
              <w:jc w:val="center"/>
              <w:rPr>
                <w:rFonts w:ascii="Arial" w:hAnsi="Arial"/>
                <w:b/>
                <w:sz w:val="18"/>
              </w:rPr>
            </w:pPr>
            <w:r>
              <w:rPr>
                <w:rFonts w:ascii="Arial" w:hAnsi="Arial"/>
                <w:b/>
                <w:sz w:val="18"/>
              </w:rPr>
              <w:t>Description</w:t>
            </w:r>
          </w:p>
        </w:tc>
      </w:tr>
      <w:tr w:rsidR="002F4F2A" w:rsidRPr="002F4F2A" w14:paraId="24CCFDB7" w14:textId="77777777" w:rsidTr="00AA4EDF">
        <w:tc>
          <w:tcPr>
            <w:tcW w:w="2505" w:type="dxa"/>
          </w:tcPr>
          <w:p w14:paraId="299EB155" w14:textId="77777777" w:rsidR="002F4F2A" w:rsidRPr="002F4F2A" w:rsidRDefault="002F4F2A" w:rsidP="008B17B8">
            <w:pPr>
              <w:spacing w:after="0"/>
            </w:pPr>
            <w:r w:rsidRPr="002F4F2A">
              <w:t>Configuration</w:t>
            </w:r>
          </w:p>
        </w:tc>
        <w:tc>
          <w:tcPr>
            <w:tcW w:w="6656" w:type="dxa"/>
          </w:tcPr>
          <w:p w14:paraId="4805E272" w14:textId="3967BABE" w:rsidR="002F4F2A" w:rsidRPr="002F4F2A" w:rsidRDefault="00AA4EDF" w:rsidP="008B17B8">
            <w:pPr>
              <w:spacing w:after="0"/>
            </w:pPr>
            <w:r>
              <w:t xml:space="preserve">Validation of </w:t>
            </w:r>
            <w:r w:rsidR="002F4F2A" w:rsidRPr="002F4F2A">
              <w:t xml:space="preserve">IUT configuration </w:t>
            </w:r>
            <w:r>
              <w:t>parameters</w:t>
            </w:r>
          </w:p>
        </w:tc>
      </w:tr>
      <w:tr w:rsidR="002F4F2A" w:rsidRPr="002F4F2A" w14:paraId="6E13F2A4" w14:textId="77777777" w:rsidTr="00AA4EDF">
        <w:tc>
          <w:tcPr>
            <w:tcW w:w="2505" w:type="dxa"/>
          </w:tcPr>
          <w:p w14:paraId="672E2833" w14:textId="77777777" w:rsidR="002F4F2A" w:rsidRPr="002F4F2A" w:rsidRDefault="002F4F2A" w:rsidP="008B17B8">
            <w:pPr>
              <w:spacing w:after="0"/>
            </w:pPr>
            <w:r w:rsidRPr="002F4F2A">
              <w:t>Service Change</w:t>
            </w:r>
          </w:p>
        </w:tc>
        <w:tc>
          <w:tcPr>
            <w:tcW w:w="6656" w:type="dxa"/>
          </w:tcPr>
          <w:p w14:paraId="70C91ABF" w14:textId="5B73E336" w:rsidR="002F4F2A" w:rsidRPr="002F4F2A" w:rsidRDefault="002F4F2A" w:rsidP="008B17B8">
            <w:pPr>
              <w:spacing w:after="0"/>
            </w:pPr>
            <w:r w:rsidRPr="002F4F2A">
              <w:t>WSA alterations due to changes in provider service</w:t>
            </w:r>
          </w:p>
        </w:tc>
      </w:tr>
      <w:tr w:rsidR="002F4F2A" w:rsidRPr="002F4F2A" w14:paraId="4836DB75" w14:textId="77777777" w:rsidTr="00AA4EDF">
        <w:tc>
          <w:tcPr>
            <w:tcW w:w="2505" w:type="dxa"/>
          </w:tcPr>
          <w:p w14:paraId="0E507518" w14:textId="77777777" w:rsidR="002F4F2A" w:rsidRPr="002F4F2A" w:rsidRDefault="002F4F2A" w:rsidP="008B17B8">
            <w:pPr>
              <w:spacing w:after="0"/>
            </w:pPr>
            <w:r w:rsidRPr="002F4F2A">
              <w:t>Communications</w:t>
            </w:r>
          </w:p>
        </w:tc>
        <w:tc>
          <w:tcPr>
            <w:tcW w:w="6656" w:type="dxa"/>
          </w:tcPr>
          <w:p w14:paraId="3FA8C268" w14:textId="613B2A4A" w:rsidR="002F4F2A" w:rsidRPr="002F4F2A" w:rsidRDefault="00AA4EDF" w:rsidP="00AA4EDF">
            <w:pPr>
              <w:spacing w:after="0"/>
            </w:pPr>
            <w:r>
              <w:t xml:space="preserve">Testing communications in </w:t>
            </w:r>
            <w:r w:rsidR="002F4F2A" w:rsidRPr="002F4F2A">
              <w:t>continuous and alternating operation</w:t>
            </w:r>
          </w:p>
        </w:tc>
      </w:tr>
      <w:tr w:rsidR="002F4F2A" w:rsidRPr="002F4F2A" w14:paraId="3879CD62" w14:textId="77777777" w:rsidTr="00AA4EDF">
        <w:tc>
          <w:tcPr>
            <w:tcW w:w="2505" w:type="dxa"/>
          </w:tcPr>
          <w:p w14:paraId="7B8E02DF" w14:textId="77777777" w:rsidR="002F4F2A" w:rsidRPr="002F4F2A" w:rsidRDefault="002F4F2A" w:rsidP="008B17B8">
            <w:pPr>
              <w:spacing w:after="0"/>
            </w:pPr>
            <w:r w:rsidRPr="002F4F2A">
              <w:t>Message Structure</w:t>
            </w:r>
          </w:p>
        </w:tc>
        <w:tc>
          <w:tcPr>
            <w:tcW w:w="6656" w:type="dxa"/>
          </w:tcPr>
          <w:p w14:paraId="12113062" w14:textId="4545931D" w:rsidR="002F4F2A" w:rsidRPr="002F4F2A" w:rsidRDefault="00AA4EDF" w:rsidP="008B17B8">
            <w:pPr>
              <w:spacing w:after="0"/>
            </w:pPr>
            <w:r>
              <w:t>Validation of message structure</w:t>
            </w:r>
          </w:p>
        </w:tc>
      </w:tr>
      <w:tr w:rsidR="002F4F2A" w:rsidRPr="002F4F2A" w14:paraId="0C4A2B96" w14:textId="77777777" w:rsidTr="00AA4EDF">
        <w:tc>
          <w:tcPr>
            <w:tcW w:w="2505" w:type="dxa"/>
          </w:tcPr>
          <w:p w14:paraId="33C901C4" w14:textId="77777777" w:rsidR="002F4F2A" w:rsidRPr="002F4F2A" w:rsidRDefault="002F4F2A" w:rsidP="008B17B8">
            <w:pPr>
              <w:spacing w:after="0"/>
            </w:pPr>
            <w:r w:rsidRPr="002F4F2A">
              <w:t>Protocol Operation</w:t>
            </w:r>
          </w:p>
        </w:tc>
        <w:tc>
          <w:tcPr>
            <w:tcW w:w="6656" w:type="dxa"/>
          </w:tcPr>
          <w:p w14:paraId="41559BE3" w14:textId="748DBD38" w:rsidR="002F4F2A" w:rsidRPr="002F4F2A" w:rsidRDefault="00AA4EDF" w:rsidP="00AA4EDF">
            <w:pPr>
              <w:spacing w:after="0"/>
            </w:pPr>
            <w:r>
              <w:t>Testing for message payload boundaries</w:t>
            </w:r>
          </w:p>
        </w:tc>
      </w:tr>
      <w:tr w:rsidR="002F4F2A" w:rsidRPr="002F4F2A" w14:paraId="3A73D976" w14:textId="77777777" w:rsidTr="00AA4EDF">
        <w:tc>
          <w:tcPr>
            <w:tcW w:w="2505" w:type="dxa"/>
          </w:tcPr>
          <w:p w14:paraId="1476BDFC" w14:textId="77777777" w:rsidR="002F4F2A" w:rsidRPr="002F4F2A" w:rsidRDefault="002F4F2A" w:rsidP="008B17B8">
            <w:pPr>
              <w:spacing w:after="0"/>
            </w:pPr>
            <w:r w:rsidRPr="002F4F2A">
              <w:t>Packet Processing</w:t>
            </w:r>
          </w:p>
        </w:tc>
        <w:tc>
          <w:tcPr>
            <w:tcW w:w="6656" w:type="dxa"/>
          </w:tcPr>
          <w:p w14:paraId="2A6331A2" w14:textId="49A2C4D4" w:rsidR="002F4F2A" w:rsidRPr="002F4F2A" w:rsidRDefault="00AA4EDF" w:rsidP="008B17B8">
            <w:pPr>
              <w:spacing w:after="0"/>
            </w:pPr>
            <w:r>
              <w:t>M</w:t>
            </w:r>
            <w:r w:rsidR="002F4F2A" w:rsidRPr="002F4F2A">
              <w:t>essage reception and processing</w:t>
            </w:r>
          </w:p>
        </w:tc>
      </w:tr>
      <w:tr w:rsidR="002F4F2A" w:rsidRPr="002F4F2A" w14:paraId="4689914F" w14:textId="77777777" w:rsidTr="00AA4EDF">
        <w:tc>
          <w:tcPr>
            <w:tcW w:w="2505" w:type="dxa"/>
          </w:tcPr>
          <w:p w14:paraId="096A53E5" w14:textId="77777777" w:rsidR="002F4F2A" w:rsidRPr="002F4F2A" w:rsidRDefault="002F4F2A" w:rsidP="008B17B8">
            <w:pPr>
              <w:spacing w:after="0"/>
            </w:pPr>
            <w:r w:rsidRPr="002F4F2A">
              <w:t>Radio Operation</w:t>
            </w:r>
          </w:p>
        </w:tc>
        <w:tc>
          <w:tcPr>
            <w:tcW w:w="6656" w:type="dxa"/>
          </w:tcPr>
          <w:p w14:paraId="4F212B5E" w14:textId="545F0A50" w:rsidR="002F4F2A" w:rsidRPr="002F4F2A" w:rsidRDefault="00AA4EDF" w:rsidP="008B17B8">
            <w:pPr>
              <w:spacing w:after="0"/>
            </w:pPr>
            <w:r>
              <w:t>C</w:t>
            </w:r>
            <w:r w:rsidR="002F4F2A" w:rsidRPr="002F4F2A">
              <w:t>onsistency between radio settings and those included in messages</w:t>
            </w:r>
          </w:p>
        </w:tc>
      </w:tr>
    </w:tbl>
    <w:p w14:paraId="7C56CBCB" w14:textId="77777777" w:rsidR="00FF4529" w:rsidRPr="00E22969" w:rsidRDefault="00FF4529" w:rsidP="005B25C4">
      <w:pPr>
        <w:pStyle w:val="Heading3"/>
      </w:pPr>
      <w:bookmarkStart w:id="122" w:name="_Toc379980286"/>
      <w:bookmarkStart w:id="123" w:name="_Toc405990174"/>
      <w:bookmarkStart w:id="124" w:name="_Toc489000430"/>
      <w:r w:rsidRPr="00E22969">
        <w:t>Categories</w:t>
      </w:r>
      <w:bookmarkEnd w:id="122"/>
      <w:bookmarkEnd w:id="123"/>
      <w:bookmarkEnd w:id="124"/>
    </w:p>
    <w:p w14:paraId="28D51FC9" w14:textId="77777777" w:rsidR="00FF4529" w:rsidRPr="00E22969" w:rsidRDefault="00FF4529" w:rsidP="00FF4529">
      <w:r w:rsidRPr="00E22969">
        <w:t xml:space="preserve">This level contains the standard ISO conformance test categories limited to the behavior </w:t>
      </w:r>
      <w:r w:rsidR="00B537D9" w:rsidRPr="00E22969">
        <w:t>valid event</w:t>
      </w:r>
      <w:r w:rsidR="005F0919" w:rsidRPr="00E22969">
        <w:t xml:space="preserve"> and behavior invalid event</w:t>
      </w:r>
      <w:r w:rsidR="00B537D9" w:rsidRPr="00E22969">
        <w:t>.</w:t>
      </w:r>
    </w:p>
    <w:p w14:paraId="1331315F" w14:textId="77777777" w:rsidR="00FF4529" w:rsidRPr="00E22969" w:rsidRDefault="00FF4529" w:rsidP="00FF4529">
      <w:pPr>
        <w:pStyle w:val="Heading1"/>
      </w:pPr>
      <w:bookmarkStart w:id="125" w:name="_Toc379980287"/>
      <w:bookmarkStart w:id="126" w:name="_Toc405990175"/>
      <w:bookmarkStart w:id="127" w:name="_Toc489000431"/>
      <w:r w:rsidRPr="00E22969">
        <w:lastRenderedPageBreak/>
        <w:t>Test Purposes (TP)</w:t>
      </w:r>
      <w:bookmarkEnd w:id="125"/>
      <w:bookmarkEnd w:id="126"/>
      <w:bookmarkEnd w:id="127"/>
    </w:p>
    <w:p w14:paraId="613FCAB3" w14:textId="77777777" w:rsidR="00FF4529" w:rsidRDefault="00FF4529" w:rsidP="005B25C4">
      <w:pPr>
        <w:pStyle w:val="Heading2"/>
      </w:pPr>
      <w:bookmarkStart w:id="128" w:name="_Toc379980288"/>
      <w:bookmarkStart w:id="129" w:name="_Toc405990176"/>
      <w:bookmarkStart w:id="130" w:name="_Toc489000432"/>
      <w:r w:rsidRPr="00E22969">
        <w:t>Introduction</w:t>
      </w:r>
      <w:bookmarkEnd w:id="128"/>
      <w:bookmarkEnd w:id="129"/>
      <w:bookmarkEnd w:id="130"/>
    </w:p>
    <w:p w14:paraId="4158BF43" w14:textId="77777777" w:rsidR="00A17E19" w:rsidRPr="00A17E19" w:rsidRDefault="00A17E19" w:rsidP="009075B7"/>
    <w:p w14:paraId="67500FEA" w14:textId="77777777" w:rsidR="00FF4529" w:rsidRPr="00E22969" w:rsidRDefault="00FF4529" w:rsidP="005B25C4">
      <w:pPr>
        <w:pStyle w:val="Heading3"/>
      </w:pPr>
      <w:bookmarkStart w:id="131" w:name="_Toc379980289"/>
      <w:bookmarkStart w:id="132" w:name="_Toc405990177"/>
      <w:bookmarkStart w:id="133" w:name="_Toc489000433"/>
      <w:r w:rsidRPr="00E22969">
        <w:t>TP definition conventions</w:t>
      </w:r>
      <w:bookmarkEnd w:id="131"/>
      <w:bookmarkEnd w:id="132"/>
      <w:bookmarkEnd w:id="133"/>
    </w:p>
    <w:p w14:paraId="057F6A83" w14:textId="661D839E" w:rsidR="00054525" w:rsidRPr="00E22969" w:rsidRDefault="00054525" w:rsidP="000E181E">
      <w:r w:rsidRPr="00E22969">
        <w:t xml:space="preserve">The TPs are defined by the rules shown in </w:t>
      </w:r>
      <w:r w:rsidR="000E181E" w:rsidRPr="00E22969">
        <w:fldChar w:fldCharType="begin"/>
      </w:r>
      <w:r w:rsidR="000E181E" w:rsidRPr="00E22969">
        <w:instrText xml:space="preserve"> REF _Ref434417232 \h  \* MERGEFORMAT </w:instrText>
      </w:r>
      <w:r w:rsidR="000E181E" w:rsidRPr="00E22969">
        <w:fldChar w:fldCharType="separate"/>
      </w:r>
      <w:ins w:id="134" w:author="Dmitri.Khijniak@7Layers.com" w:date="2017-07-25T16:40:00Z">
        <w:r w:rsidR="00092395" w:rsidRPr="00092395">
          <w:rPr>
            <w:rPrChange w:id="135" w:author="Dmitri.Khijniak@7Layers.com" w:date="2017-07-25T16:40:00Z">
              <w:rPr>
                <w:rFonts w:ascii="Arial" w:hAnsi="Arial"/>
                <w:b/>
              </w:rPr>
            </w:rPrChange>
          </w:rPr>
          <w:t xml:space="preserve">Table </w:t>
        </w:r>
        <w:r w:rsidR="00092395" w:rsidRPr="00092395">
          <w:rPr>
            <w:rPrChange w:id="136" w:author="Dmitri.Khijniak@7Layers.com" w:date="2017-07-25T16:40:00Z">
              <w:rPr>
                <w:rFonts w:ascii="Arial" w:hAnsi="Arial"/>
                <w:b/>
                <w:noProof/>
              </w:rPr>
            </w:rPrChange>
          </w:rPr>
          <w:t>6</w:t>
        </w:r>
        <w:r w:rsidR="00092395" w:rsidRPr="00092395">
          <w:rPr>
            <w:rPrChange w:id="137" w:author="Dmitri.Khijniak@7Layers.com" w:date="2017-07-25T16:40:00Z">
              <w:rPr>
                <w:rFonts w:ascii="Arial" w:hAnsi="Arial"/>
                <w:b/>
              </w:rPr>
            </w:rPrChange>
          </w:rPr>
          <w:noBreakHyphen/>
        </w:r>
        <w:r w:rsidR="00092395" w:rsidRPr="00092395">
          <w:rPr>
            <w:rPrChange w:id="138" w:author="Dmitri.Khijniak@7Layers.com" w:date="2017-07-25T16:40:00Z">
              <w:rPr>
                <w:rFonts w:ascii="Arial" w:hAnsi="Arial"/>
                <w:b/>
                <w:noProof/>
              </w:rPr>
            </w:rPrChange>
          </w:rPr>
          <w:t>1</w:t>
        </w:r>
      </w:ins>
      <w:del w:id="139" w:author="Dmitri.Khijniak@7Layers.com" w:date="2017-07-25T16:40:00Z">
        <w:r w:rsidR="00EC4622" w:rsidRPr="00941F13" w:rsidDel="00092395">
          <w:delText>Table 6</w:delText>
        </w:r>
        <w:r w:rsidR="00EC4622" w:rsidRPr="00941F13" w:rsidDel="00092395">
          <w:noBreakHyphen/>
          <w:delText>1</w:delText>
        </w:r>
      </w:del>
      <w:r w:rsidR="000E181E" w:rsidRPr="00E22969">
        <w:fldChar w:fldCharType="end"/>
      </w:r>
      <w:r w:rsidR="00054583" w:rsidRPr="00E22969">
        <w:t xml:space="preserve"> built according to EG 202 798 [</w:t>
      </w:r>
      <w:r w:rsidR="00054583" w:rsidRPr="00E22969">
        <w:fldChar w:fldCharType="begin"/>
      </w:r>
      <w:r w:rsidR="00054583" w:rsidRPr="00E22969">
        <w:instrText xml:space="preserve"> REF REF_EG202798  \h </w:instrText>
      </w:r>
      <w:r w:rsidR="00054583" w:rsidRPr="00E22969">
        <w:fldChar w:fldCharType="separate"/>
      </w:r>
      <w:ins w:id="140" w:author="Dmitri.Khijniak@7Layers.com" w:date="2017-07-25T16:40:00Z">
        <w:r w:rsidR="00092395" w:rsidRPr="00E22969">
          <w:t>i.</w:t>
        </w:r>
        <w:r w:rsidR="00092395">
          <w:rPr>
            <w:noProof/>
          </w:rPr>
          <w:t>1</w:t>
        </w:r>
      </w:ins>
      <w:del w:id="141" w:author="Dmitri.Khijniak@7Layers.com" w:date="2017-07-25T16:40:00Z">
        <w:r w:rsidR="00EC4622" w:rsidRPr="00E22969" w:rsidDel="00092395">
          <w:delText>i.</w:delText>
        </w:r>
        <w:r w:rsidR="00EC4622" w:rsidDel="00092395">
          <w:rPr>
            <w:noProof/>
          </w:rPr>
          <w:delText>1</w:delText>
        </w:r>
      </w:del>
      <w:r w:rsidR="00054583" w:rsidRPr="00E22969">
        <w:fldChar w:fldCharType="end"/>
      </w:r>
      <w:r w:rsidR="00054583" w:rsidRPr="00E22969">
        <w:t>]</w:t>
      </w:r>
      <w:r w:rsidRPr="00E22969">
        <w:t>.</w:t>
      </w:r>
    </w:p>
    <w:p w14:paraId="0425E9A7" w14:textId="4CBB1FC9" w:rsidR="00AD274F" w:rsidRPr="00E22969" w:rsidRDefault="00AD274F" w:rsidP="00AD274F">
      <w:pPr>
        <w:widowControl w:val="0"/>
        <w:overflowPunct/>
        <w:spacing w:after="0"/>
        <w:ind w:left="3540" w:right="-20"/>
        <w:textAlignment w:val="auto"/>
        <w:rPr>
          <w:sz w:val="24"/>
          <w:szCs w:val="24"/>
        </w:rPr>
      </w:pPr>
      <w:bookmarkStart w:id="142" w:name="_Ref434417232"/>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092395">
        <w:rPr>
          <w:rFonts w:ascii="Arial" w:hAnsi="Arial"/>
          <w:b/>
          <w:noProof/>
        </w:rPr>
        <w:t>6</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092395">
        <w:rPr>
          <w:rFonts w:ascii="Arial" w:hAnsi="Arial"/>
          <w:b/>
          <w:noProof/>
        </w:rPr>
        <w:t>1</w:t>
      </w:r>
      <w:r w:rsidR="005A05F1" w:rsidRPr="00E22969">
        <w:rPr>
          <w:rFonts w:ascii="Arial" w:hAnsi="Arial"/>
          <w:b/>
        </w:rPr>
        <w:fldChar w:fldCharType="end"/>
      </w:r>
      <w:bookmarkEnd w:id="142"/>
      <w:r w:rsidRPr="00E22969">
        <w:rPr>
          <w:rFonts w:ascii="Arial" w:hAnsi="Arial"/>
          <w:b/>
        </w:rPr>
        <w:t xml:space="preserve">: </w:t>
      </w:r>
      <w:r w:rsidRPr="00E22969">
        <w:rPr>
          <w:rFonts w:ascii="Arial" w:hAnsi="Arial" w:cs="Arial"/>
          <w:b/>
          <w:bCs/>
          <w:spacing w:val="2"/>
        </w:rPr>
        <w:t>T</w:t>
      </w:r>
      <w:r w:rsidRPr="00E22969">
        <w:rPr>
          <w:rFonts w:ascii="Arial" w:hAnsi="Arial" w:cs="Arial"/>
          <w:b/>
          <w:bCs/>
        </w:rPr>
        <w:t>P</w:t>
      </w:r>
      <w:r w:rsidRPr="00E22969">
        <w:rPr>
          <w:rFonts w:ascii="Arial" w:hAnsi="Arial" w:cs="Arial"/>
          <w:spacing w:val="-1"/>
        </w:rPr>
        <w:t xml:space="preserve"> </w:t>
      </w:r>
      <w:r w:rsidRPr="00E22969">
        <w:rPr>
          <w:rFonts w:ascii="Arial" w:hAnsi="Arial" w:cs="Arial"/>
          <w:b/>
          <w:bCs/>
        </w:rPr>
        <w:t>d</w:t>
      </w:r>
      <w:r w:rsidRPr="00E22969">
        <w:rPr>
          <w:rFonts w:ascii="Arial" w:hAnsi="Arial" w:cs="Arial"/>
          <w:b/>
          <w:bCs/>
          <w:spacing w:val="-1"/>
        </w:rPr>
        <w:t>e</w:t>
      </w:r>
      <w:r w:rsidRPr="00E22969">
        <w:rPr>
          <w:rFonts w:ascii="Arial" w:hAnsi="Arial" w:cs="Arial"/>
          <w:b/>
          <w:bCs/>
        </w:rPr>
        <w:t>finition</w:t>
      </w:r>
      <w:r w:rsidRPr="00E22969">
        <w:rPr>
          <w:rFonts w:ascii="Arial" w:hAnsi="Arial" w:cs="Arial"/>
        </w:rPr>
        <w:t xml:space="preserve"> </w:t>
      </w:r>
      <w:r w:rsidRPr="00E22969">
        <w:rPr>
          <w:rFonts w:ascii="Arial" w:hAnsi="Arial" w:cs="Arial"/>
          <w:b/>
          <w:bCs/>
          <w:spacing w:val="-1"/>
        </w:rPr>
        <w:t>ru</w:t>
      </w:r>
      <w:r w:rsidRPr="00E22969">
        <w:rPr>
          <w:rFonts w:ascii="Arial" w:hAnsi="Arial" w:cs="Arial"/>
          <w:b/>
          <w:bCs/>
        </w:rPr>
        <w:t>l</w:t>
      </w:r>
      <w:r w:rsidRPr="00E22969">
        <w:rPr>
          <w:rFonts w:ascii="Arial" w:hAnsi="Arial" w:cs="Arial"/>
          <w:b/>
          <w:bCs/>
          <w:spacing w:val="2"/>
        </w:rPr>
        <w:t>e</w:t>
      </w:r>
      <w:r w:rsidRPr="00E22969">
        <w:rPr>
          <w:rFonts w:ascii="Arial" w:hAnsi="Arial" w:cs="Arial"/>
          <w:b/>
          <w:bCs/>
        </w:rPr>
        <w:t>s</w:t>
      </w:r>
    </w:p>
    <w:tbl>
      <w:tblPr>
        <w:tblStyle w:val="TableGrid"/>
        <w:tblW w:w="9630" w:type="dxa"/>
        <w:tblInd w:w="-5" w:type="dxa"/>
        <w:tblLook w:val="04A0" w:firstRow="1" w:lastRow="0" w:firstColumn="1" w:lastColumn="0" w:noHBand="0" w:noVBand="1"/>
      </w:tblPr>
      <w:tblGrid>
        <w:gridCol w:w="1710"/>
        <w:gridCol w:w="7920"/>
      </w:tblGrid>
      <w:tr w:rsidR="00AD274F" w:rsidRPr="00E22969" w14:paraId="3BE06938" w14:textId="77777777" w:rsidTr="003B516E">
        <w:trPr>
          <w:trHeight w:val="288"/>
        </w:trPr>
        <w:tc>
          <w:tcPr>
            <w:tcW w:w="1710" w:type="dxa"/>
            <w:noWrap/>
            <w:hideMark/>
          </w:tcPr>
          <w:p w14:paraId="3D8158C6" w14:textId="77777777" w:rsidR="00AD274F" w:rsidRPr="00E22969" w:rsidRDefault="00AD274F" w:rsidP="00AD274F">
            <w:pPr>
              <w:spacing w:after="0"/>
              <w:rPr>
                <w:rFonts w:ascii="Arial" w:hAnsi="Arial" w:cs="Arial"/>
                <w:sz w:val="18"/>
                <w:szCs w:val="18"/>
              </w:rPr>
            </w:pPr>
            <w:r w:rsidRPr="00E22969">
              <w:rPr>
                <w:rFonts w:ascii="Arial" w:hAnsi="Arial" w:cs="Arial"/>
                <w:spacing w:val="-1"/>
                <w:sz w:val="18"/>
                <w:szCs w:val="18"/>
              </w:rPr>
              <w:t xml:space="preserve">Test Purpose </w:t>
            </w:r>
            <w:r w:rsidRPr="00E22969">
              <w:rPr>
                <w:rFonts w:ascii="Arial" w:hAnsi="Arial" w:cs="Arial"/>
                <w:sz w:val="18"/>
                <w:szCs w:val="18"/>
              </w:rPr>
              <w:t>ID</w:t>
            </w:r>
          </w:p>
        </w:tc>
        <w:tc>
          <w:tcPr>
            <w:tcW w:w="7920" w:type="dxa"/>
            <w:noWrap/>
            <w:hideMark/>
          </w:tcPr>
          <w:p w14:paraId="26378B1C" w14:textId="77777777" w:rsidR="00AD274F" w:rsidRPr="00E22969" w:rsidRDefault="00B019C6" w:rsidP="00AD274F">
            <w:pPr>
              <w:spacing w:after="0"/>
              <w:rPr>
                <w:rFonts w:ascii="Arial" w:hAnsi="Arial" w:cs="Arial"/>
                <w:spacing w:val="-1"/>
                <w:sz w:val="18"/>
                <w:szCs w:val="18"/>
              </w:rPr>
            </w:pPr>
            <w:r w:rsidRPr="00E22969">
              <w:rPr>
                <w:rFonts w:ascii="Arial" w:hAnsi="Arial" w:cs="Arial"/>
                <w:spacing w:val="-1"/>
                <w:sz w:val="18"/>
                <w:szCs w:val="18"/>
              </w:rPr>
              <w:t>The Test Purpose ID is a unique identifier. It shall be specified according to the TP naming conventions defined in the clause below.</w:t>
            </w:r>
          </w:p>
        </w:tc>
      </w:tr>
      <w:tr w:rsidR="00AD274F" w:rsidRPr="00E22969" w14:paraId="5631FF36" w14:textId="77777777" w:rsidTr="003B516E">
        <w:trPr>
          <w:trHeight w:val="288"/>
        </w:trPr>
        <w:tc>
          <w:tcPr>
            <w:tcW w:w="1710" w:type="dxa"/>
            <w:noWrap/>
            <w:hideMark/>
          </w:tcPr>
          <w:p w14:paraId="2B315E17" w14:textId="6F9C93D5" w:rsidR="00AD274F" w:rsidRPr="00E22969" w:rsidRDefault="00D5677D" w:rsidP="00AD274F">
            <w:pPr>
              <w:widowControl w:val="0"/>
              <w:overflowPunct/>
              <w:spacing w:before="14" w:after="0"/>
              <w:ind w:left="7" w:right="-20"/>
              <w:textAlignment w:val="auto"/>
              <w:rPr>
                <w:sz w:val="24"/>
                <w:szCs w:val="24"/>
              </w:rPr>
            </w:pPr>
            <w:r>
              <w:rPr>
                <w:rFonts w:ascii="Arial" w:hAnsi="Arial" w:cs="Arial"/>
                <w:spacing w:val="-1"/>
                <w:sz w:val="18"/>
                <w:szCs w:val="18"/>
              </w:rPr>
              <w:t>Summary</w:t>
            </w:r>
          </w:p>
        </w:tc>
        <w:tc>
          <w:tcPr>
            <w:tcW w:w="7920" w:type="dxa"/>
            <w:noWrap/>
            <w:hideMark/>
          </w:tcPr>
          <w:p w14:paraId="1FF35C8B" w14:textId="77777777" w:rsidR="00AD274F" w:rsidRPr="00E22969" w:rsidRDefault="00B019C6" w:rsidP="00AD274F">
            <w:pPr>
              <w:spacing w:after="0"/>
              <w:rPr>
                <w:sz w:val="24"/>
                <w:szCs w:val="24"/>
              </w:rPr>
            </w:pPr>
            <w:r w:rsidRPr="00E22969">
              <w:rPr>
                <w:rFonts w:ascii="Arial" w:hAnsi="Arial" w:cs="Arial"/>
                <w:sz w:val="18"/>
                <w:szCs w:val="18"/>
              </w:rPr>
              <w:t>S</w:t>
            </w:r>
            <w:r w:rsidRPr="00E22969">
              <w:rPr>
                <w:rFonts w:ascii="Arial" w:hAnsi="Arial" w:cs="Arial"/>
                <w:spacing w:val="1"/>
                <w:sz w:val="18"/>
                <w:szCs w:val="18"/>
              </w:rPr>
              <w:t>h</w:t>
            </w:r>
            <w:r w:rsidRPr="00E22969">
              <w:rPr>
                <w:rFonts w:ascii="Arial" w:hAnsi="Arial" w:cs="Arial"/>
                <w:sz w:val="18"/>
                <w:szCs w:val="18"/>
              </w:rPr>
              <w:t>o</w:t>
            </w:r>
            <w:r w:rsidRPr="00E22969">
              <w:rPr>
                <w:rFonts w:ascii="Arial" w:hAnsi="Arial" w:cs="Arial"/>
                <w:spacing w:val="1"/>
                <w:sz w:val="18"/>
                <w:szCs w:val="18"/>
              </w:rPr>
              <w:t>r</w:t>
            </w:r>
            <w:r w:rsidRPr="00E22969">
              <w:rPr>
                <w:rFonts w:ascii="Arial" w:hAnsi="Arial" w:cs="Arial"/>
                <w:sz w:val="18"/>
                <w:szCs w:val="18"/>
              </w:rPr>
              <w:t>t</w:t>
            </w:r>
            <w:r w:rsidRPr="00E22969">
              <w:rPr>
                <w:rFonts w:ascii="Arial" w:hAnsi="Arial" w:cs="Arial"/>
                <w:spacing w:val="1"/>
                <w:sz w:val="18"/>
                <w:szCs w:val="18"/>
              </w:rPr>
              <w:t xml:space="preserve"> d</w:t>
            </w:r>
            <w:r w:rsidRPr="00E22969">
              <w:rPr>
                <w:rFonts w:ascii="Arial" w:hAnsi="Arial" w:cs="Arial"/>
                <w:spacing w:val="-1"/>
                <w:sz w:val="18"/>
                <w:szCs w:val="18"/>
              </w:rPr>
              <w:t>e</w:t>
            </w:r>
            <w:r w:rsidRPr="00E22969">
              <w:rPr>
                <w:rFonts w:ascii="Arial" w:hAnsi="Arial" w:cs="Arial"/>
                <w:sz w:val="18"/>
                <w:szCs w:val="18"/>
              </w:rPr>
              <w:t>sc</w:t>
            </w:r>
            <w:r w:rsidRPr="00E22969">
              <w:rPr>
                <w:rFonts w:ascii="Arial" w:hAnsi="Arial" w:cs="Arial"/>
                <w:spacing w:val="-1"/>
                <w:sz w:val="18"/>
                <w:szCs w:val="18"/>
              </w:rPr>
              <w:t>r</w:t>
            </w:r>
            <w:r w:rsidRPr="00E22969">
              <w:rPr>
                <w:rFonts w:ascii="Arial" w:hAnsi="Arial" w:cs="Arial"/>
                <w:sz w:val="18"/>
                <w:szCs w:val="18"/>
              </w:rPr>
              <w:t>ip</w:t>
            </w:r>
            <w:r w:rsidRPr="00E22969">
              <w:rPr>
                <w:rFonts w:ascii="Arial" w:hAnsi="Arial" w:cs="Arial"/>
                <w:spacing w:val="-1"/>
                <w:sz w:val="18"/>
                <w:szCs w:val="18"/>
              </w:rPr>
              <w:t>t</w:t>
            </w:r>
            <w:r w:rsidRPr="00E22969">
              <w:rPr>
                <w:rFonts w:ascii="Arial" w:hAnsi="Arial" w:cs="Arial"/>
                <w:sz w:val="18"/>
                <w:szCs w:val="18"/>
              </w:rPr>
              <w:t>ion of</w:t>
            </w:r>
            <w:r w:rsidRPr="00E22969">
              <w:rPr>
                <w:rFonts w:ascii="Arial" w:hAnsi="Arial" w:cs="Arial"/>
                <w:spacing w:val="1"/>
                <w:sz w:val="18"/>
                <w:szCs w:val="18"/>
              </w:rPr>
              <w:t xml:space="preserve"> </w:t>
            </w:r>
            <w:r w:rsidRPr="00E22969">
              <w:rPr>
                <w:rFonts w:ascii="Arial" w:hAnsi="Arial" w:cs="Arial"/>
                <w:sz w:val="18"/>
                <w:szCs w:val="18"/>
              </w:rPr>
              <w:t>test pur</w:t>
            </w:r>
            <w:r w:rsidRPr="00E22969">
              <w:rPr>
                <w:rFonts w:ascii="Arial" w:hAnsi="Arial" w:cs="Arial"/>
                <w:spacing w:val="1"/>
                <w:sz w:val="18"/>
                <w:szCs w:val="18"/>
              </w:rPr>
              <w:t>p</w:t>
            </w:r>
            <w:r w:rsidRPr="00E22969">
              <w:rPr>
                <w:rFonts w:ascii="Arial" w:hAnsi="Arial" w:cs="Arial"/>
                <w:spacing w:val="-1"/>
                <w:sz w:val="18"/>
                <w:szCs w:val="18"/>
              </w:rPr>
              <w:t>o</w:t>
            </w:r>
            <w:r w:rsidRPr="00E22969">
              <w:rPr>
                <w:rFonts w:ascii="Arial" w:hAnsi="Arial" w:cs="Arial"/>
                <w:sz w:val="18"/>
                <w:szCs w:val="18"/>
              </w:rPr>
              <w:t>se</w:t>
            </w:r>
            <w:r w:rsidRPr="00E22969">
              <w:rPr>
                <w:rFonts w:ascii="Arial" w:hAnsi="Arial" w:cs="Arial"/>
                <w:spacing w:val="1"/>
                <w:sz w:val="18"/>
                <w:szCs w:val="18"/>
              </w:rPr>
              <w:t xml:space="preserve"> </w:t>
            </w:r>
            <w:r w:rsidRPr="00E22969">
              <w:rPr>
                <w:rFonts w:ascii="Arial" w:hAnsi="Arial" w:cs="Arial"/>
                <w:spacing w:val="-1"/>
                <w:sz w:val="18"/>
                <w:szCs w:val="18"/>
              </w:rPr>
              <w:t>o</w:t>
            </w:r>
            <w:r w:rsidRPr="00E22969">
              <w:rPr>
                <w:rFonts w:ascii="Arial" w:hAnsi="Arial" w:cs="Arial"/>
                <w:sz w:val="18"/>
                <w:szCs w:val="18"/>
              </w:rPr>
              <w:t>b</w:t>
            </w:r>
            <w:r w:rsidRPr="00E22969">
              <w:rPr>
                <w:rFonts w:ascii="Arial" w:hAnsi="Arial" w:cs="Arial"/>
                <w:spacing w:val="1"/>
                <w:sz w:val="18"/>
                <w:szCs w:val="18"/>
              </w:rPr>
              <w:t>j</w:t>
            </w:r>
            <w:r w:rsidRPr="00E22969">
              <w:rPr>
                <w:rFonts w:ascii="Arial" w:hAnsi="Arial" w:cs="Arial"/>
                <w:spacing w:val="-1"/>
                <w:sz w:val="18"/>
                <w:szCs w:val="18"/>
              </w:rPr>
              <w:t>e</w:t>
            </w:r>
            <w:r w:rsidRPr="00E22969">
              <w:rPr>
                <w:rFonts w:ascii="Arial" w:hAnsi="Arial" w:cs="Arial"/>
                <w:sz w:val="18"/>
                <w:szCs w:val="18"/>
              </w:rPr>
              <w:t>ct</w:t>
            </w:r>
            <w:r w:rsidRPr="00E22969">
              <w:rPr>
                <w:rFonts w:ascii="Arial" w:hAnsi="Arial" w:cs="Arial"/>
                <w:spacing w:val="1"/>
                <w:sz w:val="18"/>
                <w:szCs w:val="18"/>
              </w:rPr>
              <w:t>i</w:t>
            </w:r>
            <w:r w:rsidRPr="00E22969">
              <w:rPr>
                <w:rFonts w:ascii="Arial" w:hAnsi="Arial" w:cs="Arial"/>
                <w:sz w:val="18"/>
                <w:szCs w:val="18"/>
              </w:rPr>
              <w:t xml:space="preserve">ve </w:t>
            </w:r>
            <w:r w:rsidRPr="00E22969">
              <w:rPr>
                <w:rFonts w:ascii="Arial" w:hAnsi="Arial" w:cs="Arial"/>
                <w:spacing w:val="-1"/>
                <w:sz w:val="18"/>
                <w:szCs w:val="18"/>
              </w:rPr>
              <w:t>a</w:t>
            </w:r>
            <w:r w:rsidRPr="00E22969">
              <w:rPr>
                <w:rFonts w:ascii="Arial" w:hAnsi="Arial" w:cs="Arial"/>
                <w:sz w:val="18"/>
                <w:szCs w:val="18"/>
              </w:rPr>
              <w:t>ccor</w:t>
            </w:r>
            <w:r w:rsidRPr="00E22969">
              <w:rPr>
                <w:rFonts w:ascii="Arial" w:hAnsi="Arial" w:cs="Arial"/>
                <w:spacing w:val="1"/>
                <w:sz w:val="18"/>
                <w:szCs w:val="18"/>
              </w:rPr>
              <w:t>d</w:t>
            </w:r>
            <w:r w:rsidRPr="00E22969">
              <w:rPr>
                <w:rFonts w:ascii="Arial" w:hAnsi="Arial" w:cs="Arial"/>
                <w:spacing w:val="-1"/>
                <w:sz w:val="18"/>
                <w:szCs w:val="18"/>
              </w:rPr>
              <w:t>i</w:t>
            </w:r>
            <w:r w:rsidRPr="00E22969">
              <w:rPr>
                <w:rFonts w:ascii="Arial" w:hAnsi="Arial" w:cs="Arial"/>
                <w:sz w:val="18"/>
                <w:szCs w:val="18"/>
              </w:rPr>
              <w:t>ng</w:t>
            </w:r>
            <w:r w:rsidRPr="00E22969">
              <w:rPr>
                <w:rFonts w:ascii="Arial" w:hAnsi="Arial" w:cs="Arial"/>
                <w:spacing w:val="1"/>
                <w:sz w:val="18"/>
                <w:szCs w:val="18"/>
              </w:rPr>
              <w:t xml:space="preserve"> t</w:t>
            </w:r>
            <w:r w:rsidRPr="00E22969">
              <w:rPr>
                <w:rFonts w:ascii="Arial" w:hAnsi="Arial" w:cs="Arial"/>
                <w:sz w:val="18"/>
                <w:szCs w:val="18"/>
              </w:rPr>
              <w:t>o</w:t>
            </w:r>
            <w:r w:rsidRPr="00E22969">
              <w:rPr>
                <w:rFonts w:ascii="Arial" w:hAnsi="Arial" w:cs="Arial"/>
                <w:spacing w:val="-1"/>
                <w:sz w:val="18"/>
                <w:szCs w:val="18"/>
              </w:rPr>
              <w:t xml:space="preserve"> </w:t>
            </w:r>
            <w:r w:rsidRPr="00E22969">
              <w:rPr>
                <w:rFonts w:ascii="Arial" w:hAnsi="Arial" w:cs="Arial"/>
                <w:sz w:val="18"/>
                <w:szCs w:val="18"/>
              </w:rPr>
              <w:t xml:space="preserve">the </w:t>
            </w:r>
            <w:r w:rsidRPr="00E22969">
              <w:rPr>
                <w:rFonts w:ascii="Arial" w:hAnsi="Arial" w:cs="Arial"/>
                <w:spacing w:val="-2"/>
                <w:sz w:val="18"/>
                <w:szCs w:val="18"/>
              </w:rPr>
              <w:t>r</w:t>
            </w:r>
            <w:r w:rsidRPr="00E22969">
              <w:rPr>
                <w:rFonts w:ascii="Arial" w:hAnsi="Arial" w:cs="Arial"/>
                <w:sz w:val="18"/>
                <w:szCs w:val="18"/>
              </w:rPr>
              <w:t>eq</w:t>
            </w:r>
            <w:r w:rsidRPr="00E22969">
              <w:rPr>
                <w:rFonts w:ascii="Arial" w:hAnsi="Arial" w:cs="Arial"/>
                <w:spacing w:val="1"/>
                <w:sz w:val="18"/>
                <w:szCs w:val="18"/>
              </w:rPr>
              <w:t>u</w:t>
            </w:r>
            <w:r w:rsidRPr="00E22969">
              <w:rPr>
                <w:rFonts w:ascii="Arial" w:hAnsi="Arial" w:cs="Arial"/>
                <w:sz w:val="18"/>
                <w:szCs w:val="18"/>
              </w:rPr>
              <w:t>i</w:t>
            </w:r>
            <w:r w:rsidRPr="00E22969">
              <w:rPr>
                <w:rFonts w:ascii="Arial" w:hAnsi="Arial" w:cs="Arial"/>
                <w:spacing w:val="1"/>
                <w:sz w:val="18"/>
                <w:szCs w:val="18"/>
              </w:rPr>
              <w:t>r</w:t>
            </w:r>
            <w:r w:rsidRPr="00E22969">
              <w:rPr>
                <w:rFonts w:ascii="Arial" w:hAnsi="Arial" w:cs="Arial"/>
                <w:spacing w:val="-1"/>
                <w:sz w:val="18"/>
                <w:szCs w:val="18"/>
              </w:rPr>
              <w:t>e</w:t>
            </w:r>
            <w:r w:rsidRPr="00E22969">
              <w:rPr>
                <w:rFonts w:ascii="Arial" w:hAnsi="Arial" w:cs="Arial"/>
                <w:sz w:val="18"/>
                <w:szCs w:val="18"/>
              </w:rPr>
              <w:t>m</w:t>
            </w:r>
            <w:r w:rsidRPr="00E22969">
              <w:rPr>
                <w:rFonts w:ascii="Arial" w:hAnsi="Arial" w:cs="Arial"/>
                <w:spacing w:val="-1"/>
                <w:sz w:val="18"/>
                <w:szCs w:val="18"/>
              </w:rPr>
              <w:t>e</w:t>
            </w:r>
            <w:r w:rsidRPr="00E22969">
              <w:rPr>
                <w:rFonts w:ascii="Arial" w:hAnsi="Arial" w:cs="Arial"/>
                <w:sz w:val="18"/>
                <w:szCs w:val="18"/>
              </w:rPr>
              <w:t>nts fr</w:t>
            </w:r>
            <w:r w:rsidRPr="00E22969">
              <w:rPr>
                <w:rFonts w:ascii="Arial" w:hAnsi="Arial" w:cs="Arial"/>
                <w:spacing w:val="1"/>
                <w:sz w:val="18"/>
                <w:szCs w:val="18"/>
              </w:rPr>
              <w:t>o</w:t>
            </w:r>
            <w:r w:rsidRPr="00E22969">
              <w:rPr>
                <w:rFonts w:ascii="Arial" w:hAnsi="Arial" w:cs="Arial"/>
                <w:sz w:val="18"/>
                <w:szCs w:val="18"/>
              </w:rPr>
              <w:t>m the b</w:t>
            </w:r>
            <w:r w:rsidRPr="00E22969">
              <w:rPr>
                <w:rFonts w:ascii="Arial" w:hAnsi="Arial" w:cs="Arial"/>
                <w:spacing w:val="1"/>
                <w:sz w:val="18"/>
                <w:szCs w:val="18"/>
              </w:rPr>
              <w:t>as</w:t>
            </w:r>
            <w:r w:rsidRPr="00E22969">
              <w:rPr>
                <w:rFonts w:ascii="Arial" w:hAnsi="Arial" w:cs="Arial"/>
                <w:sz w:val="18"/>
                <w:szCs w:val="18"/>
              </w:rPr>
              <w:t>e</w:t>
            </w:r>
            <w:r w:rsidRPr="00E22969">
              <w:rPr>
                <w:rFonts w:ascii="Arial" w:hAnsi="Arial" w:cs="Arial"/>
                <w:spacing w:val="-1"/>
                <w:sz w:val="18"/>
                <w:szCs w:val="18"/>
              </w:rPr>
              <w:t xml:space="preserve"> </w:t>
            </w:r>
            <w:r w:rsidRPr="00E22969">
              <w:rPr>
                <w:rFonts w:ascii="Arial" w:hAnsi="Arial" w:cs="Arial"/>
                <w:sz w:val="18"/>
                <w:szCs w:val="18"/>
              </w:rPr>
              <w:t>s</w:t>
            </w:r>
            <w:r w:rsidRPr="00E22969">
              <w:rPr>
                <w:rFonts w:ascii="Arial" w:hAnsi="Arial" w:cs="Arial"/>
                <w:spacing w:val="1"/>
                <w:sz w:val="18"/>
                <w:szCs w:val="18"/>
              </w:rPr>
              <w:t>t</w:t>
            </w:r>
            <w:r w:rsidRPr="00E22969">
              <w:rPr>
                <w:rFonts w:ascii="Arial" w:hAnsi="Arial" w:cs="Arial"/>
                <w:spacing w:val="-1"/>
                <w:sz w:val="18"/>
                <w:szCs w:val="18"/>
              </w:rPr>
              <w:t>a</w:t>
            </w:r>
            <w:r w:rsidRPr="00E22969">
              <w:rPr>
                <w:rFonts w:ascii="Arial" w:hAnsi="Arial" w:cs="Arial"/>
                <w:sz w:val="18"/>
                <w:szCs w:val="18"/>
              </w:rPr>
              <w:t>n</w:t>
            </w:r>
            <w:r w:rsidRPr="00E22969">
              <w:rPr>
                <w:rFonts w:ascii="Arial" w:hAnsi="Arial" w:cs="Arial"/>
                <w:spacing w:val="1"/>
                <w:sz w:val="18"/>
                <w:szCs w:val="18"/>
              </w:rPr>
              <w:t>da</w:t>
            </w:r>
            <w:r w:rsidRPr="00E22969">
              <w:rPr>
                <w:rFonts w:ascii="Arial" w:hAnsi="Arial" w:cs="Arial"/>
                <w:spacing w:val="-2"/>
                <w:sz w:val="18"/>
                <w:szCs w:val="18"/>
              </w:rPr>
              <w:t>r</w:t>
            </w:r>
            <w:r w:rsidRPr="00E22969">
              <w:rPr>
                <w:rFonts w:ascii="Arial" w:hAnsi="Arial" w:cs="Arial"/>
                <w:sz w:val="18"/>
                <w:szCs w:val="18"/>
              </w:rPr>
              <w:t>d.</w:t>
            </w:r>
          </w:p>
        </w:tc>
      </w:tr>
      <w:tr w:rsidR="00AD274F" w:rsidRPr="00E22969" w14:paraId="3CB385E1" w14:textId="77777777" w:rsidTr="003B516E">
        <w:trPr>
          <w:trHeight w:val="288"/>
        </w:trPr>
        <w:tc>
          <w:tcPr>
            <w:tcW w:w="1710" w:type="dxa"/>
            <w:noWrap/>
            <w:hideMark/>
          </w:tcPr>
          <w:p w14:paraId="571895BB"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References</w:t>
            </w:r>
          </w:p>
        </w:tc>
        <w:tc>
          <w:tcPr>
            <w:tcW w:w="7920" w:type="dxa"/>
            <w:noWrap/>
            <w:hideMark/>
          </w:tcPr>
          <w:p w14:paraId="6534FBFA" w14:textId="77777777" w:rsidR="00AD274F" w:rsidRPr="00E22969" w:rsidRDefault="00B019C6" w:rsidP="00AD274F">
            <w:pPr>
              <w:spacing w:after="0"/>
              <w:rPr>
                <w:sz w:val="24"/>
                <w:szCs w:val="24"/>
              </w:rPr>
            </w:pPr>
            <w:r w:rsidRPr="00E22969">
              <w:rPr>
                <w:rFonts w:ascii="Arial" w:hAnsi="Arial" w:cs="Arial"/>
                <w:spacing w:val="-1"/>
                <w:sz w:val="18"/>
                <w:szCs w:val="18"/>
              </w:rPr>
              <w:t>T</w:t>
            </w:r>
            <w:r w:rsidRPr="00E22969">
              <w:rPr>
                <w:rFonts w:ascii="Arial" w:hAnsi="Arial" w:cs="Arial"/>
                <w:sz w:val="18"/>
                <w:szCs w:val="18"/>
              </w:rPr>
              <w:t xml:space="preserve">he </w:t>
            </w:r>
            <w:r w:rsidRPr="00E22969">
              <w:rPr>
                <w:rFonts w:ascii="Arial" w:hAnsi="Arial" w:cs="Arial"/>
                <w:spacing w:val="1"/>
                <w:sz w:val="18"/>
                <w:szCs w:val="18"/>
              </w:rPr>
              <w:t>ref</w:t>
            </w:r>
            <w:r w:rsidRPr="00E22969">
              <w:rPr>
                <w:rFonts w:ascii="Arial" w:hAnsi="Arial" w:cs="Arial"/>
                <w:sz w:val="18"/>
                <w:szCs w:val="18"/>
              </w:rPr>
              <w:t>e</w:t>
            </w:r>
            <w:r w:rsidRPr="00E22969">
              <w:rPr>
                <w:rFonts w:ascii="Arial" w:hAnsi="Arial" w:cs="Arial"/>
                <w:spacing w:val="1"/>
                <w:sz w:val="18"/>
                <w:szCs w:val="18"/>
              </w:rPr>
              <w:t>re</w:t>
            </w:r>
            <w:r w:rsidRPr="00E22969">
              <w:rPr>
                <w:rFonts w:ascii="Arial" w:hAnsi="Arial" w:cs="Arial"/>
                <w:spacing w:val="-1"/>
                <w:sz w:val="18"/>
                <w:szCs w:val="18"/>
              </w:rPr>
              <w:t>n</w:t>
            </w:r>
            <w:r w:rsidRPr="00E22969">
              <w:rPr>
                <w:rFonts w:ascii="Arial" w:hAnsi="Arial" w:cs="Arial"/>
                <w:sz w:val="18"/>
                <w:szCs w:val="18"/>
              </w:rPr>
              <w:t>ce i</w:t>
            </w:r>
            <w:r w:rsidRPr="00E22969">
              <w:rPr>
                <w:rFonts w:ascii="Arial" w:hAnsi="Arial" w:cs="Arial"/>
                <w:spacing w:val="1"/>
                <w:sz w:val="18"/>
                <w:szCs w:val="18"/>
              </w:rPr>
              <w:t>n</w:t>
            </w:r>
            <w:r w:rsidRPr="00E22969">
              <w:rPr>
                <w:rFonts w:ascii="Arial" w:hAnsi="Arial" w:cs="Arial"/>
                <w:sz w:val="18"/>
                <w:szCs w:val="18"/>
              </w:rPr>
              <w:t>dica</w:t>
            </w:r>
            <w:r w:rsidRPr="00E22969">
              <w:rPr>
                <w:rFonts w:ascii="Arial" w:hAnsi="Arial" w:cs="Arial"/>
                <w:spacing w:val="-1"/>
                <w:sz w:val="18"/>
                <w:szCs w:val="18"/>
              </w:rPr>
              <w:t>t</w:t>
            </w:r>
            <w:r w:rsidRPr="00E22969">
              <w:rPr>
                <w:rFonts w:ascii="Arial" w:hAnsi="Arial" w:cs="Arial"/>
                <w:sz w:val="18"/>
                <w:szCs w:val="18"/>
              </w:rPr>
              <w:t>es</w:t>
            </w:r>
            <w:r w:rsidRPr="00E22969">
              <w:rPr>
                <w:rFonts w:ascii="Arial" w:hAnsi="Arial" w:cs="Arial"/>
                <w:spacing w:val="1"/>
                <w:sz w:val="18"/>
                <w:szCs w:val="18"/>
              </w:rPr>
              <w:t xml:space="preserve"> </w:t>
            </w:r>
            <w:r w:rsidRPr="00E22969">
              <w:rPr>
                <w:rFonts w:ascii="Arial" w:hAnsi="Arial" w:cs="Arial"/>
                <w:spacing w:val="-1"/>
                <w:sz w:val="18"/>
                <w:szCs w:val="18"/>
              </w:rPr>
              <w:t>t</w:t>
            </w:r>
            <w:r w:rsidRPr="00E22969">
              <w:rPr>
                <w:rFonts w:ascii="Arial" w:hAnsi="Arial" w:cs="Arial"/>
                <w:sz w:val="18"/>
                <w:szCs w:val="18"/>
              </w:rPr>
              <w:t>he</w:t>
            </w:r>
            <w:r w:rsidRPr="00E22969">
              <w:rPr>
                <w:rFonts w:ascii="Arial" w:hAnsi="Arial" w:cs="Arial"/>
                <w:spacing w:val="-1"/>
                <w:sz w:val="18"/>
                <w:szCs w:val="18"/>
              </w:rPr>
              <w:t xml:space="preserve"> </w:t>
            </w:r>
            <w:r w:rsidRPr="00E22969">
              <w:rPr>
                <w:rFonts w:ascii="Arial" w:hAnsi="Arial" w:cs="Arial"/>
                <w:sz w:val="18"/>
                <w:szCs w:val="18"/>
              </w:rPr>
              <w:t>su</w:t>
            </w:r>
            <w:r w:rsidRPr="00E22969">
              <w:rPr>
                <w:rFonts w:ascii="Arial" w:hAnsi="Arial" w:cs="Arial"/>
                <w:spacing w:val="-1"/>
                <w:sz w:val="18"/>
                <w:szCs w:val="18"/>
              </w:rPr>
              <w:t>b</w:t>
            </w:r>
            <w:r w:rsidRPr="00E22969">
              <w:rPr>
                <w:rFonts w:ascii="Arial" w:hAnsi="Arial" w:cs="Arial"/>
                <w:spacing w:val="1"/>
                <w:sz w:val="18"/>
                <w:szCs w:val="18"/>
              </w:rPr>
              <w:t>-c</w:t>
            </w:r>
            <w:r w:rsidRPr="00E22969">
              <w:rPr>
                <w:rFonts w:ascii="Arial" w:hAnsi="Arial" w:cs="Arial"/>
                <w:sz w:val="18"/>
                <w:szCs w:val="18"/>
              </w:rPr>
              <w:t xml:space="preserve">lauses </w:t>
            </w:r>
            <w:r w:rsidRPr="00E22969">
              <w:rPr>
                <w:rFonts w:ascii="Arial" w:hAnsi="Arial" w:cs="Arial"/>
                <w:spacing w:val="-1"/>
                <w:sz w:val="18"/>
                <w:szCs w:val="18"/>
              </w:rPr>
              <w:t>o</w:t>
            </w:r>
            <w:r w:rsidRPr="00E22969">
              <w:rPr>
                <w:rFonts w:ascii="Arial" w:hAnsi="Arial" w:cs="Arial"/>
                <w:sz w:val="18"/>
                <w:szCs w:val="18"/>
              </w:rPr>
              <w:t xml:space="preserve">f </w:t>
            </w:r>
            <w:r w:rsidRPr="00E22969">
              <w:rPr>
                <w:rFonts w:ascii="Arial" w:hAnsi="Arial" w:cs="Arial"/>
                <w:spacing w:val="1"/>
                <w:sz w:val="18"/>
                <w:szCs w:val="18"/>
              </w:rPr>
              <w:t>t</w:t>
            </w:r>
            <w:r w:rsidRPr="00E22969">
              <w:rPr>
                <w:rFonts w:ascii="Arial" w:hAnsi="Arial" w:cs="Arial"/>
                <w:sz w:val="18"/>
                <w:szCs w:val="18"/>
              </w:rPr>
              <w:t>he re</w:t>
            </w:r>
            <w:r w:rsidRPr="00E22969">
              <w:rPr>
                <w:rFonts w:ascii="Arial" w:hAnsi="Arial" w:cs="Arial"/>
                <w:spacing w:val="1"/>
                <w:sz w:val="18"/>
                <w:szCs w:val="18"/>
              </w:rPr>
              <w:t>fe</w:t>
            </w:r>
            <w:r w:rsidRPr="00E22969">
              <w:rPr>
                <w:rFonts w:ascii="Arial" w:hAnsi="Arial" w:cs="Arial"/>
                <w:spacing w:val="-1"/>
                <w:sz w:val="18"/>
                <w:szCs w:val="18"/>
              </w:rPr>
              <w:t>r</w:t>
            </w:r>
            <w:r w:rsidRPr="00E22969">
              <w:rPr>
                <w:rFonts w:ascii="Arial" w:hAnsi="Arial" w:cs="Arial"/>
                <w:sz w:val="18"/>
                <w:szCs w:val="18"/>
              </w:rPr>
              <w:t>ence st</w:t>
            </w:r>
            <w:r w:rsidRPr="00E22969">
              <w:rPr>
                <w:rFonts w:ascii="Arial" w:hAnsi="Arial" w:cs="Arial"/>
                <w:spacing w:val="-2"/>
                <w:sz w:val="18"/>
                <w:szCs w:val="18"/>
              </w:rPr>
              <w:t>a</w:t>
            </w:r>
            <w:r w:rsidRPr="00E22969">
              <w:rPr>
                <w:rFonts w:ascii="Arial" w:hAnsi="Arial" w:cs="Arial"/>
                <w:sz w:val="18"/>
                <w:szCs w:val="18"/>
              </w:rPr>
              <w:t>n</w:t>
            </w:r>
            <w:r w:rsidRPr="00E22969">
              <w:rPr>
                <w:rFonts w:ascii="Arial" w:hAnsi="Arial" w:cs="Arial"/>
                <w:spacing w:val="1"/>
                <w:sz w:val="18"/>
                <w:szCs w:val="18"/>
              </w:rPr>
              <w:t>da</w:t>
            </w:r>
            <w:r w:rsidRPr="00E22969">
              <w:rPr>
                <w:rFonts w:ascii="Arial" w:hAnsi="Arial" w:cs="Arial"/>
                <w:sz w:val="18"/>
                <w:szCs w:val="18"/>
              </w:rPr>
              <w:t>rd s</w:t>
            </w:r>
            <w:r w:rsidRPr="00E22969">
              <w:rPr>
                <w:rFonts w:ascii="Arial" w:hAnsi="Arial" w:cs="Arial"/>
                <w:spacing w:val="1"/>
                <w:sz w:val="18"/>
                <w:szCs w:val="18"/>
              </w:rPr>
              <w:t>p</w:t>
            </w:r>
            <w:r w:rsidRPr="00E22969">
              <w:rPr>
                <w:rFonts w:ascii="Arial" w:hAnsi="Arial" w:cs="Arial"/>
                <w:spacing w:val="-1"/>
                <w:sz w:val="18"/>
                <w:szCs w:val="18"/>
              </w:rPr>
              <w:t>e</w:t>
            </w:r>
            <w:r w:rsidRPr="00E22969">
              <w:rPr>
                <w:rFonts w:ascii="Arial" w:hAnsi="Arial" w:cs="Arial"/>
                <w:sz w:val="18"/>
                <w:szCs w:val="18"/>
              </w:rPr>
              <w:t>c</w:t>
            </w:r>
            <w:r w:rsidRPr="00E22969">
              <w:rPr>
                <w:rFonts w:ascii="Arial" w:hAnsi="Arial" w:cs="Arial"/>
                <w:spacing w:val="1"/>
                <w:sz w:val="18"/>
                <w:szCs w:val="18"/>
              </w:rPr>
              <w:t>i</w:t>
            </w:r>
            <w:r w:rsidRPr="00E22969">
              <w:rPr>
                <w:rFonts w:ascii="Arial" w:hAnsi="Arial" w:cs="Arial"/>
                <w:spacing w:val="-1"/>
                <w:sz w:val="18"/>
                <w:szCs w:val="18"/>
              </w:rPr>
              <w:t>f</w:t>
            </w:r>
            <w:r w:rsidRPr="00E22969">
              <w:rPr>
                <w:rFonts w:ascii="Arial" w:hAnsi="Arial" w:cs="Arial"/>
                <w:sz w:val="18"/>
                <w:szCs w:val="18"/>
              </w:rPr>
              <w:t>i</w:t>
            </w:r>
            <w:r w:rsidRPr="00E22969">
              <w:rPr>
                <w:rFonts w:ascii="Arial" w:hAnsi="Arial" w:cs="Arial"/>
                <w:spacing w:val="-1"/>
                <w:sz w:val="18"/>
                <w:szCs w:val="18"/>
              </w:rPr>
              <w:t>c</w:t>
            </w:r>
            <w:r w:rsidRPr="00E22969">
              <w:rPr>
                <w:rFonts w:ascii="Arial" w:hAnsi="Arial" w:cs="Arial"/>
                <w:sz w:val="18"/>
                <w:szCs w:val="18"/>
              </w:rPr>
              <w:t>a</w:t>
            </w:r>
            <w:r w:rsidRPr="00E22969">
              <w:rPr>
                <w:rFonts w:ascii="Arial" w:hAnsi="Arial" w:cs="Arial"/>
                <w:spacing w:val="1"/>
                <w:sz w:val="18"/>
                <w:szCs w:val="18"/>
              </w:rPr>
              <w:t>ti</w:t>
            </w:r>
            <w:r w:rsidRPr="00E22969">
              <w:rPr>
                <w:rFonts w:ascii="Arial" w:hAnsi="Arial" w:cs="Arial"/>
                <w:spacing w:val="-1"/>
                <w:sz w:val="18"/>
                <w:szCs w:val="18"/>
              </w:rPr>
              <w:t>o</w:t>
            </w:r>
            <w:r w:rsidRPr="00E22969">
              <w:rPr>
                <w:rFonts w:ascii="Arial" w:hAnsi="Arial" w:cs="Arial"/>
                <w:sz w:val="18"/>
                <w:szCs w:val="18"/>
              </w:rPr>
              <w:t>ns</w:t>
            </w:r>
            <w:r w:rsidRPr="00E22969">
              <w:rPr>
                <w:rFonts w:ascii="Arial" w:hAnsi="Arial" w:cs="Arial"/>
                <w:spacing w:val="-1"/>
                <w:sz w:val="18"/>
                <w:szCs w:val="18"/>
              </w:rPr>
              <w:t xml:space="preserve"> </w:t>
            </w:r>
            <w:r w:rsidRPr="00E22969">
              <w:rPr>
                <w:rFonts w:ascii="Arial" w:hAnsi="Arial" w:cs="Arial"/>
                <w:sz w:val="18"/>
                <w:szCs w:val="18"/>
              </w:rPr>
              <w:t xml:space="preserve">in </w:t>
            </w:r>
            <w:r w:rsidRPr="00E22969">
              <w:rPr>
                <w:rFonts w:ascii="Arial" w:hAnsi="Arial" w:cs="Arial"/>
                <w:spacing w:val="-2"/>
                <w:sz w:val="18"/>
                <w:szCs w:val="18"/>
              </w:rPr>
              <w:t>w</w:t>
            </w:r>
            <w:r w:rsidRPr="00E22969">
              <w:rPr>
                <w:rFonts w:ascii="Arial" w:hAnsi="Arial" w:cs="Arial"/>
                <w:sz w:val="18"/>
                <w:szCs w:val="18"/>
              </w:rPr>
              <w:t>hi</w:t>
            </w:r>
            <w:r w:rsidRPr="00E22969">
              <w:rPr>
                <w:rFonts w:ascii="Arial" w:hAnsi="Arial" w:cs="Arial"/>
                <w:spacing w:val="1"/>
                <w:sz w:val="18"/>
                <w:szCs w:val="18"/>
              </w:rPr>
              <w:t>c</w:t>
            </w:r>
            <w:r w:rsidRPr="00E22969">
              <w:rPr>
                <w:rFonts w:ascii="Arial" w:hAnsi="Arial" w:cs="Arial"/>
                <w:sz w:val="18"/>
                <w:szCs w:val="18"/>
              </w:rPr>
              <w:t>h</w:t>
            </w:r>
            <w:r w:rsidRPr="00E22969">
              <w:rPr>
                <w:rFonts w:ascii="Arial" w:hAnsi="Arial" w:cs="Arial"/>
                <w:spacing w:val="1"/>
                <w:sz w:val="18"/>
                <w:szCs w:val="18"/>
              </w:rPr>
              <w:t xml:space="preserve"> t</w:t>
            </w:r>
            <w:r w:rsidRPr="00E22969">
              <w:rPr>
                <w:rFonts w:ascii="Arial" w:hAnsi="Arial" w:cs="Arial"/>
                <w:sz w:val="18"/>
                <w:szCs w:val="18"/>
              </w:rPr>
              <w:t>he confo</w:t>
            </w:r>
            <w:r w:rsidRPr="00E22969">
              <w:rPr>
                <w:rFonts w:ascii="Arial" w:hAnsi="Arial" w:cs="Arial"/>
                <w:spacing w:val="1"/>
                <w:sz w:val="18"/>
                <w:szCs w:val="18"/>
              </w:rPr>
              <w:t>r</w:t>
            </w:r>
            <w:r w:rsidRPr="00E22969">
              <w:rPr>
                <w:rFonts w:ascii="Arial" w:hAnsi="Arial" w:cs="Arial"/>
                <w:spacing w:val="-1"/>
                <w:sz w:val="18"/>
                <w:szCs w:val="18"/>
              </w:rPr>
              <w:t>m</w:t>
            </w:r>
            <w:r w:rsidRPr="00E22969">
              <w:rPr>
                <w:rFonts w:ascii="Arial" w:hAnsi="Arial" w:cs="Arial"/>
                <w:sz w:val="18"/>
                <w:szCs w:val="18"/>
              </w:rPr>
              <w:t>a</w:t>
            </w:r>
            <w:r w:rsidRPr="00E22969">
              <w:rPr>
                <w:rFonts w:ascii="Arial" w:hAnsi="Arial" w:cs="Arial"/>
                <w:spacing w:val="1"/>
                <w:sz w:val="18"/>
                <w:szCs w:val="18"/>
              </w:rPr>
              <w:t>n</w:t>
            </w:r>
            <w:r w:rsidRPr="00E22969">
              <w:rPr>
                <w:rFonts w:ascii="Arial" w:hAnsi="Arial" w:cs="Arial"/>
                <w:sz w:val="18"/>
                <w:szCs w:val="18"/>
              </w:rPr>
              <w:t>ce r</w:t>
            </w:r>
            <w:r w:rsidRPr="00E22969">
              <w:rPr>
                <w:rFonts w:ascii="Arial" w:hAnsi="Arial" w:cs="Arial"/>
                <w:spacing w:val="1"/>
                <w:sz w:val="18"/>
                <w:szCs w:val="18"/>
              </w:rPr>
              <w:t>e</w:t>
            </w:r>
            <w:r w:rsidRPr="00E22969">
              <w:rPr>
                <w:rFonts w:ascii="Arial" w:hAnsi="Arial" w:cs="Arial"/>
                <w:spacing w:val="-1"/>
                <w:sz w:val="18"/>
                <w:szCs w:val="18"/>
              </w:rPr>
              <w:t>q</w:t>
            </w:r>
            <w:r w:rsidRPr="00E22969">
              <w:rPr>
                <w:rFonts w:ascii="Arial" w:hAnsi="Arial" w:cs="Arial"/>
                <w:sz w:val="18"/>
                <w:szCs w:val="18"/>
              </w:rPr>
              <w:t>u</w:t>
            </w:r>
            <w:r w:rsidRPr="00E22969">
              <w:rPr>
                <w:rFonts w:ascii="Arial" w:hAnsi="Arial" w:cs="Arial"/>
                <w:spacing w:val="1"/>
                <w:sz w:val="18"/>
                <w:szCs w:val="18"/>
              </w:rPr>
              <w:t>i</w:t>
            </w:r>
            <w:r w:rsidRPr="00E22969">
              <w:rPr>
                <w:rFonts w:ascii="Arial" w:hAnsi="Arial" w:cs="Arial"/>
                <w:spacing w:val="-2"/>
                <w:sz w:val="18"/>
                <w:szCs w:val="18"/>
              </w:rPr>
              <w:t>r</w:t>
            </w:r>
            <w:r w:rsidRPr="00E22969">
              <w:rPr>
                <w:rFonts w:ascii="Arial" w:hAnsi="Arial" w:cs="Arial"/>
                <w:sz w:val="18"/>
                <w:szCs w:val="18"/>
              </w:rPr>
              <w:t>e</w:t>
            </w:r>
            <w:r w:rsidRPr="00E22969">
              <w:rPr>
                <w:rFonts w:ascii="Arial" w:hAnsi="Arial" w:cs="Arial"/>
                <w:spacing w:val="1"/>
                <w:sz w:val="18"/>
                <w:szCs w:val="18"/>
              </w:rPr>
              <w:t>me</w:t>
            </w:r>
            <w:r w:rsidRPr="00E22969">
              <w:rPr>
                <w:rFonts w:ascii="Arial" w:hAnsi="Arial" w:cs="Arial"/>
                <w:spacing w:val="-1"/>
                <w:sz w:val="18"/>
                <w:szCs w:val="18"/>
              </w:rPr>
              <w:t>n</w:t>
            </w:r>
            <w:r w:rsidRPr="00E22969">
              <w:rPr>
                <w:rFonts w:ascii="Arial" w:hAnsi="Arial" w:cs="Arial"/>
                <w:sz w:val="18"/>
                <w:szCs w:val="18"/>
              </w:rPr>
              <w:t xml:space="preserve">t </w:t>
            </w:r>
            <w:r w:rsidRPr="00E22969">
              <w:rPr>
                <w:rFonts w:ascii="Arial" w:hAnsi="Arial" w:cs="Arial"/>
                <w:spacing w:val="-1"/>
                <w:sz w:val="18"/>
                <w:szCs w:val="18"/>
              </w:rPr>
              <w:t>i</w:t>
            </w:r>
            <w:r w:rsidRPr="00E22969">
              <w:rPr>
                <w:rFonts w:ascii="Arial" w:hAnsi="Arial" w:cs="Arial"/>
                <w:sz w:val="18"/>
                <w:szCs w:val="18"/>
              </w:rPr>
              <w:t>s</w:t>
            </w:r>
            <w:r w:rsidRPr="00E22969">
              <w:rPr>
                <w:rFonts w:ascii="Arial" w:hAnsi="Arial" w:cs="Arial"/>
                <w:spacing w:val="1"/>
                <w:sz w:val="18"/>
                <w:szCs w:val="18"/>
              </w:rPr>
              <w:t xml:space="preserve"> e</w:t>
            </w:r>
            <w:r w:rsidRPr="00E22969">
              <w:rPr>
                <w:rFonts w:ascii="Arial" w:hAnsi="Arial" w:cs="Arial"/>
                <w:spacing w:val="-3"/>
                <w:sz w:val="18"/>
                <w:szCs w:val="18"/>
              </w:rPr>
              <w:t>x</w:t>
            </w:r>
            <w:r w:rsidRPr="00E22969">
              <w:rPr>
                <w:rFonts w:ascii="Arial" w:hAnsi="Arial" w:cs="Arial"/>
                <w:sz w:val="18"/>
                <w:szCs w:val="18"/>
              </w:rPr>
              <w:t>pr</w:t>
            </w:r>
            <w:r w:rsidRPr="00E22969">
              <w:rPr>
                <w:rFonts w:ascii="Arial" w:hAnsi="Arial" w:cs="Arial"/>
                <w:spacing w:val="1"/>
                <w:sz w:val="18"/>
                <w:szCs w:val="18"/>
              </w:rPr>
              <w:t>ess</w:t>
            </w:r>
            <w:r w:rsidRPr="00E22969">
              <w:rPr>
                <w:rFonts w:ascii="Arial" w:hAnsi="Arial" w:cs="Arial"/>
                <w:spacing w:val="-1"/>
                <w:sz w:val="18"/>
                <w:szCs w:val="18"/>
              </w:rPr>
              <w:t>e</w:t>
            </w:r>
            <w:r w:rsidRPr="00E22969">
              <w:rPr>
                <w:rFonts w:ascii="Arial" w:hAnsi="Arial" w:cs="Arial"/>
                <w:sz w:val="18"/>
                <w:szCs w:val="18"/>
              </w:rPr>
              <w:t>d.</w:t>
            </w:r>
          </w:p>
        </w:tc>
      </w:tr>
      <w:tr w:rsidR="00AD274F" w:rsidRPr="00E22969" w14:paraId="7773C2BA" w14:textId="77777777" w:rsidTr="009F26DD">
        <w:tc>
          <w:tcPr>
            <w:tcW w:w="1710" w:type="dxa"/>
            <w:noWrap/>
            <w:hideMark/>
          </w:tcPr>
          <w:p w14:paraId="4E23DD55" w14:textId="77777777" w:rsidR="00AD274F" w:rsidRPr="00E22969" w:rsidRDefault="00B96413" w:rsidP="00B96413">
            <w:pPr>
              <w:spacing w:after="0"/>
              <w:rPr>
                <w:rFonts w:ascii="Arial" w:hAnsi="Arial" w:cs="Arial"/>
                <w:sz w:val="18"/>
                <w:szCs w:val="18"/>
              </w:rPr>
            </w:pPr>
            <w:r w:rsidRPr="00E22969">
              <w:rPr>
                <w:rFonts w:ascii="Arial" w:hAnsi="Arial" w:cs="Arial"/>
                <w:sz w:val="18"/>
                <w:szCs w:val="18"/>
              </w:rPr>
              <w:t xml:space="preserve">Test </w:t>
            </w:r>
            <w:r w:rsidR="00AD274F" w:rsidRPr="00E22969">
              <w:rPr>
                <w:rFonts w:ascii="Arial" w:hAnsi="Arial" w:cs="Arial"/>
                <w:sz w:val="18"/>
                <w:szCs w:val="18"/>
              </w:rPr>
              <w:t>Configuration</w:t>
            </w:r>
          </w:p>
        </w:tc>
        <w:tc>
          <w:tcPr>
            <w:tcW w:w="7920" w:type="dxa"/>
            <w:noWrap/>
            <w:hideMark/>
          </w:tcPr>
          <w:p w14:paraId="50EEE27D" w14:textId="77777777" w:rsidR="00AD274F" w:rsidRPr="00E22969" w:rsidRDefault="00B019C6" w:rsidP="00AD274F">
            <w:pPr>
              <w:spacing w:after="0"/>
              <w:rPr>
                <w:rFonts w:ascii="Arial" w:hAnsi="Arial" w:cs="Arial"/>
                <w:spacing w:val="-1"/>
                <w:sz w:val="18"/>
                <w:szCs w:val="18"/>
              </w:rPr>
            </w:pPr>
            <w:r w:rsidRPr="00E22969">
              <w:rPr>
                <w:rFonts w:ascii="Arial" w:hAnsi="Arial" w:cs="Arial"/>
                <w:spacing w:val="-1"/>
                <w:sz w:val="18"/>
                <w:szCs w:val="18"/>
              </w:rPr>
              <w:t>The Config Id references the test configuration selected for this TP.</w:t>
            </w:r>
          </w:p>
        </w:tc>
      </w:tr>
      <w:tr w:rsidR="003B516E" w:rsidRPr="00E22969" w14:paraId="541CC755" w14:textId="77777777" w:rsidTr="003B516E">
        <w:trPr>
          <w:trHeight w:hRule="exact" w:val="424"/>
        </w:trPr>
        <w:tc>
          <w:tcPr>
            <w:tcW w:w="1710" w:type="dxa"/>
          </w:tcPr>
          <w:p w14:paraId="2F025A4C" w14:textId="77777777" w:rsidR="003B516E" w:rsidRPr="00E22969" w:rsidRDefault="003B516E" w:rsidP="00530C40">
            <w:pPr>
              <w:spacing w:after="0"/>
              <w:rPr>
                <w:sz w:val="24"/>
                <w:szCs w:val="24"/>
              </w:rPr>
            </w:pPr>
            <w:r w:rsidRPr="00E22969">
              <w:rPr>
                <w:rFonts w:ascii="Arial" w:hAnsi="Arial" w:cs="Arial"/>
                <w:sz w:val="18"/>
                <w:szCs w:val="18"/>
              </w:rPr>
              <w:t>PI</w:t>
            </w:r>
            <w:r w:rsidRPr="00E22969">
              <w:rPr>
                <w:rFonts w:ascii="Arial" w:hAnsi="Arial" w:cs="Arial"/>
                <w:spacing w:val="1"/>
                <w:sz w:val="18"/>
                <w:szCs w:val="18"/>
              </w:rPr>
              <w:t>C</w:t>
            </w:r>
            <w:r w:rsidRPr="00E22969">
              <w:rPr>
                <w:rFonts w:ascii="Arial" w:hAnsi="Arial" w:cs="Arial"/>
                <w:sz w:val="18"/>
                <w:szCs w:val="18"/>
              </w:rPr>
              <w:t xml:space="preserve">S </w:t>
            </w:r>
            <w:r w:rsidRPr="00E22969">
              <w:rPr>
                <w:rFonts w:ascii="Arial" w:hAnsi="Arial" w:cs="Arial"/>
                <w:spacing w:val="1"/>
                <w:sz w:val="18"/>
                <w:szCs w:val="18"/>
              </w:rPr>
              <w:t>S</w:t>
            </w:r>
            <w:r w:rsidRPr="00E22969">
              <w:rPr>
                <w:rFonts w:ascii="Arial" w:hAnsi="Arial" w:cs="Arial"/>
                <w:sz w:val="18"/>
                <w:szCs w:val="18"/>
              </w:rPr>
              <w:t>el</w:t>
            </w:r>
            <w:r w:rsidRPr="00E22969">
              <w:rPr>
                <w:rFonts w:ascii="Arial" w:hAnsi="Arial" w:cs="Arial"/>
                <w:spacing w:val="1"/>
                <w:sz w:val="18"/>
                <w:szCs w:val="18"/>
              </w:rPr>
              <w:t>e</w:t>
            </w:r>
            <w:r w:rsidRPr="00E22969">
              <w:rPr>
                <w:rFonts w:ascii="Arial" w:hAnsi="Arial" w:cs="Arial"/>
                <w:spacing w:val="-1"/>
                <w:sz w:val="18"/>
                <w:szCs w:val="18"/>
              </w:rPr>
              <w:t>c</w:t>
            </w:r>
            <w:r w:rsidRPr="00E22969">
              <w:rPr>
                <w:rFonts w:ascii="Arial" w:hAnsi="Arial" w:cs="Arial"/>
                <w:sz w:val="18"/>
                <w:szCs w:val="18"/>
              </w:rPr>
              <w:t>ti</w:t>
            </w:r>
            <w:r w:rsidRPr="00E22969">
              <w:rPr>
                <w:rFonts w:ascii="Arial" w:hAnsi="Arial" w:cs="Arial"/>
                <w:spacing w:val="-1"/>
                <w:sz w:val="18"/>
                <w:szCs w:val="18"/>
              </w:rPr>
              <w:t>o</w:t>
            </w:r>
            <w:r w:rsidRPr="00E22969">
              <w:rPr>
                <w:rFonts w:ascii="Arial" w:hAnsi="Arial" w:cs="Arial"/>
                <w:sz w:val="18"/>
                <w:szCs w:val="18"/>
              </w:rPr>
              <w:t>n</w:t>
            </w:r>
          </w:p>
          <w:p w14:paraId="084EF1DA" w14:textId="77777777" w:rsidR="003B516E" w:rsidRPr="00E22969" w:rsidRDefault="003B516E" w:rsidP="00530C40">
            <w:pPr>
              <w:spacing w:after="0"/>
              <w:rPr>
                <w:sz w:val="24"/>
                <w:szCs w:val="24"/>
              </w:rPr>
            </w:pPr>
          </w:p>
        </w:tc>
        <w:tc>
          <w:tcPr>
            <w:tcW w:w="7920" w:type="dxa"/>
          </w:tcPr>
          <w:p w14:paraId="57A0DC4F" w14:textId="77777777" w:rsidR="003B516E" w:rsidRPr="00E22969" w:rsidRDefault="003B516E" w:rsidP="00530C40">
            <w:pPr>
              <w:spacing w:after="0"/>
              <w:rPr>
                <w:sz w:val="24"/>
                <w:szCs w:val="24"/>
              </w:rPr>
            </w:pPr>
            <w:r w:rsidRPr="00E22969">
              <w:rPr>
                <w:rFonts w:ascii="Arial" w:hAnsi="Arial" w:cs="Arial"/>
                <w:sz w:val="18"/>
                <w:szCs w:val="18"/>
              </w:rPr>
              <w:t>Ref</w:t>
            </w:r>
            <w:r w:rsidRPr="00E22969">
              <w:rPr>
                <w:rFonts w:ascii="Arial" w:hAnsi="Arial" w:cs="Arial"/>
                <w:spacing w:val="1"/>
                <w:sz w:val="18"/>
                <w:szCs w:val="18"/>
              </w:rPr>
              <w:t>er</w:t>
            </w:r>
            <w:r w:rsidRPr="00E22969">
              <w:rPr>
                <w:rFonts w:ascii="Arial" w:hAnsi="Arial" w:cs="Arial"/>
                <w:sz w:val="18"/>
                <w:szCs w:val="18"/>
              </w:rPr>
              <w:t>ence</w:t>
            </w:r>
            <w:r w:rsidRPr="00E22969">
              <w:rPr>
                <w:rFonts w:ascii="Arial" w:hAnsi="Arial" w:cs="Arial"/>
                <w:spacing w:val="1"/>
                <w:sz w:val="18"/>
                <w:szCs w:val="18"/>
              </w:rPr>
              <w:t xml:space="preserve"> </w:t>
            </w:r>
            <w:r w:rsidRPr="00E22969">
              <w:rPr>
                <w:rFonts w:ascii="Arial" w:hAnsi="Arial" w:cs="Arial"/>
                <w:spacing w:val="-1"/>
                <w:sz w:val="18"/>
                <w:szCs w:val="18"/>
              </w:rPr>
              <w:t>t</w:t>
            </w:r>
            <w:r w:rsidRPr="00E22969">
              <w:rPr>
                <w:rFonts w:ascii="Arial" w:hAnsi="Arial" w:cs="Arial"/>
                <w:sz w:val="18"/>
                <w:szCs w:val="18"/>
              </w:rPr>
              <w:t xml:space="preserve">o </w:t>
            </w:r>
            <w:r w:rsidRPr="00E22969">
              <w:rPr>
                <w:rFonts w:ascii="Arial" w:hAnsi="Arial" w:cs="Arial"/>
                <w:spacing w:val="1"/>
                <w:sz w:val="18"/>
                <w:szCs w:val="18"/>
              </w:rPr>
              <w:t>t</w:t>
            </w:r>
            <w:r w:rsidRPr="00E22969">
              <w:rPr>
                <w:rFonts w:ascii="Arial" w:hAnsi="Arial" w:cs="Arial"/>
                <w:sz w:val="18"/>
                <w:szCs w:val="18"/>
              </w:rPr>
              <w:t xml:space="preserve">he PICS </w:t>
            </w:r>
            <w:r w:rsidRPr="00E22969">
              <w:rPr>
                <w:rFonts w:ascii="Arial" w:hAnsi="Arial" w:cs="Arial"/>
                <w:spacing w:val="1"/>
                <w:sz w:val="18"/>
                <w:szCs w:val="18"/>
              </w:rPr>
              <w:t>s</w:t>
            </w:r>
            <w:r w:rsidRPr="00E22969">
              <w:rPr>
                <w:rFonts w:ascii="Arial" w:hAnsi="Arial" w:cs="Arial"/>
                <w:spacing w:val="-1"/>
                <w:sz w:val="18"/>
                <w:szCs w:val="18"/>
              </w:rPr>
              <w:t>t</w:t>
            </w:r>
            <w:r w:rsidRPr="00E22969">
              <w:rPr>
                <w:rFonts w:ascii="Arial" w:hAnsi="Arial" w:cs="Arial"/>
                <w:sz w:val="18"/>
                <w:szCs w:val="18"/>
              </w:rPr>
              <w:t>at</w:t>
            </w:r>
            <w:r w:rsidRPr="00E22969">
              <w:rPr>
                <w:rFonts w:ascii="Arial" w:hAnsi="Arial" w:cs="Arial"/>
                <w:spacing w:val="-1"/>
                <w:sz w:val="18"/>
                <w:szCs w:val="18"/>
              </w:rPr>
              <w:t>em</w:t>
            </w:r>
            <w:r w:rsidRPr="00E22969">
              <w:rPr>
                <w:rFonts w:ascii="Arial" w:hAnsi="Arial" w:cs="Arial"/>
                <w:sz w:val="18"/>
                <w:szCs w:val="18"/>
              </w:rPr>
              <w:t>ent</w:t>
            </w:r>
            <w:r w:rsidRPr="00E22969">
              <w:rPr>
                <w:rFonts w:ascii="Arial" w:hAnsi="Arial" w:cs="Arial"/>
                <w:spacing w:val="1"/>
                <w:sz w:val="18"/>
                <w:szCs w:val="18"/>
              </w:rPr>
              <w:t xml:space="preserve"> </w:t>
            </w:r>
            <w:r w:rsidRPr="00E22969">
              <w:rPr>
                <w:rFonts w:ascii="Arial" w:hAnsi="Arial" w:cs="Arial"/>
                <w:sz w:val="18"/>
                <w:szCs w:val="18"/>
              </w:rPr>
              <w:t>in</w:t>
            </w:r>
            <w:r w:rsidRPr="00E22969">
              <w:rPr>
                <w:rFonts w:ascii="Arial" w:hAnsi="Arial" w:cs="Arial"/>
                <w:spacing w:val="-1"/>
                <w:sz w:val="18"/>
                <w:szCs w:val="18"/>
              </w:rPr>
              <w:t>v</w:t>
            </w:r>
            <w:r w:rsidRPr="00E22969">
              <w:rPr>
                <w:rFonts w:ascii="Arial" w:hAnsi="Arial" w:cs="Arial"/>
                <w:sz w:val="18"/>
                <w:szCs w:val="18"/>
              </w:rPr>
              <w:t>o</w:t>
            </w:r>
            <w:r w:rsidRPr="00E22969">
              <w:rPr>
                <w:rFonts w:ascii="Arial" w:hAnsi="Arial" w:cs="Arial"/>
                <w:spacing w:val="1"/>
                <w:sz w:val="18"/>
                <w:szCs w:val="18"/>
              </w:rPr>
              <w:t>l</w:t>
            </w:r>
            <w:r w:rsidRPr="00E22969">
              <w:rPr>
                <w:rFonts w:ascii="Arial" w:hAnsi="Arial" w:cs="Arial"/>
                <w:spacing w:val="-1"/>
                <w:sz w:val="18"/>
                <w:szCs w:val="18"/>
              </w:rPr>
              <w:t>v</w:t>
            </w:r>
            <w:r w:rsidRPr="00E22969">
              <w:rPr>
                <w:rFonts w:ascii="Arial" w:hAnsi="Arial" w:cs="Arial"/>
                <w:sz w:val="18"/>
                <w:szCs w:val="18"/>
              </w:rPr>
              <w:t>ed</w:t>
            </w:r>
            <w:r w:rsidRPr="00E22969">
              <w:rPr>
                <w:rFonts w:ascii="Arial" w:hAnsi="Arial" w:cs="Arial"/>
                <w:spacing w:val="1"/>
                <w:sz w:val="18"/>
                <w:szCs w:val="18"/>
              </w:rPr>
              <w:t xml:space="preserve"> f</w:t>
            </w:r>
            <w:r w:rsidRPr="00E22969">
              <w:rPr>
                <w:rFonts w:ascii="Arial" w:hAnsi="Arial" w:cs="Arial"/>
                <w:sz w:val="18"/>
                <w:szCs w:val="18"/>
              </w:rPr>
              <w:t>or s</w:t>
            </w:r>
            <w:r w:rsidRPr="00E22969">
              <w:rPr>
                <w:rFonts w:ascii="Arial" w:hAnsi="Arial" w:cs="Arial"/>
                <w:spacing w:val="-1"/>
                <w:sz w:val="18"/>
                <w:szCs w:val="18"/>
              </w:rPr>
              <w:t>e</w:t>
            </w:r>
            <w:r w:rsidRPr="00E22969">
              <w:rPr>
                <w:rFonts w:ascii="Arial" w:hAnsi="Arial" w:cs="Arial"/>
                <w:sz w:val="18"/>
                <w:szCs w:val="18"/>
              </w:rPr>
              <w:t>lection of</w:t>
            </w:r>
            <w:r w:rsidRPr="00E22969">
              <w:rPr>
                <w:rFonts w:ascii="Arial" w:hAnsi="Arial" w:cs="Arial"/>
                <w:spacing w:val="1"/>
                <w:sz w:val="18"/>
                <w:szCs w:val="18"/>
              </w:rPr>
              <w:t xml:space="preserve"> </w:t>
            </w:r>
            <w:r w:rsidRPr="00E22969">
              <w:rPr>
                <w:rFonts w:ascii="Arial" w:hAnsi="Arial" w:cs="Arial"/>
                <w:spacing w:val="-1"/>
                <w:sz w:val="18"/>
                <w:szCs w:val="18"/>
              </w:rPr>
              <w:t>t</w:t>
            </w:r>
            <w:r w:rsidRPr="00E22969">
              <w:rPr>
                <w:rFonts w:ascii="Arial" w:hAnsi="Arial" w:cs="Arial"/>
                <w:spacing w:val="-2"/>
                <w:sz w:val="18"/>
                <w:szCs w:val="18"/>
              </w:rPr>
              <w:t>h</w:t>
            </w:r>
            <w:r w:rsidRPr="00E22969">
              <w:rPr>
                <w:rFonts w:ascii="Arial" w:hAnsi="Arial" w:cs="Arial"/>
                <w:sz w:val="18"/>
                <w:szCs w:val="18"/>
              </w:rPr>
              <w:t xml:space="preserve">e </w:t>
            </w:r>
            <w:r w:rsidRPr="00E22969">
              <w:rPr>
                <w:rFonts w:ascii="Arial" w:hAnsi="Arial" w:cs="Arial"/>
                <w:spacing w:val="-1"/>
                <w:sz w:val="18"/>
                <w:szCs w:val="18"/>
              </w:rPr>
              <w:t>T</w:t>
            </w:r>
            <w:r w:rsidRPr="00E22969">
              <w:rPr>
                <w:rFonts w:ascii="Arial" w:hAnsi="Arial" w:cs="Arial"/>
                <w:sz w:val="18"/>
                <w:szCs w:val="18"/>
              </w:rPr>
              <w:t>P. It may co</w:t>
            </w:r>
            <w:r w:rsidRPr="00E22969">
              <w:rPr>
                <w:rFonts w:ascii="Arial" w:hAnsi="Arial" w:cs="Arial"/>
                <w:spacing w:val="1"/>
                <w:sz w:val="18"/>
                <w:szCs w:val="18"/>
              </w:rPr>
              <w:t>n</w:t>
            </w:r>
            <w:r w:rsidRPr="00E22969">
              <w:rPr>
                <w:rFonts w:ascii="Arial" w:hAnsi="Arial" w:cs="Arial"/>
                <w:sz w:val="18"/>
                <w:szCs w:val="18"/>
              </w:rPr>
              <w:t>t</w:t>
            </w:r>
            <w:r w:rsidRPr="00E22969">
              <w:rPr>
                <w:rFonts w:ascii="Arial" w:hAnsi="Arial" w:cs="Arial"/>
                <w:spacing w:val="1"/>
                <w:sz w:val="18"/>
                <w:szCs w:val="18"/>
              </w:rPr>
              <w:t>ai</w:t>
            </w:r>
            <w:r w:rsidRPr="00E22969">
              <w:rPr>
                <w:rFonts w:ascii="Arial" w:hAnsi="Arial" w:cs="Arial"/>
                <w:spacing w:val="-1"/>
                <w:sz w:val="18"/>
                <w:szCs w:val="18"/>
              </w:rPr>
              <w:t>n</w:t>
            </w:r>
            <w:r w:rsidRPr="00E22969">
              <w:rPr>
                <w:rFonts w:ascii="Arial" w:hAnsi="Arial" w:cs="Arial"/>
                <w:spacing w:val="1"/>
                <w:sz w:val="18"/>
                <w:szCs w:val="18"/>
              </w:rPr>
              <w:t xml:space="preserve"> </w:t>
            </w:r>
            <w:r w:rsidRPr="00E22969">
              <w:rPr>
                <w:rFonts w:ascii="Arial" w:hAnsi="Arial" w:cs="Arial"/>
                <w:sz w:val="18"/>
                <w:szCs w:val="18"/>
              </w:rPr>
              <w:t>a</w:t>
            </w:r>
            <w:r w:rsidRPr="00E22969">
              <w:rPr>
                <w:rFonts w:ascii="Arial" w:hAnsi="Arial" w:cs="Arial"/>
                <w:spacing w:val="1"/>
                <w:sz w:val="18"/>
                <w:szCs w:val="18"/>
              </w:rPr>
              <w:t xml:space="preserve"> </w:t>
            </w:r>
            <w:r w:rsidRPr="00E22969">
              <w:rPr>
                <w:rFonts w:ascii="Arial" w:hAnsi="Arial" w:cs="Arial"/>
                <w:spacing w:val="-2"/>
                <w:sz w:val="18"/>
                <w:szCs w:val="18"/>
              </w:rPr>
              <w:t>B</w:t>
            </w:r>
            <w:r w:rsidRPr="00E22969">
              <w:rPr>
                <w:rFonts w:ascii="Arial" w:hAnsi="Arial" w:cs="Arial"/>
                <w:sz w:val="18"/>
                <w:szCs w:val="18"/>
              </w:rPr>
              <w:t>oolean e</w:t>
            </w:r>
            <w:r w:rsidRPr="00E22969">
              <w:rPr>
                <w:rFonts w:ascii="Arial" w:hAnsi="Arial" w:cs="Arial"/>
                <w:spacing w:val="-2"/>
                <w:sz w:val="18"/>
                <w:szCs w:val="18"/>
              </w:rPr>
              <w:t>x</w:t>
            </w:r>
            <w:r w:rsidRPr="00E22969">
              <w:rPr>
                <w:rFonts w:ascii="Arial" w:hAnsi="Arial" w:cs="Arial"/>
                <w:sz w:val="18"/>
                <w:szCs w:val="18"/>
              </w:rPr>
              <w:t>pr</w:t>
            </w:r>
            <w:r w:rsidRPr="00E22969">
              <w:rPr>
                <w:rFonts w:ascii="Arial" w:hAnsi="Arial" w:cs="Arial"/>
                <w:spacing w:val="1"/>
                <w:sz w:val="18"/>
                <w:szCs w:val="18"/>
              </w:rPr>
              <w:t>es</w:t>
            </w:r>
            <w:r w:rsidRPr="00E22969">
              <w:rPr>
                <w:rFonts w:ascii="Arial" w:hAnsi="Arial" w:cs="Arial"/>
                <w:sz w:val="18"/>
                <w:szCs w:val="18"/>
              </w:rPr>
              <w:t>s</w:t>
            </w:r>
            <w:r w:rsidRPr="00E22969">
              <w:rPr>
                <w:rFonts w:ascii="Arial" w:hAnsi="Arial" w:cs="Arial"/>
                <w:spacing w:val="1"/>
                <w:sz w:val="18"/>
                <w:szCs w:val="18"/>
              </w:rPr>
              <w:t>ion</w:t>
            </w:r>
            <w:r w:rsidRPr="00E22969">
              <w:rPr>
                <w:rFonts w:ascii="Arial" w:hAnsi="Arial" w:cs="Arial"/>
                <w:sz w:val="18"/>
                <w:szCs w:val="18"/>
              </w:rPr>
              <w:t>.</w:t>
            </w:r>
          </w:p>
          <w:p w14:paraId="5130B1AB" w14:textId="77777777" w:rsidR="003B516E" w:rsidRPr="00E22969" w:rsidRDefault="003B516E" w:rsidP="00530C40">
            <w:pPr>
              <w:spacing w:after="0"/>
              <w:rPr>
                <w:sz w:val="24"/>
                <w:szCs w:val="24"/>
              </w:rPr>
            </w:pPr>
          </w:p>
        </w:tc>
      </w:tr>
      <w:tr w:rsidR="00AD274F" w:rsidRPr="00E22969" w14:paraId="0B6CDF92" w14:textId="77777777" w:rsidTr="003B516E">
        <w:trPr>
          <w:trHeight w:val="288"/>
        </w:trPr>
        <w:tc>
          <w:tcPr>
            <w:tcW w:w="1710" w:type="dxa"/>
            <w:noWrap/>
            <w:hideMark/>
          </w:tcPr>
          <w:p w14:paraId="6F17FC64"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Pre-Test Conditions</w:t>
            </w:r>
          </w:p>
        </w:tc>
        <w:tc>
          <w:tcPr>
            <w:tcW w:w="7920" w:type="dxa"/>
            <w:noWrap/>
            <w:hideMark/>
          </w:tcPr>
          <w:p w14:paraId="063A737B"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A list of test specific pre-conditions that need to be met by the SUT including information about equipment configuration, i.e. precise description of the initial state of the SUT required to start executing the test sequence</w:t>
            </w:r>
          </w:p>
        </w:tc>
      </w:tr>
      <w:tr w:rsidR="00AD274F" w:rsidRPr="00E22969" w14:paraId="1818B786" w14:textId="77777777" w:rsidTr="003B516E">
        <w:trPr>
          <w:trHeight w:val="288"/>
        </w:trPr>
        <w:tc>
          <w:tcPr>
            <w:tcW w:w="1710" w:type="dxa"/>
            <w:noWrap/>
            <w:hideMark/>
          </w:tcPr>
          <w:p w14:paraId="6AC9AC1E"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Test Sequence</w:t>
            </w:r>
          </w:p>
        </w:tc>
        <w:tc>
          <w:tcPr>
            <w:tcW w:w="7920" w:type="dxa"/>
            <w:noWrap/>
            <w:hideMark/>
          </w:tcPr>
          <w:p w14:paraId="55DCF10F"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An ordered list of equipment operation and observations. In case of a conformance test description the test sequence contains also the conformance checks as part of the observations</w:t>
            </w:r>
          </w:p>
        </w:tc>
      </w:tr>
      <w:tr w:rsidR="00C835BA" w:rsidRPr="00E22969" w14:paraId="0D6C3334" w14:textId="77777777" w:rsidTr="003B516E">
        <w:trPr>
          <w:trHeight w:val="288"/>
        </w:trPr>
        <w:tc>
          <w:tcPr>
            <w:tcW w:w="1710" w:type="dxa"/>
            <w:noWrap/>
          </w:tcPr>
          <w:p w14:paraId="43E0A2E8" w14:textId="65910E0D" w:rsidR="00C835BA" w:rsidRPr="00E22969" w:rsidRDefault="00C835BA" w:rsidP="00AD274F">
            <w:pPr>
              <w:spacing w:after="0"/>
              <w:rPr>
                <w:rFonts w:ascii="Arial" w:hAnsi="Arial" w:cs="Arial"/>
                <w:sz w:val="18"/>
                <w:szCs w:val="18"/>
              </w:rPr>
            </w:pPr>
            <w:r>
              <w:rPr>
                <w:rFonts w:ascii="Arial" w:hAnsi="Arial" w:cs="Arial"/>
                <w:sz w:val="18"/>
                <w:szCs w:val="18"/>
              </w:rPr>
              <w:t>IUT</w:t>
            </w:r>
          </w:p>
        </w:tc>
        <w:tc>
          <w:tcPr>
            <w:tcW w:w="7920" w:type="dxa"/>
            <w:noWrap/>
          </w:tcPr>
          <w:p w14:paraId="1BD675A6" w14:textId="7BA9625B" w:rsidR="00C835BA" w:rsidRPr="00E22969" w:rsidRDefault="00C835BA" w:rsidP="00AD274F">
            <w:pPr>
              <w:spacing w:after="0"/>
              <w:rPr>
                <w:rFonts w:ascii="Arial" w:hAnsi="Arial" w:cs="Arial"/>
                <w:sz w:val="18"/>
                <w:szCs w:val="18"/>
              </w:rPr>
            </w:pPr>
            <w:r>
              <w:rPr>
                <w:rFonts w:ascii="Arial" w:hAnsi="Arial" w:cs="Arial"/>
                <w:sz w:val="18"/>
                <w:szCs w:val="18"/>
              </w:rPr>
              <w:t>IUT category for which this test is applicable</w:t>
            </w:r>
          </w:p>
        </w:tc>
      </w:tr>
      <w:tr w:rsidR="00AD274F" w:rsidRPr="00E22969" w14:paraId="0A6CE1D5" w14:textId="77777777" w:rsidTr="003B516E">
        <w:trPr>
          <w:trHeight w:val="288"/>
        </w:trPr>
        <w:tc>
          <w:tcPr>
            <w:tcW w:w="9630" w:type="dxa"/>
            <w:gridSpan w:val="2"/>
            <w:noWrap/>
          </w:tcPr>
          <w:p w14:paraId="074558D0" w14:textId="77777777" w:rsidR="00AD274F" w:rsidRPr="00E22969" w:rsidRDefault="00AD274F" w:rsidP="00D457F6">
            <w:pPr>
              <w:widowControl w:val="0"/>
              <w:overflowPunct/>
              <w:spacing w:before="9" w:after="0" w:line="239" w:lineRule="auto"/>
              <w:ind w:left="4368" w:right="-20"/>
              <w:textAlignment w:val="auto"/>
              <w:rPr>
                <w:rFonts w:ascii="Arial" w:hAnsi="Arial" w:cs="Arial"/>
                <w:sz w:val="18"/>
                <w:szCs w:val="18"/>
              </w:rPr>
            </w:pPr>
            <w:r w:rsidRPr="00E22969">
              <w:rPr>
                <w:rFonts w:ascii="Arial" w:hAnsi="Arial" w:cs="Arial"/>
                <w:b/>
                <w:bCs/>
                <w:sz w:val="18"/>
                <w:szCs w:val="18"/>
              </w:rPr>
              <w:t>Event Types</w:t>
            </w:r>
          </w:p>
        </w:tc>
      </w:tr>
      <w:tr w:rsidR="00AD274F" w:rsidRPr="00E22969" w14:paraId="22785BFF" w14:textId="77777777" w:rsidTr="003B516E">
        <w:trPr>
          <w:trHeight w:val="288"/>
        </w:trPr>
        <w:tc>
          <w:tcPr>
            <w:tcW w:w="1710" w:type="dxa"/>
            <w:noWrap/>
          </w:tcPr>
          <w:p w14:paraId="0E2059AF" w14:textId="78293781" w:rsidR="00AD274F" w:rsidRPr="00E22969" w:rsidRDefault="00AD18EE" w:rsidP="00AD274F">
            <w:pPr>
              <w:spacing w:after="0"/>
              <w:rPr>
                <w:rFonts w:ascii="Arial" w:hAnsi="Arial" w:cs="Arial"/>
                <w:sz w:val="18"/>
                <w:szCs w:val="18"/>
              </w:rPr>
            </w:pPr>
            <w:r>
              <w:rPr>
                <w:rFonts w:ascii="Arial" w:hAnsi="Arial" w:cs="Arial"/>
                <w:sz w:val="18"/>
                <w:szCs w:val="18"/>
              </w:rPr>
              <w:t>Stimulus</w:t>
            </w:r>
          </w:p>
        </w:tc>
        <w:tc>
          <w:tcPr>
            <w:tcW w:w="7920" w:type="dxa"/>
            <w:noWrap/>
          </w:tcPr>
          <w:p w14:paraId="0A1D55FC" w14:textId="77777777" w:rsidR="00AD274F" w:rsidRPr="00E22969" w:rsidRDefault="00AD274F" w:rsidP="00D457F6">
            <w:pPr>
              <w:overflowPunct/>
              <w:spacing w:after="0"/>
              <w:textAlignment w:val="auto"/>
              <w:rPr>
                <w:rFonts w:ascii="Arial" w:hAnsi="Arial" w:cs="Arial"/>
                <w:sz w:val="18"/>
                <w:szCs w:val="18"/>
              </w:rPr>
            </w:pPr>
            <w:r w:rsidRPr="00E22969">
              <w:rPr>
                <w:rFonts w:ascii="Arial" w:hAnsi="Arial" w:cs="Arial"/>
                <w:sz w:val="18"/>
                <w:szCs w:val="18"/>
              </w:rPr>
              <w:t xml:space="preserve">Corresponds to an event that enforces an </w:t>
            </w:r>
            <w:r w:rsidR="00D457F6" w:rsidRPr="00E22969">
              <w:rPr>
                <w:rFonts w:ascii="Arial" w:hAnsi="Arial" w:cs="Arial"/>
                <w:sz w:val="18"/>
                <w:szCs w:val="18"/>
              </w:rPr>
              <w:t>I</w:t>
            </w:r>
            <w:r w:rsidRPr="00E22969">
              <w:rPr>
                <w:rFonts w:ascii="Arial" w:hAnsi="Arial" w:cs="Arial"/>
                <w:sz w:val="18"/>
                <w:szCs w:val="18"/>
              </w:rPr>
              <w:t>UT to proceed with a specific protocol action, like sending a message for instance.</w:t>
            </w:r>
          </w:p>
        </w:tc>
      </w:tr>
      <w:tr w:rsidR="009F26DD" w:rsidRPr="00E22969" w14:paraId="0B0A3E9E" w14:textId="77777777" w:rsidTr="003B516E">
        <w:trPr>
          <w:trHeight w:val="288"/>
        </w:trPr>
        <w:tc>
          <w:tcPr>
            <w:tcW w:w="1710" w:type="dxa"/>
            <w:noWrap/>
          </w:tcPr>
          <w:p w14:paraId="7E6E08FE" w14:textId="0E6C9011" w:rsidR="009F26DD" w:rsidRPr="00E22969" w:rsidRDefault="00AD18EE" w:rsidP="00AD274F">
            <w:pPr>
              <w:spacing w:after="0"/>
              <w:rPr>
                <w:rFonts w:ascii="Arial" w:hAnsi="Arial" w:cs="Arial"/>
                <w:sz w:val="18"/>
                <w:szCs w:val="18"/>
              </w:rPr>
            </w:pPr>
            <w:r>
              <w:rPr>
                <w:rFonts w:ascii="Arial" w:hAnsi="Arial" w:cs="Arial"/>
                <w:sz w:val="18"/>
                <w:szCs w:val="18"/>
              </w:rPr>
              <w:t>Check</w:t>
            </w:r>
          </w:p>
        </w:tc>
        <w:tc>
          <w:tcPr>
            <w:tcW w:w="7920" w:type="dxa"/>
            <w:noWrap/>
          </w:tcPr>
          <w:p w14:paraId="5E5C03CA" w14:textId="1E79385B" w:rsidR="009F26DD" w:rsidRPr="00E22969" w:rsidRDefault="004E4C9B" w:rsidP="00FA7EB0">
            <w:pPr>
              <w:overflowPunct/>
              <w:spacing w:after="0"/>
              <w:textAlignment w:val="auto"/>
              <w:rPr>
                <w:rFonts w:ascii="Arial" w:hAnsi="Arial" w:cs="Arial"/>
                <w:sz w:val="18"/>
                <w:szCs w:val="18"/>
              </w:rPr>
            </w:pPr>
            <w:r>
              <w:rPr>
                <w:rFonts w:ascii="Arial" w:hAnsi="Arial" w:cs="Arial"/>
                <w:sz w:val="18"/>
                <w:szCs w:val="18"/>
              </w:rPr>
              <w:t>Ensures</w:t>
            </w:r>
            <w:r w:rsidR="002C5B4A" w:rsidRPr="00E22969">
              <w:rPr>
                <w:rFonts w:ascii="Arial" w:hAnsi="Arial" w:cs="Arial"/>
                <w:sz w:val="18"/>
                <w:szCs w:val="18"/>
              </w:rPr>
              <w:t xml:space="preserve"> </w:t>
            </w:r>
            <w:r w:rsidR="00FA7EB0">
              <w:rPr>
                <w:rFonts w:ascii="Arial" w:hAnsi="Arial" w:cs="Arial"/>
                <w:sz w:val="18"/>
                <w:szCs w:val="18"/>
              </w:rPr>
              <w:t xml:space="preserve">the conditions are appropriate to move to the next step in the test procedure, e.g. </w:t>
            </w:r>
            <w:r w:rsidR="002C5B4A" w:rsidRPr="00E22969">
              <w:rPr>
                <w:rFonts w:ascii="Arial" w:hAnsi="Arial" w:cs="Arial"/>
                <w:sz w:val="18"/>
                <w:szCs w:val="18"/>
              </w:rPr>
              <w:t xml:space="preserve">the </w:t>
            </w:r>
            <w:r>
              <w:rPr>
                <w:rFonts w:ascii="Arial" w:hAnsi="Arial" w:cs="Arial"/>
                <w:sz w:val="18"/>
                <w:szCs w:val="18"/>
              </w:rPr>
              <w:t xml:space="preserve">receipt of protocol messages on reference points </w:t>
            </w:r>
            <w:r w:rsidR="00A17E19">
              <w:rPr>
                <w:rFonts w:ascii="Arial" w:hAnsi="Arial" w:cs="Arial"/>
                <w:sz w:val="18"/>
                <w:szCs w:val="18"/>
              </w:rPr>
              <w:t xml:space="preserve">(i.e. output of the test system) </w:t>
            </w:r>
            <w:r>
              <w:rPr>
                <w:rFonts w:ascii="Arial" w:hAnsi="Arial" w:cs="Arial"/>
                <w:sz w:val="18"/>
                <w:szCs w:val="18"/>
              </w:rPr>
              <w:t>with valid content</w:t>
            </w:r>
            <w:r w:rsidR="00A17E19">
              <w:rPr>
                <w:rFonts w:ascii="Arial" w:hAnsi="Arial" w:cs="Arial"/>
                <w:sz w:val="18"/>
                <w:szCs w:val="18"/>
              </w:rPr>
              <w:t>, typically before the IUT stimulus is triggered</w:t>
            </w:r>
            <w:r>
              <w:rPr>
                <w:rFonts w:ascii="Arial" w:hAnsi="Arial" w:cs="Arial"/>
                <w:sz w:val="18"/>
                <w:szCs w:val="18"/>
              </w:rPr>
              <w:t>.</w:t>
            </w:r>
            <w:r w:rsidR="00A17E19">
              <w:rPr>
                <w:rFonts w:ascii="Arial" w:hAnsi="Arial" w:cs="Arial"/>
                <w:sz w:val="18"/>
                <w:szCs w:val="18"/>
              </w:rPr>
              <w:t xml:space="preserve"> These events are not associated with the verdict</w:t>
            </w:r>
            <w:r w:rsidR="00FA7EB0">
              <w:rPr>
                <w:rFonts w:ascii="Arial" w:hAnsi="Arial" w:cs="Arial"/>
                <w:sz w:val="18"/>
                <w:szCs w:val="18"/>
              </w:rPr>
              <w:t xml:space="preserve"> evaluation</w:t>
            </w:r>
            <w:r w:rsidR="00A17E19">
              <w:rPr>
                <w:rFonts w:ascii="Arial" w:hAnsi="Arial" w:cs="Arial"/>
                <w:sz w:val="18"/>
                <w:szCs w:val="18"/>
              </w:rPr>
              <w:t xml:space="preserve"> (</w:t>
            </w:r>
            <w:r w:rsidR="00FA7EB0">
              <w:rPr>
                <w:rFonts w:ascii="Arial" w:hAnsi="Arial" w:cs="Arial"/>
                <w:sz w:val="18"/>
                <w:szCs w:val="18"/>
              </w:rPr>
              <w:t xml:space="preserve">i.e. </w:t>
            </w:r>
            <w:r w:rsidR="00A17E19">
              <w:rPr>
                <w:rFonts w:ascii="Arial" w:hAnsi="Arial" w:cs="Arial"/>
                <w:sz w:val="18"/>
                <w:szCs w:val="18"/>
              </w:rPr>
              <w:t>Pass/Fail)</w:t>
            </w:r>
          </w:p>
        </w:tc>
      </w:tr>
      <w:tr w:rsidR="00AD274F" w:rsidRPr="00E22969" w14:paraId="561AE96C" w14:textId="77777777" w:rsidTr="003B516E">
        <w:trPr>
          <w:trHeight w:val="288"/>
        </w:trPr>
        <w:tc>
          <w:tcPr>
            <w:tcW w:w="1710" w:type="dxa"/>
            <w:noWrap/>
          </w:tcPr>
          <w:p w14:paraId="2310EBE5"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Verify</w:t>
            </w:r>
          </w:p>
        </w:tc>
        <w:tc>
          <w:tcPr>
            <w:tcW w:w="7920" w:type="dxa"/>
            <w:noWrap/>
          </w:tcPr>
          <w:p w14:paraId="5B368861" w14:textId="3171221F" w:rsidR="00AD274F" w:rsidRPr="00E22969" w:rsidRDefault="00AD274F" w:rsidP="00A17E19">
            <w:pPr>
              <w:overflowPunct/>
              <w:spacing w:after="0"/>
              <w:textAlignment w:val="auto"/>
              <w:rPr>
                <w:rFonts w:ascii="Arial" w:hAnsi="Arial" w:cs="Arial"/>
                <w:sz w:val="18"/>
                <w:szCs w:val="18"/>
              </w:rPr>
            </w:pPr>
            <w:r w:rsidRPr="00E22969">
              <w:rPr>
                <w:rFonts w:ascii="Arial" w:hAnsi="Arial" w:cs="Arial"/>
                <w:sz w:val="18"/>
                <w:szCs w:val="18"/>
              </w:rPr>
              <w:t xml:space="preserve">Consists of verifying that the </w:t>
            </w:r>
            <w:r w:rsidR="00D457F6" w:rsidRPr="00E22969">
              <w:rPr>
                <w:rFonts w:ascii="Arial" w:hAnsi="Arial" w:cs="Arial"/>
                <w:sz w:val="18"/>
                <w:szCs w:val="18"/>
              </w:rPr>
              <w:t>I</w:t>
            </w:r>
            <w:r w:rsidRPr="00E22969">
              <w:rPr>
                <w:rFonts w:ascii="Arial" w:hAnsi="Arial" w:cs="Arial"/>
                <w:sz w:val="18"/>
                <w:szCs w:val="18"/>
              </w:rPr>
              <w:t xml:space="preserve">UT behaves according to the expected behavior (for instance the </w:t>
            </w:r>
            <w:r w:rsidR="00D457F6" w:rsidRPr="00E22969">
              <w:rPr>
                <w:rFonts w:ascii="Arial" w:hAnsi="Arial" w:cs="Arial"/>
                <w:sz w:val="18"/>
                <w:szCs w:val="18"/>
              </w:rPr>
              <w:t>I</w:t>
            </w:r>
            <w:r w:rsidRPr="00E22969">
              <w:rPr>
                <w:rFonts w:ascii="Arial" w:hAnsi="Arial" w:cs="Arial"/>
                <w:sz w:val="18"/>
                <w:szCs w:val="18"/>
              </w:rPr>
              <w:t>UT behavior shows that it receives the expected message).</w:t>
            </w:r>
            <w:r w:rsidR="00A17E19">
              <w:rPr>
                <w:rFonts w:ascii="Arial" w:hAnsi="Arial" w:cs="Arial"/>
                <w:sz w:val="18"/>
                <w:szCs w:val="18"/>
              </w:rPr>
              <w:t xml:space="preserve"> Outcome of this event typically evaluate for verdict (i.e. Pass/Fail)</w:t>
            </w:r>
          </w:p>
        </w:tc>
      </w:tr>
      <w:tr w:rsidR="00AD274F" w:rsidRPr="00E22969" w14:paraId="7C91B51C" w14:textId="77777777" w:rsidTr="00096E14">
        <w:tc>
          <w:tcPr>
            <w:tcW w:w="1710" w:type="dxa"/>
            <w:noWrap/>
          </w:tcPr>
          <w:p w14:paraId="6179BB8F" w14:textId="77777777" w:rsidR="00AD274F" w:rsidRPr="00E22969" w:rsidRDefault="00AD274F" w:rsidP="00AD274F">
            <w:pPr>
              <w:spacing w:after="0"/>
              <w:rPr>
                <w:rFonts w:ascii="Arial" w:hAnsi="Arial" w:cs="Arial"/>
                <w:sz w:val="18"/>
                <w:szCs w:val="18"/>
              </w:rPr>
            </w:pPr>
            <w:r w:rsidRPr="00E22969">
              <w:rPr>
                <w:rFonts w:ascii="Arial" w:hAnsi="Arial" w:cs="Arial"/>
                <w:sz w:val="18"/>
                <w:szCs w:val="18"/>
              </w:rPr>
              <w:t>Configure</w:t>
            </w:r>
          </w:p>
        </w:tc>
        <w:tc>
          <w:tcPr>
            <w:tcW w:w="7920" w:type="dxa"/>
            <w:noWrap/>
          </w:tcPr>
          <w:p w14:paraId="161D494C" w14:textId="77777777" w:rsidR="00AD274F" w:rsidRPr="00E22969" w:rsidRDefault="00AD274F" w:rsidP="00D457F6">
            <w:pPr>
              <w:spacing w:after="0"/>
              <w:rPr>
                <w:rFonts w:ascii="Arial" w:hAnsi="Arial" w:cs="Arial"/>
                <w:sz w:val="18"/>
                <w:szCs w:val="18"/>
              </w:rPr>
            </w:pPr>
            <w:r w:rsidRPr="00E22969">
              <w:rPr>
                <w:rFonts w:ascii="Arial" w:hAnsi="Arial" w:cs="Arial"/>
                <w:sz w:val="18"/>
                <w:szCs w:val="18"/>
              </w:rPr>
              <w:t xml:space="preserve">Corresponds to an action to modify the </w:t>
            </w:r>
            <w:r w:rsidR="00D457F6" w:rsidRPr="00E22969">
              <w:rPr>
                <w:rFonts w:ascii="Arial" w:hAnsi="Arial" w:cs="Arial"/>
                <w:sz w:val="18"/>
                <w:szCs w:val="18"/>
              </w:rPr>
              <w:t>I</w:t>
            </w:r>
            <w:r w:rsidRPr="00E22969">
              <w:rPr>
                <w:rFonts w:ascii="Arial" w:hAnsi="Arial" w:cs="Arial"/>
                <w:sz w:val="18"/>
                <w:szCs w:val="18"/>
              </w:rPr>
              <w:t>UT configuration.</w:t>
            </w:r>
          </w:p>
        </w:tc>
      </w:tr>
      <w:tr w:rsidR="00096E14" w:rsidRPr="00E22969" w14:paraId="24363474" w14:textId="77777777" w:rsidTr="00096E14">
        <w:tc>
          <w:tcPr>
            <w:tcW w:w="1710" w:type="dxa"/>
            <w:noWrap/>
          </w:tcPr>
          <w:p w14:paraId="4E65832F" w14:textId="4E8714E4" w:rsidR="00096E14" w:rsidRPr="00E22969" w:rsidRDefault="00096E14" w:rsidP="00AD274F">
            <w:pPr>
              <w:spacing w:after="0"/>
              <w:rPr>
                <w:rFonts w:ascii="Arial" w:hAnsi="Arial" w:cs="Arial"/>
                <w:sz w:val="18"/>
                <w:szCs w:val="18"/>
              </w:rPr>
            </w:pPr>
            <w:r>
              <w:rPr>
                <w:rFonts w:ascii="Arial" w:hAnsi="Arial" w:cs="Arial"/>
                <w:sz w:val="18"/>
                <w:szCs w:val="18"/>
              </w:rPr>
              <w:t>Procedure</w:t>
            </w:r>
          </w:p>
        </w:tc>
        <w:tc>
          <w:tcPr>
            <w:tcW w:w="7920" w:type="dxa"/>
            <w:noWrap/>
          </w:tcPr>
          <w:p w14:paraId="27668CD9" w14:textId="704B0152" w:rsidR="00096E14" w:rsidRPr="00E22969" w:rsidRDefault="0022249D" w:rsidP="00F555A0">
            <w:pPr>
              <w:spacing w:after="0"/>
              <w:rPr>
                <w:rFonts w:ascii="Arial" w:hAnsi="Arial" w:cs="Arial"/>
                <w:sz w:val="18"/>
                <w:szCs w:val="18"/>
              </w:rPr>
            </w:pPr>
            <w:r>
              <w:rPr>
                <w:rFonts w:ascii="Arial" w:hAnsi="Arial" w:cs="Arial"/>
                <w:sz w:val="18"/>
                <w:szCs w:val="18"/>
              </w:rPr>
              <w:t xml:space="preserve">Procedural action directing the flow of </w:t>
            </w:r>
            <w:r w:rsidR="00F555A0">
              <w:rPr>
                <w:rFonts w:ascii="Arial" w:hAnsi="Arial" w:cs="Arial"/>
                <w:sz w:val="18"/>
                <w:szCs w:val="18"/>
              </w:rPr>
              <w:t xml:space="preserve">TP </w:t>
            </w:r>
            <w:r>
              <w:rPr>
                <w:rFonts w:ascii="Arial" w:hAnsi="Arial" w:cs="Arial"/>
                <w:sz w:val="18"/>
                <w:szCs w:val="18"/>
              </w:rPr>
              <w:t>execution.</w:t>
            </w:r>
          </w:p>
        </w:tc>
      </w:tr>
    </w:tbl>
    <w:p w14:paraId="7CDDDE77" w14:textId="77777777" w:rsidR="00AD274F" w:rsidRPr="00E22969" w:rsidRDefault="00AD274F" w:rsidP="00FF4529"/>
    <w:p w14:paraId="66AC7FA0" w14:textId="77777777" w:rsidR="00FF4529" w:rsidRPr="00E22969" w:rsidRDefault="004B3134" w:rsidP="005B25C4">
      <w:pPr>
        <w:pStyle w:val="Heading3"/>
      </w:pPr>
      <w:bookmarkStart w:id="143" w:name="_Toc379980290"/>
      <w:bookmarkStart w:id="144" w:name="_Toc405990178"/>
      <w:bookmarkStart w:id="145" w:name="_Toc489000434"/>
      <w:r w:rsidRPr="00E22969">
        <w:t>TP Identifier N</w:t>
      </w:r>
      <w:r w:rsidR="00FF4529" w:rsidRPr="00E22969">
        <w:t xml:space="preserve">aming </w:t>
      </w:r>
      <w:r w:rsidRPr="00E22969">
        <w:t>C</w:t>
      </w:r>
      <w:r w:rsidR="00FF4529" w:rsidRPr="00E22969">
        <w:t>onventions</w:t>
      </w:r>
      <w:bookmarkEnd w:id="143"/>
      <w:bookmarkEnd w:id="144"/>
      <w:bookmarkEnd w:id="145"/>
    </w:p>
    <w:p w14:paraId="02A91BD5" w14:textId="05475E63" w:rsidR="00FF4529" w:rsidRPr="00E22969" w:rsidRDefault="00CB7B3B" w:rsidP="00CB7B3B">
      <w:r w:rsidRPr="00E22969">
        <w:t xml:space="preserve">TP </w:t>
      </w:r>
      <w:r w:rsidR="00FF4529" w:rsidRPr="00E22969">
        <w:t>identifier</w:t>
      </w:r>
      <w:r w:rsidRPr="00E22969">
        <w:t>s</w:t>
      </w:r>
      <w:r w:rsidR="00FF4529" w:rsidRPr="00E22969">
        <w:t xml:space="preserve"> </w:t>
      </w:r>
      <w:r w:rsidRPr="00E22969">
        <w:t xml:space="preserve">are </w:t>
      </w:r>
      <w:r w:rsidR="00FF4529" w:rsidRPr="00E22969">
        <w:t xml:space="preserve">built according to </w:t>
      </w:r>
      <w:r w:rsidRPr="00E22969">
        <w:fldChar w:fldCharType="begin"/>
      </w:r>
      <w:r w:rsidRPr="00E22969">
        <w:instrText xml:space="preserve"> REF _Ref434417203 \h  \* MERGEFORMAT </w:instrText>
      </w:r>
      <w:r w:rsidRPr="00E22969">
        <w:fldChar w:fldCharType="separate"/>
      </w:r>
      <w:ins w:id="146" w:author="Dmitri.Khijniak@7Layers.com" w:date="2017-07-25T16:40:00Z">
        <w:r w:rsidR="00092395" w:rsidRPr="00092395">
          <w:rPr>
            <w:rPrChange w:id="147" w:author="Dmitri.Khijniak@7Layers.com" w:date="2017-07-25T16:40:00Z">
              <w:rPr>
                <w:rFonts w:ascii="Arial" w:hAnsi="Arial"/>
                <w:b/>
              </w:rPr>
            </w:rPrChange>
          </w:rPr>
          <w:t xml:space="preserve">Table </w:t>
        </w:r>
        <w:r w:rsidR="00092395" w:rsidRPr="00092395">
          <w:rPr>
            <w:rPrChange w:id="148" w:author="Dmitri.Khijniak@7Layers.com" w:date="2017-07-25T16:40:00Z">
              <w:rPr>
                <w:rFonts w:ascii="Arial" w:hAnsi="Arial"/>
                <w:b/>
                <w:noProof/>
              </w:rPr>
            </w:rPrChange>
          </w:rPr>
          <w:t>6</w:t>
        </w:r>
        <w:r w:rsidR="00092395" w:rsidRPr="00092395">
          <w:rPr>
            <w:rPrChange w:id="149" w:author="Dmitri.Khijniak@7Layers.com" w:date="2017-07-25T16:40:00Z">
              <w:rPr>
                <w:rFonts w:ascii="Arial" w:hAnsi="Arial"/>
                <w:b/>
              </w:rPr>
            </w:rPrChange>
          </w:rPr>
          <w:noBreakHyphen/>
        </w:r>
        <w:r w:rsidR="00092395" w:rsidRPr="00092395">
          <w:rPr>
            <w:rPrChange w:id="150" w:author="Dmitri.Khijniak@7Layers.com" w:date="2017-07-25T16:40:00Z">
              <w:rPr>
                <w:rFonts w:ascii="Arial" w:hAnsi="Arial"/>
                <w:b/>
                <w:noProof/>
              </w:rPr>
            </w:rPrChange>
          </w:rPr>
          <w:t>2</w:t>
        </w:r>
      </w:ins>
      <w:del w:id="151" w:author="Dmitri.Khijniak@7Layers.com" w:date="2017-07-25T16:40:00Z">
        <w:r w:rsidR="00EC4622" w:rsidRPr="00941F13" w:rsidDel="00092395">
          <w:delText>Table 6</w:delText>
        </w:r>
        <w:r w:rsidR="00EC4622" w:rsidRPr="00941F13" w:rsidDel="00092395">
          <w:noBreakHyphen/>
          <w:delText>2</w:delText>
        </w:r>
      </w:del>
      <w:r w:rsidRPr="00E22969">
        <w:fldChar w:fldCharType="end"/>
      </w:r>
      <w:r w:rsidR="00FF4529" w:rsidRPr="00E22969">
        <w:t>.</w:t>
      </w:r>
    </w:p>
    <w:p w14:paraId="2C9D73C7" w14:textId="3FDCB83A" w:rsidR="00FF4529" w:rsidRPr="00E22969" w:rsidRDefault="00FF4529" w:rsidP="00FF4529">
      <w:pPr>
        <w:keepNext/>
        <w:keepLines/>
        <w:spacing w:before="60"/>
        <w:jc w:val="center"/>
        <w:rPr>
          <w:rFonts w:ascii="Arial" w:hAnsi="Arial"/>
          <w:b/>
        </w:rPr>
      </w:pPr>
      <w:bookmarkStart w:id="152" w:name="_Ref434417203"/>
      <w:r w:rsidRPr="00E22969">
        <w:rPr>
          <w:rFonts w:ascii="Arial" w:hAnsi="Arial"/>
          <w:b/>
        </w:rPr>
        <w:lastRenderedPageBreak/>
        <w:t xml:space="preserve">Table </w:t>
      </w:r>
      <w:bookmarkStart w:id="153" w:name="Mnemonics_CAM"/>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092395">
        <w:rPr>
          <w:rFonts w:ascii="Arial" w:hAnsi="Arial"/>
          <w:b/>
          <w:noProof/>
        </w:rPr>
        <w:t>6</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092395">
        <w:rPr>
          <w:rFonts w:ascii="Arial" w:hAnsi="Arial"/>
          <w:b/>
          <w:noProof/>
        </w:rPr>
        <w:t>2</w:t>
      </w:r>
      <w:r w:rsidR="005A05F1" w:rsidRPr="00E22969">
        <w:rPr>
          <w:rFonts w:ascii="Arial" w:hAnsi="Arial"/>
          <w:b/>
        </w:rPr>
        <w:fldChar w:fldCharType="end"/>
      </w:r>
      <w:bookmarkEnd w:id="152"/>
      <w:bookmarkEnd w:id="153"/>
      <w:r w:rsidRPr="00E22969">
        <w:rPr>
          <w:rFonts w:ascii="Arial" w:hAnsi="Arial"/>
          <w:b/>
        </w:rPr>
        <w:t>: TP naming convention</w:t>
      </w:r>
    </w:p>
    <w:tbl>
      <w:tblPr>
        <w:tblW w:w="9181" w:type="dxa"/>
        <w:jc w:val="center"/>
        <w:shd w:val="clear" w:color="auto" w:fill="FFFFFF"/>
        <w:tblLayout w:type="fixed"/>
        <w:tblLook w:val="0000" w:firstRow="0" w:lastRow="0" w:firstColumn="0" w:lastColumn="0" w:noHBand="0" w:noVBand="0"/>
      </w:tblPr>
      <w:tblGrid>
        <w:gridCol w:w="892"/>
        <w:gridCol w:w="4179"/>
        <w:gridCol w:w="1349"/>
        <w:gridCol w:w="2761"/>
      </w:tblGrid>
      <w:tr w:rsidR="00FF4529" w:rsidRPr="00E22969" w14:paraId="59B4509C" w14:textId="77777777" w:rsidTr="004B7F27">
        <w:trPr>
          <w:cantSplit/>
          <w:trHeight w:val="290"/>
          <w:tblHeader/>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F6F5204" w14:textId="77777777" w:rsidR="00FF4529" w:rsidRPr="00E22969" w:rsidRDefault="00FF4529" w:rsidP="00FF4529">
            <w:pPr>
              <w:keepNext/>
              <w:keepLines/>
              <w:spacing w:after="0"/>
              <w:jc w:val="center"/>
              <w:rPr>
                <w:rFonts w:ascii="Arial" w:hAnsi="Arial"/>
                <w:b/>
                <w:sz w:val="18"/>
              </w:rPr>
            </w:pPr>
            <w:r w:rsidRPr="00E22969">
              <w:rPr>
                <w:rFonts w:ascii="Arial" w:hAnsi="Arial"/>
                <w:b/>
                <w:sz w:val="18"/>
              </w:rPr>
              <w:t>Identifier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CAA4130" w14:textId="77777777" w:rsidR="00FF4529" w:rsidRPr="00E22969" w:rsidRDefault="00FF4529" w:rsidP="00E5109D">
            <w:pPr>
              <w:keepNext/>
              <w:keepLines/>
              <w:spacing w:after="0"/>
              <w:jc w:val="center"/>
              <w:rPr>
                <w:rFonts w:ascii="Arial" w:hAnsi="Arial"/>
                <w:b/>
                <w:sz w:val="18"/>
              </w:rPr>
            </w:pPr>
            <w:r w:rsidRPr="00E22969">
              <w:rPr>
                <w:rFonts w:ascii="Arial" w:hAnsi="Arial"/>
                <w:b/>
                <w:sz w:val="18"/>
              </w:rPr>
              <w:t>TP</w:t>
            </w:r>
            <w:r w:rsidR="00E5109D" w:rsidRPr="00E22969">
              <w:rPr>
                <w:rFonts w:ascii="Arial" w:hAnsi="Arial"/>
                <w:b/>
                <w:sz w:val="18"/>
              </w:rPr>
              <w:t>-</w:t>
            </w:r>
            <w:r w:rsidRPr="00E22969">
              <w:rPr>
                <w:rFonts w:ascii="Arial" w:hAnsi="Arial"/>
                <w:b/>
                <w:sz w:val="18"/>
              </w:rPr>
              <w:t>&lt;root&gt;</w:t>
            </w:r>
            <w:r w:rsidR="00E5109D" w:rsidRPr="00E22969">
              <w:rPr>
                <w:rFonts w:ascii="Arial" w:hAnsi="Arial"/>
                <w:b/>
                <w:sz w:val="18"/>
              </w:rPr>
              <w:t>-</w:t>
            </w:r>
            <w:r w:rsidRPr="00E22969">
              <w:rPr>
                <w:rFonts w:ascii="Arial" w:hAnsi="Arial"/>
                <w:b/>
                <w:sz w:val="18"/>
              </w:rPr>
              <w:t>&lt;gr&gt;</w:t>
            </w:r>
            <w:r w:rsidR="00E5109D" w:rsidRPr="00E22969">
              <w:rPr>
                <w:rFonts w:ascii="Arial" w:hAnsi="Arial"/>
                <w:b/>
                <w:sz w:val="18"/>
              </w:rPr>
              <w:t>-</w:t>
            </w:r>
            <w:r w:rsidRPr="00E22969">
              <w:rPr>
                <w:rFonts w:ascii="Arial" w:hAnsi="Arial"/>
                <w:b/>
                <w:sz w:val="18"/>
              </w:rPr>
              <w:t>&lt;sgr&gt;</w:t>
            </w:r>
            <w:r w:rsidR="00E5109D" w:rsidRPr="00E22969">
              <w:rPr>
                <w:rFonts w:ascii="Arial" w:hAnsi="Arial"/>
                <w:b/>
                <w:sz w:val="18"/>
              </w:rPr>
              <w:t>-</w:t>
            </w:r>
            <w:r w:rsidRPr="00E22969">
              <w:rPr>
                <w:rFonts w:ascii="Arial" w:hAnsi="Arial"/>
                <w:b/>
                <w:sz w:val="18"/>
              </w:rPr>
              <w:t>&lt;x&gt;</w:t>
            </w:r>
            <w:r w:rsidR="00E5109D" w:rsidRPr="00E22969">
              <w:rPr>
                <w:rFonts w:ascii="Arial" w:hAnsi="Arial"/>
                <w:b/>
                <w:sz w:val="18"/>
              </w:rPr>
              <w:t>-</w:t>
            </w:r>
            <w:r w:rsidRPr="00E22969">
              <w:rPr>
                <w:rFonts w:ascii="Arial" w:hAnsi="Arial"/>
                <w:b/>
                <w:sz w:val="18"/>
              </w:rPr>
              <w:t>&lt;nn&gt;</w:t>
            </w:r>
            <w:r w:rsidRPr="00E22969">
              <w:rPr>
                <w:rFonts w:ascii="Arial" w:hAnsi="Arial"/>
                <w:b/>
                <w:sz w:val="18"/>
              </w:rPr>
              <w:br/>
              <w:t>or</w:t>
            </w:r>
            <w:r w:rsidRPr="00E22969">
              <w:rPr>
                <w:rFonts w:ascii="Arial" w:hAnsi="Arial"/>
                <w:b/>
                <w:sz w:val="18"/>
              </w:rPr>
              <w:br/>
              <w:t>TP</w:t>
            </w:r>
            <w:r w:rsidR="00E5109D" w:rsidRPr="00E22969">
              <w:rPr>
                <w:rFonts w:ascii="Arial" w:hAnsi="Arial"/>
                <w:b/>
                <w:sz w:val="18"/>
              </w:rPr>
              <w:t>-</w:t>
            </w:r>
            <w:r w:rsidRPr="00E22969">
              <w:rPr>
                <w:rFonts w:ascii="Arial" w:hAnsi="Arial"/>
                <w:b/>
                <w:sz w:val="18"/>
              </w:rPr>
              <w:t>&lt;root&gt;</w:t>
            </w:r>
            <w:r w:rsidR="00E5109D" w:rsidRPr="00E22969">
              <w:rPr>
                <w:rFonts w:ascii="Arial" w:hAnsi="Arial"/>
                <w:b/>
                <w:sz w:val="18"/>
              </w:rPr>
              <w:t>-</w:t>
            </w:r>
            <w:r w:rsidRPr="00E22969">
              <w:rPr>
                <w:rFonts w:ascii="Arial" w:hAnsi="Arial"/>
                <w:b/>
                <w:sz w:val="18"/>
              </w:rPr>
              <w:t>&lt;gr&gt;</w:t>
            </w:r>
            <w:r w:rsidR="00E5109D" w:rsidRPr="00E22969">
              <w:rPr>
                <w:rFonts w:ascii="Arial" w:hAnsi="Arial"/>
                <w:b/>
                <w:sz w:val="18"/>
              </w:rPr>
              <w:t>-</w:t>
            </w:r>
            <w:r w:rsidRPr="00E22969">
              <w:rPr>
                <w:rFonts w:ascii="Arial" w:hAnsi="Arial"/>
                <w:b/>
                <w:sz w:val="18"/>
              </w:rPr>
              <w:t>&lt;x&gt;</w:t>
            </w:r>
            <w:r w:rsidR="00E5109D" w:rsidRPr="00E22969">
              <w:rPr>
                <w:rFonts w:ascii="Arial" w:hAnsi="Arial"/>
                <w:b/>
                <w:sz w:val="18"/>
              </w:rPr>
              <w:t>-</w:t>
            </w:r>
            <w:r w:rsidRPr="00E22969">
              <w:rPr>
                <w:rFonts w:ascii="Arial" w:hAnsi="Arial"/>
                <w:b/>
                <w:sz w:val="18"/>
              </w:rPr>
              <w:t>&lt;nn&gt;</w:t>
            </w:r>
            <w:r w:rsidRPr="00E22969">
              <w:rPr>
                <w:rFonts w:ascii="Arial" w:hAnsi="Arial"/>
                <w:b/>
                <w:sz w:val="18"/>
              </w:rPr>
              <w:br/>
              <w:t>when no &lt;sgr&gt;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A93B132" w14:textId="77777777" w:rsidR="00FF4529" w:rsidRPr="00E22969" w:rsidRDefault="00FF4529" w:rsidP="00FF4529">
            <w:pPr>
              <w:keepNext/>
              <w:keepLines/>
              <w:spacing w:after="0"/>
              <w:jc w:val="center"/>
              <w:rPr>
                <w:rFonts w:ascii="Arial" w:hAnsi="Arial"/>
                <w:b/>
                <w:sz w:val="18"/>
              </w:rP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F018E13" w14:textId="77777777" w:rsidR="00FF4529" w:rsidRPr="00E22969" w:rsidRDefault="00FF4529" w:rsidP="00FF4529">
            <w:pPr>
              <w:keepNext/>
              <w:keepLines/>
              <w:spacing w:after="0"/>
              <w:jc w:val="center"/>
              <w:rPr>
                <w:rFonts w:ascii="Arial" w:hAnsi="Arial"/>
                <w:b/>
                <w:sz w:val="18"/>
              </w:rPr>
            </w:pPr>
          </w:p>
        </w:tc>
      </w:tr>
      <w:tr w:rsidR="00FF4529" w:rsidRPr="00E22969" w14:paraId="0C5119DD"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585451D"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4B95E93" w14:textId="77777777" w:rsidR="00FF4529" w:rsidRPr="00E22969" w:rsidRDefault="00FF4529" w:rsidP="00FF4529">
            <w:pPr>
              <w:keepNext/>
              <w:keepLines/>
              <w:spacing w:after="0"/>
              <w:rPr>
                <w:rFonts w:ascii="Arial" w:hAnsi="Arial"/>
                <w:sz w:val="18"/>
              </w:rPr>
            </w:pPr>
            <w:r w:rsidRPr="00E22969">
              <w:rPr>
                <w:rFonts w:ascii="Arial" w:hAnsi="Arial"/>
                <w:sz w:val="18"/>
              </w:rPr>
              <w:t>&lt;root&gt; = root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6DFCC1" w14:textId="77777777" w:rsidR="00FF4529" w:rsidRPr="00E22969" w:rsidRDefault="00E5109D" w:rsidP="00FF4529">
            <w:pPr>
              <w:keepNext/>
              <w:keepLines/>
              <w:spacing w:after="0"/>
              <w:rPr>
                <w:rFonts w:ascii="Arial" w:hAnsi="Arial"/>
                <w:sz w:val="18"/>
              </w:rPr>
            </w:pPr>
            <w:r w:rsidRPr="00E22969">
              <w:rPr>
                <w:rFonts w:ascii="Arial" w:hAnsi="Arial"/>
                <w:sz w:val="18"/>
              </w:rPr>
              <w:t>16093</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86394D" w14:textId="77777777" w:rsidR="00FF4529" w:rsidRPr="00E22969" w:rsidRDefault="00FF4529" w:rsidP="00FF4529">
            <w:pPr>
              <w:keepNext/>
              <w:keepLines/>
              <w:spacing w:after="0"/>
              <w:rPr>
                <w:rFonts w:ascii="Arial" w:hAnsi="Arial"/>
                <w:sz w:val="18"/>
              </w:rPr>
            </w:pPr>
          </w:p>
        </w:tc>
      </w:tr>
      <w:tr w:rsidR="00FF4529" w:rsidRPr="00E22969" w14:paraId="75A615FF"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59F36D"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BDC62A7" w14:textId="77777777" w:rsidR="00FF4529" w:rsidRPr="00E22969" w:rsidRDefault="00FF4529" w:rsidP="00FF4529">
            <w:pPr>
              <w:keepNext/>
              <w:keepLines/>
              <w:spacing w:after="0"/>
              <w:rPr>
                <w:rFonts w:ascii="Arial" w:hAnsi="Arial"/>
                <w:sz w:val="18"/>
              </w:rPr>
            </w:pPr>
            <w:r w:rsidRPr="00E22969">
              <w:rPr>
                <w:rFonts w:ascii="Arial" w:hAnsi="Arial"/>
                <w:sz w:val="18"/>
              </w:rPr>
              <w:t>&lt;gr&gt; =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C19A80" w14:textId="77777777" w:rsidR="00FF4529" w:rsidRPr="00E22969" w:rsidRDefault="00E5109D" w:rsidP="00FF4529">
            <w:pPr>
              <w:keepNext/>
              <w:keepLines/>
              <w:spacing w:after="0"/>
              <w:rPr>
                <w:rFonts w:ascii="Arial" w:hAnsi="Arial"/>
                <w:sz w:val="18"/>
              </w:rPr>
            </w:pPr>
            <w:r w:rsidRPr="00E22969">
              <w:rPr>
                <w:rFonts w:ascii="Arial" w:hAnsi="Arial"/>
                <w:sz w:val="18"/>
              </w:rPr>
              <w:t>WSM</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5107D4" w14:textId="77777777" w:rsidR="00FF4529" w:rsidRPr="00E22969" w:rsidRDefault="00E5109D" w:rsidP="00FF4529">
            <w:pPr>
              <w:keepNext/>
              <w:keepLines/>
              <w:spacing w:after="0"/>
              <w:rPr>
                <w:rFonts w:ascii="Arial" w:hAnsi="Arial"/>
                <w:sz w:val="18"/>
              </w:rPr>
            </w:pPr>
            <w:r w:rsidRPr="00E22969">
              <w:rPr>
                <w:rFonts w:ascii="Arial" w:hAnsi="Arial"/>
                <w:sz w:val="18"/>
              </w:rPr>
              <w:t>WAVE Short Messages</w:t>
            </w:r>
          </w:p>
        </w:tc>
      </w:tr>
      <w:tr w:rsidR="00E5109D" w:rsidRPr="00E22969" w14:paraId="5C7F00A3"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A6CA80"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CB37BDF"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A3FF17" w14:textId="77777777" w:rsidR="00E5109D" w:rsidRPr="00E22969" w:rsidRDefault="00E5109D" w:rsidP="00FF4529">
            <w:pPr>
              <w:keepNext/>
              <w:keepLines/>
              <w:spacing w:after="0"/>
              <w:rPr>
                <w:rFonts w:ascii="Arial" w:hAnsi="Arial"/>
                <w:sz w:val="18"/>
              </w:rPr>
            </w:pPr>
            <w:r w:rsidRPr="00E22969">
              <w:rPr>
                <w:rFonts w:ascii="Arial" w:hAnsi="Arial"/>
                <w:sz w:val="18"/>
              </w:rPr>
              <w:t>WSA</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A7DF078" w14:textId="77777777" w:rsidR="00E5109D" w:rsidRPr="00E22969" w:rsidRDefault="00E5109D" w:rsidP="00FF4529">
            <w:pPr>
              <w:keepNext/>
              <w:keepLines/>
              <w:spacing w:after="0"/>
              <w:rPr>
                <w:rFonts w:ascii="Arial" w:hAnsi="Arial"/>
                <w:sz w:val="18"/>
              </w:rPr>
            </w:pPr>
            <w:r w:rsidRPr="00E22969">
              <w:rPr>
                <w:rFonts w:ascii="Arial" w:hAnsi="Arial"/>
                <w:sz w:val="18"/>
              </w:rPr>
              <w:t>WAVE Service Advertisements</w:t>
            </w:r>
          </w:p>
        </w:tc>
      </w:tr>
      <w:tr w:rsidR="00E5109D" w:rsidRPr="00E22969" w14:paraId="0DD2C6C2"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F484D47"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3C94B06"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C5001CB" w14:textId="77777777" w:rsidR="00E5109D" w:rsidRPr="00E22969" w:rsidRDefault="00E5109D" w:rsidP="00FF4529">
            <w:pPr>
              <w:keepNext/>
              <w:keepLines/>
              <w:spacing w:after="0"/>
              <w:rPr>
                <w:rFonts w:ascii="Arial" w:hAnsi="Arial"/>
                <w:sz w:val="18"/>
              </w:rPr>
            </w:pPr>
            <w:r w:rsidRPr="00E22969">
              <w:rPr>
                <w:rFonts w:ascii="Arial" w:hAnsi="Arial"/>
                <w:sz w:val="18"/>
              </w:rPr>
              <w:t>IP</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618FB4" w14:textId="77777777" w:rsidR="00E5109D" w:rsidRPr="00E22969" w:rsidRDefault="00E5109D" w:rsidP="00FF4529">
            <w:pPr>
              <w:keepNext/>
              <w:keepLines/>
              <w:spacing w:after="0"/>
              <w:rPr>
                <w:rFonts w:ascii="Arial" w:hAnsi="Arial"/>
                <w:sz w:val="18"/>
              </w:rPr>
            </w:pPr>
            <w:r w:rsidRPr="00E22969">
              <w:rPr>
                <w:rFonts w:ascii="Arial" w:hAnsi="Arial"/>
                <w:sz w:val="18"/>
              </w:rPr>
              <w:t>Internet Protocol</w:t>
            </w:r>
          </w:p>
        </w:tc>
      </w:tr>
      <w:tr w:rsidR="00E5109D" w:rsidRPr="00E22969" w14:paraId="24F6A1F9"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A1FB633"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D9DA56E" w14:textId="77777777" w:rsidR="00E5109D" w:rsidRPr="00E22969" w:rsidRDefault="00E5109D" w:rsidP="00FF4529">
            <w:pPr>
              <w:keepNext/>
              <w:keepLines/>
              <w:spacing w:after="0"/>
              <w:rPr>
                <w:rFonts w:ascii="Arial" w:hAnsi="Arial"/>
                <w:sz w:val="18"/>
              </w:rPr>
            </w:pPr>
            <w:r w:rsidRPr="00E22969">
              <w:rPr>
                <w:rFonts w:ascii="Arial" w:hAnsi="Arial"/>
                <w:sz w:val="18"/>
              </w:rPr>
              <w:t>&lt;sgr&gt; =sub-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3E0642D" w14:textId="77777777" w:rsidR="00E5109D" w:rsidRPr="00E22969" w:rsidRDefault="00E5109D" w:rsidP="00FF4529">
            <w:pPr>
              <w:keepNext/>
              <w:keepLines/>
              <w:spacing w:after="0"/>
              <w:rPr>
                <w:rFonts w:ascii="Arial" w:hAnsi="Arial"/>
                <w:sz w:val="18"/>
              </w:rPr>
            </w:pPr>
            <w:r w:rsidRPr="00E22969">
              <w:rPr>
                <w:rFonts w:ascii="Arial" w:hAnsi="Arial"/>
                <w:sz w:val="18"/>
              </w:rPr>
              <w:t>CFG</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26FC573" w14:textId="77777777" w:rsidR="00E5109D" w:rsidRPr="00E22969" w:rsidRDefault="00E5109D" w:rsidP="00FF4529">
            <w:pPr>
              <w:keepNext/>
              <w:keepLines/>
              <w:spacing w:after="0"/>
              <w:rPr>
                <w:rFonts w:ascii="Arial" w:hAnsi="Arial"/>
                <w:sz w:val="18"/>
              </w:rPr>
            </w:pPr>
            <w:r w:rsidRPr="00E22969">
              <w:rPr>
                <w:rFonts w:ascii="Arial" w:hAnsi="Arial"/>
                <w:sz w:val="18"/>
              </w:rPr>
              <w:t>Configuration</w:t>
            </w:r>
          </w:p>
        </w:tc>
      </w:tr>
      <w:tr w:rsidR="00E5109D" w:rsidRPr="00E22969" w14:paraId="0CB00915"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4B09517"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545FB6"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E8801E" w14:textId="77777777" w:rsidR="00E5109D" w:rsidRPr="00E22969" w:rsidRDefault="00E5109D" w:rsidP="00FF4529">
            <w:pPr>
              <w:keepNext/>
              <w:keepLines/>
              <w:spacing w:after="0"/>
              <w:rPr>
                <w:rFonts w:ascii="Arial" w:hAnsi="Arial"/>
                <w:sz w:val="18"/>
              </w:rPr>
            </w:pPr>
            <w:r w:rsidRPr="00E22969">
              <w:rPr>
                <w:rFonts w:ascii="Arial" w:hAnsi="Arial"/>
                <w:sz w:val="18"/>
              </w:rPr>
              <w:t>CHG</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287BECF" w14:textId="77777777" w:rsidR="00E5109D" w:rsidRPr="00E22969" w:rsidRDefault="00E5109D" w:rsidP="00FF4529">
            <w:pPr>
              <w:keepNext/>
              <w:keepLines/>
              <w:spacing w:after="0"/>
              <w:rPr>
                <w:rFonts w:ascii="Arial" w:hAnsi="Arial"/>
                <w:sz w:val="18"/>
              </w:rPr>
            </w:pPr>
            <w:r w:rsidRPr="00E22969">
              <w:rPr>
                <w:rFonts w:ascii="Arial" w:hAnsi="Arial"/>
                <w:sz w:val="18"/>
              </w:rPr>
              <w:t>Service Change</w:t>
            </w:r>
          </w:p>
        </w:tc>
      </w:tr>
      <w:tr w:rsidR="00E5109D" w:rsidRPr="00E22969" w14:paraId="0758ED36"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8592419"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ECAB922"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2D3653" w14:textId="77777777" w:rsidR="00E5109D" w:rsidRPr="00E22969" w:rsidRDefault="00E5109D" w:rsidP="00FF4529">
            <w:pPr>
              <w:keepNext/>
              <w:keepLines/>
              <w:spacing w:after="0"/>
              <w:rPr>
                <w:rFonts w:ascii="Arial" w:hAnsi="Arial"/>
                <w:sz w:val="18"/>
              </w:rPr>
            </w:pPr>
            <w:r w:rsidRPr="00E22969">
              <w:rPr>
                <w:rFonts w:ascii="Arial" w:hAnsi="Arial"/>
                <w:sz w:val="18"/>
              </w:rPr>
              <w:t>COM</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B89FA6C" w14:textId="77777777" w:rsidR="00E5109D" w:rsidRPr="00E22969" w:rsidRDefault="00E5109D" w:rsidP="00FF4529">
            <w:pPr>
              <w:keepNext/>
              <w:keepLines/>
              <w:spacing w:after="0"/>
              <w:rPr>
                <w:rFonts w:ascii="Arial" w:hAnsi="Arial"/>
                <w:sz w:val="18"/>
              </w:rPr>
            </w:pPr>
            <w:r w:rsidRPr="00E22969">
              <w:rPr>
                <w:rFonts w:ascii="Arial" w:hAnsi="Arial"/>
                <w:sz w:val="18"/>
              </w:rPr>
              <w:t>Communications</w:t>
            </w:r>
          </w:p>
        </w:tc>
      </w:tr>
      <w:tr w:rsidR="00E5109D" w:rsidRPr="00E22969" w14:paraId="045C62FF"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990DA46"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512AF55"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DD2C1D" w14:textId="77777777" w:rsidR="00E5109D" w:rsidRPr="00E22969" w:rsidRDefault="00E5109D" w:rsidP="00FF4529">
            <w:pPr>
              <w:keepNext/>
              <w:keepLines/>
              <w:spacing w:after="0"/>
              <w:rPr>
                <w:rFonts w:ascii="Arial" w:hAnsi="Arial"/>
                <w:sz w:val="18"/>
              </w:rPr>
            </w:pPr>
            <w:r w:rsidRPr="00E22969">
              <w:rPr>
                <w:rFonts w:ascii="Arial" w:hAnsi="Arial"/>
                <w:sz w:val="18"/>
              </w:rPr>
              <w:t>MST</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7F24560" w14:textId="77777777" w:rsidR="00E5109D" w:rsidRPr="00E22969" w:rsidRDefault="00E5109D" w:rsidP="00FF4529">
            <w:pPr>
              <w:keepNext/>
              <w:keepLines/>
              <w:spacing w:after="0"/>
              <w:rPr>
                <w:rFonts w:ascii="Arial" w:hAnsi="Arial"/>
                <w:sz w:val="18"/>
              </w:rPr>
            </w:pPr>
            <w:r w:rsidRPr="00E22969">
              <w:rPr>
                <w:rFonts w:ascii="Arial" w:hAnsi="Arial"/>
                <w:sz w:val="18"/>
              </w:rPr>
              <w:t>Message Structure</w:t>
            </w:r>
          </w:p>
        </w:tc>
      </w:tr>
      <w:tr w:rsidR="00E5109D" w:rsidRPr="00E22969" w14:paraId="4AB684DA"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74E926C"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542581"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32FB1C2" w14:textId="77777777" w:rsidR="00E5109D" w:rsidRPr="00E22969" w:rsidRDefault="00E5109D" w:rsidP="00FF4529">
            <w:pPr>
              <w:keepNext/>
              <w:keepLines/>
              <w:spacing w:after="0"/>
              <w:rPr>
                <w:rFonts w:ascii="Arial" w:hAnsi="Arial"/>
                <w:sz w:val="18"/>
              </w:rPr>
            </w:pPr>
            <w:r w:rsidRPr="00E22969">
              <w:rPr>
                <w:rFonts w:ascii="Arial" w:hAnsi="Arial"/>
                <w:sz w:val="18"/>
              </w:rPr>
              <w:t>POP</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7C34EE5" w14:textId="77777777" w:rsidR="00E5109D" w:rsidRPr="00E22969" w:rsidRDefault="00E5109D" w:rsidP="00FF4529">
            <w:pPr>
              <w:keepNext/>
              <w:keepLines/>
              <w:spacing w:after="0"/>
              <w:rPr>
                <w:rFonts w:ascii="Arial" w:hAnsi="Arial"/>
                <w:sz w:val="18"/>
              </w:rPr>
            </w:pPr>
            <w:r w:rsidRPr="00E22969">
              <w:rPr>
                <w:rFonts w:ascii="Arial" w:hAnsi="Arial"/>
                <w:sz w:val="18"/>
              </w:rPr>
              <w:t>Protocol Operation</w:t>
            </w:r>
          </w:p>
        </w:tc>
      </w:tr>
      <w:tr w:rsidR="00E5109D" w:rsidRPr="00E22969" w14:paraId="36E29DA4"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137AFB"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161DC95"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257FB19" w14:textId="77777777" w:rsidR="00E5109D" w:rsidRPr="00E22969" w:rsidRDefault="00E5109D" w:rsidP="00FF4529">
            <w:pPr>
              <w:keepNext/>
              <w:keepLines/>
              <w:spacing w:after="0"/>
              <w:rPr>
                <w:rFonts w:ascii="Arial" w:hAnsi="Arial"/>
                <w:sz w:val="18"/>
              </w:rPr>
            </w:pPr>
            <w:r w:rsidRPr="00E22969">
              <w:rPr>
                <w:rFonts w:ascii="Arial" w:hAnsi="Arial"/>
                <w:sz w:val="18"/>
              </w:rPr>
              <w:t>PP</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448C60C" w14:textId="77777777" w:rsidR="00E5109D" w:rsidRPr="00E22969" w:rsidRDefault="00E5109D" w:rsidP="00FF4529">
            <w:pPr>
              <w:keepNext/>
              <w:keepLines/>
              <w:spacing w:after="0"/>
              <w:rPr>
                <w:rFonts w:ascii="Arial" w:hAnsi="Arial"/>
                <w:sz w:val="18"/>
              </w:rPr>
            </w:pPr>
            <w:r w:rsidRPr="00E22969">
              <w:rPr>
                <w:rFonts w:ascii="Arial" w:hAnsi="Arial"/>
                <w:sz w:val="18"/>
              </w:rPr>
              <w:t>Packet Processing</w:t>
            </w:r>
          </w:p>
        </w:tc>
      </w:tr>
      <w:tr w:rsidR="00E5109D" w:rsidRPr="00E22969" w14:paraId="61F38A6E" w14:textId="77777777" w:rsidTr="004B7F27">
        <w:trPr>
          <w:cantSplit/>
          <w:trHeight w:val="143"/>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C669E8" w14:textId="77777777" w:rsidR="00E5109D" w:rsidRPr="00E2296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D9AE25" w14:textId="77777777" w:rsidR="00E5109D" w:rsidRPr="00E2296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5FA7226" w14:textId="77777777" w:rsidR="00E5109D" w:rsidRPr="00E22969" w:rsidRDefault="00E5109D" w:rsidP="00FF4529">
            <w:pPr>
              <w:keepNext/>
              <w:keepLines/>
              <w:spacing w:after="0"/>
              <w:rPr>
                <w:rFonts w:ascii="Arial" w:hAnsi="Arial"/>
                <w:sz w:val="18"/>
              </w:rPr>
            </w:pPr>
            <w:r w:rsidRPr="00E22969">
              <w:rPr>
                <w:rFonts w:ascii="Arial" w:hAnsi="Arial"/>
                <w:sz w:val="18"/>
              </w:rPr>
              <w:t>ROP</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3F9D1D4" w14:textId="77777777" w:rsidR="00E5109D" w:rsidRPr="00E22969" w:rsidRDefault="00E5109D" w:rsidP="00FF4529">
            <w:pPr>
              <w:keepNext/>
              <w:keepLines/>
              <w:spacing w:after="0"/>
              <w:rPr>
                <w:rFonts w:ascii="Arial" w:hAnsi="Arial"/>
                <w:sz w:val="18"/>
              </w:rPr>
            </w:pPr>
            <w:r w:rsidRPr="00E22969">
              <w:rPr>
                <w:rFonts w:ascii="Arial" w:hAnsi="Arial"/>
                <w:sz w:val="18"/>
              </w:rPr>
              <w:t>Radio Operation</w:t>
            </w:r>
          </w:p>
        </w:tc>
      </w:tr>
      <w:tr w:rsidR="00FF4529" w:rsidRPr="00E22969" w14:paraId="30CF2B66"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1284B0"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C792EE6" w14:textId="77777777" w:rsidR="00FF4529" w:rsidRPr="00E22969" w:rsidRDefault="00FF4529" w:rsidP="00FF4529">
            <w:pPr>
              <w:keepNext/>
              <w:keepLines/>
              <w:spacing w:after="0"/>
              <w:rPr>
                <w:rFonts w:ascii="Arial" w:hAnsi="Arial"/>
                <w:sz w:val="18"/>
              </w:rPr>
            </w:pPr>
            <w:r w:rsidRPr="00E22969">
              <w:rPr>
                <w:rFonts w:ascii="Arial" w:hAnsi="Arial"/>
                <w:sz w:val="18"/>
              </w:rPr>
              <w:t>&lt;x&gt; = type of testing</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091B06" w14:textId="77777777" w:rsidR="00FF4529" w:rsidRPr="00E22969" w:rsidRDefault="00FF4529" w:rsidP="00FF4529">
            <w:pPr>
              <w:keepNext/>
              <w:keepLines/>
              <w:spacing w:after="0"/>
              <w:rPr>
                <w:rFonts w:ascii="Arial" w:hAnsi="Arial"/>
                <w:sz w:val="18"/>
              </w:rPr>
            </w:pPr>
            <w:r w:rsidRPr="00E22969">
              <w:rPr>
                <w:rFonts w:ascii="Arial" w:hAnsi="Arial"/>
                <w:sz w:val="18"/>
              </w:rPr>
              <w:t>BV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5E9D8F" w14:textId="7C18C431" w:rsidR="00FF4529" w:rsidRPr="00E22969" w:rsidRDefault="00FF4529" w:rsidP="00FF4529">
            <w:pPr>
              <w:keepNext/>
              <w:keepLines/>
              <w:spacing w:after="0"/>
              <w:rPr>
                <w:rFonts w:ascii="Arial" w:hAnsi="Arial"/>
                <w:sz w:val="18"/>
              </w:rPr>
            </w:pPr>
            <w:r w:rsidRPr="00E22969">
              <w:rPr>
                <w:rFonts w:ascii="Arial" w:hAnsi="Arial"/>
                <w:sz w:val="18"/>
              </w:rPr>
              <w:t xml:space="preserve">Valid </w:t>
            </w:r>
            <w:r w:rsidR="00F555A0" w:rsidRPr="00E22969">
              <w:rPr>
                <w:rFonts w:ascii="Arial" w:hAnsi="Arial"/>
                <w:sz w:val="18"/>
              </w:rPr>
              <w:t>Behavior</w:t>
            </w:r>
            <w:r w:rsidRPr="00E22969">
              <w:rPr>
                <w:rFonts w:ascii="Arial" w:hAnsi="Arial"/>
                <w:sz w:val="18"/>
              </w:rPr>
              <w:t xml:space="preserve"> tests</w:t>
            </w:r>
          </w:p>
        </w:tc>
      </w:tr>
      <w:tr w:rsidR="00FF4529" w:rsidRPr="00E22969" w14:paraId="60988D91"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6C0C797"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CB5B608" w14:textId="77777777" w:rsidR="00FF4529" w:rsidRPr="00E22969" w:rsidRDefault="00FF4529"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2154A5D" w14:textId="77777777" w:rsidR="00FF4529" w:rsidRPr="00E22969" w:rsidRDefault="00FF4529" w:rsidP="00FF4529">
            <w:pPr>
              <w:keepNext/>
              <w:keepLines/>
              <w:spacing w:after="0"/>
              <w:rPr>
                <w:rFonts w:ascii="Arial" w:hAnsi="Arial"/>
                <w:sz w:val="18"/>
              </w:rPr>
            </w:pPr>
            <w:r w:rsidRPr="00E22969">
              <w:rPr>
                <w:rFonts w:ascii="Arial" w:hAnsi="Arial"/>
                <w:sz w:val="18"/>
              </w:rPr>
              <w:t>BI</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D2BC8E" w14:textId="2CF9A873" w:rsidR="00FF4529" w:rsidRPr="00E22969" w:rsidRDefault="00FF4529" w:rsidP="00FF4529">
            <w:pPr>
              <w:keepNext/>
              <w:keepLines/>
              <w:spacing w:after="0"/>
              <w:rPr>
                <w:rFonts w:ascii="Arial" w:hAnsi="Arial"/>
                <w:sz w:val="18"/>
              </w:rPr>
            </w:pPr>
            <w:r w:rsidRPr="00E22969">
              <w:rPr>
                <w:rFonts w:ascii="Arial" w:hAnsi="Arial"/>
                <w:sz w:val="18"/>
              </w:rPr>
              <w:t xml:space="preserve">Invalid Syntax or </w:t>
            </w:r>
            <w:r w:rsidR="00F555A0" w:rsidRPr="00E22969">
              <w:rPr>
                <w:rFonts w:ascii="Arial" w:hAnsi="Arial"/>
                <w:sz w:val="18"/>
              </w:rPr>
              <w:t>Behavior</w:t>
            </w:r>
            <w:r w:rsidRPr="00E22969">
              <w:rPr>
                <w:rFonts w:ascii="Arial" w:hAnsi="Arial"/>
                <w:sz w:val="18"/>
              </w:rPr>
              <w:t xml:space="preserve"> Tests</w:t>
            </w:r>
          </w:p>
        </w:tc>
      </w:tr>
      <w:tr w:rsidR="00FF4529" w:rsidRPr="00E22969" w14:paraId="1B496DC8" w14:textId="77777777"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77BE8CA" w14:textId="77777777" w:rsidR="00FF4529" w:rsidRPr="00E2296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9E638D" w14:textId="77777777" w:rsidR="00FF4529" w:rsidRPr="00E22969" w:rsidRDefault="00FF4529" w:rsidP="00FF4529">
            <w:pPr>
              <w:keepNext/>
              <w:keepLines/>
              <w:spacing w:after="0"/>
              <w:rPr>
                <w:rFonts w:ascii="Arial" w:hAnsi="Arial"/>
                <w:sz w:val="18"/>
              </w:rPr>
            </w:pPr>
            <w:r w:rsidRPr="00E22969">
              <w:rPr>
                <w:rFonts w:ascii="Arial" w:hAnsi="Arial"/>
                <w:sz w:val="18"/>
              </w:rPr>
              <w:t>&lt;nn&gt; = sequential number</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25DEDB8" w14:textId="77777777" w:rsidR="00FF4529" w:rsidRPr="00E22969" w:rsidRDefault="00FF4529" w:rsidP="00FF4529">
            <w:pPr>
              <w:keepNext/>
              <w:keepLines/>
              <w:spacing w:after="0"/>
              <w:rPr>
                <w:rFonts w:ascii="Arial" w:hAnsi="Arial"/>
                <w:sz w:val="18"/>
              </w:rP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7568FD" w14:textId="77777777" w:rsidR="00FF4529" w:rsidRPr="00E22969" w:rsidRDefault="00FF4529" w:rsidP="00FF4529">
            <w:pPr>
              <w:keepNext/>
              <w:keepLines/>
              <w:spacing w:after="0"/>
              <w:rPr>
                <w:rFonts w:ascii="Arial" w:hAnsi="Arial"/>
                <w:sz w:val="18"/>
              </w:rPr>
            </w:pPr>
            <w:r w:rsidRPr="00E22969">
              <w:rPr>
                <w:rFonts w:ascii="Arial" w:hAnsi="Arial"/>
                <w:sz w:val="18"/>
              </w:rPr>
              <w:t>01 to 99</w:t>
            </w:r>
          </w:p>
        </w:tc>
      </w:tr>
    </w:tbl>
    <w:p w14:paraId="6B054A26" w14:textId="77777777" w:rsidR="00FF4529" w:rsidRPr="00E22969" w:rsidRDefault="00FF4529" w:rsidP="00FF4529"/>
    <w:p w14:paraId="44FA925C" w14:textId="77777777" w:rsidR="004B3134" w:rsidRPr="00E22969" w:rsidRDefault="004B3134" w:rsidP="004B3134">
      <w:pPr>
        <w:pStyle w:val="Heading3"/>
      </w:pPr>
      <w:bookmarkStart w:id="154" w:name="_Toc489000435"/>
      <w:r w:rsidRPr="00E22969">
        <w:t>Naming Convention for Variants</w:t>
      </w:r>
      <w:bookmarkEnd w:id="154"/>
    </w:p>
    <w:p w14:paraId="5BCDA551" w14:textId="77777777" w:rsidR="004B3134" w:rsidRPr="00E22969" w:rsidRDefault="004B3134" w:rsidP="004B3134">
      <w:r w:rsidRPr="00E22969">
        <w:t>Some TPs use the concept of variants to provide more concise description. Their definition, how they are used and their naming conventions are defined in this clause.</w:t>
      </w:r>
    </w:p>
    <w:p w14:paraId="7B4C02B8" w14:textId="77777777" w:rsidR="004B3134" w:rsidRPr="00E22969" w:rsidRDefault="004B3134" w:rsidP="004B3134">
      <w:r w:rsidRPr="00E22969">
        <w:t xml:space="preserve">In case where for a single parameter multiple values can be tested, then a table is appended after the TP. This table lists all the different value which need to be tested. The TP identifier is appended with –X (e.g. </w:t>
      </w:r>
      <w:r w:rsidRPr="00E22969">
        <w:rPr>
          <w:b/>
          <w:bCs/>
        </w:rPr>
        <w:t>TP-16093-WSA-MST-BV-04-X</w:t>
      </w:r>
      <w:r w:rsidRPr="00E22969">
        <w:t xml:space="preserve">). If there are fields for which multiple values can be tested then X is appended. The field itself is written as X_FIELD_NAME (e.g. </w:t>
      </w:r>
      <w:r w:rsidRPr="00E22969">
        <w:rPr>
          <w:b/>
          <w:bCs/>
        </w:rPr>
        <w:t>X_WAVE_Element_ID</w:t>
      </w:r>
      <w:r w:rsidRPr="00E22969">
        <w:t xml:space="preserve">). </w:t>
      </w:r>
    </w:p>
    <w:p w14:paraId="2E113512" w14:textId="1E82E82A" w:rsidR="004B3134" w:rsidRDefault="004B3134" w:rsidP="004B3134">
      <w:r w:rsidRPr="00E22969">
        <w:t>Any TP which contains variants must be repeated for all values of X enabled by appropriate selection of PICS iden</w:t>
      </w:r>
      <w:r w:rsidR="00C62B9F" w:rsidRPr="00E22969">
        <w:t>ti</w:t>
      </w:r>
      <w:r w:rsidRPr="00E22969">
        <w:t xml:space="preserve">fied for an IUT in the PICS proforma. </w:t>
      </w:r>
    </w:p>
    <w:p w14:paraId="095FB157" w14:textId="77777777" w:rsidR="00D5677D" w:rsidRPr="00E22969" w:rsidRDefault="00D5677D" w:rsidP="004B3134"/>
    <w:p w14:paraId="4D63D142" w14:textId="1C2B054D" w:rsidR="00D5677D" w:rsidRDefault="00623115" w:rsidP="00D5677D">
      <w:pPr>
        <w:pStyle w:val="Heading3"/>
      </w:pPr>
      <w:bookmarkStart w:id="155" w:name="_Toc489000436"/>
      <w:r>
        <w:t>Reference</w:t>
      </w:r>
      <w:r w:rsidR="008436FC">
        <w:t>s</w:t>
      </w:r>
      <w:bookmarkEnd w:id="155"/>
    </w:p>
    <w:p w14:paraId="684A6D94" w14:textId="6C655A1E" w:rsidR="00623115" w:rsidRPr="00623115" w:rsidRDefault="00623115" w:rsidP="00623115">
      <w:r>
        <w:t>All Test Purposes are derived from requirements</w:t>
      </w:r>
      <w:r w:rsidR="008436FC">
        <w:t xml:space="preserve"> defined in [</w:t>
      </w:r>
      <w:r w:rsidR="008436FC">
        <w:fldChar w:fldCharType="begin"/>
      </w:r>
      <w:r w:rsidR="008436FC">
        <w:instrText xml:space="preserve"> REF REF_IEEE16093 \h </w:instrText>
      </w:r>
      <w:r w:rsidR="008436FC">
        <w:fldChar w:fldCharType="separate"/>
      </w:r>
      <w:r w:rsidR="00092395">
        <w:rPr>
          <w:noProof/>
        </w:rPr>
        <w:t>2</w:t>
      </w:r>
      <w:r w:rsidR="008436FC">
        <w:fldChar w:fldCharType="end"/>
      </w:r>
      <w:r w:rsidR="008436FC">
        <w:t>]</w:t>
      </w:r>
      <w:r>
        <w:t xml:space="preserve">. </w:t>
      </w:r>
      <w:r w:rsidR="008840A2">
        <w:t xml:space="preserve">Traceability </w:t>
      </w:r>
      <w:r>
        <w:t xml:space="preserve">between </w:t>
      </w:r>
      <w:r w:rsidR="00056D0B">
        <w:t xml:space="preserve">TPs </w:t>
      </w:r>
      <w:r w:rsidR="008840A2">
        <w:t xml:space="preserve">and </w:t>
      </w:r>
      <w:r w:rsidR="00DB4303">
        <w:t xml:space="preserve">sub-clauses </w:t>
      </w:r>
      <w:r w:rsidR="008840A2">
        <w:t xml:space="preserve">of referenced standard specifications is established </w:t>
      </w:r>
      <w:r>
        <w:t xml:space="preserve">in the </w:t>
      </w:r>
      <w:r>
        <w:fldChar w:fldCharType="begin"/>
      </w:r>
      <w:r>
        <w:instrText xml:space="preserve"> REF _Ref436748755 \h </w:instrText>
      </w:r>
      <w:r>
        <w:fldChar w:fldCharType="separate"/>
      </w:r>
      <w:ins w:id="156" w:author="Dmitri.Khijniak@7Layers.com" w:date="2017-07-25T16:40:00Z">
        <w:r w:rsidR="00092395" w:rsidRPr="004D5ADE">
          <w:t xml:space="preserve">Table A- </w:t>
        </w:r>
        <w:r w:rsidR="00092395">
          <w:rPr>
            <w:noProof/>
          </w:rPr>
          <w:t>1</w:t>
        </w:r>
      </w:ins>
      <w:del w:id="157" w:author="Dmitri.Khijniak@7Layers.com" w:date="2017-07-25T16:40:00Z">
        <w:r w:rsidR="00EC4622" w:rsidRPr="004D5ADE" w:rsidDel="00092395">
          <w:delText xml:space="preserve">Table A- </w:delText>
        </w:r>
        <w:r w:rsidR="00EC4622" w:rsidDel="00092395">
          <w:rPr>
            <w:noProof/>
          </w:rPr>
          <w:delText>1</w:delText>
        </w:r>
      </w:del>
      <w:r>
        <w:fldChar w:fldCharType="end"/>
      </w:r>
      <w:r w:rsidR="008D3312">
        <w:t xml:space="preserve">. </w:t>
      </w:r>
      <w:r w:rsidR="008840A2">
        <w:t>For each PICS</w:t>
      </w:r>
      <w:r w:rsidR="001C1A39">
        <w:t xml:space="preserve">, a reference section </w:t>
      </w:r>
      <w:r w:rsidR="007070AC">
        <w:t>from [</w:t>
      </w:r>
      <w:r w:rsidR="007070AC">
        <w:fldChar w:fldCharType="begin"/>
      </w:r>
      <w:r w:rsidR="007070AC">
        <w:instrText xml:space="preserve"> REF REF_IEEE16093 \h </w:instrText>
      </w:r>
      <w:r w:rsidR="007070AC">
        <w:fldChar w:fldCharType="separate"/>
      </w:r>
      <w:r w:rsidR="00092395">
        <w:rPr>
          <w:noProof/>
        </w:rPr>
        <w:t>2</w:t>
      </w:r>
      <w:r w:rsidR="007070AC">
        <w:fldChar w:fldCharType="end"/>
      </w:r>
      <w:r w:rsidR="007070AC">
        <w:t>]</w:t>
      </w:r>
      <w:r w:rsidR="007070AC" w:rsidRPr="00623115">
        <w:t xml:space="preserve"> </w:t>
      </w:r>
      <w:r w:rsidR="001C1A39">
        <w:t xml:space="preserve">is listed </w:t>
      </w:r>
      <w:r w:rsidR="00056D0B">
        <w:t xml:space="preserve">and an </w:t>
      </w:r>
      <w:r w:rsidR="001C1A39">
        <w:t xml:space="preserve">applicable </w:t>
      </w:r>
      <w:r w:rsidR="00D02AD0">
        <w:t>test purposes</w:t>
      </w:r>
      <w:r w:rsidR="00056D0B">
        <w:t xml:space="preserve"> are identified</w:t>
      </w:r>
      <w:r w:rsidR="00306ED2">
        <w:t xml:space="preserve"> in the TP ID column</w:t>
      </w:r>
      <w:r w:rsidR="00D02AD0">
        <w:t>.</w:t>
      </w:r>
    </w:p>
    <w:p w14:paraId="52F99F5F" w14:textId="77777777" w:rsidR="00D5677D" w:rsidRPr="00E22969" w:rsidRDefault="00D5677D" w:rsidP="00FF4529"/>
    <w:p w14:paraId="273E6A28" w14:textId="20C5CC1B" w:rsidR="00223436" w:rsidRPr="00E22969" w:rsidRDefault="000A5620" w:rsidP="00223436">
      <w:pPr>
        <w:pStyle w:val="Heading3"/>
      </w:pPr>
      <w:bookmarkStart w:id="158" w:name="_Toc489000437"/>
      <w:bookmarkStart w:id="159" w:name="_Toc379980292"/>
      <w:bookmarkStart w:id="160" w:name="_Toc405990180"/>
      <w:r>
        <w:t>PICS selection and m</w:t>
      </w:r>
      <w:r w:rsidR="00223436" w:rsidRPr="00E22969">
        <w:t>nemonics for reference</w:t>
      </w:r>
      <w:bookmarkEnd w:id="158"/>
    </w:p>
    <w:p w14:paraId="5C057955" w14:textId="1251B070" w:rsidR="002C2781" w:rsidRDefault="00BF269D" w:rsidP="00223436">
      <w:r>
        <w:fldChar w:fldCharType="begin"/>
      </w:r>
      <w:r>
        <w:instrText xml:space="preserve"> REF _Ref436748755 \h </w:instrText>
      </w:r>
      <w:r>
        <w:fldChar w:fldCharType="separate"/>
      </w:r>
      <w:ins w:id="161" w:author="Dmitri.Khijniak@7Layers.com" w:date="2017-07-25T16:40:00Z">
        <w:r w:rsidR="00092395" w:rsidRPr="004D5ADE">
          <w:t xml:space="preserve">Table A- </w:t>
        </w:r>
        <w:r w:rsidR="00092395">
          <w:rPr>
            <w:noProof/>
          </w:rPr>
          <w:t>1</w:t>
        </w:r>
      </w:ins>
      <w:del w:id="162" w:author="Dmitri.Khijniak@7Layers.com" w:date="2017-07-25T16:40:00Z">
        <w:r w:rsidR="00EC4622" w:rsidRPr="004D5ADE" w:rsidDel="00092395">
          <w:delText xml:space="preserve">Table A- </w:delText>
        </w:r>
        <w:r w:rsidR="00EC4622" w:rsidDel="00092395">
          <w:rPr>
            <w:noProof/>
          </w:rPr>
          <w:delText>1</w:delText>
        </w:r>
      </w:del>
      <w:r>
        <w:fldChar w:fldCharType="end"/>
      </w:r>
      <w:r>
        <w:t xml:space="preserve"> includes a</w:t>
      </w:r>
      <w:r w:rsidR="002C2781" w:rsidRPr="00E22969">
        <w:t xml:space="preserve"> complete list of PICS</w:t>
      </w:r>
      <w:r>
        <w:t xml:space="preserve"> defined in [</w:t>
      </w:r>
      <w:r>
        <w:fldChar w:fldCharType="begin"/>
      </w:r>
      <w:r>
        <w:instrText xml:space="preserve"> REF REF_IEEE16093 \h </w:instrText>
      </w:r>
      <w:r>
        <w:fldChar w:fldCharType="separate"/>
      </w:r>
      <w:r w:rsidR="00092395">
        <w:rPr>
          <w:noProof/>
        </w:rPr>
        <w:t>2</w:t>
      </w:r>
      <w:r>
        <w:fldChar w:fldCharType="end"/>
      </w:r>
      <w:r>
        <w:t xml:space="preserve">] with a </w:t>
      </w:r>
      <w:r w:rsidR="002C2781" w:rsidRPr="00E22969">
        <w:t xml:space="preserve">traceability to TPs </w:t>
      </w:r>
      <w:r>
        <w:t>included in the TP ID column.</w:t>
      </w:r>
    </w:p>
    <w:p w14:paraId="207B45D8" w14:textId="57D67CB7" w:rsidR="00223436" w:rsidRPr="00E22969" w:rsidRDefault="000A5620" w:rsidP="00223436">
      <w:r w:rsidRPr="000A5620">
        <w:fldChar w:fldCharType="begin"/>
      </w:r>
      <w:r w:rsidRPr="000A5620">
        <w:instrText xml:space="preserve"> REF _Ref439750877 \h </w:instrText>
      </w:r>
      <w:r>
        <w:instrText xml:space="preserve"> \* MERGEFORMAT </w:instrText>
      </w:r>
      <w:r w:rsidRPr="000A5620">
        <w:fldChar w:fldCharType="separate"/>
      </w:r>
      <w:ins w:id="163" w:author="Dmitri.Khijniak@7Layers.com" w:date="2017-07-25T16:40:00Z">
        <w:r w:rsidR="00092395" w:rsidRPr="00092395">
          <w:rPr>
            <w:rPrChange w:id="164" w:author="Dmitri.Khijniak@7Layers.com" w:date="2017-07-25T16:40:00Z">
              <w:rPr>
                <w:rFonts w:ascii="Arial" w:hAnsi="Arial"/>
                <w:b/>
              </w:rPr>
            </w:rPrChange>
          </w:rPr>
          <w:t xml:space="preserve">Table </w:t>
        </w:r>
        <w:r w:rsidR="00092395" w:rsidRPr="00092395">
          <w:rPr>
            <w:rPrChange w:id="165" w:author="Dmitri.Khijniak@7Layers.com" w:date="2017-07-25T16:40:00Z">
              <w:rPr>
                <w:rFonts w:ascii="Arial" w:hAnsi="Arial"/>
                <w:b/>
                <w:noProof/>
              </w:rPr>
            </w:rPrChange>
          </w:rPr>
          <w:t>6</w:t>
        </w:r>
        <w:r w:rsidR="00092395" w:rsidRPr="00092395">
          <w:rPr>
            <w:rPrChange w:id="166" w:author="Dmitri.Khijniak@7Layers.com" w:date="2017-07-25T16:40:00Z">
              <w:rPr>
                <w:rFonts w:ascii="Arial" w:hAnsi="Arial"/>
                <w:b/>
              </w:rPr>
            </w:rPrChange>
          </w:rPr>
          <w:noBreakHyphen/>
        </w:r>
        <w:r w:rsidR="00092395" w:rsidRPr="00092395">
          <w:rPr>
            <w:rPrChange w:id="167" w:author="Dmitri.Khijniak@7Layers.com" w:date="2017-07-25T16:40:00Z">
              <w:rPr>
                <w:rFonts w:ascii="Arial" w:hAnsi="Arial"/>
                <w:b/>
                <w:noProof/>
              </w:rPr>
            </w:rPrChange>
          </w:rPr>
          <w:t>3</w:t>
        </w:r>
      </w:ins>
      <w:del w:id="168" w:author="Dmitri.Khijniak@7Layers.com" w:date="2017-07-25T16:40:00Z">
        <w:r w:rsidR="00EC4622" w:rsidRPr="00941F13" w:rsidDel="00092395">
          <w:delText>Table 6</w:delText>
        </w:r>
        <w:r w:rsidR="00EC4622" w:rsidRPr="00941F13" w:rsidDel="00092395">
          <w:noBreakHyphen/>
          <w:delText>3</w:delText>
        </w:r>
      </w:del>
      <w:r w:rsidRPr="000A5620">
        <w:fldChar w:fldCharType="end"/>
      </w:r>
      <w:r w:rsidRPr="000A5620">
        <w:t xml:space="preserve"> </w:t>
      </w:r>
      <w:r w:rsidR="00223436" w:rsidRPr="000A5620">
        <w:t xml:space="preserve">lists mnemonic names and maps them to </w:t>
      </w:r>
      <w:r w:rsidR="0063560E">
        <w:t xml:space="preserve">a subset of </w:t>
      </w:r>
      <w:r w:rsidR="00223436" w:rsidRPr="000A5620">
        <w:t>PICS item number.</w:t>
      </w:r>
      <w:r w:rsidR="00207CC7" w:rsidRPr="000A5620">
        <w:t xml:space="preserve"> This is a partial</w:t>
      </w:r>
      <w:r w:rsidR="00207CC7" w:rsidRPr="00E22969">
        <w:t xml:space="preserve"> list of PICS used in selecting </w:t>
      </w:r>
      <w:r w:rsidR="0063560E">
        <w:t xml:space="preserve">of certain </w:t>
      </w:r>
      <w:r w:rsidR="00207CC7" w:rsidRPr="00E22969">
        <w:t>TPs or TP</w:t>
      </w:r>
      <w:r w:rsidR="001C75C2">
        <w:t>s which incorporate</w:t>
      </w:r>
      <w:r w:rsidR="0063560E">
        <w:t>d</w:t>
      </w:r>
      <w:r w:rsidR="00207CC7" w:rsidRPr="00E22969">
        <w:t xml:space="preserve"> variance</w:t>
      </w:r>
      <w:r w:rsidR="00F56B91" w:rsidRPr="00E22969">
        <w:t>s</w:t>
      </w:r>
      <w:r w:rsidR="00207CC7" w:rsidRPr="00E22969">
        <w:t xml:space="preserve">. </w:t>
      </w:r>
    </w:p>
    <w:p w14:paraId="3433239F" w14:textId="49ECF86E" w:rsidR="00223436" w:rsidRPr="00E22969" w:rsidRDefault="00223436" w:rsidP="00DB7CE7">
      <w:pPr>
        <w:keepNext/>
        <w:keepLines/>
        <w:spacing w:before="60"/>
        <w:jc w:val="center"/>
        <w:rPr>
          <w:rFonts w:ascii="Arial" w:hAnsi="Arial"/>
          <w:b/>
        </w:rPr>
      </w:pPr>
      <w:bookmarkStart w:id="169" w:name="_Ref439750877"/>
      <w:r w:rsidRPr="00E22969">
        <w:rPr>
          <w:rFonts w:ascii="Arial" w:hAnsi="Arial"/>
          <w:b/>
        </w:rPr>
        <w:t xml:space="preserve">Table </w:t>
      </w:r>
      <w:r w:rsidR="005A05F1" w:rsidRPr="00E22969">
        <w:rPr>
          <w:rFonts w:ascii="Arial" w:hAnsi="Arial"/>
          <w:b/>
        </w:rPr>
        <w:fldChar w:fldCharType="begin"/>
      </w:r>
      <w:r w:rsidR="005A05F1" w:rsidRPr="00E22969">
        <w:rPr>
          <w:rFonts w:ascii="Arial" w:hAnsi="Arial"/>
          <w:b/>
        </w:rPr>
        <w:instrText xml:space="preserve"> STYLEREF 1 \s </w:instrText>
      </w:r>
      <w:r w:rsidR="005A05F1" w:rsidRPr="00E22969">
        <w:rPr>
          <w:rFonts w:ascii="Arial" w:hAnsi="Arial"/>
          <w:b/>
        </w:rPr>
        <w:fldChar w:fldCharType="separate"/>
      </w:r>
      <w:r w:rsidR="00092395">
        <w:rPr>
          <w:rFonts w:ascii="Arial" w:hAnsi="Arial"/>
          <w:b/>
          <w:noProof/>
        </w:rPr>
        <w:t>6</w:t>
      </w:r>
      <w:r w:rsidR="005A05F1" w:rsidRPr="00E22969">
        <w:rPr>
          <w:rFonts w:ascii="Arial" w:hAnsi="Arial"/>
          <w:b/>
        </w:rPr>
        <w:fldChar w:fldCharType="end"/>
      </w:r>
      <w:r w:rsidR="005A05F1" w:rsidRPr="00E22969">
        <w:rPr>
          <w:rFonts w:ascii="Arial" w:hAnsi="Arial"/>
          <w:b/>
        </w:rPr>
        <w:noBreakHyphen/>
      </w:r>
      <w:r w:rsidR="005A05F1" w:rsidRPr="00E22969">
        <w:rPr>
          <w:rFonts w:ascii="Arial" w:hAnsi="Arial"/>
          <w:b/>
        </w:rPr>
        <w:fldChar w:fldCharType="begin"/>
      </w:r>
      <w:r w:rsidR="005A05F1" w:rsidRPr="00E22969">
        <w:rPr>
          <w:rFonts w:ascii="Arial" w:hAnsi="Arial"/>
          <w:b/>
        </w:rPr>
        <w:instrText xml:space="preserve"> SEQ Table \* ARABIC \s 1 </w:instrText>
      </w:r>
      <w:r w:rsidR="005A05F1" w:rsidRPr="00E22969">
        <w:rPr>
          <w:rFonts w:ascii="Arial" w:hAnsi="Arial"/>
          <w:b/>
        </w:rPr>
        <w:fldChar w:fldCharType="separate"/>
      </w:r>
      <w:r w:rsidR="00092395">
        <w:rPr>
          <w:rFonts w:ascii="Arial" w:hAnsi="Arial"/>
          <w:b/>
          <w:noProof/>
        </w:rPr>
        <w:t>3</w:t>
      </w:r>
      <w:r w:rsidR="005A05F1" w:rsidRPr="00E22969">
        <w:rPr>
          <w:rFonts w:ascii="Arial" w:hAnsi="Arial"/>
          <w:b/>
        </w:rPr>
        <w:fldChar w:fldCharType="end"/>
      </w:r>
      <w:bookmarkEnd w:id="169"/>
      <w:r w:rsidRPr="00E22969">
        <w:rPr>
          <w:rFonts w:ascii="Arial" w:hAnsi="Arial"/>
          <w:b/>
        </w:rPr>
        <w:t>: Mnemonics for PICS reference</w:t>
      </w:r>
    </w:p>
    <w:tbl>
      <w:tblPr>
        <w:tblW w:w="9775" w:type="dxa"/>
        <w:tblInd w:w="4" w:type="dxa"/>
        <w:tblLayout w:type="fixed"/>
        <w:tblCellMar>
          <w:left w:w="0" w:type="dxa"/>
          <w:right w:w="0" w:type="dxa"/>
        </w:tblCellMar>
        <w:tblLook w:val="0000" w:firstRow="0" w:lastRow="0" w:firstColumn="0" w:lastColumn="0" w:noHBand="0" w:noVBand="0"/>
      </w:tblPr>
      <w:tblGrid>
        <w:gridCol w:w="4932"/>
        <w:gridCol w:w="4843"/>
      </w:tblGrid>
      <w:tr w:rsidR="00223436" w:rsidRPr="00E22969" w14:paraId="7C716133" w14:textId="77777777" w:rsidTr="00223436">
        <w:trPr>
          <w:trHeight w:hRule="exact" w:val="218"/>
        </w:trPr>
        <w:tc>
          <w:tcPr>
            <w:tcW w:w="4932" w:type="dxa"/>
            <w:tcBorders>
              <w:top w:val="single" w:sz="3" w:space="0" w:color="auto"/>
              <w:left w:val="single" w:sz="3" w:space="0" w:color="auto"/>
              <w:bottom w:val="single" w:sz="3" w:space="0" w:color="auto"/>
              <w:right w:val="single" w:sz="3" w:space="0" w:color="auto"/>
            </w:tcBorders>
            <w:shd w:val="clear" w:color="auto" w:fill="auto"/>
          </w:tcPr>
          <w:p w14:paraId="28EA4E6C" w14:textId="77777777" w:rsidR="00223436" w:rsidRPr="00E22969" w:rsidRDefault="00223436" w:rsidP="0025562E">
            <w:pPr>
              <w:widowControl w:val="0"/>
              <w:spacing w:before="9" w:after="0"/>
              <w:ind w:left="1982" w:right="-20"/>
              <w:rPr>
                <w:sz w:val="24"/>
                <w:szCs w:val="24"/>
              </w:rPr>
            </w:pPr>
            <w:r w:rsidRPr="00E22969">
              <w:rPr>
                <w:rFonts w:ascii="Arial" w:hAnsi="Arial" w:cs="Arial"/>
                <w:b/>
                <w:bCs/>
                <w:sz w:val="18"/>
                <w:szCs w:val="18"/>
              </w:rPr>
              <w:t>M</w:t>
            </w:r>
            <w:r w:rsidRPr="00E22969">
              <w:rPr>
                <w:rFonts w:ascii="Arial" w:hAnsi="Arial" w:cs="Arial"/>
                <w:b/>
                <w:bCs/>
                <w:spacing w:val="1"/>
                <w:sz w:val="18"/>
                <w:szCs w:val="18"/>
              </w:rPr>
              <w:t>n</w:t>
            </w:r>
            <w:r w:rsidRPr="00E22969">
              <w:rPr>
                <w:rFonts w:ascii="Arial" w:hAnsi="Arial" w:cs="Arial"/>
                <w:b/>
                <w:bCs/>
                <w:sz w:val="18"/>
                <w:szCs w:val="18"/>
              </w:rPr>
              <w:t>e</w:t>
            </w:r>
            <w:r w:rsidRPr="00E22969">
              <w:rPr>
                <w:rFonts w:ascii="Arial" w:hAnsi="Arial" w:cs="Arial"/>
                <w:b/>
                <w:bCs/>
                <w:spacing w:val="1"/>
                <w:sz w:val="18"/>
                <w:szCs w:val="18"/>
              </w:rPr>
              <w:t>m</w:t>
            </w:r>
            <w:r w:rsidRPr="00E22969">
              <w:rPr>
                <w:rFonts w:ascii="Arial" w:hAnsi="Arial" w:cs="Arial"/>
                <w:b/>
                <w:bCs/>
                <w:spacing w:val="-1"/>
                <w:sz w:val="18"/>
                <w:szCs w:val="18"/>
              </w:rPr>
              <w:t>o</w:t>
            </w:r>
            <w:r w:rsidRPr="00E22969">
              <w:rPr>
                <w:rFonts w:ascii="Arial" w:hAnsi="Arial" w:cs="Arial"/>
                <w:b/>
                <w:bCs/>
                <w:sz w:val="18"/>
                <w:szCs w:val="18"/>
              </w:rPr>
              <w:t>nic</w:t>
            </w:r>
          </w:p>
          <w:p w14:paraId="3FCF5FE6" w14:textId="77777777" w:rsidR="00223436" w:rsidRPr="00E22969" w:rsidRDefault="00223436" w:rsidP="0025562E">
            <w:pPr>
              <w:widowControl w:val="0"/>
              <w:spacing w:before="9" w:after="0"/>
              <w:ind w:left="1982" w:right="-20"/>
              <w:rPr>
                <w:sz w:val="24"/>
                <w:szCs w:val="24"/>
              </w:rPr>
            </w:pP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19ECC28" w14:textId="77777777" w:rsidR="00223436" w:rsidRPr="00E22969" w:rsidRDefault="00223436" w:rsidP="0025562E">
            <w:pPr>
              <w:widowControl w:val="0"/>
              <w:spacing w:before="9" w:after="0"/>
              <w:ind w:left="1960" w:right="-20"/>
              <w:rPr>
                <w:sz w:val="24"/>
                <w:szCs w:val="24"/>
              </w:rPr>
            </w:pPr>
            <w:r w:rsidRPr="00E22969">
              <w:rPr>
                <w:rFonts w:ascii="Arial" w:hAnsi="Arial" w:cs="Arial"/>
                <w:b/>
                <w:bCs/>
                <w:sz w:val="18"/>
                <w:szCs w:val="18"/>
              </w:rPr>
              <w:t>PICS</w:t>
            </w:r>
            <w:r w:rsidRPr="00E22969">
              <w:rPr>
                <w:rFonts w:ascii="Arial" w:hAnsi="Arial" w:cs="Arial"/>
                <w:spacing w:val="1"/>
                <w:sz w:val="18"/>
                <w:szCs w:val="18"/>
              </w:rPr>
              <w:t xml:space="preserve"> </w:t>
            </w:r>
            <w:r w:rsidRPr="00E22969">
              <w:rPr>
                <w:rFonts w:ascii="Arial" w:hAnsi="Arial" w:cs="Arial"/>
                <w:b/>
                <w:bCs/>
                <w:sz w:val="18"/>
                <w:szCs w:val="18"/>
              </w:rPr>
              <w:t>it</w:t>
            </w:r>
            <w:r w:rsidRPr="00E22969">
              <w:rPr>
                <w:rFonts w:ascii="Arial" w:hAnsi="Arial" w:cs="Arial"/>
                <w:b/>
                <w:bCs/>
                <w:spacing w:val="1"/>
                <w:sz w:val="18"/>
                <w:szCs w:val="18"/>
              </w:rPr>
              <w:t>e</w:t>
            </w:r>
            <w:r w:rsidRPr="00E22969">
              <w:rPr>
                <w:rFonts w:ascii="Arial" w:hAnsi="Arial" w:cs="Arial"/>
                <w:b/>
                <w:bCs/>
                <w:sz w:val="18"/>
                <w:szCs w:val="18"/>
              </w:rPr>
              <w:t>m</w:t>
            </w:r>
          </w:p>
          <w:p w14:paraId="140AC698" w14:textId="77777777" w:rsidR="00223436" w:rsidRPr="00E22969" w:rsidRDefault="00223436" w:rsidP="0025562E">
            <w:pPr>
              <w:widowControl w:val="0"/>
              <w:spacing w:before="9" w:after="0"/>
              <w:ind w:left="1960" w:right="-20"/>
              <w:rPr>
                <w:sz w:val="24"/>
                <w:szCs w:val="24"/>
              </w:rPr>
            </w:pPr>
          </w:p>
        </w:tc>
      </w:tr>
      <w:tr w:rsidR="00223436" w:rsidRPr="00E22969" w14:paraId="3F0318E6" w14:textId="77777777" w:rsidTr="00223436">
        <w:trPr>
          <w:trHeight w:hRule="exact" w:val="215"/>
        </w:trPr>
        <w:tc>
          <w:tcPr>
            <w:tcW w:w="4932" w:type="dxa"/>
            <w:tcBorders>
              <w:top w:val="single" w:sz="3" w:space="0" w:color="auto"/>
              <w:left w:val="single" w:sz="3" w:space="0" w:color="auto"/>
              <w:bottom w:val="single" w:sz="3" w:space="0" w:color="auto"/>
              <w:right w:val="single" w:sz="3" w:space="0" w:color="auto"/>
            </w:tcBorders>
            <w:shd w:val="clear" w:color="auto" w:fill="auto"/>
          </w:tcPr>
          <w:p w14:paraId="24AAD345" w14:textId="77777777" w:rsidR="00223436" w:rsidRPr="00E22969" w:rsidRDefault="00223436" w:rsidP="0025562E">
            <w:pPr>
              <w:widowControl w:val="0"/>
              <w:spacing w:before="14" w:after="0" w:line="233" w:lineRule="auto"/>
              <w:ind w:left="28" w:right="-20"/>
              <w:rPr>
                <w:rFonts w:ascii="Arial" w:hAnsi="Arial" w:cs="Arial"/>
                <w:sz w:val="18"/>
                <w:szCs w:val="18"/>
              </w:rPr>
            </w:pPr>
            <w:r w:rsidRPr="00E22969">
              <w:rPr>
                <w:rFonts w:ascii="Arial" w:hAnsi="Arial" w:cs="Arial"/>
                <w:sz w:val="18"/>
                <w:szCs w:val="18"/>
              </w:rPr>
              <w:t>PIC_ChannelNumber</w:t>
            </w:r>
          </w:p>
          <w:p w14:paraId="4877CDB7" w14:textId="77777777" w:rsidR="00223436" w:rsidRPr="00E22969" w:rsidRDefault="00223436" w:rsidP="0025562E">
            <w:pPr>
              <w:widowControl w:val="0"/>
              <w:spacing w:before="14" w:after="0" w:line="233" w:lineRule="auto"/>
              <w:ind w:left="28" w:right="-20"/>
              <w:rPr>
                <w:rFonts w:ascii="Arial" w:hAnsi="Arial" w:cs="Arial"/>
                <w:sz w:val="18"/>
                <w:szCs w:val="18"/>
              </w:rPr>
            </w:pP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371BC28B" w14:textId="3EE63E13" w:rsidR="00223436" w:rsidRPr="00E22969" w:rsidRDefault="00223436" w:rsidP="00B561E1">
            <w:pPr>
              <w:widowControl w:val="0"/>
              <w:spacing w:before="14" w:after="0" w:line="233" w:lineRule="auto"/>
              <w:ind w:left="29" w:right="-20"/>
              <w:rPr>
                <w:sz w:val="24"/>
                <w:szCs w:val="24"/>
              </w:rPr>
            </w:pPr>
            <w:r w:rsidRPr="00F328BB">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ins w:id="170" w:author="Dmitri.Khijniak@7Layers.com" w:date="2017-07-25T16:40:00Z">
              <w:r w:rsidR="00092395" w:rsidRPr="00092395">
                <w:rPr>
                  <w:rFonts w:ascii="Arial" w:hAnsi="Arial" w:cs="Arial"/>
                  <w:noProof/>
                  <w:sz w:val="18"/>
                  <w:szCs w:val="18"/>
                  <w:rPrChange w:id="171" w:author="Dmitri.Khijniak@7Layers.com" w:date="2017-07-25T16:40:00Z">
                    <w:rPr>
                      <w:noProof/>
                    </w:rPr>
                  </w:rPrChange>
                </w:rPr>
                <w:t>2</w:t>
              </w:r>
            </w:ins>
            <w:del w:id="172" w:author="Dmitri.Khijniak@7Layers.com" w:date="2017-07-25T16:40:00Z">
              <w:r w:rsidR="00EC4622" w:rsidRPr="00941F13" w:rsidDel="00092395">
                <w:rPr>
                  <w:rFonts w:ascii="Arial" w:hAnsi="Arial" w:cs="Arial"/>
                  <w:noProof/>
                  <w:sz w:val="18"/>
                  <w:szCs w:val="18"/>
                </w:rPr>
                <w:delText>2</w:delText>
              </w:r>
            </w:del>
            <w:r w:rsidR="00F328BB" w:rsidRPr="00F328BB">
              <w:rPr>
                <w:rFonts w:ascii="Arial" w:hAnsi="Arial" w:cs="Arial"/>
                <w:sz w:val="18"/>
                <w:szCs w:val="18"/>
              </w:rPr>
              <w:fldChar w:fldCharType="end"/>
            </w:r>
            <w:r w:rsidRPr="00F328BB">
              <w:rPr>
                <w:rFonts w:ascii="Arial" w:hAnsi="Arial" w:cs="Arial"/>
                <w:sz w:val="18"/>
                <w:szCs w:val="18"/>
              </w:rPr>
              <w:t xml:space="preserve">] </w:t>
            </w:r>
            <w:r w:rsidR="00B561E1" w:rsidRPr="00E22969">
              <w:rPr>
                <w:rFonts w:ascii="Arial" w:hAnsi="Arial" w:cs="Arial"/>
                <w:sz w:val="18"/>
                <w:szCs w:val="18"/>
              </w:rPr>
              <w:t xml:space="preserve">Annex D, </w:t>
            </w:r>
            <w:r w:rsidR="00E06B8E" w:rsidRPr="00E22969">
              <w:rPr>
                <w:rFonts w:ascii="Arial" w:hAnsi="Arial" w:cs="Arial"/>
                <w:sz w:val="18"/>
                <w:szCs w:val="18"/>
              </w:rPr>
              <w:t>N1.3</w:t>
            </w:r>
            <w:r w:rsidR="00B561E1" w:rsidRPr="00E22969">
              <w:rPr>
                <w:rFonts w:ascii="Arial" w:hAnsi="Arial" w:cs="Arial"/>
                <w:sz w:val="18"/>
                <w:szCs w:val="18"/>
              </w:rPr>
              <w:t>.2.4.</w:t>
            </w:r>
          </w:p>
        </w:tc>
      </w:tr>
      <w:tr w:rsidR="00223436" w:rsidRPr="00E22969" w14:paraId="2839AB96" w14:textId="77777777" w:rsidTr="00223436">
        <w:trPr>
          <w:trHeight w:hRule="exact" w:val="216"/>
        </w:trPr>
        <w:tc>
          <w:tcPr>
            <w:tcW w:w="4932" w:type="dxa"/>
            <w:tcBorders>
              <w:top w:val="single" w:sz="3" w:space="0" w:color="auto"/>
              <w:left w:val="single" w:sz="3" w:space="0" w:color="auto"/>
              <w:bottom w:val="single" w:sz="3" w:space="0" w:color="auto"/>
              <w:right w:val="single" w:sz="3" w:space="0" w:color="auto"/>
            </w:tcBorders>
            <w:shd w:val="clear" w:color="auto" w:fill="auto"/>
          </w:tcPr>
          <w:p w14:paraId="74DF178D" w14:textId="77777777" w:rsidR="00223436" w:rsidRPr="00E22969" w:rsidRDefault="00223436" w:rsidP="0025562E">
            <w:pPr>
              <w:widowControl w:val="0"/>
              <w:spacing w:before="14" w:after="0" w:line="233" w:lineRule="auto"/>
              <w:ind w:left="28" w:right="-20"/>
              <w:rPr>
                <w:rFonts w:ascii="Arial" w:hAnsi="Arial" w:cs="Arial"/>
                <w:sz w:val="18"/>
                <w:szCs w:val="18"/>
              </w:rPr>
            </w:pPr>
            <w:r w:rsidRPr="00E22969">
              <w:rPr>
                <w:rFonts w:ascii="Arial" w:hAnsi="Arial" w:cs="Arial"/>
                <w:sz w:val="18"/>
                <w:szCs w:val="18"/>
              </w:rPr>
              <w:t>PIC_DataRate</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D9780EC" w14:textId="2FA6863A" w:rsidR="00223436" w:rsidRPr="00E22969" w:rsidRDefault="00B561E1" w:rsidP="00B561E1">
            <w:pPr>
              <w:widowControl w:val="0"/>
              <w:spacing w:before="14" w:after="0" w:line="233" w:lineRule="auto"/>
              <w:ind w:left="29" w:right="-20"/>
              <w:rPr>
                <w:sz w:val="24"/>
                <w:szCs w:val="24"/>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ins w:id="173" w:author="Dmitri.Khijniak@7Layers.com" w:date="2017-07-25T16:40:00Z">
              <w:r w:rsidR="00092395" w:rsidRPr="00092395">
                <w:rPr>
                  <w:rFonts w:ascii="Arial" w:hAnsi="Arial" w:cs="Arial"/>
                  <w:noProof/>
                  <w:sz w:val="18"/>
                  <w:szCs w:val="18"/>
                  <w:rPrChange w:id="174" w:author="Dmitri.Khijniak@7Layers.com" w:date="2017-07-25T16:40:00Z">
                    <w:rPr>
                      <w:noProof/>
                    </w:rPr>
                  </w:rPrChange>
                </w:rPr>
                <w:t>2</w:t>
              </w:r>
            </w:ins>
            <w:del w:id="175" w:author="Dmitri.Khijniak@7Layers.com" w:date="2017-07-25T16:40:00Z">
              <w:r w:rsidR="00EC4622" w:rsidRPr="00941F13" w:rsidDel="00092395">
                <w:rPr>
                  <w:rFonts w:ascii="Arial" w:hAnsi="Arial" w:cs="Arial"/>
                  <w:noProof/>
                  <w:sz w:val="18"/>
                  <w:szCs w:val="18"/>
                </w:rPr>
                <w:delText>2</w:delText>
              </w:r>
            </w:del>
            <w:r w:rsidR="00F328BB" w:rsidRPr="00F328BB">
              <w:rPr>
                <w:rFonts w:ascii="Arial" w:hAnsi="Arial" w:cs="Arial"/>
                <w:sz w:val="18"/>
                <w:szCs w:val="18"/>
              </w:rPr>
              <w:fldChar w:fldCharType="end"/>
            </w:r>
            <w:r w:rsidRPr="00E22969">
              <w:rPr>
                <w:rFonts w:ascii="Arial" w:hAnsi="Arial" w:cs="Arial"/>
                <w:sz w:val="18"/>
                <w:szCs w:val="18"/>
              </w:rPr>
              <w:t xml:space="preserve">] Annex D, </w:t>
            </w:r>
            <w:r w:rsidR="00E06B8E" w:rsidRPr="00E22969">
              <w:rPr>
                <w:rFonts w:ascii="Arial" w:hAnsi="Arial" w:cs="Arial"/>
                <w:sz w:val="18"/>
                <w:szCs w:val="18"/>
              </w:rPr>
              <w:t>N1.3</w:t>
            </w:r>
            <w:r w:rsidRPr="00E22969">
              <w:rPr>
                <w:rFonts w:ascii="Arial" w:hAnsi="Arial" w:cs="Arial"/>
                <w:sz w:val="18"/>
                <w:szCs w:val="18"/>
              </w:rPr>
              <w:t>.2.5.</w:t>
            </w:r>
          </w:p>
        </w:tc>
      </w:tr>
      <w:tr w:rsidR="00223436" w:rsidRPr="00E22969" w14:paraId="592F8907" w14:textId="77777777" w:rsidTr="00223436">
        <w:trPr>
          <w:trHeight w:hRule="exact" w:val="218"/>
        </w:trPr>
        <w:tc>
          <w:tcPr>
            <w:tcW w:w="4932" w:type="dxa"/>
            <w:tcBorders>
              <w:top w:val="single" w:sz="3" w:space="0" w:color="auto"/>
              <w:left w:val="single" w:sz="3" w:space="0" w:color="auto"/>
              <w:bottom w:val="single" w:sz="3" w:space="0" w:color="auto"/>
              <w:right w:val="single" w:sz="3" w:space="0" w:color="auto"/>
            </w:tcBorders>
            <w:shd w:val="clear" w:color="auto" w:fill="auto"/>
          </w:tcPr>
          <w:p w14:paraId="477868C4" w14:textId="77777777" w:rsidR="00223436" w:rsidRPr="00E22969" w:rsidRDefault="00223436" w:rsidP="00223436">
            <w:pPr>
              <w:widowControl w:val="0"/>
              <w:spacing w:before="14" w:after="0" w:line="233" w:lineRule="auto"/>
              <w:ind w:left="28" w:right="-20"/>
              <w:rPr>
                <w:rFonts w:ascii="Arial" w:hAnsi="Arial" w:cs="Arial"/>
                <w:sz w:val="18"/>
                <w:szCs w:val="18"/>
              </w:rPr>
            </w:pPr>
            <w:r w:rsidRPr="00E22969">
              <w:rPr>
                <w:rFonts w:ascii="Arial" w:hAnsi="Arial" w:cs="Arial"/>
                <w:sz w:val="18"/>
                <w:szCs w:val="18"/>
              </w:rPr>
              <w:t>PIC_TransmitPowerUser</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15807C8" w14:textId="781B51DC" w:rsidR="00223436" w:rsidRPr="00E22969" w:rsidRDefault="00E06B8E" w:rsidP="00B561E1">
            <w:pPr>
              <w:widowControl w:val="0"/>
              <w:spacing w:before="14" w:after="0" w:line="233" w:lineRule="auto"/>
              <w:ind w:left="29" w:right="-20"/>
              <w:rPr>
                <w:sz w:val="24"/>
                <w:szCs w:val="24"/>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ins w:id="176" w:author="Dmitri.Khijniak@7Layers.com" w:date="2017-07-25T16:40:00Z">
              <w:r w:rsidR="00092395" w:rsidRPr="00092395">
                <w:rPr>
                  <w:rFonts w:ascii="Arial" w:hAnsi="Arial" w:cs="Arial"/>
                  <w:noProof/>
                  <w:sz w:val="18"/>
                  <w:szCs w:val="18"/>
                  <w:rPrChange w:id="177" w:author="Dmitri.Khijniak@7Layers.com" w:date="2017-07-25T16:40:00Z">
                    <w:rPr>
                      <w:noProof/>
                    </w:rPr>
                  </w:rPrChange>
                </w:rPr>
                <w:t>2</w:t>
              </w:r>
            </w:ins>
            <w:del w:id="178" w:author="Dmitri.Khijniak@7Layers.com" w:date="2017-07-25T16:40:00Z">
              <w:r w:rsidR="00EC4622" w:rsidRPr="00941F13" w:rsidDel="00092395">
                <w:rPr>
                  <w:rFonts w:ascii="Arial" w:hAnsi="Arial" w:cs="Arial"/>
                  <w:noProof/>
                  <w:sz w:val="18"/>
                  <w:szCs w:val="18"/>
                </w:rPr>
                <w:delText>2</w:delText>
              </w:r>
            </w:del>
            <w:r w:rsidR="00F328BB" w:rsidRPr="00F328BB">
              <w:rPr>
                <w:rFonts w:ascii="Arial" w:hAnsi="Arial" w:cs="Arial"/>
                <w:sz w:val="18"/>
                <w:szCs w:val="18"/>
              </w:rPr>
              <w:fldChar w:fldCharType="end"/>
            </w:r>
            <w:r w:rsidRPr="00E22969">
              <w:rPr>
                <w:rFonts w:ascii="Arial" w:hAnsi="Arial" w:cs="Arial"/>
                <w:sz w:val="18"/>
                <w:szCs w:val="18"/>
              </w:rPr>
              <w:t>] Annex D, N1.3</w:t>
            </w:r>
            <w:r w:rsidR="00B561E1" w:rsidRPr="00E22969">
              <w:rPr>
                <w:rFonts w:ascii="Arial" w:hAnsi="Arial" w:cs="Arial"/>
                <w:sz w:val="18"/>
                <w:szCs w:val="18"/>
              </w:rPr>
              <w:t>.2.6.</w:t>
            </w:r>
          </w:p>
        </w:tc>
      </w:tr>
      <w:tr w:rsidR="00F81B12" w:rsidRPr="00E22969" w14:paraId="15044CE4"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0FA8B7AC" w14:textId="77777777" w:rsidR="00F81B12" w:rsidRPr="00E22969" w:rsidRDefault="00F81B12" w:rsidP="00223436">
            <w:pPr>
              <w:widowControl w:val="0"/>
              <w:spacing w:after="0" w:line="233" w:lineRule="auto"/>
              <w:ind w:left="28" w:right="-20"/>
              <w:rPr>
                <w:rFonts w:ascii="Arial" w:hAnsi="Arial" w:cs="Arial"/>
                <w:sz w:val="18"/>
                <w:szCs w:val="18"/>
              </w:rPr>
            </w:pP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69B0B10" w14:textId="77777777" w:rsidR="00F81B12" w:rsidRPr="00E22969" w:rsidRDefault="00F81B12" w:rsidP="00B561E1">
            <w:pPr>
              <w:widowControl w:val="0"/>
              <w:spacing w:before="14" w:after="0" w:line="233" w:lineRule="auto"/>
              <w:ind w:left="29" w:right="-20"/>
              <w:rPr>
                <w:rFonts w:ascii="Arial" w:hAnsi="Arial" w:cs="Arial"/>
                <w:sz w:val="18"/>
                <w:szCs w:val="18"/>
              </w:rPr>
            </w:pPr>
          </w:p>
        </w:tc>
      </w:tr>
      <w:tr w:rsidR="00F81B12" w:rsidRPr="00E22969" w14:paraId="7A7D7362"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610685C4"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PIC_URepeatRate</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246A038" w14:textId="7146AB53" w:rsidR="00F81B12" w:rsidRPr="00E22969" w:rsidRDefault="00F81B12" w:rsidP="00855059">
            <w:pPr>
              <w:widowControl w:val="0"/>
              <w:spacing w:before="14" w:after="0" w:line="233" w:lineRule="auto"/>
              <w:ind w:left="29" w:right="-20"/>
              <w:rPr>
                <w:rFonts w:ascii="Arial" w:hAnsi="Arial" w:cs="Arial"/>
                <w:sz w:val="18"/>
                <w:szCs w:val="18"/>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ins w:id="179" w:author="Dmitri.Khijniak@7Layers.com" w:date="2017-07-25T16:40:00Z">
              <w:r w:rsidR="00092395" w:rsidRPr="00092395">
                <w:rPr>
                  <w:rFonts w:ascii="Arial" w:hAnsi="Arial" w:cs="Arial"/>
                  <w:noProof/>
                  <w:sz w:val="18"/>
                  <w:szCs w:val="18"/>
                  <w:rPrChange w:id="180" w:author="Dmitri.Khijniak@7Layers.com" w:date="2017-07-25T16:40:00Z">
                    <w:rPr>
                      <w:noProof/>
                    </w:rPr>
                  </w:rPrChange>
                </w:rPr>
                <w:t>2</w:t>
              </w:r>
            </w:ins>
            <w:del w:id="181" w:author="Dmitri.Khijniak@7Layers.com" w:date="2017-07-25T16:40:00Z">
              <w:r w:rsidR="00EC4622" w:rsidRPr="00941F13" w:rsidDel="00092395">
                <w:rPr>
                  <w:rFonts w:ascii="Arial" w:hAnsi="Arial" w:cs="Arial"/>
                  <w:noProof/>
                  <w:sz w:val="18"/>
                  <w:szCs w:val="18"/>
                </w:rPr>
                <w:delText>2</w:delText>
              </w:r>
            </w:del>
            <w:r w:rsidR="00F328BB" w:rsidRPr="00F328BB">
              <w:rPr>
                <w:rFonts w:ascii="Arial" w:hAnsi="Arial" w:cs="Arial"/>
                <w:sz w:val="18"/>
                <w:szCs w:val="18"/>
              </w:rPr>
              <w:fldChar w:fldCharType="end"/>
            </w:r>
            <w:r w:rsidRPr="00E22969">
              <w:rPr>
                <w:rFonts w:ascii="Arial" w:hAnsi="Arial" w:cs="Arial"/>
                <w:sz w:val="18"/>
                <w:szCs w:val="18"/>
              </w:rPr>
              <w:t>] Annex D, N2.1.6.4.1.</w:t>
            </w:r>
          </w:p>
        </w:tc>
      </w:tr>
      <w:tr w:rsidR="00F81B12" w:rsidRPr="00E22969" w14:paraId="265153C6"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39C07E26"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lastRenderedPageBreak/>
              <w:t>PIC_U2DLocation</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8B441E9" w14:textId="7F704CAD"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ins w:id="182" w:author="Dmitri.Khijniak@7Layers.com" w:date="2017-07-25T16:40:00Z">
              <w:r w:rsidR="00092395" w:rsidRPr="00092395">
                <w:rPr>
                  <w:rFonts w:ascii="Arial" w:hAnsi="Arial" w:cs="Arial"/>
                  <w:noProof/>
                  <w:sz w:val="18"/>
                  <w:szCs w:val="18"/>
                  <w:rPrChange w:id="183" w:author="Dmitri.Khijniak@7Layers.com" w:date="2017-07-25T16:40:00Z">
                    <w:rPr>
                      <w:noProof/>
                    </w:rPr>
                  </w:rPrChange>
                </w:rPr>
                <w:t>2</w:t>
              </w:r>
            </w:ins>
            <w:del w:id="184" w:author="Dmitri.Khijniak@7Layers.com" w:date="2017-07-25T16:40:00Z">
              <w:r w:rsidR="00EC4622" w:rsidRPr="00941F13" w:rsidDel="00092395">
                <w:rPr>
                  <w:rFonts w:ascii="Arial" w:hAnsi="Arial" w:cs="Arial"/>
                  <w:noProof/>
                  <w:sz w:val="18"/>
                  <w:szCs w:val="18"/>
                </w:rPr>
                <w:delText>2</w:delText>
              </w:r>
            </w:del>
            <w:r w:rsidR="00F328BB" w:rsidRPr="00F328BB">
              <w:rPr>
                <w:rFonts w:ascii="Arial" w:hAnsi="Arial" w:cs="Arial"/>
                <w:sz w:val="18"/>
                <w:szCs w:val="18"/>
              </w:rPr>
              <w:fldChar w:fldCharType="end"/>
            </w:r>
            <w:r w:rsidRPr="00E22969">
              <w:rPr>
                <w:rFonts w:ascii="Arial" w:hAnsi="Arial" w:cs="Arial"/>
                <w:sz w:val="18"/>
                <w:szCs w:val="18"/>
              </w:rPr>
              <w:t>] Annex D, N2.1.6.4.2.</w:t>
            </w:r>
          </w:p>
        </w:tc>
      </w:tr>
      <w:tr w:rsidR="00F81B12" w:rsidRPr="00E22969" w14:paraId="7793ADEA"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19079B63"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PIC_U3DLocation</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3E0F13E" w14:textId="14909425"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ins w:id="185" w:author="Dmitri.Khijniak@7Layers.com" w:date="2017-07-25T16:40:00Z">
              <w:r w:rsidR="00092395" w:rsidRPr="00092395">
                <w:rPr>
                  <w:rFonts w:ascii="Arial" w:hAnsi="Arial" w:cs="Arial"/>
                  <w:noProof/>
                  <w:sz w:val="18"/>
                  <w:szCs w:val="18"/>
                  <w:rPrChange w:id="186" w:author="Dmitri.Khijniak@7Layers.com" w:date="2017-07-25T16:40:00Z">
                    <w:rPr>
                      <w:noProof/>
                    </w:rPr>
                  </w:rPrChange>
                </w:rPr>
                <w:t>2</w:t>
              </w:r>
            </w:ins>
            <w:del w:id="187" w:author="Dmitri.Khijniak@7Layers.com" w:date="2017-07-25T16:40:00Z">
              <w:r w:rsidR="00EC4622" w:rsidRPr="00941F13" w:rsidDel="00092395">
                <w:rPr>
                  <w:rFonts w:ascii="Arial" w:hAnsi="Arial" w:cs="Arial"/>
                  <w:noProof/>
                  <w:sz w:val="18"/>
                  <w:szCs w:val="18"/>
                </w:rPr>
                <w:delText>2</w:delText>
              </w:r>
            </w:del>
            <w:r w:rsidR="00F328BB" w:rsidRPr="00F328BB">
              <w:rPr>
                <w:rFonts w:ascii="Arial" w:hAnsi="Arial" w:cs="Arial"/>
                <w:sz w:val="18"/>
                <w:szCs w:val="18"/>
              </w:rPr>
              <w:fldChar w:fldCharType="end"/>
            </w:r>
            <w:r w:rsidRPr="00E22969">
              <w:rPr>
                <w:rFonts w:ascii="Arial" w:hAnsi="Arial" w:cs="Arial"/>
                <w:sz w:val="18"/>
                <w:szCs w:val="18"/>
              </w:rPr>
              <w:t>] Annex D, N2.1.6.4.3.</w:t>
            </w:r>
          </w:p>
        </w:tc>
      </w:tr>
      <w:tr w:rsidR="00F81B12" w:rsidRPr="00E22969" w14:paraId="0290F12B"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7783D467"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PIC_UAdvertiserId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77870ED" w14:textId="03C15F2B"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w:t>
            </w:r>
            <w:r w:rsidR="00F328BB" w:rsidRPr="00F328BB">
              <w:rPr>
                <w:rFonts w:ascii="Arial" w:hAnsi="Arial" w:cs="Arial"/>
                <w:sz w:val="18"/>
                <w:szCs w:val="18"/>
              </w:rPr>
              <w:fldChar w:fldCharType="begin"/>
            </w:r>
            <w:r w:rsidR="00F328BB" w:rsidRPr="00F328BB">
              <w:rPr>
                <w:rFonts w:ascii="Arial" w:hAnsi="Arial" w:cs="Arial"/>
                <w:sz w:val="18"/>
                <w:szCs w:val="18"/>
              </w:rPr>
              <w:instrText xml:space="preserve"> REF REF_IEEE16093 \h  \* MERGEFORMAT </w:instrText>
            </w:r>
            <w:r w:rsidR="00F328BB" w:rsidRPr="00F328BB">
              <w:rPr>
                <w:rFonts w:ascii="Arial" w:hAnsi="Arial" w:cs="Arial"/>
                <w:sz w:val="18"/>
                <w:szCs w:val="18"/>
              </w:rPr>
            </w:r>
            <w:r w:rsidR="00F328BB" w:rsidRPr="00F328BB">
              <w:rPr>
                <w:rFonts w:ascii="Arial" w:hAnsi="Arial" w:cs="Arial"/>
                <w:sz w:val="18"/>
                <w:szCs w:val="18"/>
              </w:rPr>
              <w:fldChar w:fldCharType="separate"/>
            </w:r>
            <w:ins w:id="188" w:author="Dmitri.Khijniak@7Layers.com" w:date="2017-07-25T16:40:00Z">
              <w:r w:rsidR="00092395" w:rsidRPr="00092395">
                <w:rPr>
                  <w:rFonts w:ascii="Arial" w:hAnsi="Arial" w:cs="Arial"/>
                  <w:noProof/>
                  <w:sz w:val="18"/>
                  <w:szCs w:val="18"/>
                  <w:rPrChange w:id="189" w:author="Dmitri.Khijniak@7Layers.com" w:date="2017-07-25T16:40:00Z">
                    <w:rPr>
                      <w:noProof/>
                    </w:rPr>
                  </w:rPrChange>
                </w:rPr>
                <w:t>2</w:t>
              </w:r>
            </w:ins>
            <w:del w:id="190" w:author="Dmitri.Khijniak@7Layers.com" w:date="2017-07-25T16:40:00Z">
              <w:r w:rsidR="00EC4622" w:rsidRPr="00941F13" w:rsidDel="00092395">
                <w:rPr>
                  <w:rFonts w:ascii="Arial" w:hAnsi="Arial" w:cs="Arial"/>
                  <w:noProof/>
                  <w:sz w:val="18"/>
                  <w:szCs w:val="18"/>
                </w:rPr>
                <w:delText>2</w:delText>
              </w:r>
            </w:del>
            <w:r w:rsidR="00F328BB" w:rsidRPr="00F328BB">
              <w:rPr>
                <w:rFonts w:ascii="Arial" w:hAnsi="Arial" w:cs="Arial"/>
                <w:sz w:val="18"/>
                <w:szCs w:val="18"/>
              </w:rPr>
              <w:fldChar w:fldCharType="end"/>
            </w:r>
            <w:r w:rsidRPr="00E22969">
              <w:rPr>
                <w:rFonts w:ascii="Arial" w:hAnsi="Arial" w:cs="Arial"/>
                <w:sz w:val="18"/>
                <w:szCs w:val="18"/>
              </w:rPr>
              <w:t>] Annex D, N2.1.6.4.4.</w:t>
            </w:r>
          </w:p>
        </w:tc>
      </w:tr>
      <w:tr w:rsidR="00F81B12" w:rsidRPr="00E22969" w14:paraId="003DCA6F"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0D80B386"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PIC_UPSC</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D73D84D" w14:textId="77777777" w:rsidR="00F81B12" w:rsidRPr="00E22969" w:rsidRDefault="00F81B12" w:rsidP="00855059">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N2.1.7.2.1.</w:t>
            </w:r>
          </w:p>
        </w:tc>
      </w:tr>
      <w:tr w:rsidR="00F81B12" w:rsidRPr="00E22969" w14:paraId="1A646602"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5D8BAA3D"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PIC_UIPV6Address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20EBC8E"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N2.1.7.2.2.</w:t>
            </w:r>
          </w:p>
        </w:tc>
      </w:tr>
      <w:tr w:rsidR="00F81B12" w:rsidRPr="00E22969" w14:paraId="55F482A7"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18AA2D13"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PIC_UServicePort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38FFD48"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N2.1.7.2.3.</w:t>
            </w:r>
          </w:p>
        </w:tc>
      </w:tr>
      <w:tr w:rsidR="00F81B12" w:rsidRPr="00E22969" w14:paraId="7524F899"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20453628"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PIC_UProviderMACAddress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A3B6F2E"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N2.1.7.2.4.</w:t>
            </w:r>
          </w:p>
        </w:tc>
      </w:tr>
      <w:tr w:rsidR="00F81B12" w:rsidRPr="00E22969" w14:paraId="5E9247B4"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2661EAF6"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PIC_URCPIThreshold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57FB011" w14:textId="77777777" w:rsidR="00F81B12" w:rsidRPr="00E22969" w:rsidRDefault="00F81B12" w:rsidP="00F81B12">
            <w:pPr>
              <w:widowControl w:val="0"/>
              <w:spacing w:before="14" w:after="0" w:line="233" w:lineRule="auto"/>
              <w:ind w:left="29" w:right="-20"/>
              <w:rPr>
                <w:rFonts w:ascii="Arial" w:hAnsi="Arial" w:cs="Arial"/>
                <w:b/>
                <w:sz w:val="18"/>
                <w:szCs w:val="18"/>
              </w:rPr>
            </w:pPr>
            <w:r w:rsidRPr="00E22969">
              <w:rPr>
                <w:rFonts w:ascii="Arial" w:hAnsi="Arial" w:cs="Arial"/>
                <w:sz w:val="18"/>
                <w:szCs w:val="18"/>
              </w:rPr>
              <w:t>[2] Annex D, N2.1.7.2.5.</w:t>
            </w:r>
          </w:p>
        </w:tc>
      </w:tr>
      <w:tr w:rsidR="00F81B12" w:rsidRPr="00E22969" w14:paraId="219832F4"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2CD5A1D4"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PIC_UWSACountThreshold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AAE08E7"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N2.1.7.2.6.</w:t>
            </w:r>
          </w:p>
        </w:tc>
      </w:tr>
      <w:tr w:rsidR="00F81B12" w:rsidRPr="00E22969" w14:paraId="59995122"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66E7747C"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PIC_UWSACountThresholdInt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86C9B94"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N2.1.7.2.6.1.</w:t>
            </w:r>
          </w:p>
        </w:tc>
      </w:tr>
      <w:tr w:rsidR="00F81B12" w:rsidRPr="00E22969" w14:paraId="16D325D4"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69CA736B"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PIC_UChannelAccess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6BAC98F" w14:textId="77777777" w:rsidR="00F81B12" w:rsidRPr="00E22969" w:rsidRDefault="00F81B12" w:rsidP="00855059">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N2.1.8.2.2.</w:t>
            </w:r>
          </w:p>
        </w:tc>
      </w:tr>
      <w:tr w:rsidR="00F81B12" w:rsidRPr="00E22969" w14:paraId="6BC6A21B"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3D5EF64E"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PIC_UEDCAParamSet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F1BE254" w14:textId="62D43BF6" w:rsidR="00F81B12" w:rsidRPr="00E22969" w:rsidRDefault="00F81B12" w:rsidP="00FF635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N2.1.8.2.</w:t>
            </w:r>
            <w:r w:rsidR="00FF6351" w:rsidRPr="00E22969">
              <w:rPr>
                <w:rFonts w:ascii="Arial" w:hAnsi="Arial" w:cs="Arial"/>
                <w:sz w:val="18"/>
                <w:szCs w:val="18"/>
              </w:rPr>
              <w:t>1</w:t>
            </w:r>
            <w:r w:rsidRPr="00E22969">
              <w:rPr>
                <w:rFonts w:ascii="Arial" w:hAnsi="Arial" w:cs="Arial"/>
                <w:sz w:val="18"/>
                <w:szCs w:val="18"/>
              </w:rPr>
              <w:t>.</w:t>
            </w:r>
          </w:p>
        </w:tc>
      </w:tr>
      <w:tr w:rsidR="00F81B12" w:rsidRPr="00E22969" w14:paraId="6FA83786"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3E45CDBC"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PIC_USecondaryDNS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6F27CBE" w14:textId="77777777" w:rsidR="00F81B12" w:rsidRPr="00E22969" w:rsidRDefault="00F81B12" w:rsidP="00855059">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N2.1.9.1.1.</w:t>
            </w:r>
          </w:p>
        </w:tc>
      </w:tr>
      <w:tr w:rsidR="00F81B12" w:rsidRPr="00E22969" w14:paraId="573D2355" w14:textId="77777777" w:rsidTr="00855059">
        <w:tc>
          <w:tcPr>
            <w:tcW w:w="4932" w:type="dxa"/>
            <w:tcBorders>
              <w:top w:val="single" w:sz="3" w:space="0" w:color="auto"/>
              <w:left w:val="single" w:sz="3" w:space="0" w:color="auto"/>
              <w:bottom w:val="single" w:sz="3" w:space="0" w:color="auto"/>
              <w:right w:val="single" w:sz="3" w:space="0" w:color="auto"/>
            </w:tcBorders>
            <w:shd w:val="clear" w:color="auto" w:fill="auto"/>
          </w:tcPr>
          <w:p w14:paraId="2366F9DB" w14:textId="77777777" w:rsidR="00F81B12" w:rsidRPr="00E22969" w:rsidRDefault="00F81B12" w:rsidP="00855059">
            <w:pPr>
              <w:widowControl w:val="0"/>
              <w:spacing w:after="0" w:line="233" w:lineRule="auto"/>
              <w:ind w:left="28" w:right="-20"/>
              <w:rPr>
                <w:rFonts w:ascii="Arial" w:hAnsi="Arial" w:cs="Arial"/>
                <w:sz w:val="18"/>
                <w:szCs w:val="18"/>
              </w:rPr>
            </w:pPr>
            <w:r w:rsidRPr="00E22969">
              <w:rPr>
                <w:rFonts w:ascii="Arial" w:hAnsi="Arial" w:cs="Arial"/>
                <w:sz w:val="18"/>
                <w:szCs w:val="18"/>
              </w:rPr>
              <w:t>PIC_UGatewayMACAddress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408C08DF" w14:textId="77777777" w:rsidR="00F81B12" w:rsidRPr="00E22969" w:rsidRDefault="00F81B12" w:rsidP="00F81B12">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N2.1.9.1.2.</w:t>
            </w:r>
          </w:p>
        </w:tc>
      </w:tr>
      <w:tr w:rsidR="00F81B12" w:rsidRPr="00E22969" w14:paraId="623BA21B"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5F81694A" w14:textId="77777777" w:rsidR="00F81B12" w:rsidRPr="00E22969" w:rsidRDefault="00F81B12" w:rsidP="00223436">
            <w:pPr>
              <w:widowControl w:val="0"/>
              <w:spacing w:after="0" w:line="233" w:lineRule="auto"/>
              <w:ind w:left="28" w:right="-20"/>
              <w:rPr>
                <w:rFonts w:ascii="Arial" w:hAnsi="Arial" w:cs="Arial"/>
                <w:sz w:val="18"/>
                <w:szCs w:val="18"/>
              </w:rPr>
            </w:pP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2B12DEE" w14:textId="77777777" w:rsidR="00F81B12" w:rsidRPr="00E22969" w:rsidRDefault="00F81B12" w:rsidP="00B561E1">
            <w:pPr>
              <w:widowControl w:val="0"/>
              <w:spacing w:before="14" w:after="0" w:line="233" w:lineRule="auto"/>
              <w:ind w:left="29" w:right="-20"/>
              <w:rPr>
                <w:rFonts w:ascii="Arial" w:hAnsi="Arial" w:cs="Arial"/>
                <w:sz w:val="18"/>
                <w:szCs w:val="18"/>
              </w:rPr>
            </w:pPr>
          </w:p>
        </w:tc>
      </w:tr>
      <w:tr w:rsidR="00B561E1" w:rsidRPr="00E22969" w14:paraId="5EA6AE37"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24C6CAD1" w14:textId="77777777" w:rsidR="00B561E1" w:rsidRPr="00E22969" w:rsidRDefault="001434DC"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RepeatRate</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95F78B5" w14:textId="77777777" w:rsidR="00B561E1" w:rsidRPr="00E22969" w:rsidRDefault="001434DC"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N2.2.6.1.</w:t>
            </w:r>
          </w:p>
        </w:tc>
      </w:tr>
      <w:tr w:rsidR="001434DC" w:rsidRPr="00E22969" w14:paraId="4B9AEAEA"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3B765490" w14:textId="77777777" w:rsidR="001434DC" w:rsidRPr="00E22969" w:rsidRDefault="001434DC"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2DLocation</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4596F752" w14:textId="77777777" w:rsidR="001434DC" w:rsidRPr="00E22969" w:rsidRDefault="001434DC"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N2.2.6.2.</w:t>
            </w:r>
          </w:p>
        </w:tc>
      </w:tr>
      <w:tr w:rsidR="001434DC" w:rsidRPr="00E22969" w14:paraId="75B7BDFF"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113302F4" w14:textId="77777777" w:rsidR="001434DC" w:rsidRPr="00E22969" w:rsidRDefault="001434DC"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3DLocation</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6D050C5A" w14:textId="77777777" w:rsidR="001434DC" w:rsidRPr="00E22969" w:rsidRDefault="001434DC"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N2.2.6.3.</w:t>
            </w:r>
          </w:p>
        </w:tc>
      </w:tr>
      <w:tr w:rsidR="001434DC" w:rsidRPr="00E22969" w14:paraId="31C88F2C"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2500CFA8" w14:textId="77777777" w:rsidR="001434DC" w:rsidRPr="00E22969" w:rsidRDefault="001434DC" w:rsidP="00223436">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AdvertiserId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B2B28CA" w14:textId="77777777" w:rsidR="001434DC" w:rsidRPr="00E22969" w:rsidRDefault="001434DC" w:rsidP="001434DC">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N2.2.6.4.</w:t>
            </w:r>
          </w:p>
        </w:tc>
      </w:tr>
      <w:tr w:rsidR="001434DC" w:rsidRPr="00E22969" w14:paraId="6F07769F"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762950E4" w14:textId="77777777" w:rsidR="001434DC" w:rsidRPr="00E22969" w:rsidRDefault="001434DC"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PSC</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A1126BA" w14:textId="77777777" w:rsidR="001434DC"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N2.2.9.1.</w:t>
            </w:r>
          </w:p>
        </w:tc>
      </w:tr>
      <w:tr w:rsidR="000C103F" w:rsidRPr="00E22969" w14:paraId="07E77AFA"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0C5EB5CA"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IPV6Address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2870BBF5"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N2.2.9.2.</w:t>
            </w:r>
          </w:p>
        </w:tc>
      </w:tr>
      <w:tr w:rsidR="000C103F" w:rsidRPr="00E22969" w14:paraId="023B1DA5"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56657B8C"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ServicePort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E418294"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N2.2.9.3.</w:t>
            </w:r>
          </w:p>
        </w:tc>
      </w:tr>
      <w:tr w:rsidR="000C103F" w:rsidRPr="00E22969" w14:paraId="5441514D"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30ECE70F"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ProviderMACAddress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B68F310"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N2.2.9.4.</w:t>
            </w:r>
          </w:p>
        </w:tc>
      </w:tr>
      <w:tr w:rsidR="000C103F" w:rsidRPr="00E22969" w14:paraId="500D447E"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68D8E26B"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RCPIThreshold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63730ED7" w14:textId="77777777" w:rsidR="000C103F" w:rsidRPr="00E22969" w:rsidRDefault="000C103F" w:rsidP="00B561E1">
            <w:pPr>
              <w:widowControl w:val="0"/>
              <w:spacing w:before="14" w:after="0" w:line="233" w:lineRule="auto"/>
              <w:ind w:left="29" w:right="-20"/>
              <w:rPr>
                <w:rFonts w:ascii="Arial" w:hAnsi="Arial" w:cs="Arial"/>
                <w:b/>
                <w:sz w:val="18"/>
                <w:szCs w:val="18"/>
              </w:rPr>
            </w:pPr>
            <w:r w:rsidRPr="00E22969">
              <w:rPr>
                <w:rFonts w:ascii="Arial" w:hAnsi="Arial" w:cs="Arial"/>
                <w:sz w:val="18"/>
                <w:szCs w:val="18"/>
              </w:rPr>
              <w:t>[2] Annex D, N2.2.9.5.</w:t>
            </w:r>
          </w:p>
        </w:tc>
      </w:tr>
      <w:tr w:rsidR="000C103F" w:rsidRPr="00E22969" w14:paraId="5AAD7094"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28096F51"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WSACountThreshold</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D002C3A"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N2.2.9.6.</w:t>
            </w:r>
          </w:p>
        </w:tc>
      </w:tr>
      <w:tr w:rsidR="000C103F" w:rsidRPr="00E22969" w14:paraId="742C89B9"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4AC4D0DB" w14:textId="77777777" w:rsidR="000C103F" w:rsidRPr="00E22969" w:rsidRDefault="000C103F"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WSACountThresholdInt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B8D3B65" w14:textId="77777777" w:rsidR="000C103F" w:rsidRPr="00E22969" w:rsidRDefault="000C103F" w:rsidP="00B561E1">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N2.2.9.6.1.</w:t>
            </w:r>
          </w:p>
        </w:tc>
      </w:tr>
      <w:tr w:rsidR="000C103F" w:rsidRPr="00E22969" w14:paraId="5DD78AB2"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6BAC7E1B"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ChannelAccess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536ED468" w14:textId="55E14E46" w:rsidR="000C103F" w:rsidRPr="00E22969" w:rsidRDefault="000C103F" w:rsidP="00EA640F">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N2.2.12.</w:t>
            </w:r>
            <w:r w:rsidR="00EA640F" w:rsidRPr="00E22969">
              <w:rPr>
                <w:rFonts w:ascii="Arial" w:hAnsi="Arial" w:cs="Arial"/>
                <w:sz w:val="18"/>
                <w:szCs w:val="18"/>
              </w:rPr>
              <w:t>2</w:t>
            </w:r>
            <w:r w:rsidRPr="00E22969">
              <w:rPr>
                <w:rFonts w:ascii="Arial" w:hAnsi="Arial" w:cs="Arial"/>
                <w:sz w:val="18"/>
                <w:szCs w:val="18"/>
              </w:rPr>
              <w:t>.</w:t>
            </w:r>
          </w:p>
        </w:tc>
      </w:tr>
      <w:tr w:rsidR="000C103F" w:rsidRPr="00E22969" w14:paraId="35943429"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30F0C49A" w14:textId="77777777" w:rsidR="000C103F" w:rsidRPr="00E22969" w:rsidRDefault="000C103F"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EDCAParamSet</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1FB31E0A" w14:textId="6214696C" w:rsidR="000C103F" w:rsidRPr="00E22969" w:rsidRDefault="00EA640F" w:rsidP="000C103F">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N2.2.12.1</w:t>
            </w:r>
            <w:r w:rsidR="000C103F" w:rsidRPr="00E22969">
              <w:rPr>
                <w:rFonts w:ascii="Arial" w:hAnsi="Arial" w:cs="Arial"/>
                <w:sz w:val="18"/>
                <w:szCs w:val="18"/>
              </w:rPr>
              <w:t>.</w:t>
            </w:r>
          </w:p>
        </w:tc>
      </w:tr>
      <w:tr w:rsidR="000C103F" w:rsidRPr="00E22969" w14:paraId="3E60B259"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11A1CA29" w14:textId="77777777" w:rsidR="000C103F" w:rsidRPr="00E22969" w:rsidRDefault="000C103F" w:rsidP="000C103F">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SecondaryDNS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06D54264" w14:textId="77777777" w:rsidR="000C103F" w:rsidRPr="00E22969" w:rsidRDefault="000C103F" w:rsidP="000C103F">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N2.2.13.1.1.</w:t>
            </w:r>
          </w:p>
        </w:tc>
      </w:tr>
      <w:tr w:rsidR="000C103F" w:rsidRPr="00E22969" w14:paraId="277F33BE" w14:textId="77777777" w:rsidTr="00223436">
        <w:tc>
          <w:tcPr>
            <w:tcW w:w="4932" w:type="dxa"/>
            <w:tcBorders>
              <w:top w:val="single" w:sz="3" w:space="0" w:color="auto"/>
              <w:left w:val="single" w:sz="3" w:space="0" w:color="auto"/>
              <w:bottom w:val="single" w:sz="3" w:space="0" w:color="auto"/>
              <w:right w:val="single" w:sz="3" w:space="0" w:color="auto"/>
            </w:tcBorders>
            <w:shd w:val="clear" w:color="auto" w:fill="auto"/>
          </w:tcPr>
          <w:p w14:paraId="1EA6C6C4" w14:textId="77777777" w:rsidR="000C103F" w:rsidRPr="00E22969" w:rsidRDefault="000C103F" w:rsidP="001434DC">
            <w:pPr>
              <w:widowControl w:val="0"/>
              <w:spacing w:after="0" w:line="233" w:lineRule="auto"/>
              <w:ind w:left="28" w:right="-20"/>
              <w:rPr>
                <w:rFonts w:ascii="Arial" w:hAnsi="Arial" w:cs="Arial"/>
                <w:sz w:val="18"/>
                <w:szCs w:val="18"/>
              </w:rPr>
            </w:pPr>
            <w:r w:rsidRPr="00E22969">
              <w:rPr>
                <w:rFonts w:ascii="Arial" w:hAnsi="Arial" w:cs="Arial"/>
                <w:sz w:val="18"/>
                <w:szCs w:val="18"/>
              </w:rPr>
              <w:t>PIC_</w:t>
            </w:r>
            <w:r w:rsidR="00F81B12" w:rsidRPr="00E22969">
              <w:rPr>
                <w:rFonts w:ascii="Arial" w:hAnsi="Arial" w:cs="Arial"/>
                <w:sz w:val="18"/>
                <w:szCs w:val="18"/>
              </w:rPr>
              <w:t>P</w:t>
            </w:r>
            <w:r w:rsidRPr="00E22969">
              <w:rPr>
                <w:rFonts w:ascii="Arial" w:hAnsi="Arial" w:cs="Arial"/>
                <w:sz w:val="18"/>
                <w:szCs w:val="18"/>
              </w:rPr>
              <w:t>GatewayMACAddress</w:t>
            </w:r>
          </w:p>
        </w:tc>
        <w:tc>
          <w:tcPr>
            <w:tcW w:w="4843" w:type="dxa"/>
            <w:tcBorders>
              <w:top w:val="single" w:sz="3" w:space="0" w:color="auto"/>
              <w:left w:val="single" w:sz="3" w:space="0" w:color="auto"/>
              <w:bottom w:val="single" w:sz="3" w:space="0" w:color="auto"/>
              <w:right w:val="single" w:sz="3" w:space="0" w:color="auto"/>
            </w:tcBorders>
            <w:shd w:val="clear" w:color="auto" w:fill="auto"/>
          </w:tcPr>
          <w:p w14:paraId="7F241D26" w14:textId="77777777" w:rsidR="000C103F" w:rsidRPr="00E22969" w:rsidRDefault="000C103F" w:rsidP="000C103F">
            <w:pPr>
              <w:widowControl w:val="0"/>
              <w:spacing w:before="14" w:after="0" w:line="233" w:lineRule="auto"/>
              <w:ind w:left="29" w:right="-20"/>
              <w:rPr>
                <w:rFonts w:ascii="Arial" w:hAnsi="Arial" w:cs="Arial"/>
                <w:sz w:val="18"/>
                <w:szCs w:val="18"/>
              </w:rPr>
            </w:pPr>
            <w:r w:rsidRPr="00E22969">
              <w:rPr>
                <w:rFonts w:ascii="Arial" w:hAnsi="Arial" w:cs="Arial"/>
                <w:sz w:val="18"/>
                <w:szCs w:val="18"/>
              </w:rPr>
              <w:t>[2] Annex D, N2.2.13.1.2.</w:t>
            </w:r>
          </w:p>
        </w:tc>
      </w:tr>
    </w:tbl>
    <w:p w14:paraId="55F0BA18" w14:textId="77777777" w:rsidR="00223436" w:rsidRPr="00E22969" w:rsidRDefault="00223436" w:rsidP="005B25C4"/>
    <w:p w14:paraId="0F1FFBCB" w14:textId="77777777" w:rsidR="00FF4529" w:rsidRPr="00E22969" w:rsidRDefault="00FF4529" w:rsidP="005B25C4">
      <w:pPr>
        <w:pStyle w:val="Heading3"/>
      </w:pPr>
      <w:bookmarkStart w:id="191" w:name="_Toc489000438"/>
      <w:r w:rsidRPr="00E22969">
        <w:t>Sources of TP definitions</w:t>
      </w:r>
      <w:bookmarkEnd w:id="159"/>
      <w:bookmarkEnd w:id="160"/>
      <w:bookmarkEnd w:id="191"/>
    </w:p>
    <w:p w14:paraId="590B62C0" w14:textId="3F04B7D9" w:rsidR="00087BBC" w:rsidRPr="00E22969" w:rsidRDefault="00FF4529" w:rsidP="00FF4529">
      <w:r w:rsidRPr="00E22969">
        <w:t xml:space="preserve">All TPs are specified according to </w:t>
      </w:r>
      <w:r w:rsidR="00B537D9" w:rsidRPr="00E22969">
        <w:t>IEEE 1609.</w:t>
      </w:r>
      <w:r w:rsidR="00F82ED7" w:rsidRPr="00E22969">
        <w:t>3</w:t>
      </w:r>
      <w:r w:rsidR="00B537D9" w:rsidRPr="00E22969">
        <w:t xml:space="preserve"> [</w:t>
      </w:r>
      <w:r w:rsidR="00F82ED7" w:rsidRPr="00E22969">
        <w:fldChar w:fldCharType="begin"/>
      </w:r>
      <w:r w:rsidR="00F82ED7" w:rsidRPr="00E22969">
        <w:instrText xml:space="preserve"> REF REF_IEEE16093 \h </w:instrText>
      </w:r>
      <w:r w:rsidR="00F82ED7" w:rsidRPr="00E22969">
        <w:fldChar w:fldCharType="separate"/>
      </w:r>
      <w:r w:rsidR="00092395">
        <w:rPr>
          <w:noProof/>
        </w:rPr>
        <w:t>2</w:t>
      </w:r>
      <w:r w:rsidR="00F82ED7" w:rsidRPr="00E22969">
        <w:fldChar w:fldCharType="end"/>
      </w:r>
      <w:r w:rsidR="00B06787">
        <w:t>]</w:t>
      </w:r>
      <w:r w:rsidR="008148C7" w:rsidRPr="00E22969">
        <w:t xml:space="preserve">. </w:t>
      </w:r>
      <w:r w:rsidR="00087BBC" w:rsidRPr="00E22969">
        <w:t>Traceability from PICS to TPs is included in the Appendix A.</w:t>
      </w:r>
    </w:p>
    <w:p w14:paraId="24D84EF2" w14:textId="6DEFDDB8" w:rsidR="00FF4529" w:rsidRPr="00E22969" w:rsidRDefault="00EE6A81" w:rsidP="00FF4529">
      <w:r w:rsidRPr="00E22969">
        <w:t xml:space="preserve">The </w:t>
      </w:r>
      <w:r w:rsidR="006F69F3" w:rsidRPr="00E22969">
        <w:t xml:space="preserve">Appendix A includes a full list of PICs from IEEE 1609.3. </w:t>
      </w:r>
      <w:r w:rsidR="00B537D9" w:rsidRPr="00E22969">
        <w:t>SAE J2945/1</w:t>
      </w:r>
      <w:r w:rsidR="008C2638" w:rsidRPr="00E22969">
        <w:t xml:space="preserve"> [</w:t>
      </w:r>
      <w:r w:rsidR="008C2638" w:rsidRPr="00E22969">
        <w:fldChar w:fldCharType="begin"/>
      </w:r>
      <w:r w:rsidR="008C2638" w:rsidRPr="00E22969">
        <w:instrText xml:space="preserve"> REF REF_SAEJ29451 \h </w:instrText>
      </w:r>
      <w:r w:rsidR="008C2638" w:rsidRPr="00E22969">
        <w:fldChar w:fldCharType="separate"/>
      </w:r>
      <w:ins w:id="192" w:author="Dmitri.Khijniak@7Layers.com" w:date="2017-07-25T16:40:00Z">
        <w:r w:rsidR="00092395" w:rsidRPr="004D5ADE">
          <w:t>[</w:t>
        </w:r>
        <w:r w:rsidR="00092395">
          <w:rPr>
            <w:noProof/>
          </w:rPr>
          <w:t>1</w:t>
        </w:r>
        <w:r w:rsidR="00092395" w:rsidRPr="004D5ADE">
          <w:t>]</w:t>
        </w:r>
      </w:ins>
      <w:del w:id="193" w:author="Dmitri.Khijniak@7Layers.com" w:date="2017-07-25T16:40:00Z">
        <w:r w:rsidR="00EC4622" w:rsidRPr="004D5ADE" w:rsidDel="00092395">
          <w:delText>[</w:delText>
        </w:r>
        <w:r w:rsidR="00EC4622" w:rsidDel="00092395">
          <w:rPr>
            <w:noProof/>
          </w:rPr>
          <w:delText>1</w:delText>
        </w:r>
        <w:r w:rsidR="00EC4622" w:rsidRPr="004D5ADE" w:rsidDel="00092395">
          <w:delText>]</w:delText>
        </w:r>
      </w:del>
      <w:r w:rsidR="008C2638" w:rsidRPr="00E22969">
        <w:fldChar w:fldCharType="end"/>
      </w:r>
      <w:r w:rsidR="008C2638" w:rsidRPr="00E22969">
        <w:t>]</w:t>
      </w:r>
      <w:r w:rsidR="00B85249" w:rsidRPr="00E22969">
        <w:t xml:space="preserve"> </w:t>
      </w:r>
      <w:r w:rsidR="006F69F3" w:rsidRPr="00E22969">
        <w:t xml:space="preserve">uses </w:t>
      </w:r>
      <w:r w:rsidR="00B85249" w:rsidRPr="00E22969">
        <w:t xml:space="preserve">a subset of PICS from </w:t>
      </w:r>
      <w:r w:rsidR="009E7761" w:rsidRPr="00E22969">
        <w:t xml:space="preserve">IEEE </w:t>
      </w:r>
      <w:r w:rsidR="00B85249" w:rsidRPr="00E22969">
        <w:t>1609.3</w:t>
      </w:r>
      <w:r w:rsidR="009E7761" w:rsidRPr="00E22969">
        <w:t xml:space="preserve">. </w:t>
      </w:r>
      <w:r w:rsidR="00B85249" w:rsidRPr="00E22969">
        <w:t xml:space="preserve">Those </w:t>
      </w:r>
      <w:r w:rsidR="00087BBC" w:rsidRPr="00E22969">
        <w:t xml:space="preserve">PICS </w:t>
      </w:r>
      <w:r w:rsidR="00B85249" w:rsidRPr="00E22969">
        <w:t>are identifie</w:t>
      </w:r>
      <w:r w:rsidR="006F66E8">
        <w:t>d</w:t>
      </w:r>
      <w:r w:rsidR="00B85249" w:rsidRPr="00E22969">
        <w:t xml:space="preserve"> with status </w:t>
      </w:r>
      <w:r w:rsidR="009E7761" w:rsidRPr="00E22969">
        <w:t>V2V and SCMS</w:t>
      </w:r>
      <w:r w:rsidR="00B85249" w:rsidRPr="00E22969">
        <w:t xml:space="preserve">. </w:t>
      </w:r>
      <w:r w:rsidR="006F69F3" w:rsidRPr="00E22969">
        <w:t>The re</w:t>
      </w:r>
      <w:r w:rsidR="00B85249" w:rsidRPr="00E22969">
        <w:t xml:space="preserve">maining PICS </w:t>
      </w:r>
      <w:r w:rsidR="006F69F3" w:rsidRPr="00E22969">
        <w:t xml:space="preserve">excluded from </w:t>
      </w:r>
      <w:r w:rsidRPr="00E22969">
        <w:t xml:space="preserve">the </w:t>
      </w:r>
      <w:r w:rsidR="006F69F3" w:rsidRPr="00E22969">
        <w:t xml:space="preserve">SAE J2945/1 </w:t>
      </w:r>
      <w:r w:rsidR="00B85249" w:rsidRPr="00E22969">
        <w:t xml:space="preserve">are identified with </w:t>
      </w:r>
      <w:r w:rsidR="006F69F3" w:rsidRPr="00E22969">
        <w:t>the s</w:t>
      </w:r>
      <w:r w:rsidR="00B85249" w:rsidRPr="00E22969">
        <w:t>tatus RSE</w:t>
      </w:r>
      <w:r w:rsidR="00FF4529" w:rsidRPr="00E22969">
        <w:t>.</w:t>
      </w:r>
    </w:p>
    <w:p w14:paraId="195962AC" w14:textId="77777777" w:rsidR="00CB1457" w:rsidRPr="00E22969" w:rsidRDefault="00CB1457" w:rsidP="00FF4529"/>
    <w:p w14:paraId="152B2246" w14:textId="77777777" w:rsidR="00116F80" w:rsidRPr="00E22969" w:rsidRDefault="00116F80">
      <w:pPr>
        <w:overflowPunct/>
        <w:autoSpaceDE/>
        <w:autoSpaceDN/>
        <w:adjustRightInd/>
        <w:spacing w:after="0"/>
        <w:textAlignment w:val="auto"/>
        <w:rPr>
          <w:rFonts w:asciiTheme="majorHAnsi" w:eastAsiaTheme="majorEastAsia" w:hAnsiTheme="majorHAnsi" w:cstheme="majorBidi"/>
          <w:b/>
          <w:bCs/>
          <w:color w:val="4F81BD" w:themeColor="accent1"/>
          <w:sz w:val="26"/>
          <w:szCs w:val="26"/>
          <w:highlight w:val="lightGray"/>
        </w:rPr>
      </w:pPr>
      <w:bookmarkStart w:id="194" w:name="_Toc379980294"/>
      <w:bookmarkStart w:id="195" w:name="_Toc405990182"/>
      <w:r w:rsidRPr="00E22969">
        <w:rPr>
          <w:highlight w:val="lightGray"/>
        </w:rPr>
        <w:br w:type="page"/>
      </w:r>
    </w:p>
    <w:p w14:paraId="32CE9D57" w14:textId="77777777" w:rsidR="00FF4529" w:rsidRPr="00E22969" w:rsidRDefault="00866F78" w:rsidP="005B25C4">
      <w:pPr>
        <w:pStyle w:val="Heading2"/>
      </w:pPr>
      <w:bookmarkStart w:id="196" w:name="_Toc489000439"/>
      <w:r w:rsidRPr="00E22969">
        <w:lastRenderedPageBreak/>
        <w:t>Test P</w:t>
      </w:r>
      <w:r w:rsidR="00FF4529" w:rsidRPr="00E22969">
        <w:t xml:space="preserve">urposes for </w:t>
      </w:r>
      <w:bookmarkEnd w:id="194"/>
      <w:bookmarkEnd w:id="195"/>
      <w:r w:rsidR="00F82ED7" w:rsidRPr="00E22969">
        <w:t>1609.3</w:t>
      </w:r>
      <w:bookmarkEnd w:id="196"/>
    </w:p>
    <w:p w14:paraId="3B76D824" w14:textId="77777777" w:rsidR="00864460" w:rsidRPr="00E22969" w:rsidRDefault="00EE100F" w:rsidP="00864460">
      <w:pPr>
        <w:pStyle w:val="Heading3"/>
      </w:pPr>
      <w:bookmarkStart w:id="197" w:name="_Toc489000440"/>
      <w:r w:rsidRPr="00E22969">
        <w:t>WSM packet validation</w:t>
      </w:r>
      <w:bookmarkEnd w:id="197"/>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EB24C9" w:rsidRPr="00E22969" w14:paraId="246602E1"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94EA622"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9484403"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22969">
              <w:rPr>
                <w:szCs w:val="20"/>
              </w:rPr>
              <w:t>TP-16093-WSM-MST-BV-01</w:t>
            </w:r>
          </w:p>
        </w:tc>
      </w:tr>
      <w:tr w:rsidR="00EB24C9" w:rsidRPr="00E22969" w14:paraId="7ECF5598"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88938C4"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353BEE6" w14:textId="0B2574CF" w:rsidR="00EB24C9" w:rsidRPr="00E22969" w:rsidRDefault="00EB24C9" w:rsidP="00547E63">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22969">
              <w:rPr>
                <w:szCs w:val="20"/>
              </w:rPr>
              <w:t xml:space="preserve">To verify that the IUT will transmit a WSM with the correct </w:t>
            </w:r>
            <w:ins w:id="198" w:author="Dmitri.Khijniak@7Layers.com" w:date="2017-07-24T11:35:00Z">
              <w:r w:rsidR="00772846">
                <w:rPr>
                  <w:szCs w:val="20"/>
                </w:rPr>
                <w:t xml:space="preserve">LLC </w:t>
              </w:r>
            </w:ins>
            <w:ins w:id="199" w:author="Dmitri.Khijniak@7Layers.com" w:date="2017-07-24T11:33:00Z">
              <w:r w:rsidR="00E05035" w:rsidRPr="00E22969">
                <w:rPr>
                  <w:szCs w:val="20"/>
                </w:rPr>
                <w:t>EtherType</w:t>
              </w:r>
            </w:ins>
            <w:ins w:id="200" w:author="Dmitri.Khijniak@7Layers.com" w:date="2017-07-24T11:31:00Z">
              <w:r w:rsidR="00E05035">
                <w:rPr>
                  <w:szCs w:val="20"/>
                </w:rPr>
                <w:t xml:space="preserve">, WSMP-N </w:t>
              </w:r>
            </w:ins>
            <w:ins w:id="201" w:author="Dmitri.Khijniak@7Layers.com" w:date="2017-07-24T11:34:00Z">
              <w:r w:rsidR="00772846">
                <w:rPr>
                  <w:szCs w:val="20"/>
                </w:rPr>
                <w:t xml:space="preserve">Header </w:t>
              </w:r>
            </w:ins>
            <w:ins w:id="202" w:author="Dmitri.Khijniak@7Layers.com" w:date="2017-07-24T11:32:00Z">
              <w:r w:rsidR="00E05035">
                <w:rPr>
                  <w:szCs w:val="20"/>
                </w:rPr>
                <w:t xml:space="preserve">Subtype, WSMP-N </w:t>
              </w:r>
            </w:ins>
            <w:ins w:id="203" w:author="Dmitri.Khijniak@7Layers.com" w:date="2017-07-24T11:31:00Z">
              <w:r w:rsidR="00E05035">
                <w:rPr>
                  <w:szCs w:val="20"/>
                </w:rPr>
                <w:t xml:space="preserve">Header </w:t>
              </w:r>
            </w:ins>
            <w:ins w:id="204" w:author="Dmitri.Khijniak@7Layers.com" w:date="2017-07-24T11:34:00Z">
              <w:r w:rsidR="00772846">
                <w:rPr>
                  <w:szCs w:val="20"/>
                </w:rPr>
                <w:t>O</w:t>
              </w:r>
            </w:ins>
            <w:ins w:id="205" w:author="Dmitri.Khijniak@7Layers.com" w:date="2017-07-24T11:31:00Z">
              <w:r w:rsidR="00E05035">
                <w:rPr>
                  <w:szCs w:val="20"/>
                </w:rPr>
                <w:t xml:space="preserve">ption </w:t>
              </w:r>
            </w:ins>
            <w:ins w:id="206" w:author="Dmitri.Khijniak@7Layers.com" w:date="2017-07-24T11:34:00Z">
              <w:r w:rsidR="00772846">
                <w:rPr>
                  <w:szCs w:val="20"/>
                </w:rPr>
                <w:t>I</w:t>
              </w:r>
            </w:ins>
            <w:ins w:id="207" w:author="Dmitri.Khijniak@7Layers.com" w:date="2017-07-24T11:31:00Z">
              <w:r w:rsidR="00E05035">
                <w:rPr>
                  <w:szCs w:val="20"/>
                </w:rPr>
                <w:t>ndicator</w:t>
              </w:r>
            </w:ins>
            <w:r w:rsidRPr="00E22969">
              <w:rPr>
                <w:szCs w:val="20"/>
              </w:rPr>
              <w:t xml:space="preserve"> </w:t>
            </w:r>
            <w:r w:rsidR="00547E63" w:rsidRPr="00E22969">
              <w:rPr>
                <w:szCs w:val="20"/>
              </w:rPr>
              <w:t>and</w:t>
            </w:r>
            <w:ins w:id="208" w:author="Dmitri.Khijniak@7Layers.com" w:date="2017-07-24T11:34:00Z">
              <w:r w:rsidR="00772846">
                <w:rPr>
                  <w:szCs w:val="20"/>
                </w:rPr>
                <w:t xml:space="preserve"> WSMP-N Header WSMP version</w:t>
              </w:r>
            </w:ins>
            <w:r w:rsidR="00B019EC" w:rsidRPr="00E22969">
              <w:rPr>
                <w:szCs w:val="20"/>
              </w:rPr>
              <w:t>.</w:t>
            </w:r>
          </w:p>
        </w:tc>
      </w:tr>
      <w:tr w:rsidR="00EB24C9" w:rsidRPr="00E22969" w14:paraId="419E1386"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3139277"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0E6CEF3"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szCs w:val="20"/>
              </w:rPr>
            </w:pPr>
            <w:r w:rsidRPr="00E22969">
              <w:rPr>
                <w:szCs w:val="20"/>
              </w:rPr>
              <w:t>TC1</w:t>
            </w:r>
          </w:p>
        </w:tc>
      </w:tr>
      <w:tr w:rsidR="00EB24C9" w:rsidRPr="00E22969" w14:paraId="6F299C57"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85FCDF3"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E6CCE0D" w14:textId="44A54AF6"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szCs w:val="20"/>
              </w:rPr>
            </w:pPr>
          </w:p>
        </w:tc>
      </w:tr>
      <w:tr w:rsidR="00EB24C9" w:rsidRPr="00E22969" w14:paraId="33F2C774"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A5FAAB8"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r w:rsidRPr="00E22969">
              <w:rPr>
                <w:b/>
                <w:szCs w:val="20"/>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3252B16" w14:textId="71213F7D" w:rsidR="00EB24C9" w:rsidRPr="00E22969" w:rsidRDefault="00EB24C9" w:rsidP="00724C7D">
            <w:pPr>
              <w:pStyle w:val="NoSpacing"/>
              <w:pBdr>
                <w:top w:val="none" w:sz="0" w:space="0" w:color="auto"/>
                <w:left w:val="none" w:sz="0" w:space="0" w:color="auto"/>
                <w:bottom w:val="none" w:sz="0" w:space="0" w:color="auto"/>
                <w:right w:val="none" w:sz="0" w:space="0" w:color="auto"/>
                <w:between w:val="none" w:sz="0" w:space="0" w:color="auto"/>
              </w:pBdr>
              <w:rPr>
                <w:szCs w:val="20"/>
              </w:rPr>
            </w:pPr>
          </w:p>
        </w:tc>
      </w:tr>
      <w:tr w:rsidR="00996A50" w:rsidRPr="00E22969" w14:paraId="2EAF72DC"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3DA8C87" w14:textId="77777777" w:rsidR="00996A50" w:rsidRPr="00E22969" w:rsidRDefault="00996A50" w:rsidP="00530C40">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24DD348" w14:textId="224729DA" w:rsidR="00996A50" w:rsidRPr="00E22969" w:rsidRDefault="00996A50" w:rsidP="00530C40">
            <w:pPr>
              <w:pStyle w:val="NoSpacing"/>
              <w:rPr>
                <w:szCs w:val="20"/>
              </w:rPr>
            </w:pPr>
          </w:p>
        </w:tc>
      </w:tr>
      <w:tr w:rsidR="00EB24C9" w:rsidRPr="00E22969" w14:paraId="3F3B0058" w14:textId="77777777" w:rsidTr="00837FB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BD62596"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b/>
                <w:szCs w:val="20"/>
              </w:rPr>
            </w:pP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16C9FCC" w14:textId="77777777" w:rsidR="00EB24C9" w:rsidRPr="00E22969" w:rsidRDefault="00EB24C9" w:rsidP="00EB24C9">
            <w:pPr>
              <w:pStyle w:val="NoSpacing"/>
              <w:pBdr>
                <w:top w:val="none" w:sz="0" w:space="0" w:color="auto"/>
                <w:left w:val="none" w:sz="0" w:space="0" w:color="auto"/>
                <w:bottom w:val="none" w:sz="0" w:space="0" w:color="auto"/>
                <w:right w:val="none" w:sz="0" w:space="0" w:color="auto"/>
                <w:between w:val="none" w:sz="0" w:space="0" w:color="auto"/>
              </w:pBdr>
              <w:rPr>
                <w:szCs w:val="20"/>
              </w:rPr>
            </w:pPr>
          </w:p>
        </w:tc>
      </w:tr>
      <w:tr w:rsidR="00EB24C9" w:rsidRPr="00E22969" w14:paraId="042D9424" w14:textId="77777777" w:rsidTr="00837FB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5890264" w14:textId="77777777" w:rsidR="00EB24C9" w:rsidRPr="00E22969" w:rsidRDefault="00EB24C9" w:rsidP="00EB24C9">
            <w:pPr>
              <w:overflowPunct/>
              <w:autoSpaceDE/>
              <w:autoSpaceDN/>
              <w:adjustRightInd/>
              <w:spacing w:after="0"/>
              <w:jc w:val="center"/>
              <w:textAlignment w:val="auto"/>
              <w:rPr>
                <w:b/>
              </w:rPr>
            </w:pPr>
            <w:r w:rsidRPr="00E22969">
              <w:rPr>
                <w:b/>
              </w:rPr>
              <w:t>Pre-test conditions</w:t>
            </w:r>
          </w:p>
        </w:tc>
      </w:tr>
      <w:tr w:rsidR="00EB24C9" w:rsidRPr="00E22969" w14:paraId="7CB369D6" w14:textId="77777777" w:rsidTr="00837FBA">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6398EC70" w14:textId="77777777" w:rsidR="00EB24C9" w:rsidRPr="00E22969" w:rsidRDefault="00EB24C9" w:rsidP="00DD37E3">
            <w:pPr>
              <w:pStyle w:val="ListParagraph"/>
              <w:numPr>
                <w:ilvl w:val="0"/>
                <w:numId w:val="6"/>
              </w:numPr>
              <w:spacing w:after="0"/>
              <w:rPr>
                <w:rFonts w:asciiTheme="minorHAnsi" w:hAnsiTheme="minorHAnsi"/>
                <w:lang w:eastAsia="x-none"/>
              </w:rPr>
            </w:pPr>
            <w:r w:rsidRPr="00E22969">
              <w:rPr>
                <w:rFonts w:asciiTheme="minorHAnsi" w:hAnsiTheme="minorHAnsi"/>
                <w:lang w:eastAsia="x-none"/>
              </w:rPr>
              <w:t>The IUT is in the initial state</w:t>
            </w:r>
          </w:p>
        </w:tc>
      </w:tr>
      <w:tr w:rsidR="00EB24C9" w:rsidRPr="00E22969" w14:paraId="60B4E56F" w14:textId="77777777" w:rsidTr="00837FB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9F03F31" w14:textId="77777777" w:rsidR="00EB24C9" w:rsidRPr="00E22969" w:rsidRDefault="00EB24C9" w:rsidP="00EB24C9">
            <w:pPr>
              <w:overflowPunct/>
              <w:autoSpaceDE/>
              <w:autoSpaceDN/>
              <w:adjustRightInd/>
              <w:spacing w:after="0"/>
              <w:jc w:val="center"/>
              <w:textAlignment w:val="auto"/>
              <w:rPr>
                <w:b/>
              </w:rPr>
            </w:pPr>
            <w:r w:rsidRPr="00E22969">
              <w:rPr>
                <w:b/>
              </w:rPr>
              <w:t>Test Sequence</w:t>
            </w:r>
          </w:p>
        </w:tc>
      </w:tr>
      <w:tr w:rsidR="00EB24C9" w:rsidRPr="00E22969" w14:paraId="5FF7D9C6"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16D2BABA" w14:textId="77777777" w:rsidR="00EB24C9" w:rsidRPr="00E22969" w:rsidRDefault="00EB24C9" w:rsidP="00EB24C9">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523E86" w14:textId="77777777" w:rsidR="00EB24C9" w:rsidRPr="00E22969" w:rsidRDefault="00EB24C9" w:rsidP="00EB24C9">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35630F" w14:textId="77777777" w:rsidR="00EB24C9" w:rsidRPr="00E22969" w:rsidRDefault="00EB24C9" w:rsidP="00EB24C9">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626221F" w14:textId="77777777" w:rsidR="00EB24C9" w:rsidRPr="00E22969" w:rsidRDefault="00EB24C9" w:rsidP="00EB24C9">
            <w:pPr>
              <w:overflowPunct/>
              <w:autoSpaceDE/>
              <w:autoSpaceDN/>
              <w:adjustRightInd/>
              <w:spacing w:after="0" w:line="259" w:lineRule="auto"/>
              <w:contextualSpacing/>
              <w:textAlignment w:val="auto"/>
              <w:rPr>
                <w:b/>
              </w:rPr>
            </w:pPr>
            <w:r w:rsidRPr="00E22969">
              <w:rPr>
                <w:b/>
              </w:rPr>
              <w:t>Verdict</w:t>
            </w:r>
          </w:p>
        </w:tc>
      </w:tr>
      <w:tr w:rsidR="00EB24C9" w:rsidRPr="00E22969" w14:paraId="6E83643B"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426A6AF4"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795ED4F"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DBD9AEF" w14:textId="4825100B" w:rsidR="00EB24C9" w:rsidRPr="00E22969" w:rsidRDefault="00EB24C9" w:rsidP="008737C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00F94A00" w:rsidRPr="00E22969">
              <w:rPr>
                <w:rFonts w:asciiTheme="minorHAnsi" w:hAnsiTheme="minorHAnsi"/>
                <w:b/>
                <w:lang w:eastAsia="x-none"/>
              </w:rPr>
              <w:t>WSM_without_nExt</w:t>
            </w:r>
            <w:r w:rsidR="00F94A00" w:rsidRPr="00E22969">
              <w:rPr>
                <w:rFonts w:asciiTheme="minorHAnsi" w:hAnsiTheme="minorHAnsi"/>
                <w:lang w:eastAsia="x-none"/>
              </w:rPr>
              <w:t xml:space="preserve"> in </w:t>
            </w:r>
            <w:r w:rsidR="00F94A00" w:rsidRPr="00E22969">
              <w:rPr>
                <w:rFonts w:asciiTheme="minorHAnsi" w:hAnsiTheme="minorHAnsi"/>
                <w:lang w:eastAsia="x-none"/>
              </w:rPr>
              <w:fldChar w:fldCharType="begin"/>
            </w:r>
            <w:r w:rsidR="00F94A00" w:rsidRPr="00E22969">
              <w:rPr>
                <w:rFonts w:asciiTheme="minorHAnsi" w:hAnsiTheme="minorHAnsi"/>
                <w:lang w:eastAsia="x-none"/>
              </w:rPr>
              <w:instrText xml:space="preserve"> REF _Ref435448932 \h </w:instrText>
            </w:r>
            <w:r w:rsidR="00F94A00" w:rsidRPr="00E22969">
              <w:rPr>
                <w:rFonts w:asciiTheme="minorHAnsi" w:hAnsiTheme="minorHAnsi"/>
                <w:lang w:eastAsia="x-none"/>
              </w:rPr>
            </w:r>
            <w:r w:rsidR="00F94A00" w:rsidRPr="00E22969">
              <w:rPr>
                <w:rFonts w:asciiTheme="minorHAnsi" w:hAnsiTheme="minorHAnsi"/>
                <w:lang w:eastAsia="x-none"/>
              </w:rPr>
              <w:fldChar w:fldCharType="separate"/>
            </w:r>
            <w:ins w:id="209" w:author="Dmitri.Khijniak@7Layers.com" w:date="2017-07-25T16:40:00Z">
              <w:r w:rsidR="00092395" w:rsidRPr="00E22969">
                <w:t xml:space="preserve">Table </w:t>
              </w:r>
              <w:r w:rsidR="00092395">
                <w:rPr>
                  <w:noProof/>
                </w:rPr>
                <w:t>7</w:t>
              </w:r>
              <w:r w:rsidR="00092395" w:rsidRPr="00E22969">
                <w:noBreakHyphen/>
              </w:r>
              <w:r w:rsidR="00092395">
                <w:rPr>
                  <w:noProof/>
                </w:rPr>
                <w:t>1</w:t>
              </w:r>
            </w:ins>
            <w:del w:id="210"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1</w:delText>
              </w:r>
            </w:del>
            <w:r w:rsidR="00F94A00" w:rsidRPr="00E22969">
              <w:rPr>
                <w:rFonts w:asciiTheme="minorHAnsi" w:hAnsiTheme="minorHAnsi"/>
                <w:lang w:eastAsia="x-none"/>
              </w:rPr>
              <w:fldChar w:fldCharType="end"/>
            </w:r>
            <w:r w:rsidR="00F94A00"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DED9540"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p>
        </w:tc>
      </w:tr>
      <w:tr w:rsidR="00EB24C9" w:rsidRPr="00E22969" w14:paraId="6135C5F6"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41A91D2D"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D11700" w14:textId="2921E574" w:rsidR="00EB24C9" w:rsidRPr="00E22969" w:rsidRDefault="00932AF8" w:rsidP="00EB24C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6C11B2"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3EFCA6E"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p>
        </w:tc>
      </w:tr>
      <w:tr w:rsidR="00EB24C9" w:rsidRPr="00E22969" w14:paraId="3CE70F1C"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66F84CB3"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EA3632A"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2030ED" w14:textId="6E09CBDD" w:rsidR="00EB24C9" w:rsidRPr="00E22969" w:rsidRDefault="00514BC1"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EB24C9" w:rsidRPr="00E22969">
              <w:rPr>
                <w:rFonts w:asciiTheme="minorHAnsi" w:hAnsiTheme="minorHAnsi"/>
                <w:lang w:eastAsia="x-none"/>
              </w:rPr>
              <w:t>IUT transmitted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701D8CE"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Pass/Fail</w:t>
            </w:r>
          </w:p>
        </w:tc>
      </w:tr>
      <w:tr w:rsidR="00D40DD6" w:rsidRPr="00E22969" w14:paraId="56C3FB14"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073B6876" w14:textId="77777777" w:rsidR="00D40DD6" w:rsidRPr="00E22969" w:rsidRDefault="00547E63"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232EB1" w14:textId="77777777" w:rsidR="00D40DD6" w:rsidRPr="00E22969" w:rsidRDefault="00D40DD6"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9C2FC24" w14:textId="1FF2E514" w:rsidR="00D40DD6" w:rsidRPr="00E22969" w:rsidRDefault="00D40DD6" w:rsidP="00664B3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is included in 802.11 </w:t>
            </w:r>
            <w:r w:rsidR="00766556">
              <w:rPr>
                <w:rFonts w:asciiTheme="minorHAnsi" w:hAnsiTheme="minorHAnsi"/>
                <w:lang w:eastAsia="x-none"/>
              </w:rPr>
              <w:t xml:space="preserve">frame, </w:t>
            </w:r>
            <w:r w:rsidRPr="00E22969">
              <w:rPr>
                <w:rFonts w:asciiTheme="minorHAnsi" w:hAnsiTheme="minorHAnsi"/>
                <w:lang w:eastAsia="x-none"/>
              </w:rPr>
              <w:t xml:space="preserve">containing </w:t>
            </w:r>
            <w:r w:rsidR="00664B35">
              <w:rPr>
                <w:rFonts w:asciiTheme="minorHAnsi" w:hAnsiTheme="minorHAnsi"/>
                <w:lang w:eastAsia="x-none"/>
              </w:rPr>
              <w:t>Logical-Link Control</w:t>
            </w:r>
            <w:r w:rsidR="00766556">
              <w:rPr>
                <w:rFonts w:asciiTheme="minorHAnsi" w:hAnsiTheme="minorHAnsi"/>
                <w:lang w:eastAsia="x-none"/>
              </w:rPr>
              <w:t xml:space="preserve"> </w:t>
            </w:r>
            <w:r w:rsidR="00664B35">
              <w:rPr>
                <w:rFonts w:asciiTheme="minorHAnsi" w:hAnsiTheme="minorHAnsi"/>
                <w:lang w:eastAsia="x-none"/>
              </w:rPr>
              <w:t>section</w:t>
            </w:r>
            <w:r w:rsidR="00766556">
              <w:rPr>
                <w:rFonts w:asciiTheme="minorHAnsi" w:hAnsiTheme="minorHAnsi"/>
                <w:lang w:eastAsia="x-none"/>
              </w:rPr>
              <w:t xml:space="preserve">, containing </w:t>
            </w:r>
            <w:r w:rsidR="00F644C7">
              <w:rPr>
                <w:rFonts w:asciiTheme="minorHAnsi" w:hAnsiTheme="minorHAnsi"/>
                <w:lang w:eastAsia="x-none"/>
              </w:rPr>
              <w:t>‘</w:t>
            </w:r>
            <w:r w:rsidR="00766556">
              <w:rPr>
                <w:rFonts w:asciiTheme="minorHAnsi" w:hAnsiTheme="minorHAnsi"/>
                <w:lang w:eastAsia="x-none"/>
              </w:rPr>
              <w:t>Type</w:t>
            </w:r>
            <w:r w:rsidR="00F644C7">
              <w:rPr>
                <w:rFonts w:asciiTheme="minorHAnsi" w:hAnsiTheme="minorHAnsi"/>
                <w:lang w:eastAsia="x-none"/>
              </w:rPr>
              <w:t>’</w:t>
            </w:r>
            <w:r w:rsidR="00766556">
              <w:rPr>
                <w:rFonts w:asciiTheme="minorHAnsi" w:hAnsiTheme="minorHAnsi"/>
                <w:lang w:eastAsia="x-none"/>
              </w:rPr>
              <w:t xml:space="preserve"> field indicating </w:t>
            </w:r>
            <w:r w:rsidRPr="00E22969">
              <w:rPr>
                <w:rFonts w:asciiTheme="minorHAnsi" w:hAnsiTheme="minorHAnsi"/>
                <w:lang w:eastAsia="x-none"/>
              </w:rPr>
              <w:t xml:space="preserve">EtherType </w:t>
            </w:r>
            <w:r w:rsidR="00766556">
              <w:rPr>
                <w:rFonts w:asciiTheme="minorHAnsi" w:hAnsiTheme="minorHAnsi"/>
                <w:lang w:eastAsia="x-none"/>
              </w:rPr>
              <w:t xml:space="preserve">value </w:t>
            </w:r>
            <w:r w:rsidRPr="00E22969">
              <w:rPr>
                <w:rFonts w:asciiTheme="minorHAnsi" w:hAnsiTheme="minorHAnsi"/>
                <w:lang w:eastAsia="x-none"/>
              </w:rPr>
              <w:t>0x8</w:t>
            </w:r>
            <w:r w:rsidR="00766556">
              <w:rPr>
                <w:rFonts w:asciiTheme="minorHAnsi" w:hAnsiTheme="minorHAnsi"/>
                <w:lang w:eastAsia="x-none"/>
              </w:rPr>
              <w:t>8</w:t>
            </w:r>
            <w:r w:rsidRPr="00E22969">
              <w:rPr>
                <w:rFonts w:asciiTheme="minorHAnsi" w:hAnsiTheme="minorHAnsi"/>
                <w:lang w:eastAsia="x-none"/>
              </w:rPr>
              <w:t>D</w:t>
            </w:r>
            <w:r w:rsidR="00547E63" w:rsidRPr="00E22969">
              <w:rPr>
                <w:rFonts w:asciiTheme="minorHAnsi" w:hAnsiTheme="minorHAnsi"/>
                <w:lang w:eastAsia="x-none"/>
              </w:rPr>
              <w:t>C</w:t>
            </w:r>
            <w:r w:rsidR="009F3682">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84FC1A0" w14:textId="77777777" w:rsidR="00D40DD6" w:rsidRPr="00E22969" w:rsidRDefault="00D40DD6"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Pass/Fail</w:t>
            </w:r>
          </w:p>
        </w:tc>
      </w:tr>
      <w:tr w:rsidR="009136D2" w:rsidRPr="00E22969" w14:paraId="16C9675A" w14:textId="77777777" w:rsidTr="00837FBA">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297CE48"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4D168EA"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0B29ACB"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‘Subtype’ </w:t>
            </w:r>
            <w:r>
              <w:rPr>
                <w:rFonts w:asciiTheme="minorHAnsi" w:hAnsiTheme="minorHAnsi"/>
                <w:lang w:eastAsia="x-none"/>
              </w:rPr>
              <w:t xml:space="preserve">(bits 4-7) </w:t>
            </w:r>
            <w:r w:rsidRPr="00E22969">
              <w:rPr>
                <w:rFonts w:asciiTheme="minorHAnsi" w:hAnsiTheme="minorHAnsi"/>
                <w:lang w:eastAsia="x-none"/>
              </w:rPr>
              <w:t>indicating ‘</w:t>
            </w:r>
            <w:r>
              <w:rPr>
                <w:rFonts w:asciiTheme="minorHAnsi" w:hAnsiTheme="minorHAnsi"/>
                <w:lang w:eastAsia="x-none"/>
              </w:rPr>
              <w:t>0</w:t>
            </w:r>
            <w:r w:rsidRPr="00E22969">
              <w:rPr>
                <w:rFonts w:asciiTheme="minorHAnsi" w:hAnsiTheme="minorHAnsi"/>
                <w:lang w:eastAsia="x-none"/>
              </w:rPr>
              <w:t>’</w:t>
            </w:r>
            <w:r>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EE94A05"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136D2" w:rsidRPr="00E22969" w14:paraId="7CA1FBE3" w14:textId="77777777" w:rsidTr="00837FBA">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78EB0C0"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81F9369"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E66FEEE" w14:textId="1995C262" w:rsidR="009136D2" w:rsidRPr="00E22969" w:rsidRDefault="009136D2" w:rsidP="009136D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w:t>
            </w:r>
            <w:r>
              <w:rPr>
                <w:rFonts w:asciiTheme="minorHAnsi" w:hAnsiTheme="minorHAnsi"/>
                <w:lang w:eastAsia="x-none"/>
              </w:rPr>
              <w:t>‘</w:t>
            </w:r>
            <w:r w:rsidRPr="00836386">
              <w:rPr>
                <w:rFonts w:asciiTheme="minorHAnsi" w:hAnsiTheme="minorHAnsi"/>
                <w:lang w:eastAsia="x-none"/>
              </w:rPr>
              <w:t>WSMP-N</w:t>
            </w:r>
            <w:r>
              <w:rPr>
                <w:rFonts w:asciiTheme="minorHAnsi" w:hAnsiTheme="minorHAnsi"/>
                <w:lang w:eastAsia="x-none"/>
              </w:rPr>
              <w:t xml:space="preserve"> </w:t>
            </w:r>
            <w:r w:rsidRPr="00836386">
              <w:rPr>
                <w:rFonts w:asciiTheme="minorHAnsi" w:hAnsiTheme="minorHAnsi"/>
                <w:lang w:eastAsia="x-none"/>
              </w:rPr>
              <w:t>Header</w:t>
            </w:r>
            <w:r>
              <w:rPr>
                <w:rFonts w:asciiTheme="minorHAnsi" w:hAnsiTheme="minorHAnsi"/>
                <w:lang w:eastAsia="x-none"/>
              </w:rPr>
              <w:t xml:space="preserve"> </w:t>
            </w:r>
            <w:r w:rsidRPr="00836386">
              <w:rPr>
                <w:rFonts w:asciiTheme="minorHAnsi" w:hAnsiTheme="minorHAnsi"/>
                <w:lang w:eastAsia="x-none"/>
              </w:rPr>
              <w:t>Option</w:t>
            </w:r>
            <w:r>
              <w:rPr>
                <w:rFonts w:asciiTheme="minorHAnsi" w:hAnsiTheme="minorHAnsi"/>
                <w:lang w:eastAsia="x-none"/>
              </w:rPr>
              <w:t xml:space="preserve"> </w:t>
            </w:r>
            <w:r w:rsidRPr="00836386">
              <w:rPr>
                <w:rFonts w:asciiTheme="minorHAnsi" w:hAnsiTheme="minorHAnsi"/>
                <w:lang w:eastAsia="x-none"/>
              </w:rPr>
              <w:t>Indicator</w:t>
            </w:r>
            <w:r>
              <w:rPr>
                <w:rFonts w:asciiTheme="minorHAnsi" w:hAnsiTheme="minorHAnsi"/>
                <w:lang w:eastAsia="x-none"/>
              </w:rPr>
              <w:t>’ (bit 3)</w:t>
            </w:r>
            <w:r w:rsidRPr="00E22969">
              <w:rPr>
                <w:rFonts w:asciiTheme="minorHAnsi" w:hAnsiTheme="minorHAnsi"/>
                <w:lang w:eastAsia="x-none"/>
              </w:rPr>
              <w:t xml:space="preserve"> indicating ‘</w:t>
            </w:r>
            <w:r>
              <w:rPr>
                <w:rFonts w:asciiTheme="minorHAnsi" w:hAnsiTheme="minorHAnsi"/>
                <w:lang w:eastAsia="x-none"/>
              </w:rPr>
              <w:t>0</w:t>
            </w:r>
            <w:r w:rsidRPr="00E22969">
              <w:rPr>
                <w:rFonts w:asciiTheme="minorHAnsi" w:hAnsiTheme="minorHAnsi"/>
                <w:lang w:eastAsia="x-none"/>
              </w:rPr>
              <w:t>’</w:t>
            </w:r>
            <w:r>
              <w:rPr>
                <w:rFonts w:asciiTheme="minorHAnsi" w:hAnsiTheme="minorHAnsi"/>
                <w:lang w:eastAsia="x-none"/>
              </w:rPr>
              <w:t xml:space="preserve"> for </w:t>
            </w:r>
            <w:r w:rsidRPr="00E22969">
              <w:rPr>
                <w:rFonts w:asciiTheme="minorHAnsi" w:hAnsiTheme="minorHAnsi"/>
                <w:b/>
                <w:lang w:eastAsia="x-none"/>
              </w:rPr>
              <w:t>WSM_without_nExt</w:t>
            </w:r>
            <w:r>
              <w:rPr>
                <w:rFonts w:asciiTheme="minorHAnsi" w:hAnsiTheme="minorHAnsi"/>
                <w:b/>
                <w:lang w:eastAsia="x-none"/>
              </w:rPr>
              <w:t xml:space="preserve">, </w:t>
            </w:r>
            <w:r w:rsidRPr="009136D2">
              <w:rPr>
                <w:rFonts w:asciiTheme="minorHAnsi" w:hAnsiTheme="minorHAnsi"/>
                <w:lang w:eastAsia="x-none"/>
              </w:rPr>
              <w:t xml:space="preserve">or </w:t>
            </w:r>
            <w:r w:rsidRPr="00E22969">
              <w:rPr>
                <w:rFonts w:asciiTheme="minorHAnsi" w:hAnsiTheme="minorHAnsi"/>
                <w:lang w:eastAsia="x-none"/>
              </w:rPr>
              <w:t>indicating ‘</w:t>
            </w:r>
            <w:r>
              <w:rPr>
                <w:rFonts w:asciiTheme="minorHAnsi" w:hAnsiTheme="minorHAnsi"/>
                <w:lang w:eastAsia="x-none"/>
              </w:rPr>
              <w:t>1</w:t>
            </w:r>
            <w:r w:rsidRPr="00E22969">
              <w:rPr>
                <w:rFonts w:asciiTheme="minorHAnsi" w:hAnsiTheme="minorHAnsi"/>
                <w:lang w:eastAsia="x-none"/>
              </w:rPr>
              <w:t>’</w:t>
            </w:r>
            <w:r>
              <w:rPr>
                <w:rFonts w:asciiTheme="minorHAnsi" w:hAnsiTheme="minorHAnsi"/>
                <w:lang w:eastAsia="x-none"/>
              </w:rPr>
              <w:t xml:space="preserve"> for </w:t>
            </w:r>
            <w:r w:rsidRPr="00E22969">
              <w:rPr>
                <w:rFonts w:asciiTheme="minorHAnsi" w:hAnsiTheme="minorHAnsi"/>
                <w:b/>
                <w:lang w:eastAsia="x-none"/>
              </w:rPr>
              <w:t>WSM</w:t>
            </w:r>
            <w:r>
              <w:rPr>
                <w:rFonts w:asciiTheme="minorHAnsi" w:hAnsiTheme="minorHAnsi"/>
                <w:b/>
                <w:lang w:eastAsia="x-none"/>
              </w:rPr>
              <w:t>_</w:t>
            </w:r>
            <w:r w:rsidRPr="00E22969">
              <w:rPr>
                <w:rFonts w:asciiTheme="minorHAnsi" w:hAnsiTheme="minorHAnsi"/>
                <w:b/>
                <w:lang w:eastAsia="x-none"/>
              </w:rPr>
              <w:t>nExt</w:t>
            </w:r>
            <w:r>
              <w:rPr>
                <w:rFonts w:asciiTheme="minorHAnsi" w:hAnsiTheme="minorHAnsi"/>
                <w:b/>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4EDDDB" w14:textId="77777777" w:rsidR="009136D2" w:rsidRPr="00E22969" w:rsidRDefault="009136D2"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EB24C9" w:rsidRPr="00E22969" w14:paraId="4286B60B"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378413F2" w14:textId="204DD3AF" w:rsidR="00EB24C9" w:rsidRPr="00E22969" w:rsidRDefault="00650FDE" w:rsidP="00EB24C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0FDF10C"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91533CD" w14:textId="43327B58" w:rsidR="00EB24C9" w:rsidRPr="00E22969" w:rsidRDefault="00EB24C9" w:rsidP="0083638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WSM-N-Header</w:t>
            </w:r>
            <w:r w:rsidR="009F555C" w:rsidRPr="00E22969">
              <w:rPr>
                <w:rFonts w:asciiTheme="minorHAnsi" w:hAnsiTheme="minorHAnsi"/>
                <w:lang w:eastAsia="x-none"/>
              </w:rPr>
              <w:t xml:space="preserve"> containing </w:t>
            </w:r>
            <w:r w:rsidR="00F644C7">
              <w:rPr>
                <w:rFonts w:asciiTheme="minorHAnsi" w:hAnsiTheme="minorHAnsi"/>
                <w:lang w:eastAsia="x-none"/>
              </w:rPr>
              <w:t>‘</w:t>
            </w:r>
            <w:r w:rsidR="006F6230" w:rsidRPr="00E22969">
              <w:rPr>
                <w:rFonts w:asciiTheme="minorHAnsi" w:hAnsiTheme="minorHAnsi"/>
                <w:lang w:eastAsia="x-none"/>
              </w:rPr>
              <w:t xml:space="preserve">WSMP </w:t>
            </w:r>
            <w:r w:rsidR="009F555C" w:rsidRPr="00E22969">
              <w:rPr>
                <w:rFonts w:asciiTheme="minorHAnsi" w:hAnsiTheme="minorHAnsi"/>
                <w:lang w:eastAsia="x-none"/>
              </w:rPr>
              <w:t>Version</w:t>
            </w:r>
            <w:r w:rsidR="00F644C7">
              <w:rPr>
                <w:rFonts w:asciiTheme="minorHAnsi" w:hAnsiTheme="minorHAnsi"/>
                <w:lang w:eastAsia="x-none"/>
              </w:rPr>
              <w:t>’</w:t>
            </w:r>
            <w:r w:rsidR="00711449" w:rsidRPr="00E22969">
              <w:rPr>
                <w:rFonts w:asciiTheme="minorHAnsi" w:hAnsiTheme="minorHAnsi"/>
                <w:lang w:eastAsia="x-none"/>
              </w:rPr>
              <w:t xml:space="preserve"> indicating</w:t>
            </w:r>
            <w:r w:rsidR="009F555C" w:rsidRPr="00E22969">
              <w:rPr>
                <w:rFonts w:asciiTheme="minorHAnsi" w:hAnsiTheme="minorHAnsi"/>
                <w:lang w:eastAsia="x-none"/>
              </w:rPr>
              <w:t xml:space="preserve"> </w:t>
            </w:r>
            <w:r w:rsidR="000A2302" w:rsidRPr="00E22969">
              <w:rPr>
                <w:rFonts w:asciiTheme="minorHAnsi" w:hAnsiTheme="minorHAnsi"/>
                <w:lang w:eastAsia="x-none"/>
              </w:rPr>
              <w:t>‘</w:t>
            </w:r>
            <w:r w:rsidR="009F555C" w:rsidRPr="00E22969">
              <w:rPr>
                <w:rFonts w:asciiTheme="minorHAnsi" w:hAnsiTheme="minorHAnsi"/>
                <w:lang w:eastAsia="x-none"/>
              </w:rPr>
              <w:t>3</w:t>
            </w:r>
            <w:r w:rsidR="000A2302"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D70FC2B" w14:textId="77777777" w:rsidR="00EB24C9" w:rsidRPr="00E22969" w:rsidRDefault="00EB24C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Pass/Fail</w:t>
            </w:r>
          </w:p>
        </w:tc>
      </w:tr>
      <w:tr w:rsidR="00D72F36" w:rsidRPr="00E22969" w14:paraId="02821BC2"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56A48D35" w14:textId="5E1DFD06" w:rsidR="00D72F36" w:rsidRDefault="00D72F36" w:rsidP="00EB24C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1CA0BBD" w14:textId="596803E9" w:rsidR="00D72F36" w:rsidRPr="00E22969" w:rsidRDefault="00D72F36" w:rsidP="00EB24C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F311133" w14:textId="40ECB711" w:rsidR="00D72F36" w:rsidRPr="00E22969" w:rsidRDefault="00D72F36" w:rsidP="0083638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transmit</w:t>
            </w:r>
            <w:r>
              <w:rPr>
                <w:rFonts w:asciiTheme="minorHAnsi" w:hAnsiTheme="minorHAnsi"/>
                <w:lang w:eastAsia="x-none"/>
              </w:rPr>
              <w:t xml:space="preserve"> </w:t>
            </w:r>
            <w:r w:rsidRPr="00E22969">
              <w:rPr>
                <w:rFonts w:asciiTheme="minorHAnsi" w:hAnsiTheme="minorHAnsi"/>
                <w:b/>
                <w:lang w:eastAsia="x-none"/>
              </w:rPr>
              <w:t>WSM_nExt</w:t>
            </w:r>
            <w:r w:rsidRPr="00E22969">
              <w:rPr>
                <w:rFonts w:asciiTheme="minorHAnsi" w:hAnsiTheme="minorHAnsi"/>
                <w:lang w:eastAsia="x-none"/>
              </w:rPr>
              <w:t xml:space="preserve">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_Ref435448968 \h </w:instrText>
            </w:r>
            <w:r w:rsidRPr="00E22969">
              <w:rPr>
                <w:rFonts w:asciiTheme="minorHAnsi" w:hAnsiTheme="minorHAnsi"/>
                <w:lang w:eastAsia="x-none"/>
              </w:rPr>
            </w:r>
            <w:r w:rsidRPr="00E22969">
              <w:rPr>
                <w:rFonts w:asciiTheme="minorHAnsi" w:hAnsiTheme="minorHAnsi"/>
                <w:lang w:eastAsia="x-none"/>
              </w:rPr>
              <w:fldChar w:fldCharType="separate"/>
            </w:r>
            <w:ins w:id="211" w:author="Dmitri.Khijniak@7Layers.com" w:date="2017-07-25T16:40:00Z">
              <w:r w:rsidR="00092395" w:rsidRPr="00E22969">
                <w:t xml:space="preserve">Table </w:t>
              </w:r>
              <w:r w:rsidR="00092395">
                <w:rPr>
                  <w:noProof/>
                </w:rPr>
                <w:t>7</w:t>
              </w:r>
              <w:r w:rsidR="00092395" w:rsidRPr="00E22969">
                <w:noBreakHyphen/>
              </w:r>
              <w:r w:rsidR="00092395">
                <w:rPr>
                  <w:noProof/>
                </w:rPr>
                <w:t>2</w:t>
              </w:r>
            </w:ins>
            <w:del w:id="212"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2</w:delText>
              </w:r>
            </w:del>
            <w:r w:rsidRPr="00E22969">
              <w:rPr>
                <w:rFonts w:asciiTheme="minorHAnsi" w:hAnsiTheme="minorHAnsi"/>
                <w:lang w:eastAsia="x-none"/>
              </w:rPr>
              <w:fldChar w:fldCharType="end"/>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86DAC91" w14:textId="77777777" w:rsidR="00D72F36" w:rsidRPr="00E22969" w:rsidRDefault="00D72F36" w:rsidP="00EB24C9">
            <w:pPr>
              <w:overflowPunct/>
              <w:autoSpaceDE/>
              <w:autoSpaceDN/>
              <w:adjustRightInd/>
              <w:spacing w:after="0" w:line="259" w:lineRule="auto"/>
              <w:contextualSpacing/>
              <w:textAlignment w:val="auto"/>
              <w:rPr>
                <w:rFonts w:asciiTheme="minorHAnsi" w:hAnsiTheme="minorHAnsi"/>
                <w:lang w:eastAsia="x-none"/>
              </w:rPr>
            </w:pPr>
          </w:p>
        </w:tc>
      </w:tr>
      <w:tr w:rsidR="00682139" w:rsidRPr="00E22969" w14:paraId="407784F9" w14:textId="77777777" w:rsidTr="00837FBA">
        <w:tc>
          <w:tcPr>
            <w:tcW w:w="737" w:type="dxa"/>
            <w:tcBorders>
              <w:top w:val="single" w:sz="3" w:space="0" w:color="auto"/>
              <w:left w:val="single" w:sz="3" w:space="0" w:color="auto"/>
              <w:bottom w:val="single" w:sz="3" w:space="0" w:color="auto"/>
              <w:right w:val="single" w:sz="3" w:space="0" w:color="auto"/>
            </w:tcBorders>
            <w:shd w:val="clear" w:color="auto" w:fill="auto"/>
          </w:tcPr>
          <w:p w14:paraId="45029538" w14:textId="1CBDB9DD" w:rsidR="00682139" w:rsidRPr="00E22969" w:rsidRDefault="00D72F36" w:rsidP="00EB24C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235B4A" w14:textId="6CE69D77" w:rsidR="00682139" w:rsidRPr="00E22969" w:rsidRDefault="00682139" w:rsidP="00EB24C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A71E678" w14:textId="02B2AB40" w:rsidR="00682139" w:rsidRPr="00E22969" w:rsidRDefault="00547E63" w:rsidP="00D72F3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Repeat steps </w:t>
            </w:r>
            <w:r w:rsidR="00D72F36">
              <w:rPr>
                <w:rFonts w:asciiTheme="minorHAnsi" w:hAnsiTheme="minorHAnsi"/>
                <w:lang w:eastAsia="x-none"/>
              </w:rPr>
              <w:t>2</w:t>
            </w:r>
            <w:r w:rsidRPr="00E22969">
              <w:rPr>
                <w:rFonts w:asciiTheme="minorHAnsi" w:hAnsiTheme="minorHAnsi"/>
                <w:lang w:eastAsia="x-none"/>
              </w:rPr>
              <w:t>-</w:t>
            </w:r>
            <w:r w:rsidR="00650FDE">
              <w:rPr>
                <w:rFonts w:asciiTheme="minorHAnsi" w:hAnsiTheme="minorHAnsi"/>
                <w:lang w:eastAsia="x-none"/>
              </w:rPr>
              <w:t>6</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A37976" w14:textId="77777777" w:rsidR="00682139" w:rsidRPr="00E22969" w:rsidRDefault="00682139" w:rsidP="00EB24C9">
            <w:pPr>
              <w:overflowPunct/>
              <w:autoSpaceDE/>
              <w:autoSpaceDN/>
              <w:adjustRightInd/>
              <w:spacing w:after="0" w:line="259" w:lineRule="auto"/>
              <w:contextualSpacing/>
              <w:textAlignment w:val="auto"/>
              <w:rPr>
                <w:rFonts w:asciiTheme="minorHAnsi" w:hAnsiTheme="minorHAnsi"/>
                <w:lang w:eastAsia="x-none"/>
              </w:rPr>
            </w:pPr>
          </w:p>
        </w:tc>
      </w:tr>
    </w:tbl>
    <w:p w14:paraId="44352DE2" w14:textId="77777777" w:rsidR="00EE4645" w:rsidRPr="00E22969" w:rsidRDefault="00EE4645" w:rsidP="00EE100F"/>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DB37FE" w:rsidRPr="00E22969" w14:paraId="61875D42"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72E0062" w14:textId="77777777" w:rsidR="00DB37FE" w:rsidRPr="00E22969" w:rsidRDefault="00DB37FE" w:rsidP="00DB37FE">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AD17BCE" w14:textId="77777777" w:rsidR="00DB37FE" w:rsidRPr="00E22969" w:rsidRDefault="003F07DE" w:rsidP="00DB37FE">
            <w:pPr>
              <w:overflowPunct/>
              <w:autoSpaceDE/>
              <w:autoSpaceDN/>
              <w:adjustRightInd/>
              <w:spacing w:after="0"/>
              <w:textAlignment w:val="auto"/>
            </w:pPr>
            <w:r w:rsidRPr="00E22969">
              <w:t>TP-16093-WSM-MST-BV-02</w:t>
            </w:r>
          </w:p>
        </w:tc>
      </w:tr>
      <w:tr w:rsidR="00DB37FE" w:rsidRPr="00E22969" w14:paraId="4BF8DDCB"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1119B7F" w14:textId="77777777" w:rsidR="00DB37FE" w:rsidRPr="00E22969" w:rsidRDefault="00DB37FE" w:rsidP="00DB37FE">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B872DE7" w14:textId="200D93B3" w:rsidR="00DB37FE" w:rsidRPr="00E22969" w:rsidRDefault="00DB37FE" w:rsidP="00010331">
            <w:pPr>
              <w:overflowPunct/>
              <w:autoSpaceDE/>
              <w:autoSpaceDN/>
              <w:adjustRightInd/>
              <w:spacing w:after="0"/>
              <w:textAlignment w:val="auto"/>
            </w:pPr>
            <w:r w:rsidRPr="00E22969">
              <w:t>Verify that the IUT will transmit WSM</w:t>
            </w:r>
            <w:r w:rsidR="00010331" w:rsidRPr="00E22969">
              <w:t xml:space="preserve"> </w:t>
            </w:r>
            <w:r w:rsidRPr="00E22969">
              <w:t xml:space="preserve">containing valid </w:t>
            </w:r>
            <w:ins w:id="213" w:author="Dmitri.Khijniak@7Layers.com" w:date="2017-07-24T11:36:00Z">
              <w:r w:rsidR="00772846">
                <w:t>WSM-N</w:t>
              </w:r>
            </w:ins>
            <w:ins w:id="214" w:author="Dmitri.Khijniak@7Layers.com" w:date="2017-07-24T11:38:00Z">
              <w:r w:rsidR="00E67512">
                <w:t>-</w:t>
              </w:r>
            </w:ins>
            <w:ins w:id="215" w:author="Dmitri.Khijniak@7Layers.com" w:date="2017-07-24T11:36:00Z">
              <w:r w:rsidR="00772846">
                <w:t xml:space="preserve">Header TPID, </w:t>
              </w:r>
            </w:ins>
            <w:r w:rsidRPr="00E22969">
              <w:t>WSM-T-Header</w:t>
            </w:r>
            <w:r w:rsidR="00010331" w:rsidRPr="00E22969">
              <w:t xml:space="preserve">, </w:t>
            </w:r>
            <w:r w:rsidR="006F66E8">
              <w:t xml:space="preserve">containing </w:t>
            </w:r>
            <w:r w:rsidR="00010331" w:rsidRPr="00E22969">
              <w:t>PSID</w:t>
            </w:r>
            <w:r w:rsidRPr="00E22969">
              <w:t xml:space="preserve"> and WSM Data</w:t>
            </w:r>
            <w:r w:rsidR="00B80242" w:rsidRPr="00E22969">
              <w:t>.</w:t>
            </w:r>
          </w:p>
        </w:tc>
      </w:tr>
      <w:tr w:rsidR="00DB37FE" w:rsidRPr="00E22969" w14:paraId="1AE562AC"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5619DA6" w14:textId="77777777" w:rsidR="00DB37FE" w:rsidRPr="00E22969" w:rsidRDefault="00DB37FE" w:rsidP="00DB37FE">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CE9A82C" w14:textId="77777777" w:rsidR="00DB37FE" w:rsidRPr="00E22969" w:rsidRDefault="00A27FA3" w:rsidP="00DB37FE">
            <w:pPr>
              <w:overflowPunct/>
              <w:autoSpaceDE/>
              <w:autoSpaceDN/>
              <w:adjustRightInd/>
              <w:spacing w:after="0"/>
              <w:textAlignment w:val="auto"/>
            </w:pPr>
            <w:r w:rsidRPr="00E22969">
              <w:t>TC1</w:t>
            </w:r>
          </w:p>
        </w:tc>
      </w:tr>
      <w:tr w:rsidR="00DB37FE" w:rsidRPr="00E22969" w14:paraId="75A1A610"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D072D49" w14:textId="77777777" w:rsidR="00DB37FE" w:rsidRPr="00E22969" w:rsidRDefault="00DB37FE" w:rsidP="00DB37FE">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7612A54" w14:textId="1FFB4DCF" w:rsidR="00DB37FE" w:rsidRPr="00E22969" w:rsidRDefault="00DB37FE" w:rsidP="00DB37FE">
            <w:pPr>
              <w:overflowPunct/>
              <w:autoSpaceDE/>
              <w:autoSpaceDN/>
              <w:adjustRightInd/>
              <w:spacing w:after="0"/>
              <w:textAlignment w:val="auto"/>
            </w:pPr>
          </w:p>
        </w:tc>
      </w:tr>
      <w:tr w:rsidR="00DB37FE" w:rsidRPr="00E22969" w14:paraId="1DD02DDE"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6CB3F0" w14:textId="77777777" w:rsidR="00DB37FE" w:rsidRPr="00E22969" w:rsidRDefault="00DB37FE" w:rsidP="00DB37FE">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63FEF67" w14:textId="7B5F20D3" w:rsidR="00DB37FE" w:rsidRPr="00E22969" w:rsidRDefault="00DB37FE" w:rsidP="00DB37FE">
            <w:pPr>
              <w:overflowPunct/>
              <w:autoSpaceDE/>
              <w:autoSpaceDN/>
              <w:adjustRightInd/>
              <w:spacing w:after="0"/>
              <w:textAlignment w:val="auto"/>
            </w:pPr>
          </w:p>
        </w:tc>
      </w:tr>
      <w:tr w:rsidR="00DB37FE" w:rsidRPr="00E22969" w14:paraId="6AC4F889" w14:textId="77777777" w:rsidTr="00DB37FE">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67C6341" w14:textId="77777777" w:rsidR="00DB37FE" w:rsidRPr="00E22969" w:rsidRDefault="00DB37FE" w:rsidP="00DB37FE">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CF8AAFF" w14:textId="0B7B4A66" w:rsidR="00DB37FE" w:rsidRPr="00E22969" w:rsidRDefault="00DB37FE" w:rsidP="00DB37FE">
            <w:pPr>
              <w:pStyle w:val="NoSpacing"/>
              <w:rPr>
                <w:szCs w:val="20"/>
              </w:rPr>
            </w:pPr>
          </w:p>
        </w:tc>
      </w:tr>
      <w:tr w:rsidR="00DB37FE" w:rsidRPr="00E22969" w14:paraId="3884E111" w14:textId="77777777" w:rsidTr="00DB37FE">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17FA25F" w14:textId="77777777" w:rsidR="00DB37FE" w:rsidRPr="00E22969" w:rsidRDefault="00DB37FE" w:rsidP="00DB37FE">
            <w:pPr>
              <w:overflowPunct/>
              <w:autoSpaceDE/>
              <w:autoSpaceDN/>
              <w:adjustRightInd/>
              <w:spacing w:after="0"/>
              <w:jc w:val="center"/>
              <w:textAlignment w:val="auto"/>
              <w:rPr>
                <w:b/>
              </w:rPr>
            </w:pPr>
            <w:r w:rsidRPr="00E22969">
              <w:rPr>
                <w:b/>
              </w:rPr>
              <w:t>Pre-test conditions</w:t>
            </w:r>
          </w:p>
        </w:tc>
      </w:tr>
      <w:tr w:rsidR="00DB37FE" w:rsidRPr="00E22969" w14:paraId="10B153D9" w14:textId="77777777" w:rsidTr="00DB37FE">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5CBB18C0" w14:textId="77777777" w:rsidR="00DB37FE" w:rsidRPr="00E22969" w:rsidRDefault="00DB37FE"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DB37FE" w:rsidRPr="00E22969" w14:paraId="21A51EE7" w14:textId="77777777" w:rsidTr="00DB37FE">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DEA53FD" w14:textId="77777777" w:rsidR="00DB37FE" w:rsidRPr="00E22969" w:rsidRDefault="00DB37FE" w:rsidP="00DB37FE">
            <w:pPr>
              <w:overflowPunct/>
              <w:autoSpaceDE/>
              <w:autoSpaceDN/>
              <w:adjustRightInd/>
              <w:spacing w:after="0"/>
              <w:jc w:val="center"/>
              <w:textAlignment w:val="auto"/>
              <w:rPr>
                <w:b/>
              </w:rPr>
            </w:pPr>
            <w:r w:rsidRPr="00E22969">
              <w:rPr>
                <w:b/>
              </w:rPr>
              <w:t>Test Sequence</w:t>
            </w:r>
          </w:p>
        </w:tc>
      </w:tr>
      <w:tr w:rsidR="00DB37FE" w:rsidRPr="00E22969" w14:paraId="4A950702"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569F3F7C" w14:textId="77777777" w:rsidR="00DB37FE" w:rsidRPr="00E22969" w:rsidRDefault="00DB37FE" w:rsidP="00DB37FE">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6536166" w14:textId="77777777" w:rsidR="00DB37FE" w:rsidRPr="00E22969" w:rsidRDefault="00DB37FE" w:rsidP="00DB37FE">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7CC485E" w14:textId="77777777" w:rsidR="00DB37FE" w:rsidRPr="00E22969" w:rsidRDefault="00DB37FE" w:rsidP="00DB37FE">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3010E79" w14:textId="77777777" w:rsidR="00DB37FE" w:rsidRPr="00E22969" w:rsidRDefault="00DB37FE" w:rsidP="00DB37FE">
            <w:pPr>
              <w:overflowPunct/>
              <w:autoSpaceDE/>
              <w:autoSpaceDN/>
              <w:adjustRightInd/>
              <w:spacing w:after="0" w:line="259" w:lineRule="auto"/>
              <w:contextualSpacing/>
              <w:textAlignment w:val="auto"/>
              <w:rPr>
                <w:b/>
              </w:rPr>
            </w:pPr>
            <w:r w:rsidRPr="00E22969">
              <w:rPr>
                <w:b/>
              </w:rPr>
              <w:t>Verdict</w:t>
            </w:r>
          </w:p>
        </w:tc>
      </w:tr>
      <w:tr w:rsidR="00DB37FE" w:rsidRPr="00E22969" w14:paraId="0D919C57"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523AA367" w14:textId="77777777" w:rsidR="00DB37FE" w:rsidRPr="00E22969" w:rsidRDefault="00DB37FE"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E9B91CB" w14:textId="77777777" w:rsidR="00DB37FE" w:rsidRPr="00E22969" w:rsidRDefault="0069112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134D763" w14:textId="31EF7202" w:rsidR="00DB37FE" w:rsidRPr="00E22969" w:rsidRDefault="002D56D6" w:rsidP="00BD044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691129" w:rsidRPr="00E22969">
              <w:rPr>
                <w:rFonts w:asciiTheme="minorHAnsi" w:hAnsiTheme="minorHAnsi"/>
                <w:lang w:eastAsia="x-none"/>
              </w:rPr>
              <w:t xml:space="preserve">IUT is configured to transmit </w:t>
            </w:r>
            <w:r w:rsidR="008737C4" w:rsidRPr="00E22969">
              <w:rPr>
                <w:rFonts w:asciiTheme="minorHAnsi" w:hAnsiTheme="minorHAnsi"/>
                <w:b/>
                <w:lang w:eastAsia="x-none"/>
              </w:rPr>
              <w:t>WSM_without_nExt</w:t>
            </w:r>
            <w:r w:rsidR="008737C4" w:rsidRPr="00E22969">
              <w:rPr>
                <w:rFonts w:asciiTheme="minorHAnsi" w:hAnsiTheme="minorHAnsi"/>
                <w:lang w:eastAsia="x-none"/>
              </w:rPr>
              <w:t xml:space="preserve"> in </w:t>
            </w:r>
            <w:r w:rsidR="008737C4" w:rsidRPr="00E22969">
              <w:rPr>
                <w:rFonts w:asciiTheme="minorHAnsi" w:hAnsiTheme="minorHAnsi"/>
                <w:lang w:eastAsia="x-none"/>
              </w:rPr>
              <w:fldChar w:fldCharType="begin"/>
            </w:r>
            <w:r w:rsidR="008737C4" w:rsidRPr="00E22969">
              <w:rPr>
                <w:rFonts w:asciiTheme="minorHAnsi" w:hAnsiTheme="minorHAnsi"/>
                <w:lang w:eastAsia="x-none"/>
              </w:rPr>
              <w:instrText xml:space="preserve"> REF _Ref435448932 \h </w:instrText>
            </w:r>
            <w:r w:rsidR="008737C4" w:rsidRPr="00E22969">
              <w:rPr>
                <w:rFonts w:asciiTheme="minorHAnsi" w:hAnsiTheme="minorHAnsi"/>
                <w:lang w:eastAsia="x-none"/>
              </w:rPr>
            </w:r>
            <w:r w:rsidR="008737C4" w:rsidRPr="00E22969">
              <w:rPr>
                <w:rFonts w:asciiTheme="minorHAnsi" w:hAnsiTheme="minorHAnsi"/>
                <w:lang w:eastAsia="x-none"/>
              </w:rPr>
              <w:fldChar w:fldCharType="separate"/>
            </w:r>
            <w:ins w:id="216" w:author="Dmitri.Khijniak@7Layers.com" w:date="2017-07-25T16:40:00Z">
              <w:r w:rsidR="00092395" w:rsidRPr="00E22969">
                <w:t xml:space="preserve">Table </w:t>
              </w:r>
              <w:r w:rsidR="00092395">
                <w:rPr>
                  <w:noProof/>
                </w:rPr>
                <w:t>7</w:t>
              </w:r>
              <w:r w:rsidR="00092395" w:rsidRPr="00E22969">
                <w:noBreakHyphen/>
              </w:r>
              <w:r w:rsidR="00092395">
                <w:rPr>
                  <w:noProof/>
                </w:rPr>
                <w:t>1</w:t>
              </w:r>
            </w:ins>
            <w:del w:id="217"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1</w:delText>
              </w:r>
            </w:del>
            <w:r w:rsidR="008737C4" w:rsidRPr="00E22969">
              <w:rPr>
                <w:rFonts w:asciiTheme="minorHAnsi" w:hAnsiTheme="minorHAnsi"/>
                <w:lang w:eastAsia="x-none"/>
              </w:rPr>
              <w:fldChar w:fldCharType="end"/>
            </w:r>
            <w:r w:rsidR="008737C4" w:rsidRPr="00E22969">
              <w:rPr>
                <w:rFonts w:asciiTheme="minorHAnsi" w:hAnsiTheme="minorHAnsi"/>
                <w:lang w:eastAsia="x-none"/>
              </w:rPr>
              <w:t xml:space="preserve">. </w:t>
            </w:r>
            <w:r w:rsidR="00010331" w:rsidRPr="00E22969">
              <w:rPr>
                <w:rFonts w:asciiTheme="minorHAnsi" w:hAnsiTheme="minorHAnsi"/>
                <w:lang w:eastAsia="x-none"/>
              </w:rPr>
              <w:t>with ‘</w:t>
            </w:r>
            <w:r w:rsidR="001B1CD9">
              <w:rPr>
                <w:rFonts w:asciiTheme="minorHAnsi" w:hAnsiTheme="minorHAnsi"/>
                <w:i/>
                <w:lang w:eastAsia="x-none"/>
              </w:rPr>
              <w:t>pPSID</w:t>
            </w:r>
            <w:r w:rsidR="00010331" w:rsidRPr="00E22969">
              <w:rPr>
                <w:rFonts w:asciiTheme="minorHAnsi" w:hAnsiTheme="minorHAnsi"/>
                <w:lang w:eastAsia="x-none"/>
              </w:rPr>
              <w:t>’</w:t>
            </w:r>
            <w:r w:rsidR="00BD0449">
              <w:rPr>
                <w:rFonts w:asciiTheme="minorHAnsi" w:hAnsiTheme="minorHAnsi"/>
                <w:lang w:eastAsia="x-none"/>
              </w:rPr>
              <w:t xml:space="preserve"> and </w:t>
            </w:r>
            <w:r w:rsidR="00210F67">
              <w:rPr>
                <w:rFonts w:asciiTheme="minorHAnsi" w:hAnsiTheme="minorHAnsi"/>
                <w:lang w:eastAsia="x-none"/>
              </w:rPr>
              <w:t>the ‘</w:t>
            </w:r>
            <w:r w:rsidR="00BD0449">
              <w:rPr>
                <w:rFonts w:asciiTheme="minorHAnsi" w:hAnsiTheme="minorHAnsi"/>
                <w:lang w:eastAsia="x-none"/>
              </w:rPr>
              <w:t>WSM Payload</w:t>
            </w:r>
            <w:r w:rsidR="00210F67">
              <w:rPr>
                <w:rFonts w:asciiTheme="minorHAnsi" w:hAnsiTheme="minorHAnsi"/>
                <w:lang w:eastAsia="x-none"/>
              </w:rPr>
              <w:t>’</w:t>
            </w:r>
            <w:r w:rsidR="00BD0449">
              <w:rPr>
                <w:rFonts w:asciiTheme="minorHAnsi" w:hAnsiTheme="minorHAnsi"/>
                <w:lang w:eastAsia="x-none"/>
              </w:rPr>
              <w:t xml:space="preserve"> </w:t>
            </w:r>
            <w:ins w:id="218" w:author="Dmitri.Khijniak@7Layers.com" w:date="2017-07-28T10:23:00Z">
              <w:r w:rsidR="00294D88">
                <w:rPr>
                  <w:rFonts w:asciiTheme="minorHAnsi" w:hAnsiTheme="minorHAnsi"/>
                  <w:lang w:eastAsia="x-none"/>
                </w:rPr>
                <w:t xml:space="preserve">of </w:t>
              </w:r>
            </w:ins>
            <w:ins w:id="219" w:author="Dmitri.Khijniak@7Layers.com" w:date="2017-07-28T10:24:00Z">
              <w:r w:rsidR="00F5047C">
                <w:rPr>
                  <w:rFonts w:asciiTheme="minorHAnsi" w:hAnsiTheme="minorHAnsi"/>
                  <w:lang w:eastAsia="x-none"/>
                </w:rPr>
                <w:t xml:space="preserve">a </w:t>
              </w:r>
            </w:ins>
            <w:ins w:id="220" w:author="Dmitri.Khijniak@7Layers.com" w:date="2017-07-28T10:23:00Z">
              <w:r w:rsidR="00294D88">
                <w:rPr>
                  <w:rFonts w:asciiTheme="minorHAnsi" w:hAnsiTheme="minorHAnsi"/>
                  <w:lang w:eastAsia="x-none"/>
                </w:rPr>
                <w:t xml:space="preserve">valid </w:t>
              </w:r>
            </w:ins>
            <w:r w:rsidR="00BD0449">
              <w:rPr>
                <w:rFonts w:asciiTheme="minorHAnsi" w:hAnsiTheme="minorHAnsi"/>
                <w:lang w:eastAsia="x-none"/>
              </w:rPr>
              <w:t xml:space="preserve">length </w:t>
            </w:r>
            <w:del w:id="221" w:author="Dmitri.Khijniak@7Layers.com" w:date="2017-07-28T10:24:00Z">
              <w:r w:rsidR="00BD0449" w:rsidDel="00F5047C">
                <w:rPr>
                  <w:rFonts w:asciiTheme="minorHAnsi" w:hAnsiTheme="minorHAnsi"/>
                  <w:lang w:eastAsia="x-none"/>
                </w:rPr>
                <w:delText xml:space="preserve">equal </w:delText>
              </w:r>
            </w:del>
            <w:ins w:id="222" w:author="Dmitri.Khijniak@7Layers.com" w:date="2017-07-28T10:24:00Z">
              <w:r w:rsidR="00F5047C">
                <w:rPr>
                  <w:rFonts w:asciiTheme="minorHAnsi" w:hAnsiTheme="minorHAnsi"/>
                  <w:lang w:eastAsia="x-none"/>
                </w:rPr>
                <w:t xml:space="preserve">identified by </w:t>
              </w:r>
            </w:ins>
            <w:r w:rsidR="008544FB">
              <w:rPr>
                <w:rFonts w:asciiTheme="minorHAnsi" w:hAnsiTheme="minorHAnsi"/>
                <w:lang w:eastAsia="x-none"/>
              </w:rPr>
              <w:t>pWSM_Length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337C51D" w14:textId="77777777" w:rsidR="00DB37FE" w:rsidRPr="00E22969" w:rsidRDefault="00DB37FE" w:rsidP="00DB37FE">
            <w:pPr>
              <w:overflowPunct/>
              <w:autoSpaceDE/>
              <w:autoSpaceDN/>
              <w:adjustRightInd/>
              <w:spacing w:after="0" w:line="259" w:lineRule="auto"/>
              <w:contextualSpacing/>
              <w:textAlignment w:val="auto"/>
              <w:rPr>
                <w:rFonts w:asciiTheme="minorHAnsi" w:hAnsiTheme="minorHAnsi"/>
                <w:lang w:eastAsia="x-none"/>
              </w:rPr>
            </w:pPr>
          </w:p>
        </w:tc>
      </w:tr>
      <w:tr w:rsidR="00DB37FE" w:rsidRPr="00E22969" w14:paraId="406E58E0"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26276EEE" w14:textId="77777777" w:rsidR="00DB37FE" w:rsidRPr="00E22969" w:rsidRDefault="00DB37FE"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1D76937" w14:textId="1B56509F" w:rsidR="00DB37FE" w:rsidRPr="00E22969" w:rsidRDefault="00932AF8" w:rsidP="00DB37FE">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r w:rsidR="00E90768" w:rsidRPr="00E22969">
              <w:rPr>
                <w:rFonts w:asciiTheme="minorHAnsi" w:hAnsiTheme="minorHAnsi"/>
                <w:lang w:eastAsia="x-none"/>
              </w:rPr>
              <w:t xml:space="preserve"> </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FEC4B21" w14:textId="77777777" w:rsidR="00DB37FE" w:rsidRPr="00E22969" w:rsidRDefault="00022A24"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70B1D43" w14:textId="77777777" w:rsidR="00DB37FE" w:rsidRPr="00E22969" w:rsidRDefault="00DB37FE" w:rsidP="00DB37FE">
            <w:pPr>
              <w:overflowPunct/>
              <w:autoSpaceDE/>
              <w:autoSpaceDN/>
              <w:adjustRightInd/>
              <w:spacing w:after="0" w:line="259" w:lineRule="auto"/>
              <w:contextualSpacing/>
              <w:textAlignment w:val="auto"/>
              <w:rPr>
                <w:rFonts w:asciiTheme="minorHAnsi" w:hAnsiTheme="minorHAnsi"/>
                <w:lang w:eastAsia="x-none"/>
              </w:rPr>
            </w:pPr>
          </w:p>
        </w:tc>
      </w:tr>
      <w:tr w:rsidR="00FF3CC9" w:rsidRPr="00E22969" w14:paraId="5AC7FCF2"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6454526E" w14:textId="77777777" w:rsidR="00FF3CC9"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1EB23A0" w14:textId="77777777" w:rsidR="00FF3CC9"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4C2668E" w14:textId="77777777" w:rsidR="00FF3CC9" w:rsidRPr="00E22969" w:rsidRDefault="00022A24"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0E4F642" w14:textId="77777777" w:rsidR="00FF3CC9"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B37FE" w:rsidRPr="00E22969" w14:paraId="5185840A"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453FA7E1" w14:textId="77777777" w:rsidR="00DB37FE"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6184605" w14:textId="77777777" w:rsidR="00DB37FE" w:rsidRPr="00E22969" w:rsidRDefault="00E90768"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C42FB24" w14:textId="77777777" w:rsidR="00DB37FE" w:rsidRPr="00E22969" w:rsidRDefault="00E90768"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‘TPID’ indicating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0A97F4E"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B37FE" w:rsidRPr="00E22969" w14:paraId="5F92D807" w14:textId="77777777" w:rsidTr="00DB37FE">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0A275006" w14:textId="77777777" w:rsidR="00FF3CC9"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135A83C" w14:textId="77777777" w:rsidR="00DB37FE" w:rsidRPr="00E22969" w:rsidRDefault="00E90768"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283C62A" w14:textId="79B2AB33" w:rsidR="00DB37FE" w:rsidRPr="00E22969" w:rsidRDefault="00E90768"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T-Header contains </w:t>
            </w:r>
            <w:r w:rsidR="0090096B" w:rsidRPr="00E22969">
              <w:rPr>
                <w:rFonts w:asciiTheme="minorHAnsi" w:hAnsiTheme="minorHAnsi"/>
                <w:lang w:eastAsia="x-none"/>
              </w:rPr>
              <w:t>‘</w:t>
            </w:r>
            <w:r w:rsidRPr="00E22969">
              <w:rPr>
                <w:rFonts w:asciiTheme="minorHAnsi" w:hAnsiTheme="minorHAnsi"/>
                <w:lang w:eastAsia="x-none"/>
              </w:rPr>
              <w:t>ProviderServiceIdentifier</w:t>
            </w:r>
            <w:r w:rsidR="0090096B" w:rsidRPr="00E22969">
              <w:rPr>
                <w:rFonts w:asciiTheme="minorHAnsi" w:hAnsiTheme="minorHAnsi"/>
                <w:lang w:eastAsia="x-none"/>
              </w:rPr>
              <w:t>’</w:t>
            </w:r>
            <w:r w:rsidR="00010331" w:rsidRPr="00E22969">
              <w:rPr>
                <w:rFonts w:asciiTheme="minorHAnsi" w:hAnsiTheme="minorHAnsi"/>
                <w:lang w:eastAsia="x-none"/>
              </w:rPr>
              <w:t xml:space="preserve"> indicating ‘</w:t>
            </w:r>
            <w:r w:rsidR="001B1CD9">
              <w:rPr>
                <w:rFonts w:asciiTheme="minorHAnsi" w:hAnsiTheme="minorHAnsi"/>
                <w:i/>
                <w:lang w:eastAsia="x-none"/>
              </w:rPr>
              <w:t>pPSID</w:t>
            </w:r>
            <w:r w:rsidR="00010331"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455EDDC"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B37FE" w:rsidRPr="00E22969" w14:paraId="1C7328ED" w14:textId="77777777" w:rsidTr="00DB37FE">
        <w:tc>
          <w:tcPr>
            <w:tcW w:w="737" w:type="dxa"/>
            <w:tcBorders>
              <w:top w:val="single" w:sz="3" w:space="0" w:color="auto"/>
              <w:left w:val="single" w:sz="3" w:space="0" w:color="auto"/>
              <w:bottom w:val="single" w:sz="3" w:space="0" w:color="auto"/>
              <w:right w:val="single" w:sz="3" w:space="0" w:color="auto"/>
            </w:tcBorders>
            <w:shd w:val="clear" w:color="auto" w:fill="auto"/>
          </w:tcPr>
          <w:p w14:paraId="1F766CD8" w14:textId="77777777" w:rsidR="00DB37FE"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3A6E51"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5A6D6B7"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T-Header does not contain ‘WAVE Information Elements’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C881AA6"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B37FE" w:rsidRPr="00E22969" w14:paraId="055FC249" w14:textId="77777777" w:rsidTr="00DB37FE">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08F5BEAE" w14:textId="77777777" w:rsidR="00DB37FE"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6A0BDA0"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97879A" w14:textId="0BD296C2" w:rsidR="00DB37FE" w:rsidRPr="00E22969" w:rsidRDefault="00A92220" w:rsidP="008D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Payload contains ‘WSMLength</w:t>
            </w:r>
            <w:r w:rsidR="00DC4439" w:rsidRPr="00E22969">
              <w:rPr>
                <w:rFonts w:asciiTheme="minorHAnsi" w:hAnsiTheme="minorHAnsi"/>
                <w:lang w:eastAsia="x-none"/>
              </w:rPr>
              <w:t>’</w:t>
            </w:r>
            <w:r w:rsidR="008D05FB">
              <w:rPr>
                <w:rFonts w:asciiTheme="minorHAnsi" w:hAnsiTheme="minorHAnsi"/>
                <w:lang w:eastAsia="x-none"/>
              </w:rPr>
              <w:t>, indicating t</w:t>
            </w:r>
            <w:r w:rsidR="004D5EFF">
              <w:rPr>
                <w:rFonts w:asciiTheme="minorHAnsi" w:hAnsiTheme="minorHAnsi"/>
                <w:lang w:eastAsia="x-none"/>
              </w:rPr>
              <w:t xml:space="preserve">he value equal </w:t>
            </w:r>
            <w:r w:rsidR="00A154FB">
              <w:rPr>
                <w:rFonts w:asciiTheme="minorHAnsi" w:hAnsiTheme="minorHAnsi"/>
                <w:lang w:eastAsia="x-none"/>
              </w:rPr>
              <w:t xml:space="preserve">to </w:t>
            </w:r>
            <w:r w:rsidR="008544FB">
              <w:rPr>
                <w:rFonts w:asciiTheme="minorHAnsi" w:hAnsiTheme="minorHAnsi"/>
                <w:i/>
                <w:lang w:eastAsia="x-none"/>
              </w:rPr>
              <w:t>pWSM_Length</w:t>
            </w:r>
            <w:r w:rsidR="008D05FB">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33A0F0A" w14:textId="77777777" w:rsidR="00DB37FE"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A92220" w:rsidRPr="00E22969" w14:paraId="6E1F91BF" w14:textId="77777777" w:rsidTr="00DB37FE">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5AD2138" w14:textId="77777777" w:rsidR="00A92220" w:rsidRPr="00E22969" w:rsidRDefault="00FF3CC9"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E02BC0" w14:textId="77777777" w:rsidR="00A92220"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FB2663" w14:textId="564A697A" w:rsidR="00A92220" w:rsidRPr="00E22969" w:rsidRDefault="00B75AB1" w:rsidP="004D5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Payload contains ‘WSMData’. </w:t>
            </w:r>
            <w:r w:rsidR="004D5EFF">
              <w:rPr>
                <w:rFonts w:asciiTheme="minorHAnsi" w:hAnsiTheme="minorHAnsi"/>
                <w:lang w:eastAsia="x-none"/>
              </w:rPr>
              <w:t>The l</w:t>
            </w:r>
            <w:r w:rsidRPr="00E22969">
              <w:rPr>
                <w:rFonts w:asciiTheme="minorHAnsi" w:hAnsiTheme="minorHAnsi"/>
                <w:lang w:eastAsia="x-none"/>
              </w:rPr>
              <w:t>ength of WSMData is equal</w:t>
            </w:r>
            <w:r w:rsidR="00A154FB">
              <w:rPr>
                <w:rFonts w:asciiTheme="minorHAnsi" w:hAnsiTheme="minorHAnsi"/>
                <w:lang w:eastAsia="x-none"/>
              </w:rPr>
              <w:t xml:space="preserve"> to</w:t>
            </w:r>
            <w:r w:rsidRPr="00E22969">
              <w:rPr>
                <w:rFonts w:asciiTheme="minorHAnsi" w:hAnsiTheme="minorHAnsi"/>
                <w:lang w:eastAsia="x-none"/>
              </w:rPr>
              <w:t xml:space="preserve"> </w:t>
            </w:r>
            <w:r w:rsidR="008544FB">
              <w:rPr>
                <w:rFonts w:asciiTheme="minorHAnsi" w:hAnsiTheme="minorHAnsi"/>
                <w:lang w:eastAsia="x-none"/>
              </w:rPr>
              <w:t>pWSM_Length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CFC824D" w14:textId="77777777" w:rsidR="00A92220" w:rsidRPr="00E22969" w:rsidRDefault="00A92220" w:rsidP="00DB37F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73258" w:rsidRPr="00E22969" w14:paraId="16E20AE9" w14:textId="77777777" w:rsidTr="00373258">
        <w:tc>
          <w:tcPr>
            <w:tcW w:w="737" w:type="dxa"/>
            <w:tcBorders>
              <w:top w:val="single" w:sz="3" w:space="0" w:color="auto"/>
              <w:left w:val="single" w:sz="3" w:space="0" w:color="auto"/>
              <w:bottom w:val="single" w:sz="3" w:space="0" w:color="auto"/>
              <w:right w:val="single" w:sz="3" w:space="0" w:color="auto"/>
            </w:tcBorders>
            <w:shd w:val="clear" w:color="auto" w:fill="auto"/>
          </w:tcPr>
          <w:p w14:paraId="4C273B0E" w14:textId="77777777" w:rsidR="00373258" w:rsidRPr="00E22969" w:rsidRDefault="00373258"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8116CDE" w14:textId="77777777" w:rsidR="00373258" w:rsidRPr="00E22969" w:rsidRDefault="00373258"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8A3FE3" w14:textId="69849F11" w:rsidR="00373258" w:rsidRPr="00E22969" w:rsidRDefault="00373258" w:rsidP="00C8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1-8 for ‘</w:t>
            </w:r>
            <w:r w:rsidR="001B1CD9">
              <w:rPr>
                <w:rFonts w:asciiTheme="minorHAnsi" w:hAnsiTheme="minorHAnsi"/>
                <w:i/>
                <w:lang w:eastAsia="x-none"/>
              </w:rPr>
              <w:t>pPSID</w:t>
            </w:r>
            <w:r w:rsidRPr="00E22969">
              <w:rPr>
                <w:rFonts w:asciiTheme="minorHAnsi" w:hAnsiTheme="minorHAnsi"/>
                <w:lang w:eastAsia="x-none"/>
              </w:rPr>
              <w:t>’</w:t>
            </w:r>
            <w:r w:rsidR="004A2D2E" w:rsidRPr="00E22969">
              <w:rPr>
                <w:rFonts w:asciiTheme="minorHAnsi" w:hAnsiTheme="minorHAnsi"/>
                <w:lang w:eastAsia="x-none"/>
              </w:rPr>
              <w:t xml:space="preserve"> with sizes 1,2,3 and 4 Bytes</w:t>
            </w:r>
            <w:r w:rsidR="00DD70EA">
              <w:rPr>
                <w:rFonts w:asciiTheme="minorHAnsi" w:hAnsiTheme="minorHAnsi"/>
                <w:lang w:eastAsia="x-none"/>
              </w:rPr>
              <w:t xml:space="preserve"> listed in</w:t>
            </w:r>
            <w:r w:rsidR="00C83136">
              <w:rPr>
                <w:rFonts w:asciiTheme="minorHAnsi" w:hAnsiTheme="minorHAnsi"/>
                <w:lang w:eastAsia="x-none"/>
              </w:rPr>
              <w:t xml:space="preserve"> </w:t>
            </w:r>
            <w:r w:rsidR="00C83136">
              <w:rPr>
                <w:rFonts w:asciiTheme="minorHAnsi" w:hAnsiTheme="minorHAnsi"/>
                <w:lang w:eastAsia="x-none"/>
              </w:rPr>
              <w:fldChar w:fldCharType="begin"/>
            </w:r>
            <w:r w:rsidR="00C83136">
              <w:rPr>
                <w:rFonts w:asciiTheme="minorHAnsi" w:hAnsiTheme="minorHAnsi"/>
                <w:lang w:eastAsia="x-none"/>
              </w:rPr>
              <w:instrText xml:space="preserve"> REF _Ref446677365 \h  \* MERGEFORMAT </w:instrText>
            </w:r>
            <w:r w:rsidR="00C83136">
              <w:rPr>
                <w:rFonts w:asciiTheme="minorHAnsi" w:hAnsiTheme="minorHAnsi"/>
                <w:lang w:eastAsia="x-none"/>
              </w:rPr>
            </w:r>
            <w:r w:rsidR="00C83136">
              <w:rPr>
                <w:rFonts w:asciiTheme="minorHAnsi" w:hAnsiTheme="minorHAnsi"/>
                <w:lang w:eastAsia="x-none"/>
              </w:rPr>
              <w:fldChar w:fldCharType="separate"/>
            </w:r>
            <w:ins w:id="223" w:author="Dmitri.Khijniak@7Layers.com" w:date="2017-07-25T16:40:00Z">
              <w:r w:rsidR="00092395" w:rsidRPr="00092395">
                <w:rPr>
                  <w:rFonts w:asciiTheme="minorHAnsi" w:hAnsiTheme="minorHAnsi"/>
                  <w:lang w:eastAsia="x-none"/>
                  <w:rPrChange w:id="224" w:author="Dmitri.Khijniak@7Layers.com" w:date="2017-07-25T16:40:00Z">
                    <w:rPr>
                      <w:rFonts w:ascii="Arial" w:hAnsi="Arial"/>
                      <w:b/>
                    </w:rPr>
                  </w:rPrChange>
                </w:rPr>
                <w:t xml:space="preserve">Table </w:t>
              </w:r>
              <w:r w:rsidR="00092395" w:rsidRPr="00092395">
                <w:rPr>
                  <w:rFonts w:asciiTheme="minorHAnsi" w:hAnsiTheme="minorHAnsi"/>
                  <w:lang w:eastAsia="x-none"/>
                  <w:rPrChange w:id="225" w:author="Dmitri.Khijniak@7Layers.com" w:date="2017-07-25T16:40:00Z">
                    <w:rPr>
                      <w:rFonts w:ascii="Arial" w:hAnsi="Arial"/>
                      <w:b/>
                      <w:noProof/>
                    </w:rPr>
                  </w:rPrChange>
                </w:rPr>
                <w:t>4</w:t>
              </w:r>
              <w:r w:rsidR="00092395" w:rsidRPr="00092395">
                <w:rPr>
                  <w:rFonts w:asciiTheme="minorHAnsi" w:hAnsiTheme="minorHAnsi"/>
                  <w:lang w:eastAsia="x-none"/>
                  <w:rPrChange w:id="226" w:author="Dmitri.Khijniak@7Layers.com" w:date="2017-07-25T16:40:00Z">
                    <w:rPr>
                      <w:rFonts w:ascii="Arial" w:hAnsi="Arial"/>
                      <w:b/>
                    </w:rPr>
                  </w:rPrChange>
                </w:rPr>
                <w:noBreakHyphen/>
              </w:r>
              <w:r w:rsidR="00092395" w:rsidRPr="00092395">
                <w:rPr>
                  <w:rFonts w:asciiTheme="minorHAnsi" w:hAnsiTheme="minorHAnsi"/>
                  <w:lang w:eastAsia="x-none"/>
                  <w:rPrChange w:id="227" w:author="Dmitri.Khijniak@7Layers.com" w:date="2017-07-25T16:40:00Z">
                    <w:rPr>
                      <w:rFonts w:ascii="Arial" w:hAnsi="Arial"/>
                      <w:b/>
                      <w:noProof/>
                    </w:rPr>
                  </w:rPrChange>
                </w:rPr>
                <w:t>4</w:t>
              </w:r>
            </w:ins>
            <w:del w:id="228" w:author="Dmitri.Khijniak@7Layers.com" w:date="2017-07-25T16:40:00Z">
              <w:r w:rsidR="00EC4622" w:rsidRPr="00941F13" w:rsidDel="00092395">
                <w:rPr>
                  <w:rFonts w:asciiTheme="minorHAnsi" w:hAnsiTheme="minorHAnsi"/>
                  <w:lang w:eastAsia="x-none"/>
                </w:rPr>
                <w:delText>Table 4</w:delText>
              </w:r>
              <w:r w:rsidR="00EC4622" w:rsidRPr="00941F13" w:rsidDel="00092395">
                <w:rPr>
                  <w:rFonts w:asciiTheme="minorHAnsi" w:hAnsiTheme="minorHAnsi"/>
                  <w:lang w:eastAsia="x-none"/>
                </w:rPr>
                <w:noBreakHyphen/>
                <w:delText>4</w:delText>
              </w:r>
            </w:del>
            <w:r w:rsidR="00C83136">
              <w:rPr>
                <w:rFonts w:asciiTheme="minorHAnsi" w:hAnsiTheme="minorHAnsi"/>
                <w:lang w:eastAsia="x-none"/>
              </w:rPr>
              <w:fldChar w:fldCharType="end"/>
            </w:r>
            <w:r w:rsidR="004A2D2E"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C1CCFF" w14:textId="77777777" w:rsidR="00373258" w:rsidRPr="00E22969" w:rsidRDefault="00373258" w:rsidP="00F2070A">
            <w:pPr>
              <w:overflowPunct/>
              <w:autoSpaceDE/>
              <w:autoSpaceDN/>
              <w:adjustRightInd/>
              <w:spacing w:after="0" w:line="259" w:lineRule="auto"/>
              <w:contextualSpacing/>
              <w:textAlignment w:val="auto"/>
              <w:rPr>
                <w:rFonts w:asciiTheme="minorHAnsi" w:hAnsiTheme="minorHAnsi"/>
                <w:lang w:eastAsia="x-none"/>
              </w:rPr>
            </w:pPr>
          </w:p>
        </w:tc>
      </w:tr>
      <w:tr w:rsidR="001B32D6" w:rsidRPr="00E22969" w14:paraId="6CCA89E9" w14:textId="77777777" w:rsidTr="00373258">
        <w:tc>
          <w:tcPr>
            <w:tcW w:w="737" w:type="dxa"/>
            <w:tcBorders>
              <w:top w:val="single" w:sz="3" w:space="0" w:color="auto"/>
              <w:left w:val="single" w:sz="3" w:space="0" w:color="auto"/>
              <w:bottom w:val="single" w:sz="3" w:space="0" w:color="auto"/>
              <w:right w:val="single" w:sz="3" w:space="0" w:color="auto"/>
            </w:tcBorders>
            <w:shd w:val="clear" w:color="auto" w:fill="auto"/>
          </w:tcPr>
          <w:p w14:paraId="4912CDFB" w14:textId="3E5DEC7D" w:rsidR="001B32D6" w:rsidRPr="00E22969" w:rsidRDefault="001B32D6" w:rsidP="001B32D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174F544" w14:textId="41B16740" w:rsidR="001B32D6" w:rsidRPr="00E22969" w:rsidRDefault="001B32D6" w:rsidP="001B32D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F21ECD" w14:textId="73099B30" w:rsidR="001B32D6" w:rsidRPr="00E22969" w:rsidRDefault="001B32D6" w:rsidP="001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The IUT is configured to transmit</w:t>
            </w:r>
            <w:r>
              <w:rPr>
                <w:rFonts w:asciiTheme="minorHAnsi" w:hAnsiTheme="minorHAnsi"/>
                <w:lang w:eastAsia="x-none"/>
              </w:rPr>
              <w:t xml:space="preserve"> </w:t>
            </w:r>
            <w:r w:rsidRPr="00E22969">
              <w:rPr>
                <w:rFonts w:asciiTheme="minorHAnsi" w:hAnsiTheme="minorHAnsi"/>
                <w:b/>
                <w:lang w:eastAsia="x-none"/>
              </w:rPr>
              <w:t>WSM_nExt</w:t>
            </w:r>
            <w:r w:rsidRPr="00E22969">
              <w:rPr>
                <w:rFonts w:asciiTheme="minorHAnsi" w:hAnsiTheme="minorHAnsi"/>
                <w:lang w:eastAsia="x-none"/>
              </w:rPr>
              <w:t xml:space="preserve">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_Ref435448968 \h </w:instrText>
            </w:r>
            <w:r w:rsidRPr="00E22969">
              <w:rPr>
                <w:rFonts w:asciiTheme="minorHAnsi" w:hAnsiTheme="minorHAnsi"/>
                <w:lang w:eastAsia="x-none"/>
              </w:rPr>
            </w:r>
            <w:r w:rsidRPr="00E22969">
              <w:rPr>
                <w:rFonts w:asciiTheme="minorHAnsi" w:hAnsiTheme="minorHAnsi"/>
                <w:lang w:eastAsia="x-none"/>
              </w:rPr>
              <w:fldChar w:fldCharType="separate"/>
            </w:r>
            <w:ins w:id="229" w:author="Dmitri.Khijniak@7Layers.com" w:date="2017-07-25T16:40:00Z">
              <w:r w:rsidR="00092395" w:rsidRPr="00E22969">
                <w:t xml:space="preserve">Table </w:t>
              </w:r>
              <w:r w:rsidR="00092395">
                <w:rPr>
                  <w:noProof/>
                </w:rPr>
                <w:t>7</w:t>
              </w:r>
              <w:r w:rsidR="00092395" w:rsidRPr="00E22969">
                <w:noBreakHyphen/>
              </w:r>
              <w:r w:rsidR="00092395">
                <w:rPr>
                  <w:noProof/>
                </w:rPr>
                <w:t>2</w:t>
              </w:r>
            </w:ins>
            <w:del w:id="230"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2</w:delText>
              </w:r>
            </w:del>
            <w:r w:rsidRPr="00E22969">
              <w:rPr>
                <w:rFonts w:asciiTheme="minorHAnsi" w:hAnsiTheme="minorHAnsi"/>
                <w:lang w:eastAsia="x-none"/>
              </w:rPr>
              <w:fldChar w:fldCharType="end"/>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9463EF" w14:textId="77777777" w:rsidR="001B32D6" w:rsidRPr="00E22969" w:rsidRDefault="001B32D6" w:rsidP="001B32D6">
            <w:pPr>
              <w:overflowPunct/>
              <w:autoSpaceDE/>
              <w:autoSpaceDN/>
              <w:adjustRightInd/>
              <w:spacing w:after="0" w:line="259" w:lineRule="auto"/>
              <w:contextualSpacing/>
              <w:textAlignment w:val="auto"/>
              <w:rPr>
                <w:rFonts w:asciiTheme="minorHAnsi" w:hAnsiTheme="minorHAnsi"/>
                <w:lang w:eastAsia="x-none"/>
              </w:rPr>
            </w:pPr>
          </w:p>
        </w:tc>
      </w:tr>
      <w:tr w:rsidR="001B32D6" w:rsidRPr="00E22969" w14:paraId="344B1F57" w14:textId="77777777" w:rsidTr="004E5DE1">
        <w:tc>
          <w:tcPr>
            <w:tcW w:w="737" w:type="dxa"/>
            <w:tcBorders>
              <w:top w:val="single" w:sz="3" w:space="0" w:color="auto"/>
              <w:left w:val="single" w:sz="3" w:space="0" w:color="auto"/>
              <w:bottom w:val="single" w:sz="3" w:space="0" w:color="auto"/>
              <w:right w:val="single" w:sz="3" w:space="0" w:color="auto"/>
            </w:tcBorders>
            <w:shd w:val="clear" w:color="auto" w:fill="auto"/>
          </w:tcPr>
          <w:p w14:paraId="7817217B" w14:textId="7DBD2798" w:rsidR="001B32D6" w:rsidRPr="001B32D6" w:rsidRDefault="001B32D6" w:rsidP="001B32D6">
            <w:pPr>
              <w:overflowPunct/>
              <w:autoSpaceDE/>
              <w:autoSpaceDN/>
              <w:adjustRightInd/>
              <w:spacing w:after="0" w:line="259" w:lineRule="auto"/>
              <w:contextualSpacing/>
              <w:textAlignment w:val="auto"/>
              <w:rPr>
                <w:rFonts w:asciiTheme="minorHAnsi" w:hAnsiTheme="minorHAnsi"/>
                <w:lang w:eastAsia="x-none"/>
              </w:rPr>
            </w:pPr>
            <w:r w:rsidRPr="001B32D6">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A6C569C" w14:textId="77777777" w:rsidR="001B32D6" w:rsidRPr="001B32D6" w:rsidRDefault="001B32D6" w:rsidP="001B32D6">
            <w:pPr>
              <w:overflowPunct/>
              <w:autoSpaceDE/>
              <w:autoSpaceDN/>
              <w:adjustRightInd/>
              <w:spacing w:after="0" w:line="259" w:lineRule="auto"/>
              <w:contextualSpacing/>
              <w:textAlignment w:val="auto"/>
              <w:rPr>
                <w:rFonts w:asciiTheme="minorHAnsi" w:hAnsiTheme="minorHAnsi"/>
                <w:lang w:eastAsia="x-none"/>
              </w:rPr>
            </w:pPr>
            <w:r w:rsidRPr="001B32D6">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94359F1" w14:textId="7C8DBF32" w:rsidR="001B32D6" w:rsidRPr="00E22969" w:rsidRDefault="001B32D6" w:rsidP="001B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1B32D6">
              <w:rPr>
                <w:rFonts w:asciiTheme="minorHAnsi" w:hAnsiTheme="minorHAnsi"/>
                <w:lang w:eastAsia="x-none"/>
              </w:rPr>
              <w:t xml:space="preserve">Repeat steps </w:t>
            </w:r>
            <w:r>
              <w:rPr>
                <w:rFonts w:asciiTheme="minorHAnsi" w:hAnsiTheme="minorHAnsi"/>
                <w:lang w:eastAsia="x-none"/>
              </w:rPr>
              <w:t>2</w:t>
            </w:r>
            <w:r w:rsidRPr="001B32D6">
              <w:rPr>
                <w:rFonts w:asciiTheme="minorHAnsi" w:hAnsiTheme="minorHAnsi"/>
                <w:lang w:eastAsia="x-none"/>
              </w:rPr>
              <w:t>-9</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7DE4007" w14:textId="77777777" w:rsidR="001B32D6" w:rsidRPr="00E22969" w:rsidRDefault="001B32D6" w:rsidP="001B32D6">
            <w:pPr>
              <w:overflowPunct/>
              <w:autoSpaceDE/>
              <w:autoSpaceDN/>
              <w:adjustRightInd/>
              <w:spacing w:after="0" w:line="259" w:lineRule="auto"/>
              <w:contextualSpacing/>
              <w:textAlignment w:val="auto"/>
              <w:rPr>
                <w:rFonts w:asciiTheme="minorHAnsi" w:hAnsiTheme="minorHAnsi"/>
                <w:lang w:eastAsia="x-none"/>
              </w:rPr>
            </w:pPr>
          </w:p>
        </w:tc>
      </w:tr>
    </w:tbl>
    <w:p w14:paraId="78C94FED" w14:textId="77777777" w:rsidR="001901B5" w:rsidRPr="00E22969" w:rsidRDefault="001901B5" w:rsidP="00EE100F"/>
    <w:p w14:paraId="5E0C3BA5" w14:textId="77777777" w:rsidR="00EE100F" w:rsidRPr="00E22969" w:rsidRDefault="00EE100F" w:rsidP="005B25C4">
      <w:pPr>
        <w:pStyle w:val="Heading3"/>
      </w:pPr>
      <w:bookmarkStart w:id="231" w:name="_Toc489000441"/>
      <w:r w:rsidRPr="00E22969">
        <w:t>WSM transmission parameters</w:t>
      </w:r>
      <w:bookmarkEnd w:id="231"/>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3F07DE" w:rsidRPr="00E22969" w14:paraId="15A60DC2"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6590F39" w14:textId="77777777" w:rsidR="003F07DE" w:rsidRPr="00E22969" w:rsidRDefault="003F07DE" w:rsidP="00F2070A">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71A9AEDB" w14:textId="77777777" w:rsidR="003F07DE" w:rsidRPr="00E22969" w:rsidRDefault="003F07DE" w:rsidP="00F2070A">
            <w:pPr>
              <w:overflowPunct/>
              <w:autoSpaceDE/>
              <w:autoSpaceDN/>
              <w:adjustRightInd/>
              <w:spacing w:after="0"/>
              <w:textAlignment w:val="auto"/>
            </w:pPr>
            <w:r w:rsidRPr="00E22969">
              <w:t>TP-16093-WSM-ROP-BV-01</w:t>
            </w:r>
          </w:p>
        </w:tc>
      </w:tr>
      <w:tr w:rsidR="003F07DE" w:rsidRPr="00E22969" w14:paraId="78543485"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E6A8B3E" w14:textId="77777777" w:rsidR="003F07DE" w:rsidRPr="00E22969" w:rsidRDefault="003F07DE" w:rsidP="00F2070A">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786C931A" w14:textId="77777777" w:rsidR="003F07DE" w:rsidRPr="00E22969" w:rsidRDefault="003F07DE" w:rsidP="00F2070A">
            <w:pPr>
              <w:overflowPunct/>
              <w:autoSpaceDE/>
              <w:autoSpaceDN/>
              <w:adjustRightInd/>
              <w:spacing w:after="0"/>
              <w:textAlignment w:val="auto"/>
            </w:pPr>
            <w:r w:rsidRPr="00E22969">
              <w:t>Verify that the IUT will transmit WSM containing valid WSM-N-Header including WAVE Info Element Extension ‘</w:t>
            </w:r>
            <w:r w:rsidRPr="00E22969">
              <w:rPr>
                <w:rFonts w:asciiTheme="minorHAnsi" w:hAnsiTheme="minorHAnsi"/>
                <w:lang w:eastAsia="x-none"/>
              </w:rPr>
              <w:t xml:space="preserve">Channel Number’ </w:t>
            </w:r>
            <w:r w:rsidRPr="00E22969">
              <w:t>and matching the actual channel used by the IUT</w:t>
            </w:r>
            <w:r w:rsidR="001A1A89" w:rsidRPr="00E22969">
              <w:t>.</w:t>
            </w:r>
          </w:p>
        </w:tc>
      </w:tr>
      <w:tr w:rsidR="003F07DE" w:rsidRPr="00E22969" w14:paraId="48D2D350"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16FB7B2" w14:textId="77777777" w:rsidR="003F07DE" w:rsidRPr="00E22969" w:rsidRDefault="003F07DE" w:rsidP="00F2070A">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45E6F85D" w14:textId="77777777" w:rsidR="003F07DE" w:rsidRPr="00E22969" w:rsidRDefault="003F07DE" w:rsidP="00F2070A">
            <w:pPr>
              <w:overflowPunct/>
              <w:autoSpaceDE/>
              <w:autoSpaceDN/>
              <w:adjustRightInd/>
              <w:spacing w:after="0"/>
              <w:textAlignment w:val="auto"/>
            </w:pPr>
            <w:r w:rsidRPr="00E22969">
              <w:t>TC1</w:t>
            </w:r>
          </w:p>
        </w:tc>
      </w:tr>
      <w:tr w:rsidR="003F07DE" w:rsidRPr="00E22969" w14:paraId="0380CD00"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B01817F" w14:textId="77777777" w:rsidR="003F07DE" w:rsidRPr="00E22969" w:rsidRDefault="003F07DE" w:rsidP="00F2070A">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63D1D261" w14:textId="23C23227" w:rsidR="003F07DE" w:rsidRPr="00E22969" w:rsidRDefault="003F07DE" w:rsidP="00F2070A">
            <w:pPr>
              <w:overflowPunct/>
              <w:autoSpaceDE/>
              <w:autoSpaceDN/>
              <w:adjustRightInd/>
              <w:spacing w:after="0"/>
              <w:textAlignment w:val="auto"/>
            </w:pPr>
          </w:p>
        </w:tc>
      </w:tr>
      <w:tr w:rsidR="003F07DE" w:rsidRPr="00E22969" w14:paraId="0361B373"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F4532D7" w14:textId="77777777" w:rsidR="003F07DE" w:rsidRPr="00E22969" w:rsidRDefault="003F07DE" w:rsidP="00F2070A">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CBC6B00" w14:textId="13E1D564" w:rsidR="003F07DE" w:rsidRPr="00E22969" w:rsidRDefault="003F07DE" w:rsidP="00F2070A">
            <w:pPr>
              <w:overflowPunct/>
              <w:autoSpaceDE/>
              <w:autoSpaceDN/>
              <w:adjustRightInd/>
              <w:spacing w:after="0"/>
              <w:textAlignment w:val="auto"/>
            </w:pPr>
          </w:p>
        </w:tc>
      </w:tr>
      <w:tr w:rsidR="003F07DE" w:rsidRPr="00E22969" w14:paraId="3F3C4133"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62DEB16" w14:textId="77777777" w:rsidR="003F07DE" w:rsidRPr="00E22969" w:rsidRDefault="003F07DE" w:rsidP="00F2070A">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AA0A08E" w14:textId="77777777" w:rsidR="003F07DE" w:rsidRPr="00E22969" w:rsidRDefault="003F07DE" w:rsidP="00F2070A">
            <w:pPr>
              <w:pStyle w:val="NoSpacing"/>
              <w:rPr>
                <w:szCs w:val="20"/>
              </w:rPr>
            </w:pPr>
            <w:r w:rsidRPr="00E22969">
              <w:rPr>
                <w:rFonts w:ascii="Arial" w:hAnsi="Arial" w:cs="Arial"/>
                <w:bCs/>
                <w:sz w:val="18"/>
                <w:szCs w:val="18"/>
              </w:rPr>
              <w:t>PIC_ChannelNumber</w:t>
            </w:r>
          </w:p>
        </w:tc>
      </w:tr>
      <w:tr w:rsidR="003F07DE" w:rsidRPr="00E22969" w14:paraId="1EF126C9"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59E24A9" w14:textId="77777777" w:rsidR="003F07DE" w:rsidRPr="00E22969" w:rsidRDefault="003F07DE" w:rsidP="00F2070A">
            <w:pPr>
              <w:overflowPunct/>
              <w:autoSpaceDE/>
              <w:autoSpaceDN/>
              <w:adjustRightInd/>
              <w:spacing w:after="0"/>
              <w:jc w:val="center"/>
              <w:textAlignment w:val="auto"/>
              <w:rPr>
                <w:b/>
              </w:rPr>
            </w:pPr>
            <w:r w:rsidRPr="00E22969">
              <w:rPr>
                <w:b/>
              </w:rPr>
              <w:t>Pre-test conditions</w:t>
            </w:r>
          </w:p>
        </w:tc>
      </w:tr>
      <w:tr w:rsidR="003F07DE" w:rsidRPr="00E22969" w14:paraId="07160D95"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469BA1F" w14:textId="77777777" w:rsidR="003F07DE" w:rsidRPr="00E22969" w:rsidRDefault="003F07DE"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F07DE" w:rsidRPr="00E22969" w14:paraId="3640BB6D"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7413CA31" w14:textId="77777777" w:rsidR="003F07DE" w:rsidRPr="00E22969" w:rsidRDefault="003F07DE" w:rsidP="00F2070A">
            <w:pPr>
              <w:overflowPunct/>
              <w:autoSpaceDE/>
              <w:autoSpaceDN/>
              <w:adjustRightInd/>
              <w:spacing w:after="0"/>
              <w:jc w:val="center"/>
              <w:textAlignment w:val="auto"/>
              <w:rPr>
                <w:b/>
              </w:rPr>
            </w:pPr>
            <w:r w:rsidRPr="00E22969">
              <w:rPr>
                <w:b/>
              </w:rPr>
              <w:t>Test Sequence</w:t>
            </w:r>
          </w:p>
        </w:tc>
      </w:tr>
      <w:tr w:rsidR="003F07DE" w:rsidRPr="00E22969" w14:paraId="16F45DD3"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C6327BA" w14:textId="77777777" w:rsidR="003F07DE" w:rsidRPr="00E22969" w:rsidRDefault="003F07DE" w:rsidP="00F2070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F7F053" w14:textId="77777777" w:rsidR="003F07DE" w:rsidRPr="00E22969" w:rsidRDefault="003F07DE" w:rsidP="00F2070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CCB6D67" w14:textId="77777777" w:rsidR="003F07DE" w:rsidRPr="00E22969" w:rsidRDefault="003F07DE" w:rsidP="00F2070A">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330ECAC" w14:textId="77777777" w:rsidR="003F07DE" w:rsidRPr="00E22969" w:rsidRDefault="003F07DE" w:rsidP="00F2070A">
            <w:pPr>
              <w:overflowPunct/>
              <w:autoSpaceDE/>
              <w:autoSpaceDN/>
              <w:adjustRightInd/>
              <w:spacing w:after="0" w:line="259" w:lineRule="auto"/>
              <w:contextualSpacing/>
              <w:textAlignment w:val="auto"/>
              <w:rPr>
                <w:b/>
              </w:rPr>
            </w:pPr>
            <w:r w:rsidRPr="00E22969">
              <w:rPr>
                <w:b/>
              </w:rPr>
              <w:t>Verdict</w:t>
            </w:r>
          </w:p>
        </w:tc>
      </w:tr>
      <w:tr w:rsidR="003F07DE" w:rsidRPr="00E22969" w14:paraId="0CC99C0D"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7C02B3D"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4796D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732546" w14:textId="5F871284" w:rsidR="003F07DE" w:rsidRPr="00E22969" w:rsidRDefault="00210F67" w:rsidP="007A165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WSM_nExt</w:t>
            </w:r>
            <w:r w:rsidRPr="00E22969">
              <w:rPr>
                <w:rFonts w:asciiTheme="minorHAnsi" w:hAnsiTheme="minorHAnsi"/>
                <w:lang w:eastAsia="x-none"/>
              </w:rPr>
              <w:t xml:space="preserve"> in </w:t>
            </w:r>
            <w:r w:rsidR="00D37C59">
              <w:rPr>
                <w:rFonts w:asciiTheme="minorHAnsi" w:hAnsiTheme="minorHAnsi"/>
                <w:lang w:eastAsia="x-none"/>
              </w:rPr>
              <w:fldChar w:fldCharType="begin"/>
            </w:r>
            <w:r w:rsidR="00D37C59">
              <w:rPr>
                <w:rFonts w:asciiTheme="minorHAnsi" w:hAnsiTheme="minorHAnsi"/>
                <w:lang w:eastAsia="x-none"/>
              </w:rPr>
              <w:instrText xml:space="preserve"> REF _Ref435448968 \h </w:instrText>
            </w:r>
            <w:r w:rsidR="00D37C59">
              <w:rPr>
                <w:rFonts w:asciiTheme="minorHAnsi" w:hAnsiTheme="minorHAnsi"/>
                <w:lang w:eastAsia="x-none"/>
              </w:rPr>
            </w:r>
            <w:r w:rsidR="00D37C59">
              <w:rPr>
                <w:rFonts w:asciiTheme="minorHAnsi" w:hAnsiTheme="minorHAnsi"/>
                <w:lang w:eastAsia="x-none"/>
              </w:rPr>
              <w:fldChar w:fldCharType="separate"/>
            </w:r>
            <w:ins w:id="232" w:author="Dmitri.Khijniak@7Layers.com" w:date="2017-07-25T16:40:00Z">
              <w:r w:rsidR="00092395" w:rsidRPr="00E22969">
                <w:t xml:space="preserve">Table </w:t>
              </w:r>
              <w:r w:rsidR="00092395">
                <w:rPr>
                  <w:noProof/>
                </w:rPr>
                <w:t>7</w:t>
              </w:r>
              <w:r w:rsidR="00092395" w:rsidRPr="00E22969">
                <w:noBreakHyphen/>
              </w:r>
              <w:r w:rsidR="00092395">
                <w:rPr>
                  <w:noProof/>
                </w:rPr>
                <w:t>2</w:t>
              </w:r>
            </w:ins>
            <w:del w:id="233"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2</w:delText>
              </w:r>
            </w:del>
            <w:r w:rsidR="00D37C59">
              <w:rPr>
                <w:rFonts w:asciiTheme="minorHAnsi" w:hAnsiTheme="minorHAnsi"/>
                <w:lang w:eastAsia="x-none"/>
              </w:rPr>
              <w:fldChar w:fldCharType="end"/>
            </w:r>
            <w:r w:rsidR="007A1652">
              <w:rPr>
                <w:rFonts w:asciiTheme="minorHAnsi" w:hAnsiTheme="minorHAnsi"/>
                <w:lang w:eastAsia="x-none"/>
              </w:rPr>
              <w:t xml:space="preserve"> using </w:t>
            </w:r>
            <w:r w:rsidR="003F07DE" w:rsidRPr="00E22969">
              <w:rPr>
                <w:rFonts w:asciiTheme="minorHAnsi" w:hAnsiTheme="minorHAnsi"/>
                <w:lang w:eastAsia="x-none"/>
              </w:rPr>
              <w:t>channel ‘</w:t>
            </w:r>
            <w:r w:rsidR="00AC5E68">
              <w:rPr>
                <w:rFonts w:asciiTheme="minorHAnsi" w:hAnsiTheme="minorHAnsi"/>
                <w:i/>
                <w:lang w:eastAsia="x-none"/>
              </w:rPr>
              <w:t>pChannel</w:t>
            </w:r>
            <w:r w:rsidR="003F07DE" w:rsidRPr="00E22969">
              <w:rPr>
                <w:rFonts w:asciiTheme="minorHAnsi" w:hAnsiTheme="minorHAnsi"/>
                <w:lang w:eastAsia="x-none"/>
              </w:rPr>
              <w:t>’ and include WAVE Element Extension fields ‘Channel Number’</w:t>
            </w:r>
            <w:r w:rsidR="00083A25">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F69E6D7"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393128E9"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D745F50"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4794991" w14:textId="4544F94B" w:rsidR="003F07DE" w:rsidRPr="00E22969" w:rsidRDefault="00932AF8"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C0820C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EDE8214"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0AAC3584"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DFB3EFF"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AAC9A00"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A9CB1E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8623587"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630487B9" w14:textId="77777777" w:rsidTr="00F2070A">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0B8DC8A5"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957248D"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F22216A" w14:textId="28CBB73E" w:rsidR="00BB0E80" w:rsidRPr="00E22969" w:rsidRDefault="00BB0E80" w:rsidP="00A64AB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‘Subtype/Option Indicator/WSMP Version’ indicating ‘0x0</w:t>
            </w:r>
            <w:r>
              <w:rPr>
                <w:rFonts w:asciiTheme="minorHAnsi" w:hAnsiTheme="minorHAnsi"/>
                <w:lang w:eastAsia="x-none"/>
              </w:rPr>
              <w:t>B</w:t>
            </w:r>
            <w:r w:rsidRPr="00E22969">
              <w:rPr>
                <w:rFonts w:asciiTheme="minorHAnsi" w:hAnsiTheme="minorHAnsi"/>
                <w:lang w:eastAsia="x-none"/>
              </w:rPr>
              <w:t>’</w:t>
            </w:r>
            <w:r w:rsidR="00A64AB0">
              <w:rPr>
                <w:rFonts w:asciiTheme="minorHAnsi" w:hAnsiTheme="minorHAnsi"/>
                <w:lang w:eastAsia="x-none"/>
              </w:rPr>
              <w:t xml:space="preserve"> </w:t>
            </w:r>
            <w:r w:rsidR="00A64AB0" w:rsidRPr="00E22969">
              <w:rPr>
                <w:rFonts w:asciiTheme="minorHAnsi" w:hAnsiTheme="minorHAnsi"/>
                <w:lang w:eastAsia="x-none"/>
              </w:rPr>
              <w:t xml:space="preserve">(Subtype=0, Opt Ind = </w:t>
            </w:r>
            <w:r w:rsidR="00A64AB0">
              <w:rPr>
                <w:rFonts w:asciiTheme="minorHAnsi" w:hAnsiTheme="minorHAnsi"/>
                <w:lang w:eastAsia="x-none"/>
              </w:rPr>
              <w:t>1</w:t>
            </w:r>
            <w:r w:rsidR="00A64AB0" w:rsidRPr="00E22969">
              <w:rPr>
                <w:rFonts w:asciiTheme="minorHAnsi" w:hAnsiTheme="minorHAnsi"/>
                <w:lang w:eastAsia="x-none"/>
              </w:rPr>
              <w:t>, Version = 3)</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B68EACC"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00C81ACA"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FD7A876" w14:textId="0F47C4AA"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F66920E"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CFDFF19"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‘Wave Info Element’ contains ’Count’ matching the number of ‘Wave Info Element’ included in the message (&gt;= 1, cannot be ‘0’)</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7303E05"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775224CB"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7B86A1D" w14:textId="1BB6F81F"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8CB8CE4"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3E8C834" w14:textId="3302596F" w:rsidR="00BB0E80" w:rsidRPr="00E22969" w:rsidRDefault="00BB0E80"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N-Header contains ‘WAVE Info Element’ containing ‘WAVE Element ID’ indicating </w:t>
            </w:r>
            <w:r w:rsidRPr="00E22969">
              <w:rPr>
                <w:rFonts w:ascii="Calibri" w:hAnsi="Calibri"/>
                <w:bCs/>
                <w:color w:val="000000"/>
              </w:rPr>
              <w:t>‘15’</w:t>
            </w:r>
            <w:r>
              <w:rPr>
                <w:rFonts w:ascii="Calibri" w:hAnsi="Calibri"/>
                <w:bCs/>
                <w:color w:val="000000"/>
              </w:rPr>
              <w:t xml:space="preserve"> (Channel Number)</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4554C05"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357A83CA"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55A7CCE" w14:textId="4C31C4E4"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B72A475"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1BEA22" w14:textId="77777777" w:rsidR="00BB0E80" w:rsidRPr="00E22969" w:rsidRDefault="00BB0E80"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Elem Length’ indicating ‘1’</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1F1D4BA"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62C99E68"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81EBA45" w14:textId="02B71B29"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DCCA67"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A4D8305" w14:textId="0427CBDB" w:rsidR="00BB0E80" w:rsidRPr="00E22969" w:rsidRDefault="00BB0E80"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N-Header contains ‘WAVE Elem’ data indicating </w:t>
            </w:r>
            <w:r>
              <w:rPr>
                <w:rFonts w:asciiTheme="minorHAnsi" w:hAnsiTheme="minorHAnsi"/>
                <w:lang w:eastAsia="x-none"/>
              </w:rPr>
              <w:t xml:space="preserve">the Channel Number </w:t>
            </w:r>
            <w:r w:rsidRPr="00E22969">
              <w:rPr>
                <w:rFonts w:asciiTheme="minorHAnsi" w:hAnsiTheme="minorHAnsi"/>
                <w:lang w:eastAsia="x-none"/>
              </w:rPr>
              <w:t xml:space="preserve">value </w:t>
            </w:r>
            <w:r>
              <w:rPr>
                <w:rFonts w:asciiTheme="minorHAnsi" w:hAnsiTheme="minorHAnsi"/>
                <w:lang w:eastAsia="x-none"/>
              </w:rPr>
              <w:t>equal to</w:t>
            </w:r>
            <w:r w:rsidRPr="00E22969">
              <w:rPr>
                <w:rFonts w:asciiTheme="minorHAnsi" w:hAnsiTheme="minorHAnsi"/>
                <w:lang w:eastAsia="x-none"/>
              </w:rPr>
              <w:t xml:space="preserve"> ‘</w:t>
            </w:r>
            <w:r w:rsidR="00AC5E68">
              <w:rPr>
                <w:rFonts w:asciiTheme="minorHAnsi" w:hAnsiTheme="minorHAnsi"/>
                <w:i/>
                <w:lang w:eastAsia="x-none"/>
              </w:rPr>
              <w:t>pChannel</w:t>
            </w:r>
            <w:r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AA83A19"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24167" w:rsidRPr="00E22969" w14:paraId="4CA483F8"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BB03B1F" w14:textId="3F7660DE" w:rsidR="00D24167" w:rsidRDefault="00D24167"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D8FA9E" w14:textId="12E8DB4B" w:rsidR="00D24167" w:rsidRPr="00E22969" w:rsidRDefault="00D24167"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133785" w14:textId="4B69F1BC" w:rsidR="00D24167" w:rsidRPr="00E22969" w:rsidRDefault="00D24167"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Pr>
                <w:rFonts w:asciiTheme="minorHAnsi" w:hAnsiTheme="minorHAnsi"/>
                <w:lang w:eastAsia="x-none"/>
              </w:rPr>
              <w:t>The Channel value in the WSM N-Header matches the actual channel used by the IUT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145C507" w14:textId="29652E71" w:rsidR="00D24167" w:rsidRPr="00E22969" w:rsidRDefault="00D24167"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Pass / Fail</w:t>
            </w:r>
          </w:p>
        </w:tc>
      </w:tr>
      <w:tr w:rsidR="00BB0E80" w:rsidRPr="00E22969" w14:paraId="25D68FC4"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BCEE700" w14:textId="736235B6" w:rsidR="00BB0E80" w:rsidRPr="00E22969" w:rsidRDefault="00D24167"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B80E86D"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B61A080" w14:textId="7587D950" w:rsidR="00BB0E80" w:rsidRPr="00E22969" w:rsidRDefault="00D24167"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Pr>
                <w:rFonts w:asciiTheme="minorHAnsi" w:hAnsiTheme="minorHAnsi"/>
                <w:lang w:eastAsia="x-none"/>
              </w:rPr>
              <w:t>Repeat steps 1-9</w:t>
            </w:r>
            <w:r w:rsidR="00BB0E80" w:rsidRPr="00E22969">
              <w:rPr>
                <w:rFonts w:asciiTheme="minorHAnsi" w:hAnsiTheme="minorHAnsi"/>
                <w:lang w:eastAsia="x-none"/>
              </w:rPr>
              <w:t xml:space="preserve"> for other values of ‘</w:t>
            </w:r>
            <w:r w:rsidR="00AC5E68">
              <w:rPr>
                <w:rFonts w:asciiTheme="minorHAnsi" w:hAnsiTheme="minorHAnsi"/>
                <w:i/>
                <w:lang w:eastAsia="x-none"/>
              </w:rPr>
              <w:t>pChannel</w:t>
            </w:r>
            <w:r w:rsidR="00BB0E80" w:rsidRPr="00E22969">
              <w:rPr>
                <w:rFonts w:asciiTheme="minorHAnsi" w:hAnsiTheme="minorHAnsi"/>
                <w:lang w:eastAsia="x-none"/>
              </w:rPr>
              <w:t>’</w:t>
            </w:r>
            <w:r w:rsidR="00BB0E80">
              <w:rPr>
                <w:rFonts w:asciiTheme="minorHAnsi" w:hAnsiTheme="minorHAnsi"/>
                <w:lang w:eastAsia="x-none"/>
              </w:rPr>
              <w:t xml:space="preserve"> listed in Section </w:t>
            </w:r>
            <w:r w:rsidR="00BB0E80">
              <w:rPr>
                <w:rFonts w:asciiTheme="minorHAnsi" w:hAnsiTheme="minorHAnsi"/>
                <w:lang w:eastAsia="x-none"/>
              </w:rPr>
              <w:fldChar w:fldCharType="begin"/>
            </w:r>
            <w:r w:rsidR="00BB0E80">
              <w:rPr>
                <w:rFonts w:asciiTheme="minorHAnsi" w:hAnsiTheme="minorHAnsi"/>
                <w:lang w:eastAsia="x-none"/>
              </w:rPr>
              <w:instrText xml:space="preserve"> REF _Ref434842209 \r \h </w:instrText>
            </w:r>
            <w:r w:rsidR="00BB0E80">
              <w:rPr>
                <w:rFonts w:asciiTheme="minorHAnsi" w:hAnsiTheme="minorHAnsi"/>
                <w:lang w:eastAsia="x-none"/>
              </w:rPr>
            </w:r>
            <w:r w:rsidR="00BB0E80">
              <w:rPr>
                <w:rFonts w:asciiTheme="minorHAnsi" w:hAnsiTheme="minorHAnsi"/>
                <w:lang w:eastAsia="x-none"/>
              </w:rPr>
              <w:fldChar w:fldCharType="separate"/>
            </w:r>
            <w:r w:rsidR="00092395">
              <w:rPr>
                <w:rFonts w:asciiTheme="minorHAnsi" w:hAnsiTheme="minorHAnsi"/>
                <w:lang w:eastAsia="x-none"/>
              </w:rPr>
              <w:t>4.1.1.1</w:t>
            </w:r>
            <w:r w:rsidR="00BB0E80">
              <w:rPr>
                <w:rFonts w:asciiTheme="minorHAnsi" w:hAnsiTheme="minorHAnsi"/>
                <w:lang w:eastAsia="x-none"/>
              </w:rPr>
              <w:fldChar w:fldCharType="end"/>
            </w:r>
            <w:r w:rsidR="00BB0E80">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B570E91"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p>
        </w:tc>
      </w:tr>
    </w:tbl>
    <w:p w14:paraId="335629CC" w14:textId="77777777" w:rsidR="003F07DE" w:rsidRPr="00E22969" w:rsidRDefault="003F07DE" w:rsidP="003F07DE"/>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3F07DE" w:rsidRPr="00E22969" w14:paraId="176449BC"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B8E378D" w14:textId="77777777" w:rsidR="003F07DE" w:rsidRPr="00E22969" w:rsidRDefault="003F07DE" w:rsidP="00F2070A">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69F5D7CA" w14:textId="77777777" w:rsidR="003F07DE" w:rsidRPr="00E22969" w:rsidRDefault="003F07DE" w:rsidP="00F2070A">
            <w:pPr>
              <w:overflowPunct/>
              <w:autoSpaceDE/>
              <w:autoSpaceDN/>
              <w:adjustRightInd/>
              <w:spacing w:after="0"/>
              <w:textAlignment w:val="auto"/>
            </w:pPr>
            <w:r w:rsidRPr="00E22969">
              <w:t>TP-16093-WSM-ROP-BV-02</w:t>
            </w:r>
          </w:p>
        </w:tc>
      </w:tr>
      <w:tr w:rsidR="003F07DE" w:rsidRPr="00E22969" w14:paraId="6C4EC0AF"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D6D739B" w14:textId="77777777" w:rsidR="003F07DE" w:rsidRPr="00E22969" w:rsidRDefault="003F07DE" w:rsidP="00F2070A">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6AF8F7FE" w14:textId="77777777" w:rsidR="003F07DE" w:rsidRPr="00E22969" w:rsidRDefault="003F07DE" w:rsidP="00F2070A">
            <w:pPr>
              <w:overflowPunct/>
              <w:autoSpaceDE/>
              <w:autoSpaceDN/>
              <w:adjustRightInd/>
              <w:spacing w:after="0"/>
              <w:textAlignment w:val="auto"/>
            </w:pPr>
            <w:r w:rsidRPr="00E22969">
              <w:t>Verify that the IUT will transmit WSM containing valid WSM-N-Header including WAVE Info Element Extension ‘Data Rate’ and matching the actual data rate used by the IUT</w:t>
            </w:r>
            <w:r w:rsidR="001A1A89" w:rsidRPr="00E22969">
              <w:t>.</w:t>
            </w:r>
          </w:p>
        </w:tc>
      </w:tr>
      <w:tr w:rsidR="003F07DE" w:rsidRPr="00E22969" w14:paraId="0398B18D"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442EBB1" w14:textId="77777777" w:rsidR="003F07DE" w:rsidRPr="00E22969" w:rsidRDefault="003F07DE" w:rsidP="00F2070A">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3658B15B" w14:textId="77777777" w:rsidR="003F07DE" w:rsidRPr="00E22969" w:rsidRDefault="003F07DE" w:rsidP="00F2070A">
            <w:pPr>
              <w:overflowPunct/>
              <w:autoSpaceDE/>
              <w:autoSpaceDN/>
              <w:adjustRightInd/>
              <w:spacing w:after="0"/>
              <w:textAlignment w:val="auto"/>
            </w:pPr>
            <w:r w:rsidRPr="00E22969">
              <w:t>TC1</w:t>
            </w:r>
          </w:p>
        </w:tc>
      </w:tr>
      <w:tr w:rsidR="003F07DE" w:rsidRPr="00E22969" w14:paraId="46950B31"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3E01843" w14:textId="77777777" w:rsidR="003F07DE" w:rsidRPr="00E22969" w:rsidRDefault="003F07DE" w:rsidP="00F2070A">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70F71FF" w14:textId="3E1FF359" w:rsidR="003F07DE" w:rsidRPr="00E22969" w:rsidRDefault="003F07DE" w:rsidP="00F2070A">
            <w:pPr>
              <w:overflowPunct/>
              <w:autoSpaceDE/>
              <w:autoSpaceDN/>
              <w:adjustRightInd/>
              <w:spacing w:after="0"/>
              <w:textAlignment w:val="auto"/>
            </w:pPr>
          </w:p>
        </w:tc>
      </w:tr>
      <w:tr w:rsidR="003F07DE" w:rsidRPr="00E22969" w14:paraId="14EFAD83"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EDB428C" w14:textId="77777777" w:rsidR="003F07DE" w:rsidRPr="00E22969" w:rsidRDefault="003F07DE" w:rsidP="00F2070A">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C94D658" w14:textId="7F6EEAF0" w:rsidR="003F07DE" w:rsidRPr="00E22969" w:rsidRDefault="003F07DE" w:rsidP="00F2070A">
            <w:pPr>
              <w:overflowPunct/>
              <w:autoSpaceDE/>
              <w:autoSpaceDN/>
              <w:adjustRightInd/>
              <w:spacing w:after="0"/>
              <w:textAlignment w:val="auto"/>
            </w:pPr>
          </w:p>
        </w:tc>
      </w:tr>
      <w:tr w:rsidR="003F07DE" w:rsidRPr="00E22969" w14:paraId="70F0E378"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9E02F44" w14:textId="77777777" w:rsidR="003F07DE" w:rsidRPr="00E22969" w:rsidRDefault="003F07DE" w:rsidP="00F2070A">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88211C7" w14:textId="77777777" w:rsidR="003F07DE" w:rsidRPr="00E22969" w:rsidRDefault="003F07DE" w:rsidP="00F2070A">
            <w:pPr>
              <w:pStyle w:val="NoSpacing"/>
              <w:rPr>
                <w:szCs w:val="20"/>
              </w:rPr>
            </w:pPr>
            <w:r w:rsidRPr="00E22969">
              <w:rPr>
                <w:rFonts w:ascii="Arial" w:hAnsi="Arial" w:cs="Arial"/>
                <w:bCs/>
                <w:sz w:val="18"/>
                <w:szCs w:val="18"/>
              </w:rPr>
              <w:t>PIC_DataRate</w:t>
            </w:r>
          </w:p>
        </w:tc>
      </w:tr>
      <w:tr w:rsidR="003F07DE" w:rsidRPr="00E22969" w14:paraId="6F90377A"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64536D2D" w14:textId="77777777" w:rsidR="003F07DE" w:rsidRPr="00E22969" w:rsidRDefault="003F07DE" w:rsidP="00F2070A">
            <w:pPr>
              <w:overflowPunct/>
              <w:autoSpaceDE/>
              <w:autoSpaceDN/>
              <w:adjustRightInd/>
              <w:spacing w:after="0"/>
              <w:jc w:val="center"/>
              <w:textAlignment w:val="auto"/>
              <w:rPr>
                <w:b/>
              </w:rPr>
            </w:pPr>
            <w:r w:rsidRPr="00E22969">
              <w:rPr>
                <w:b/>
              </w:rPr>
              <w:t>Pre-test conditions</w:t>
            </w:r>
          </w:p>
        </w:tc>
      </w:tr>
      <w:tr w:rsidR="003F07DE" w:rsidRPr="00E22969" w14:paraId="34465A87"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AAD4540" w14:textId="77777777" w:rsidR="003F07DE" w:rsidRPr="00E22969" w:rsidRDefault="003F07DE"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F07DE" w:rsidRPr="00E22969" w14:paraId="002A45AB" w14:textId="77777777" w:rsidTr="00F2070A">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A0BC251" w14:textId="77777777" w:rsidR="003F07DE" w:rsidRPr="00E22969" w:rsidRDefault="003F07DE" w:rsidP="00F2070A">
            <w:pPr>
              <w:overflowPunct/>
              <w:autoSpaceDE/>
              <w:autoSpaceDN/>
              <w:adjustRightInd/>
              <w:spacing w:after="0"/>
              <w:jc w:val="center"/>
              <w:textAlignment w:val="auto"/>
              <w:rPr>
                <w:b/>
              </w:rPr>
            </w:pPr>
            <w:r w:rsidRPr="00E22969">
              <w:rPr>
                <w:b/>
              </w:rPr>
              <w:t>Test Sequence</w:t>
            </w:r>
          </w:p>
        </w:tc>
      </w:tr>
      <w:tr w:rsidR="003F07DE" w:rsidRPr="00E22969" w14:paraId="7321FFBC"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0BF52FC" w14:textId="77777777" w:rsidR="003F07DE" w:rsidRPr="00E22969" w:rsidRDefault="003F07DE" w:rsidP="00F2070A">
            <w:pPr>
              <w:overflowPunct/>
              <w:autoSpaceDE/>
              <w:autoSpaceDN/>
              <w:adjustRightInd/>
              <w:spacing w:after="0"/>
              <w:jc w:val="center"/>
              <w:textAlignment w:val="auto"/>
              <w:rPr>
                <w:b/>
              </w:rPr>
            </w:pPr>
            <w:r w:rsidRPr="00E22969">
              <w:rPr>
                <w:b/>
              </w:rPr>
              <w:lastRenderedPageBreak/>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6DF91A5" w14:textId="77777777" w:rsidR="003F07DE" w:rsidRPr="00E22969" w:rsidRDefault="003F07DE" w:rsidP="00F2070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9E35828" w14:textId="77777777" w:rsidR="003F07DE" w:rsidRPr="00E22969" w:rsidRDefault="003F07DE" w:rsidP="00F2070A">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1B9E20E" w14:textId="77777777" w:rsidR="003F07DE" w:rsidRPr="00E22969" w:rsidRDefault="003F07DE" w:rsidP="00F2070A">
            <w:pPr>
              <w:overflowPunct/>
              <w:autoSpaceDE/>
              <w:autoSpaceDN/>
              <w:adjustRightInd/>
              <w:spacing w:after="0" w:line="259" w:lineRule="auto"/>
              <w:contextualSpacing/>
              <w:textAlignment w:val="auto"/>
              <w:rPr>
                <w:b/>
              </w:rPr>
            </w:pPr>
            <w:r w:rsidRPr="00E22969">
              <w:rPr>
                <w:b/>
              </w:rPr>
              <w:t>Verdict</w:t>
            </w:r>
          </w:p>
        </w:tc>
      </w:tr>
      <w:tr w:rsidR="003F07DE" w:rsidRPr="00E22969" w14:paraId="1A07032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A5CC887"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485DF5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D6405C" w14:textId="10073C85" w:rsidR="003F07DE" w:rsidRPr="00E22969" w:rsidRDefault="007A1652" w:rsidP="007A165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WSM_nExt</w:t>
            </w:r>
            <w:r w:rsidRPr="00E22969">
              <w:rPr>
                <w:rFonts w:asciiTheme="minorHAnsi" w:hAnsiTheme="minorHAnsi"/>
                <w:lang w:eastAsia="x-none"/>
              </w:rPr>
              <w:t xml:space="preserve"> in </w:t>
            </w:r>
            <w:r>
              <w:rPr>
                <w:rFonts w:asciiTheme="minorHAnsi" w:hAnsiTheme="minorHAnsi"/>
                <w:lang w:eastAsia="x-none"/>
              </w:rPr>
              <w:fldChar w:fldCharType="begin"/>
            </w:r>
            <w:r>
              <w:rPr>
                <w:rFonts w:asciiTheme="minorHAnsi" w:hAnsiTheme="minorHAnsi"/>
                <w:lang w:eastAsia="x-none"/>
              </w:rPr>
              <w:instrText xml:space="preserve"> REF _Ref435448968 \h </w:instrText>
            </w:r>
            <w:r>
              <w:rPr>
                <w:rFonts w:asciiTheme="minorHAnsi" w:hAnsiTheme="minorHAnsi"/>
                <w:lang w:eastAsia="x-none"/>
              </w:rPr>
            </w:r>
            <w:r>
              <w:rPr>
                <w:rFonts w:asciiTheme="minorHAnsi" w:hAnsiTheme="minorHAnsi"/>
                <w:lang w:eastAsia="x-none"/>
              </w:rPr>
              <w:fldChar w:fldCharType="separate"/>
            </w:r>
            <w:ins w:id="234" w:author="Dmitri.Khijniak@7Layers.com" w:date="2017-07-25T16:40:00Z">
              <w:r w:rsidR="00092395" w:rsidRPr="00E22969">
                <w:t xml:space="preserve">Table </w:t>
              </w:r>
              <w:r w:rsidR="00092395">
                <w:rPr>
                  <w:noProof/>
                </w:rPr>
                <w:t>7</w:t>
              </w:r>
              <w:r w:rsidR="00092395" w:rsidRPr="00E22969">
                <w:noBreakHyphen/>
              </w:r>
              <w:r w:rsidR="00092395">
                <w:rPr>
                  <w:noProof/>
                </w:rPr>
                <w:t>2</w:t>
              </w:r>
            </w:ins>
            <w:del w:id="235"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2</w:delText>
              </w:r>
            </w:del>
            <w:r>
              <w:rPr>
                <w:rFonts w:asciiTheme="minorHAnsi" w:hAnsiTheme="minorHAnsi"/>
                <w:lang w:eastAsia="x-none"/>
              </w:rPr>
              <w:fldChar w:fldCharType="end"/>
            </w:r>
            <w:r>
              <w:rPr>
                <w:rFonts w:asciiTheme="minorHAnsi" w:hAnsiTheme="minorHAnsi"/>
                <w:lang w:eastAsia="x-none"/>
              </w:rPr>
              <w:t xml:space="preserve"> </w:t>
            </w:r>
            <w:r w:rsidR="003F07DE" w:rsidRPr="00E22969">
              <w:rPr>
                <w:rFonts w:asciiTheme="minorHAnsi" w:hAnsiTheme="minorHAnsi"/>
                <w:lang w:eastAsia="x-none"/>
              </w:rPr>
              <w:t>using ‘</w:t>
            </w:r>
            <w:r w:rsidR="00AC5E68">
              <w:rPr>
                <w:rFonts w:asciiTheme="minorHAnsi" w:hAnsiTheme="minorHAnsi"/>
                <w:i/>
                <w:lang w:eastAsia="x-none"/>
              </w:rPr>
              <w:t>pDataRate</w:t>
            </w:r>
            <w:r w:rsidR="003F07DE" w:rsidRPr="00E22969">
              <w:rPr>
                <w:rFonts w:asciiTheme="minorHAnsi" w:hAnsiTheme="minorHAnsi"/>
                <w:lang w:eastAsia="x-none"/>
              </w:rPr>
              <w:t>’  and include WAVE Element Extension fields ‘Data Rate’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C6FD9E4"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0EB4ADDB"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A11BF3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5E1BA6F" w14:textId="1EBADCB3" w:rsidR="003F07DE" w:rsidRPr="00E22969" w:rsidRDefault="00932AF8"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FBA0E2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FBE32EF"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7D924CEC"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47E526C"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D2CC4FD"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98DE9E2"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4528A5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5B402553" w14:textId="77777777" w:rsidTr="009E2F76">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32E8C3E"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C6E2C4"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7F6548B" w14:textId="4110C44D"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‘Subtype/Option Indicator/WSMP Version’ indicating ‘0x0</w:t>
            </w:r>
            <w:r>
              <w:rPr>
                <w:rFonts w:asciiTheme="minorHAnsi" w:hAnsiTheme="minorHAnsi"/>
                <w:lang w:eastAsia="x-none"/>
              </w:rPr>
              <w:t>B</w:t>
            </w:r>
            <w:r w:rsidRPr="00E22969">
              <w:rPr>
                <w:rFonts w:asciiTheme="minorHAnsi" w:hAnsiTheme="minorHAnsi"/>
                <w:lang w:eastAsia="x-none"/>
              </w:rPr>
              <w:t>’</w:t>
            </w:r>
            <w:r w:rsidR="00A64AB0">
              <w:rPr>
                <w:rFonts w:asciiTheme="minorHAnsi" w:hAnsiTheme="minorHAnsi"/>
                <w:lang w:eastAsia="x-none"/>
              </w:rPr>
              <w:t xml:space="preserve"> </w:t>
            </w:r>
            <w:r w:rsidR="00A64AB0" w:rsidRPr="00E22969">
              <w:rPr>
                <w:rFonts w:asciiTheme="minorHAnsi" w:hAnsiTheme="minorHAnsi"/>
                <w:lang w:eastAsia="x-none"/>
              </w:rPr>
              <w:t xml:space="preserve">(Subtype=0, Opt Ind = </w:t>
            </w:r>
            <w:r w:rsidR="00A64AB0">
              <w:rPr>
                <w:rFonts w:asciiTheme="minorHAnsi" w:hAnsiTheme="minorHAnsi"/>
                <w:lang w:eastAsia="x-none"/>
              </w:rPr>
              <w:t>1</w:t>
            </w:r>
            <w:r w:rsidR="00A64AB0" w:rsidRPr="00E22969">
              <w:rPr>
                <w:rFonts w:asciiTheme="minorHAnsi" w:hAnsiTheme="minorHAnsi"/>
                <w:lang w:eastAsia="x-none"/>
              </w:rPr>
              <w:t>, Version = 3)</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0161C15"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56471C70"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CA5DDB1" w14:textId="3CA26F8A"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36C7DC"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A9E26B9"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‘Wave Info Element’ containing ’Count’ matching the number of ‘Wave Info Element’ included in the message (&gt;= 1, cannot be ‘0’)</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0408550"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012B1922"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011ACE61" w14:textId="6BEFE7E6"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C6C22F8"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B868C17" w14:textId="615446D8"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‘WAVE Info Element’ containing ‘WAVE Element ID’ indicating </w:t>
            </w:r>
            <w:r w:rsidRPr="00E22969">
              <w:rPr>
                <w:rFonts w:ascii="Calibri" w:hAnsi="Calibri"/>
                <w:bCs/>
                <w:color w:val="000000"/>
              </w:rPr>
              <w:t>‘16’</w:t>
            </w:r>
            <w:r>
              <w:rPr>
                <w:rFonts w:ascii="Calibri" w:hAnsi="Calibri"/>
                <w:bCs/>
                <w:color w:val="000000"/>
              </w:rPr>
              <w:t xml:space="preserve"> (Data Rate)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3B92772"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0B19A69F"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D6FE339" w14:textId="2E75AF8B"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86CF28C"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A1DF5F"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‘WAVE Elem Length’ indicating ‘1’</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B02F264"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B0E80" w:rsidRPr="00E22969" w14:paraId="255551B8"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219CF64" w14:textId="55FF1F4F"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33620EB"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99BF4C" w14:textId="1B04470D" w:rsidR="00BB0E80" w:rsidRPr="00E22969" w:rsidRDefault="00BB0E80" w:rsidP="00BB0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Elem’ data indicating the</w:t>
            </w:r>
            <w:r>
              <w:rPr>
                <w:rFonts w:asciiTheme="minorHAnsi" w:hAnsiTheme="minorHAnsi"/>
                <w:lang w:eastAsia="x-none"/>
              </w:rPr>
              <w:t xml:space="preserve"> Data Rate</w:t>
            </w:r>
            <w:r w:rsidRPr="00E22969">
              <w:rPr>
                <w:rFonts w:asciiTheme="minorHAnsi" w:hAnsiTheme="minorHAnsi"/>
                <w:lang w:eastAsia="x-none"/>
              </w:rPr>
              <w:t xml:space="preserve"> value </w:t>
            </w:r>
            <w:r>
              <w:rPr>
                <w:rFonts w:asciiTheme="minorHAnsi" w:hAnsiTheme="minorHAnsi"/>
                <w:lang w:eastAsia="x-none"/>
              </w:rPr>
              <w:t>equal to</w:t>
            </w:r>
            <w:r w:rsidRPr="00E22969">
              <w:rPr>
                <w:rFonts w:asciiTheme="minorHAnsi" w:hAnsiTheme="minorHAnsi"/>
                <w:lang w:eastAsia="x-none"/>
              </w:rPr>
              <w:t xml:space="preserve"> ‘</w:t>
            </w:r>
            <w:r w:rsidR="00AC5E68">
              <w:rPr>
                <w:rFonts w:asciiTheme="minorHAnsi" w:hAnsiTheme="minorHAnsi"/>
                <w:i/>
                <w:lang w:eastAsia="x-none"/>
              </w:rPr>
              <w:t>pDataRate</w:t>
            </w:r>
            <w:r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B4C9DF9" w14:textId="77777777" w:rsidR="00BB0E80" w:rsidRPr="00E22969" w:rsidRDefault="00BB0E80"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24167" w:rsidRPr="00E22969" w14:paraId="0EDFBCFA"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A730396" w14:textId="09E97F3E" w:rsidR="00D24167" w:rsidRDefault="00D24167" w:rsidP="00D2416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95D973E" w14:textId="510B6BF7" w:rsidR="00D24167" w:rsidRPr="00E22969" w:rsidRDefault="00D24167" w:rsidP="00D2416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7FE1D8" w14:textId="1BBF3B43" w:rsidR="00D24167" w:rsidRPr="00E22969" w:rsidRDefault="00D24167" w:rsidP="00D24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Pr>
                <w:rFonts w:asciiTheme="minorHAnsi" w:hAnsiTheme="minorHAnsi"/>
                <w:lang w:eastAsia="x-none"/>
              </w:rPr>
              <w:t>The Data Rate value in the WSM N-Header matches the actual data rate used by the IUT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307D769" w14:textId="411BE2C5" w:rsidR="00D24167" w:rsidRPr="00E22969" w:rsidRDefault="00D24167" w:rsidP="00D241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24167" w:rsidRPr="00E22969" w14:paraId="7ABE5E60"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52CC7C6" w14:textId="2F30CAAF" w:rsidR="00D24167" w:rsidRPr="00E22969" w:rsidRDefault="00D24167" w:rsidP="00D2416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F8DF28" w14:textId="77777777" w:rsidR="00D24167" w:rsidRPr="00E22969" w:rsidRDefault="00D24167" w:rsidP="00D241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395CE69" w14:textId="7ED49731" w:rsidR="00D24167" w:rsidRPr="00E22969" w:rsidRDefault="00D24167" w:rsidP="00D24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i/>
                <w:lang w:eastAsia="x-none"/>
              </w:rPr>
            </w:pPr>
            <w:r w:rsidRPr="00E22969">
              <w:rPr>
                <w:rFonts w:asciiTheme="minorHAnsi" w:hAnsiTheme="minorHAnsi"/>
                <w:lang w:eastAsia="x-none"/>
              </w:rPr>
              <w:t>Repeat steps 1-</w:t>
            </w:r>
            <w:r>
              <w:rPr>
                <w:rFonts w:asciiTheme="minorHAnsi" w:hAnsiTheme="minorHAnsi"/>
                <w:lang w:eastAsia="x-none"/>
              </w:rPr>
              <w:t>9</w:t>
            </w:r>
            <w:r w:rsidRPr="00E22969">
              <w:rPr>
                <w:rFonts w:asciiTheme="minorHAnsi" w:hAnsiTheme="minorHAnsi"/>
                <w:lang w:eastAsia="x-none"/>
              </w:rPr>
              <w:t xml:space="preserve"> for other values of ‘</w:t>
            </w:r>
            <w:r>
              <w:rPr>
                <w:rFonts w:asciiTheme="minorHAnsi" w:hAnsiTheme="minorHAnsi"/>
                <w:i/>
                <w:lang w:eastAsia="x-none"/>
              </w:rPr>
              <w:t>pDataRate</w:t>
            </w:r>
            <w:r w:rsidRPr="00E22969">
              <w:rPr>
                <w:rFonts w:asciiTheme="minorHAnsi" w:hAnsiTheme="minorHAnsi"/>
                <w:i/>
                <w:lang w:eastAsia="x-none"/>
              </w:rPr>
              <w:t>’</w:t>
            </w:r>
            <w:r>
              <w:rPr>
                <w:rFonts w:asciiTheme="minorHAnsi" w:hAnsiTheme="minorHAnsi"/>
                <w:i/>
                <w:lang w:eastAsia="x-none"/>
              </w:rPr>
              <w:t xml:space="preserve"> </w:t>
            </w:r>
            <w:r>
              <w:rPr>
                <w:rFonts w:asciiTheme="minorHAnsi" w:hAnsiTheme="minorHAnsi"/>
                <w:lang w:eastAsia="x-none"/>
              </w:rPr>
              <w:t xml:space="preserve">listed in Section </w:t>
            </w:r>
            <w:r>
              <w:rPr>
                <w:rFonts w:asciiTheme="minorHAnsi" w:hAnsiTheme="minorHAnsi"/>
                <w:lang w:eastAsia="x-none"/>
              </w:rPr>
              <w:fldChar w:fldCharType="begin"/>
            </w:r>
            <w:r>
              <w:rPr>
                <w:rFonts w:asciiTheme="minorHAnsi" w:hAnsiTheme="minorHAnsi"/>
                <w:lang w:eastAsia="x-none"/>
              </w:rPr>
              <w:instrText xml:space="preserve"> REF _Ref439774131 \r \h </w:instrText>
            </w:r>
            <w:r>
              <w:rPr>
                <w:rFonts w:asciiTheme="minorHAnsi" w:hAnsiTheme="minorHAnsi"/>
                <w:lang w:eastAsia="x-none"/>
              </w:rPr>
            </w:r>
            <w:r>
              <w:rPr>
                <w:rFonts w:asciiTheme="minorHAnsi" w:hAnsiTheme="minorHAnsi"/>
                <w:lang w:eastAsia="x-none"/>
              </w:rPr>
              <w:fldChar w:fldCharType="separate"/>
            </w:r>
            <w:r w:rsidR="00092395">
              <w:rPr>
                <w:rFonts w:asciiTheme="minorHAnsi" w:hAnsiTheme="minorHAnsi"/>
                <w:lang w:eastAsia="x-none"/>
              </w:rPr>
              <w:t>4.1.1.2</w:t>
            </w:r>
            <w:r>
              <w:rPr>
                <w:rFonts w:asciiTheme="minorHAnsi" w:hAnsiTheme="minorHAnsi"/>
                <w:lang w:eastAsia="x-none"/>
              </w:rPr>
              <w:fldChar w:fldCharType="end"/>
            </w:r>
            <w:r>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51C538F" w14:textId="77777777" w:rsidR="00D24167" w:rsidRPr="00E22969" w:rsidRDefault="00D24167" w:rsidP="00D24167">
            <w:pPr>
              <w:overflowPunct/>
              <w:autoSpaceDE/>
              <w:autoSpaceDN/>
              <w:adjustRightInd/>
              <w:spacing w:after="0" w:line="259" w:lineRule="auto"/>
              <w:contextualSpacing/>
              <w:textAlignment w:val="auto"/>
              <w:rPr>
                <w:rFonts w:asciiTheme="minorHAnsi" w:hAnsiTheme="minorHAnsi"/>
                <w:lang w:eastAsia="x-none"/>
              </w:rPr>
            </w:pPr>
          </w:p>
        </w:tc>
      </w:tr>
    </w:tbl>
    <w:p w14:paraId="74378960" w14:textId="77777777" w:rsidR="003F07DE" w:rsidRPr="00E22969" w:rsidRDefault="003F07DE" w:rsidP="003F07DE"/>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3F07DE" w:rsidRPr="00E22969" w14:paraId="65511390"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19E1580" w14:textId="77777777" w:rsidR="003F07DE" w:rsidRPr="00E22969" w:rsidRDefault="003F07DE" w:rsidP="00F2070A">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8AB7915" w14:textId="77777777" w:rsidR="003F07DE" w:rsidRPr="00E22969" w:rsidRDefault="003F07DE" w:rsidP="00F2070A">
            <w:pPr>
              <w:overflowPunct/>
              <w:autoSpaceDE/>
              <w:autoSpaceDN/>
              <w:adjustRightInd/>
              <w:spacing w:after="0"/>
              <w:textAlignment w:val="auto"/>
            </w:pPr>
            <w:r w:rsidRPr="00E22969">
              <w:t>TP-16093-WSM-ROP-BV-03</w:t>
            </w:r>
          </w:p>
        </w:tc>
      </w:tr>
      <w:tr w:rsidR="003F07DE" w:rsidRPr="00E22969" w14:paraId="63EA9A05"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2685BBE" w14:textId="77777777" w:rsidR="003F07DE" w:rsidRPr="00E22969" w:rsidRDefault="003F07DE" w:rsidP="00F2070A">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8947F76" w14:textId="3578A38E" w:rsidR="003F07DE" w:rsidRPr="00E22969" w:rsidRDefault="003F07DE" w:rsidP="00F2070A">
            <w:pPr>
              <w:overflowPunct/>
              <w:autoSpaceDE/>
              <w:autoSpaceDN/>
              <w:adjustRightInd/>
              <w:spacing w:after="0"/>
              <w:textAlignment w:val="auto"/>
            </w:pPr>
            <w:r w:rsidRPr="00E22969">
              <w:t>Verify that the IUT will transmit WSM containing valid WSM-N-Header including WAVE Info Element Extension ‘Transmit Power Used’</w:t>
            </w:r>
            <w:del w:id="236" w:author="Dmitri.Khijniak@7Layers.com" w:date="2017-07-28T10:20:00Z">
              <w:r w:rsidRPr="00E22969" w:rsidDel="00680559">
                <w:delText xml:space="preserve"> and matching the actual transmit power used by the IUT</w:delText>
              </w:r>
            </w:del>
            <w:r w:rsidR="001A1A89" w:rsidRPr="00E22969">
              <w:t>.</w:t>
            </w:r>
          </w:p>
        </w:tc>
      </w:tr>
      <w:tr w:rsidR="003F07DE" w:rsidRPr="00E22969" w14:paraId="17BD0E49"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A23AEF3" w14:textId="77777777" w:rsidR="003F07DE" w:rsidRPr="00E22969" w:rsidRDefault="003F07DE" w:rsidP="00F2070A">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5FB60CB" w14:textId="77777777" w:rsidR="003F07DE" w:rsidRPr="00E22969" w:rsidRDefault="003F07DE" w:rsidP="00F2070A">
            <w:pPr>
              <w:overflowPunct/>
              <w:autoSpaceDE/>
              <w:autoSpaceDN/>
              <w:adjustRightInd/>
              <w:spacing w:after="0"/>
              <w:textAlignment w:val="auto"/>
            </w:pPr>
            <w:r w:rsidRPr="00E22969">
              <w:t>TC1</w:t>
            </w:r>
          </w:p>
        </w:tc>
      </w:tr>
      <w:tr w:rsidR="003F07DE" w:rsidRPr="00E22969" w14:paraId="1328B879"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AD9C562" w14:textId="77777777" w:rsidR="003F07DE" w:rsidRPr="00E22969" w:rsidRDefault="003F07DE" w:rsidP="00F2070A">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F7629A7" w14:textId="272A1D71" w:rsidR="003F07DE" w:rsidRPr="00E22969" w:rsidRDefault="003F07DE" w:rsidP="00F2070A">
            <w:pPr>
              <w:overflowPunct/>
              <w:autoSpaceDE/>
              <w:autoSpaceDN/>
              <w:adjustRightInd/>
              <w:spacing w:after="0"/>
              <w:textAlignment w:val="auto"/>
            </w:pPr>
          </w:p>
        </w:tc>
      </w:tr>
      <w:tr w:rsidR="003F07DE" w:rsidRPr="00E22969" w14:paraId="348E23DC"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39B467" w14:textId="77777777" w:rsidR="003F07DE" w:rsidRPr="00E22969" w:rsidRDefault="003F07DE" w:rsidP="00F2070A">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CCAA0F7" w14:textId="5D37F80A" w:rsidR="003F07DE" w:rsidRPr="00E22969" w:rsidRDefault="003F07DE" w:rsidP="00F2070A">
            <w:pPr>
              <w:overflowPunct/>
              <w:autoSpaceDE/>
              <w:autoSpaceDN/>
              <w:adjustRightInd/>
              <w:spacing w:after="0"/>
              <w:textAlignment w:val="auto"/>
            </w:pPr>
          </w:p>
        </w:tc>
      </w:tr>
      <w:tr w:rsidR="003F07DE" w:rsidRPr="00E22969" w14:paraId="14442ADA" w14:textId="77777777" w:rsidTr="00F2070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C0279C6" w14:textId="77777777" w:rsidR="003F07DE" w:rsidRPr="00E22969" w:rsidRDefault="003F07DE" w:rsidP="00F2070A">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6068C61" w14:textId="77777777" w:rsidR="003F07DE" w:rsidRPr="00E22969" w:rsidRDefault="003F07DE" w:rsidP="00F2070A">
            <w:pPr>
              <w:pStyle w:val="NoSpacing"/>
              <w:rPr>
                <w:szCs w:val="20"/>
              </w:rPr>
            </w:pPr>
            <w:r w:rsidRPr="00E22969">
              <w:rPr>
                <w:rFonts w:ascii="Arial" w:hAnsi="Arial" w:cs="Arial"/>
                <w:bCs/>
                <w:sz w:val="18"/>
                <w:szCs w:val="18"/>
              </w:rPr>
              <w:t>PIC_TransmitPowerUsed</w:t>
            </w:r>
          </w:p>
        </w:tc>
      </w:tr>
      <w:tr w:rsidR="003F07DE" w:rsidRPr="00E22969" w14:paraId="47A42919" w14:textId="77777777" w:rsidTr="00F2070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62C96DC" w14:textId="77777777" w:rsidR="003F07DE" w:rsidRPr="00E22969" w:rsidRDefault="003F07DE" w:rsidP="00F2070A">
            <w:pPr>
              <w:overflowPunct/>
              <w:autoSpaceDE/>
              <w:autoSpaceDN/>
              <w:adjustRightInd/>
              <w:spacing w:after="0"/>
              <w:jc w:val="center"/>
              <w:textAlignment w:val="auto"/>
              <w:rPr>
                <w:b/>
              </w:rPr>
            </w:pPr>
            <w:r w:rsidRPr="00E22969">
              <w:rPr>
                <w:b/>
              </w:rPr>
              <w:t>Pre-test conditions</w:t>
            </w:r>
          </w:p>
        </w:tc>
      </w:tr>
      <w:tr w:rsidR="003F07DE" w:rsidRPr="00E22969" w14:paraId="7049B465" w14:textId="77777777" w:rsidTr="00F2070A">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7FC9803E" w14:textId="77777777" w:rsidR="003F07DE" w:rsidRPr="00E22969" w:rsidRDefault="003F07DE"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F07DE" w:rsidRPr="00E22969" w14:paraId="7F41A770" w14:textId="77777777" w:rsidTr="00F2070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69A79DB" w14:textId="77777777" w:rsidR="003F07DE" w:rsidRPr="00E22969" w:rsidRDefault="003F07DE" w:rsidP="00F2070A">
            <w:pPr>
              <w:overflowPunct/>
              <w:autoSpaceDE/>
              <w:autoSpaceDN/>
              <w:adjustRightInd/>
              <w:spacing w:after="0"/>
              <w:jc w:val="center"/>
              <w:textAlignment w:val="auto"/>
              <w:rPr>
                <w:b/>
              </w:rPr>
            </w:pPr>
            <w:r w:rsidRPr="00E22969">
              <w:rPr>
                <w:b/>
              </w:rPr>
              <w:t>Test Sequence</w:t>
            </w:r>
          </w:p>
        </w:tc>
      </w:tr>
      <w:tr w:rsidR="003F07DE" w:rsidRPr="00E22969" w14:paraId="5FC8ECA3"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4C16E93" w14:textId="77777777" w:rsidR="003F07DE" w:rsidRPr="00E22969" w:rsidRDefault="003F07DE" w:rsidP="00F2070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BBBACAE" w14:textId="77777777" w:rsidR="003F07DE" w:rsidRPr="00E22969" w:rsidRDefault="003F07DE" w:rsidP="00F2070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9DC80A7" w14:textId="77777777" w:rsidR="003F07DE" w:rsidRPr="00E22969" w:rsidRDefault="003F07DE" w:rsidP="00F2070A">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B4060A9" w14:textId="77777777" w:rsidR="003F07DE" w:rsidRPr="00E22969" w:rsidRDefault="003F07DE" w:rsidP="00F2070A">
            <w:pPr>
              <w:overflowPunct/>
              <w:autoSpaceDE/>
              <w:autoSpaceDN/>
              <w:adjustRightInd/>
              <w:spacing w:after="0" w:line="259" w:lineRule="auto"/>
              <w:contextualSpacing/>
              <w:textAlignment w:val="auto"/>
              <w:rPr>
                <w:b/>
              </w:rPr>
            </w:pPr>
            <w:r w:rsidRPr="00E22969">
              <w:rPr>
                <w:b/>
              </w:rPr>
              <w:t>Verdict</w:t>
            </w:r>
          </w:p>
        </w:tc>
      </w:tr>
      <w:tr w:rsidR="003F07DE" w:rsidRPr="00E22969" w14:paraId="6539953F"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A2B20B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3934E8C"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5391591" w14:textId="518C38CE" w:rsidR="003F07DE" w:rsidRPr="00E22969" w:rsidRDefault="00C36AA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WSM_nExt</w:t>
            </w:r>
            <w:r w:rsidRPr="00E22969">
              <w:rPr>
                <w:rFonts w:asciiTheme="minorHAnsi" w:hAnsiTheme="minorHAnsi"/>
                <w:lang w:eastAsia="x-none"/>
              </w:rPr>
              <w:t xml:space="preserve"> in </w:t>
            </w:r>
            <w:r>
              <w:rPr>
                <w:rFonts w:asciiTheme="minorHAnsi" w:hAnsiTheme="minorHAnsi"/>
                <w:lang w:eastAsia="x-none"/>
              </w:rPr>
              <w:fldChar w:fldCharType="begin"/>
            </w:r>
            <w:r>
              <w:rPr>
                <w:rFonts w:asciiTheme="minorHAnsi" w:hAnsiTheme="minorHAnsi"/>
                <w:lang w:eastAsia="x-none"/>
              </w:rPr>
              <w:instrText xml:space="preserve"> REF _Ref435448968 \h </w:instrText>
            </w:r>
            <w:r>
              <w:rPr>
                <w:rFonts w:asciiTheme="minorHAnsi" w:hAnsiTheme="minorHAnsi"/>
                <w:lang w:eastAsia="x-none"/>
              </w:rPr>
            </w:r>
            <w:r>
              <w:rPr>
                <w:rFonts w:asciiTheme="minorHAnsi" w:hAnsiTheme="minorHAnsi"/>
                <w:lang w:eastAsia="x-none"/>
              </w:rPr>
              <w:fldChar w:fldCharType="separate"/>
            </w:r>
            <w:ins w:id="237" w:author="Dmitri.Khijniak@7Layers.com" w:date="2017-07-25T16:40:00Z">
              <w:r w:rsidR="00092395" w:rsidRPr="00E22969">
                <w:t xml:space="preserve">Table </w:t>
              </w:r>
              <w:r w:rsidR="00092395">
                <w:rPr>
                  <w:noProof/>
                </w:rPr>
                <w:t>7</w:t>
              </w:r>
              <w:r w:rsidR="00092395" w:rsidRPr="00E22969">
                <w:noBreakHyphen/>
              </w:r>
              <w:r w:rsidR="00092395">
                <w:rPr>
                  <w:noProof/>
                </w:rPr>
                <w:t>2</w:t>
              </w:r>
            </w:ins>
            <w:del w:id="238"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2</w:delText>
              </w:r>
            </w:del>
            <w:r>
              <w:rPr>
                <w:rFonts w:asciiTheme="minorHAnsi" w:hAnsiTheme="minorHAnsi"/>
                <w:lang w:eastAsia="x-none"/>
              </w:rPr>
              <w:fldChar w:fldCharType="end"/>
            </w:r>
            <w:r>
              <w:rPr>
                <w:rFonts w:asciiTheme="minorHAnsi" w:hAnsiTheme="minorHAnsi"/>
                <w:lang w:eastAsia="x-none"/>
              </w:rPr>
              <w:t xml:space="preserve"> </w:t>
            </w:r>
            <w:r w:rsidRPr="00E22969">
              <w:rPr>
                <w:rFonts w:asciiTheme="minorHAnsi" w:hAnsiTheme="minorHAnsi"/>
                <w:lang w:eastAsia="x-none"/>
              </w:rPr>
              <w:t xml:space="preserve">using </w:t>
            </w:r>
            <w:r w:rsidR="003F07DE" w:rsidRPr="00E22969">
              <w:rPr>
                <w:rFonts w:asciiTheme="minorHAnsi" w:hAnsiTheme="minorHAnsi"/>
                <w:lang w:eastAsia="x-none"/>
              </w:rPr>
              <w:t>‘</w:t>
            </w:r>
            <w:r w:rsidR="00AC5E68">
              <w:rPr>
                <w:rFonts w:asciiTheme="minorHAnsi" w:hAnsiTheme="minorHAnsi"/>
                <w:i/>
                <w:lang w:eastAsia="x-none"/>
              </w:rPr>
              <w:t>pTxPower</w:t>
            </w:r>
            <w:r w:rsidR="003F07DE" w:rsidRPr="00E22969">
              <w:rPr>
                <w:rFonts w:asciiTheme="minorHAnsi" w:hAnsiTheme="minorHAnsi"/>
                <w:lang w:eastAsia="x-none"/>
              </w:rPr>
              <w:t>’  and include WAVE Element Extension fields ‘Transmit Power Used’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9FD4B2B"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0F52B88A"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D1F8FE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EE0F1C6" w14:textId="0F156C75" w:rsidR="003F07DE" w:rsidRPr="00E22969" w:rsidRDefault="00932AF8"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6A83D2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F3FD81D"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r w:rsidR="003F07DE" w:rsidRPr="00E22969" w14:paraId="3F4E68FB"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37E3E1A"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215F9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45CC5F3"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WSM</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622C78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C86337" w:rsidRPr="00E22969" w14:paraId="2741B481" w14:textId="77777777" w:rsidTr="00C86337">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C562350" w14:textId="77777777" w:rsidR="00C86337" w:rsidRPr="00E22969" w:rsidRDefault="00C86337"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F958655" w14:textId="77777777" w:rsidR="00C86337" w:rsidRPr="00E22969" w:rsidRDefault="00C86337"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64F55A7" w14:textId="4376DE76" w:rsidR="00C86337" w:rsidRPr="00E22969" w:rsidRDefault="00C86337" w:rsidP="00BB0E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w:t>
            </w:r>
            <w:r w:rsidR="00BB0E80" w:rsidRPr="00E22969">
              <w:rPr>
                <w:rFonts w:asciiTheme="minorHAnsi" w:hAnsiTheme="minorHAnsi"/>
                <w:lang w:eastAsia="x-none"/>
              </w:rPr>
              <w:t>‘Subtype/Option Indicator/WSMP Version’ indicating ‘0x0</w:t>
            </w:r>
            <w:r w:rsidR="00BB0E80">
              <w:rPr>
                <w:rFonts w:asciiTheme="minorHAnsi" w:hAnsiTheme="minorHAnsi"/>
                <w:lang w:eastAsia="x-none"/>
              </w:rPr>
              <w:t>B</w:t>
            </w:r>
            <w:r w:rsidR="00BB0E80" w:rsidRPr="00E22969">
              <w:rPr>
                <w:rFonts w:asciiTheme="minorHAnsi" w:hAnsiTheme="minorHAnsi"/>
                <w:lang w:eastAsia="x-none"/>
              </w:rPr>
              <w:t>’</w:t>
            </w:r>
            <w:r w:rsidR="00A64AB0">
              <w:rPr>
                <w:rFonts w:asciiTheme="minorHAnsi" w:hAnsiTheme="minorHAnsi"/>
                <w:lang w:eastAsia="x-none"/>
              </w:rPr>
              <w:t xml:space="preserve"> </w:t>
            </w:r>
            <w:r w:rsidR="00A64AB0" w:rsidRPr="00E22969">
              <w:rPr>
                <w:rFonts w:asciiTheme="minorHAnsi" w:hAnsiTheme="minorHAnsi"/>
                <w:lang w:eastAsia="x-none"/>
              </w:rPr>
              <w:t xml:space="preserve">(Subtype=0, Opt Ind = </w:t>
            </w:r>
            <w:r w:rsidR="00A64AB0">
              <w:rPr>
                <w:rFonts w:asciiTheme="minorHAnsi" w:hAnsiTheme="minorHAnsi"/>
                <w:lang w:eastAsia="x-none"/>
              </w:rPr>
              <w:t>1</w:t>
            </w:r>
            <w:r w:rsidR="00A64AB0" w:rsidRPr="00E22969">
              <w:rPr>
                <w:rFonts w:asciiTheme="minorHAnsi" w:hAnsiTheme="minorHAnsi"/>
                <w:lang w:eastAsia="x-none"/>
              </w:rPr>
              <w:t>, Version =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C95BB5D" w14:textId="77777777" w:rsidR="00C86337" w:rsidRPr="00E22969" w:rsidRDefault="00C86337" w:rsidP="009E2F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08894C49"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57AA7C9" w14:textId="361CBDBF" w:rsidR="003F07DE" w:rsidRPr="00E22969" w:rsidRDefault="00BB0E80"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D83A2F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E0F822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 N-Header contains ‘Wave Info Element’ containing ’Count’ </w:t>
            </w:r>
            <w:r w:rsidR="001443D5" w:rsidRPr="00E22969">
              <w:rPr>
                <w:rFonts w:asciiTheme="minorHAnsi" w:hAnsiTheme="minorHAnsi"/>
                <w:lang w:eastAsia="x-none"/>
              </w:rPr>
              <w:t>matching the number of ‘Wave Info Element’ included in the message (&gt;= 1, cannot be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400AA11"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15C76F6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6403489" w14:textId="3686A47F" w:rsidR="003F07DE" w:rsidRPr="00E22969" w:rsidRDefault="00BB0E80"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2C1F19"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B1C5D2" w14:textId="4409BF64" w:rsidR="003F07DE" w:rsidRPr="00E22969" w:rsidRDefault="003F07DE" w:rsidP="00F2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Info Element’ containing ‘WAVE Element ID’ indicating ‘4’</w:t>
            </w:r>
            <w:r w:rsidR="00C36AAE">
              <w:rPr>
                <w:rFonts w:asciiTheme="minorHAnsi" w:hAnsiTheme="minorHAnsi"/>
                <w:lang w:eastAsia="x-none"/>
              </w:rPr>
              <w:t xml:space="preserve"> (Transmit Power Used)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FEC48F"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4957A765"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1F0A7B65" w14:textId="2C8689AC" w:rsidR="003F07DE" w:rsidRPr="00E22969" w:rsidRDefault="00BB0E80"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02CA083"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B16C516" w14:textId="77777777" w:rsidR="003F07DE" w:rsidRPr="00E22969" w:rsidRDefault="003F07DE" w:rsidP="00F2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Elem Length’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393D4C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0B488AB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2BDAF40" w14:textId="3FF2E7C5" w:rsidR="003F07DE" w:rsidRPr="00E22969" w:rsidRDefault="00BB0E80"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1F8F0C3"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6391965" w14:textId="6CC0104D" w:rsidR="003F07DE" w:rsidRPr="00E22969" w:rsidRDefault="003F07DE" w:rsidP="00C3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Elem’ data indicating</w:t>
            </w:r>
            <w:r w:rsidR="00233A1D" w:rsidRPr="00E22969">
              <w:rPr>
                <w:rFonts w:asciiTheme="minorHAnsi" w:hAnsiTheme="minorHAnsi"/>
                <w:lang w:eastAsia="x-none"/>
              </w:rPr>
              <w:t xml:space="preserve"> the </w:t>
            </w:r>
            <w:r w:rsidR="00C36AAE">
              <w:rPr>
                <w:rFonts w:asciiTheme="minorHAnsi" w:hAnsiTheme="minorHAnsi"/>
                <w:lang w:eastAsia="x-none"/>
              </w:rPr>
              <w:t xml:space="preserve">Transmit Power Used </w:t>
            </w:r>
            <w:r w:rsidR="00233A1D" w:rsidRPr="00E22969">
              <w:rPr>
                <w:rFonts w:asciiTheme="minorHAnsi" w:hAnsiTheme="minorHAnsi"/>
                <w:lang w:eastAsia="x-none"/>
              </w:rPr>
              <w:t xml:space="preserve">value </w:t>
            </w:r>
            <w:r w:rsidR="00C36AAE">
              <w:rPr>
                <w:rFonts w:asciiTheme="minorHAnsi" w:hAnsiTheme="minorHAnsi"/>
                <w:lang w:eastAsia="x-none"/>
              </w:rPr>
              <w:t xml:space="preserve">equal to </w:t>
            </w:r>
            <w:r w:rsidRPr="00E22969">
              <w:rPr>
                <w:rFonts w:asciiTheme="minorHAnsi" w:hAnsiTheme="minorHAnsi"/>
                <w:lang w:eastAsia="x-none"/>
              </w:rPr>
              <w:t>‘</w:t>
            </w:r>
            <w:r w:rsidR="00AC5E68">
              <w:rPr>
                <w:rFonts w:asciiTheme="minorHAnsi" w:hAnsiTheme="minorHAnsi"/>
                <w:i/>
                <w:lang w:eastAsia="x-none"/>
              </w:rPr>
              <w:t>pTxPower</w:t>
            </w:r>
            <w:r w:rsidRPr="00E22969">
              <w:rPr>
                <w:rFonts w:asciiTheme="minorHAnsi" w:hAnsiTheme="minorHAnsi"/>
                <w:lang w:eastAsia="x-none"/>
              </w:rPr>
              <w:t>’</w:t>
            </w:r>
            <w:r w:rsidR="00C36AAE">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7900625"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F07DE" w:rsidRPr="00E22969" w14:paraId="2F64AD17"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78FF5191" w14:textId="003383BD" w:rsidR="003F07DE" w:rsidRPr="00E22969" w:rsidRDefault="00BB0E80" w:rsidP="00F2070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5E930DE"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E04A4F8" w14:textId="4A2AA124" w:rsidR="003F07DE" w:rsidRPr="00E22969" w:rsidRDefault="003F07DE" w:rsidP="004A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1-8 for other values of ‘</w:t>
            </w:r>
            <w:r w:rsidR="00AC5E68">
              <w:rPr>
                <w:rFonts w:asciiTheme="minorHAnsi" w:hAnsiTheme="minorHAnsi"/>
                <w:i/>
                <w:lang w:eastAsia="x-none"/>
              </w:rPr>
              <w:t>pTxPower</w:t>
            </w:r>
            <w:r w:rsidRPr="00E22969">
              <w:rPr>
                <w:rFonts w:asciiTheme="minorHAnsi" w:hAnsiTheme="minorHAnsi"/>
                <w:i/>
                <w:lang w:eastAsia="x-none"/>
              </w:rPr>
              <w:t>’</w:t>
            </w:r>
            <w:r w:rsidR="00DD70EA">
              <w:rPr>
                <w:rFonts w:asciiTheme="minorHAnsi" w:hAnsiTheme="minorHAnsi"/>
                <w:i/>
                <w:lang w:eastAsia="x-none"/>
              </w:rPr>
              <w:t xml:space="preserve"> </w:t>
            </w:r>
            <w:r w:rsidR="00DD70EA">
              <w:rPr>
                <w:rFonts w:asciiTheme="minorHAnsi" w:hAnsiTheme="minorHAnsi"/>
                <w:lang w:eastAsia="x-none"/>
              </w:rPr>
              <w:t xml:space="preserve">listed in </w:t>
            </w:r>
            <w:r w:rsidR="004A06F5">
              <w:rPr>
                <w:rFonts w:asciiTheme="minorHAnsi" w:hAnsiTheme="minorHAnsi"/>
                <w:lang w:eastAsia="x-none"/>
              </w:rPr>
              <w:t xml:space="preserve">the Section </w:t>
            </w:r>
            <w:r w:rsidR="004A06F5">
              <w:rPr>
                <w:rFonts w:asciiTheme="minorHAnsi" w:hAnsiTheme="minorHAnsi"/>
                <w:lang w:eastAsia="x-none"/>
              </w:rPr>
              <w:fldChar w:fldCharType="begin"/>
            </w:r>
            <w:r w:rsidR="004A06F5">
              <w:rPr>
                <w:rFonts w:asciiTheme="minorHAnsi" w:hAnsiTheme="minorHAnsi"/>
                <w:lang w:eastAsia="x-none"/>
              </w:rPr>
              <w:instrText xml:space="preserve"> REF _Ref439774144 \r \h </w:instrText>
            </w:r>
            <w:r w:rsidR="004A06F5">
              <w:rPr>
                <w:rFonts w:asciiTheme="minorHAnsi" w:hAnsiTheme="minorHAnsi"/>
                <w:lang w:eastAsia="x-none"/>
              </w:rPr>
            </w:r>
            <w:r w:rsidR="004A06F5">
              <w:rPr>
                <w:rFonts w:asciiTheme="minorHAnsi" w:hAnsiTheme="minorHAnsi"/>
                <w:lang w:eastAsia="x-none"/>
              </w:rPr>
              <w:fldChar w:fldCharType="separate"/>
            </w:r>
            <w:r w:rsidR="00092395">
              <w:rPr>
                <w:rFonts w:asciiTheme="minorHAnsi" w:hAnsiTheme="minorHAnsi"/>
                <w:lang w:eastAsia="x-none"/>
              </w:rPr>
              <w:t>4.1.1.3</w:t>
            </w:r>
            <w:r w:rsidR="004A06F5">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3397C5B" w14:textId="77777777" w:rsidR="003F07DE" w:rsidRPr="00E22969" w:rsidRDefault="003F07DE" w:rsidP="00F2070A">
            <w:pPr>
              <w:overflowPunct/>
              <w:autoSpaceDE/>
              <w:autoSpaceDN/>
              <w:adjustRightInd/>
              <w:spacing w:after="0" w:line="259" w:lineRule="auto"/>
              <w:contextualSpacing/>
              <w:textAlignment w:val="auto"/>
              <w:rPr>
                <w:rFonts w:asciiTheme="minorHAnsi" w:hAnsiTheme="minorHAnsi"/>
                <w:lang w:eastAsia="x-none"/>
              </w:rPr>
            </w:pPr>
          </w:p>
        </w:tc>
      </w:tr>
    </w:tbl>
    <w:p w14:paraId="445112C3" w14:textId="77777777" w:rsidR="003F07DE" w:rsidRPr="00E22969" w:rsidRDefault="003F07DE" w:rsidP="003F07DE"/>
    <w:p w14:paraId="7549A0A6" w14:textId="77777777" w:rsidR="00AF305E" w:rsidRPr="00E22969" w:rsidRDefault="00AF305E" w:rsidP="00AF305E">
      <w:pPr>
        <w:pStyle w:val="Heading3"/>
      </w:pPr>
      <w:bookmarkStart w:id="239" w:name="_Toc489000442"/>
      <w:r w:rsidRPr="00E22969">
        <w:lastRenderedPageBreak/>
        <w:t>Reception of WSMs</w:t>
      </w:r>
      <w:bookmarkEnd w:id="239"/>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C734A8" w:rsidRPr="00E22969" w14:paraId="1D3EB59E"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4A4EA08" w14:textId="77777777" w:rsidR="00C734A8" w:rsidRPr="00E22969" w:rsidRDefault="00C734A8" w:rsidP="00AB7E07">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5B2F3C5" w14:textId="77777777" w:rsidR="00C734A8" w:rsidRPr="00E22969" w:rsidRDefault="00C734A8" w:rsidP="00AB7E07">
            <w:pPr>
              <w:overflowPunct/>
              <w:autoSpaceDE/>
              <w:autoSpaceDN/>
              <w:adjustRightInd/>
              <w:spacing w:after="0"/>
              <w:textAlignment w:val="auto"/>
            </w:pPr>
            <w:r w:rsidRPr="00E22969">
              <w:t>TP-16093-WSM-PP-BV-01</w:t>
            </w:r>
          </w:p>
        </w:tc>
      </w:tr>
      <w:tr w:rsidR="00C734A8" w:rsidRPr="00E22969" w14:paraId="7FA354CA"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9CA3B34" w14:textId="77777777" w:rsidR="00C734A8" w:rsidRPr="00E22969" w:rsidRDefault="00C734A8" w:rsidP="00AB7E07">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E4DF456" w14:textId="602E9978" w:rsidR="00C734A8" w:rsidRPr="00E22969" w:rsidRDefault="00913299" w:rsidP="000623C9">
            <w:pPr>
              <w:overflowPunct/>
              <w:autoSpaceDE/>
              <w:autoSpaceDN/>
              <w:adjustRightInd/>
              <w:spacing w:after="0"/>
              <w:textAlignment w:val="auto"/>
            </w:pPr>
            <w:r w:rsidRPr="00E22969">
              <w:t xml:space="preserve">Verify that the IUT </w:t>
            </w:r>
            <w:r w:rsidR="00A2638D" w:rsidRPr="00E22969">
              <w:t xml:space="preserve">registered </w:t>
            </w:r>
            <w:r w:rsidR="00A2638D">
              <w:t xml:space="preserve">for a </w:t>
            </w:r>
            <w:r w:rsidR="00A2638D" w:rsidRPr="00E22969">
              <w:t xml:space="preserve">PSID </w:t>
            </w:r>
            <w:r w:rsidR="00A2638D">
              <w:t xml:space="preserve">service </w:t>
            </w:r>
            <w:r w:rsidRPr="00E22969">
              <w:t xml:space="preserve">will receive </w:t>
            </w:r>
            <w:r w:rsidR="00087133">
              <w:t xml:space="preserve">a </w:t>
            </w:r>
            <w:r w:rsidRPr="00E22969">
              <w:t xml:space="preserve">WSM containing valid WSM-N-Header, </w:t>
            </w:r>
            <w:r w:rsidR="00433533">
              <w:t xml:space="preserve">valid </w:t>
            </w:r>
            <w:r w:rsidRPr="00E22969">
              <w:t>WSM-T-Header, WSM Data</w:t>
            </w:r>
            <w:r w:rsidR="00433533">
              <w:t xml:space="preserve"> field and </w:t>
            </w:r>
            <w:r w:rsidR="00433533" w:rsidRPr="00E22969">
              <w:t>excluding optional WAVE Info Element extensions</w:t>
            </w:r>
            <w:r w:rsidR="000623C9">
              <w:t>.</w:t>
            </w:r>
          </w:p>
        </w:tc>
      </w:tr>
      <w:tr w:rsidR="00C734A8" w:rsidRPr="00E22969" w14:paraId="5BA7E77F"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7F8C983" w14:textId="77777777" w:rsidR="00C734A8" w:rsidRPr="00E22969" w:rsidRDefault="00C734A8" w:rsidP="00AB7E07">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E577171" w14:textId="77777777" w:rsidR="00C734A8" w:rsidRPr="00E22969" w:rsidRDefault="00C734A8" w:rsidP="00AB7E07">
            <w:pPr>
              <w:overflowPunct/>
              <w:autoSpaceDE/>
              <w:autoSpaceDN/>
              <w:adjustRightInd/>
              <w:spacing w:after="0"/>
              <w:textAlignment w:val="auto"/>
            </w:pPr>
            <w:r w:rsidRPr="00E22969">
              <w:t>TC1</w:t>
            </w:r>
          </w:p>
        </w:tc>
      </w:tr>
      <w:tr w:rsidR="00C734A8" w:rsidRPr="00E22969" w14:paraId="418828B4"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368DF1C" w14:textId="77777777" w:rsidR="00C734A8" w:rsidRPr="00E22969" w:rsidRDefault="00C734A8" w:rsidP="00AB7E07">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9440531" w14:textId="5AFBC9ED" w:rsidR="00C734A8" w:rsidRPr="00E22969" w:rsidRDefault="00C734A8" w:rsidP="00AB7E07">
            <w:pPr>
              <w:overflowPunct/>
              <w:autoSpaceDE/>
              <w:autoSpaceDN/>
              <w:adjustRightInd/>
              <w:spacing w:after="0"/>
              <w:textAlignment w:val="auto"/>
            </w:pPr>
          </w:p>
        </w:tc>
      </w:tr>
      <w:tr w:rsidR="00C734A8" w:rsidRPr="00E22969" w14:paraId="36C6F9B3"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F8E5DA1" w14:textId="77777777" w:rsidR="00C734A8" w:rsidRPr="00E22969" w:rsidRDefault="00C734A8" w:rsidP="00AB7E07">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3AAB3F8" w14:textId="47338567" w:rsidR="00C734A8" w:rsidRPr="00E22969" w:rsidRDefault="00C734A8" w:rsidP="00AB7E07">
            <w:pPr>
              <w:overflowPunct/>
              <w:autoSpaceDE/>
              <w:autoSpaceDN/>
              <w:adjustRightInd/>
              <w:spacing w:after="0"/>
              <w:textAlignment w:val="auto"/>
            </w:pPr>
          </w:p>
        </w:tc>
      </w:tr>
      <w:tr w:rsidR="00C734A8" w:rsidRPr="00E22969" w14:paraId="29081BA2" w14:textId="77777777" w:rsidTr="00AB7E07">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A66223F" w14:textId="77777777" w:rsidR="00C734A8" w:rsidRPr="00E22969" w:rsidRDefault="00C734A8" w:rsidP="00AB7E07">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B3C72AD" w14:textId="1ABB69A3" w:rsidR="00C734A8" w:rsidRPr="00E22969" w:rsidRDefault="00C734A8" w:rsidP="00AB7E07">
            <w:pPr>
              <w:pStyle w:val="NoSpacing"/>
              <w:rPr>
                <w:szCs w:val="20"/>
              </w:rPr>
            </w:pPr>
          </w:p>
        </w:tc>
      </w:tr>
      <w:tr w:rsidR="00C734A8" w:rsidRPr="00E22969" w14:paraId="513A7BC9" w14:textId="77777777" w:rsidTr="00AB7E07">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3718E5F3" w14:textId="77777777" w:rsidR="00C734A8" w:rsidRPr="00E22969" w:rsidRDefault="00C734A8" w:rsidP="00AB7E07">
            <w:pPr>
              <w:overflowPunct/>
              <w:autoSpaceDE/>
              <w:autoSpaceDN/>
              <w:adjustRightInd/>
              <w:spacing w:after="0"/>
              <w:jc w:val="center"/>
              <w:textAlignment w:val="auto"/>
              <w:rPr>
                <w:b/>
              </w:rPr>
            </w:pPr>
            <w:r w:rsidRPr="00E22969">
              <w:rPr>
                <w:b/>
              </w:rPr>
              <w:t>Pre-test conditions</w:t>
            </w:r>
          </w:p>
        </w:tc>
      </w:tr>
      <w:tr w:rsidR="00C734A8" w:rsidRPr="00E22969" w14:paraId="2D12D73C" w14:textId="77777777" w:rsidTr="00AB7E07">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BABA60F" w14:textId="77777777" w:rsidR="00C734A8" w:rsidRPr="00E22969" w:rsidRDefault="00C734A8" w:rsidP="00AB7E07">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130E77B3" w14:textId="5943468A" w:rsidR="00C734A8" w:rsidRPr="00E22969" w:rsidRDefault="00C734A8" w:rsidP="009236BB">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00706B13">
              <w:rPr>
                <w:rFonts w:asciiTheme="minorHAnsi" w:hAnsiTheme="minorHAnsi"/>
                <w:lang w:eastAsia="x-none"/>
              </w:rPr>
              <w:t xml:space="preserve">on a </w:t>
            </w:r>
            <w:r w:rsidR="002665DA">
              <w:rPr>
                <w:rFonts w:asciiTheme="minorHAnsi" w:hAnsiTheme="minorHAnsi"/>
                <w:lang w:eastAsia="x-none"/>
              </w:rPr>
              <w:t xml:space="preserve">fixed </w:t>
            </w:r>
            <w:r w:rsidR="00706B13">
              <w:rPr>
                <w:rFonts w:asciiTheme="minorHAnsi" w:hAnsiTheme="minorHAnsi"/>
                <w:lang w:eastAsia="x-none"/>
              </w:rPr>
              <w:t xml:space="preserve">channel </w:t>
            </w:r>
            <w:r w:rsidR="00706B13" w:rsidRPr="00E22969">
              <w:rPr>
                <w:rFonts w:asciiTheme="minorHAnsi" w:hAnsiTheme="minorHAnsi"/>
                <w:lang w:eastAsia="x-none"/>
              </w:rPr>
              <w:t>‘</w:t>
            </w:r>
            <w:r w:rsidR="00AC5E68">
              <w:rPr>
                <w:rFonts w:asciiTheme="minorHAnsi" w:hAnsiTheme="minorHAnsi"/>
                <w:i/>
                <w:lang w:eastAsia="x-none"/>
              </w:rPr>
              <w:t>pChannel</w:t>
            </w:r>
            <w:r w:rsidR="00706B13" w:rsidRPr="00E22969">
              <w:rPr>
                <w:rFonts w:asciiTheme="minorHAnsi" w:hAnsiTheme="minorHAnsi"/>
                <w:lang w:eastAsia="x-none"/>
              </w:rPr>
              <w:t>’</w:t>
            </w:r>
            <w:r w:rsidR="00706B13">
              <w:rPr>
                <w:rFonts w:asciiTheme="minorHAnsi" w:hAnsiTheme="minorHAnsi"/>
                <w:lang w:eastAsia="x-none"/>
              </w:rPr>
              <w:t xml:space="preserve"> in continuous mode</w:t>
            </w:r>
            <w:r w:rsidR="009236BB">
              <w:rPr>
                <w:rFonts w:asciiTheme="minorHAnsi" w:hAnsiTheme="minorHAnsi"/>
                <w:lang w:eastAsia="x-none"/>
              </w:rPr>
              <w:t xml:space="preserve"> messages</w:t>
            </w:r>
            <w:r w:rsidR="00706B13" w:rsidRPr="00E22969">
              <w:rPr>
                <w:b/>
                <w:i/>
              </w:rPr>
              <w:t xml:space="preserve"> </w:t>
            </w:r>
            <w:r w:rsidRPr="00E22969">
              <w:rPr>
                <w:b/>
                <w:i/>
              </w:rPr>
              <w:t>WSM_</w:t>
            </w:r>
            <w:r w:rsidR="009D6494" w:rsidRPr="00E22969">
              <w:rPr>
                <w:b/>
                <w:i/>
              </w:rPr>
              <w:t>without_</w:t>
            </w:r>
            <w:r w:rsidRPr="00E22969">
              <w:rPr>
                <w:b/>
                <w:i/>
              </w:rPr>
              <w:t>nExt</w:t>
            </w:r>
            <w:r w:rsidRPr="00E22969">
              <w:t xml:space="preserve"> </w:t>
            </w:r>
            <w:r w:rsidRPr="00E22969">
              <w:rPr>
                <w:rFonts w:asciiTheme="minorHAnsi" w:hAnsiTheme="minorHAnsi"/>
                <w:lang w:eastAsia="x-none"/>
              </w:rPr>
              <w:t xml:space="preserve">defined in </w:t>
            </w:r>
            <w:r w:rsidR="00DD5E7E" w:rsidRPr="00E22969">
              <w:rPr>
                <w:rFonts w:asciiTheme="minorHAnsi" w:hAnsiTheme="minorHAnsi"/>
                <w:lang w:eastAsia="x-none"/>
              </w:rPr>
              <w:fldChar w:fldCharType="begin"/>
            </w:r>
            <w:r w:rsidR="00DD5E7E" w:rsidRPr="00E22969">
              <w:rPr>
                <w:rFonts w:asciiTheme="minorHAnsi" w:hAnsiTheme="minorHAnsi"/>
                <w:lang w:eastAsia="x-none"/>
              </w:rPr>
              <w:instrText xml:space="preserve"> REF _Ref435448932 \h </w:instrText>
            </w:r>
            <w:r w:rsidR="00DD5E7E" w:rsidRPr="00E22969">
              <w:rPr>
                <w:rFonts w:asciiTheme="minorHAnsi" w:hAnsiTheme="minorHAnsi"/>
                <w:lang w:eastAsia="x-none"/>
              </w:rPr>
            </w:r>
            <w:r w:rsidR="00DD5E7E" w:rsidRPr="00E22969">
              <w:rPr>
                <w:rFonts w:asciiTheme="minorHAnsi" w:hAnsiTheme="minorHAnsi"/>
                <w:lang w:eastAsia="x-none"/>
              </w:rPr>
              <w:fldChar w:fldCharType="separate"/>
            </w:r>
            <w:ins w:id="240" w:author="Dmitri.Khijniak@7Layers.com" w:date="2017-07-25T16:40:00Z">
              <w:r w:rsidR="00092395" w:rsidRPr="00E22969">
                <w:t xml:space="preserve">Table </w:t>
              </w:r>
              <w:r w:rsidR="00092395">
                <w:rPr>
                  <w:noProof/>
                </w:rPr>
                <w:t>7</w:t>
              </w:r>
              <w:r w:rsidR="00092395" w:rsidRPr="00E22969">
                <w:noBreakHyphen/>
              </w:r>
              <w:r w:rsidR="00092395">
                <w:rPr>
                  <w:noProof/>
                </w:rPr>
                <w:t>1</w:t>
              </w:r>
            </w:ins>
            <w:del w:id="241"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1</w:delText>
              </w:r>
            </w:del>
            <w:r w:rsidR="00DD5E7E" w:rsidRPr="00E22969">
              <w:rPr>
                <w:rFonts w:asciiTheme="minorHAnsi" w:hAnsiTheme="minorHAnsi"/>
                <w:lang w:eastAsia="x-none"/>
              </w:rPr>
              <w:fldChar w:fldCharType="end"/>
            </w:r>
            <w:r w:rsidR="009D6494" w:rsidRPr="00E22969">
              <w:rPr>
                <w:rFonts w:asciiTheme="minorHAnsi" w:hAnsiTheme="minorHAnsi"/>
                <w:lang w:eastAsia="x-none"/>
              </w:rPr>
              <w:t xml:space="preserve"> </w:t>
            </w:r>
            <w:r w:rsidRPr="00E22969">
              <w:rPr>
                <w:rFonts w:asciiTheme="minorHAnsi" w:hAnsiTheme="minorHAnsi"/>
                <w:lang w:eastAsia="x-none"/>
              </w:rPr>
              <w:t>with</w:t>
            </w:r>
            <w:r w:rsidR="000623C9">
              <w:rPr>
                <w:rFonts w:asciiTheme="minorHAnsi" w:hAnsiTheme="minorHAnsi"/>
                <w:lang w:eastAsia="x-none"/>
              </w:rPr>
              <w:t xml:space="preserve"> a</w:t>
            </w:r>
            <w:r w:rsidRPr="00E22969">
              <w:rPr>
                <w:rFonts w:asciiTheme="minorHAnsi" w:hAnsiTheme="minorHAnsi"/>
                <w:lang w:eastAsia="x-none"/>
              </w:rPr>
              <w:t xml:space="preserve"> ‘</w:t>
            </w:r>
            <w:r w:rsidR="001B1CD9">
              <w:rPr>
                <w:rFonts w:asciiTheme="minorHAnsi" w:hAnsiTheme="minorHAnsi"/>
                <w:i/>
                <w:lang w:eastAsia="x-none"/>
              </w:rPr>
              <w:t>pPSID</w:t>
            </w:r>
            <w:r w:rsidR="009236BB">
              <w:rPr>
                <w:rFonts w:asciiTheme="minorHAnsi" w:hAnsiTheme="minorHAnsi"/>
                <w:lang w:eastAsia="x-none"/>
              </w:rPr>
              <w:t>’</w:t>
            </w:r>
          </w:p>
        </w:tc>
      </w:tr>
      <w:tr w:rsidR="00C734A8" w:rsidRPr="00E22969" w14:paraId="626DAC73" w14:textId="77777777" w:rsidTr="00AB7E07">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46D7DE08" w14:textId="77777777" w:rsidR="00C734A8" w:rsidRPr="00E22969" w:rsidRDefault="00C734A8" w:rsidP="00AB7E07">
            <w:pPr>
              <w:overflowPunct/>
              <w:autoSpaceDE/>
              <w:autoSpaceDN/>
              <w:adjustRightInd/>
              <w:spacing w:after="0"/>
              <w:jc w:val="center"/>
              <w:textAlignment w:val="auto"/>
              <w:rPr>
                <w:b/>
              </w:rPr>
            </w:pPr>
            <w:r w:rsidRPr="00E22969">
              <w:rPr>
                <w:b/>
              </w:rPr>
              <w:t>Test Sequence</w:t>
            </w:r>
          </w:p>
        </w:tc>
      </w:tr>
      <w:tr w:rsidR="00C734A8" w:rsidRPr="00E22969" w14:paraId="4772D6B1"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247DA5ED" w14:textId="77777777" w:rsidR="00C734A8" w:rsidRPr="00E22969" w:rsidRDefault="00C734A8" w:rsidP="00AB7E07">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532907" w14:textId="77777777" w:rsidR="00C734A8" w:rsidRPr="00E22969" w:rsidRDefault="00C734A8" w:rsidP="00AB7E07">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859A04D" w14:textId="77777777" w:rsidR="00C734A8" w:rsidRPr="00E22969" w:rsidRDefault="00C734A8" w:rsidP="00AB7E07">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1676AA4" w14:textId="77777777" w:rsidR="00C734A8" w:rsidRPr="00E22969" w:rsidRDefault="00C734A8" w:rsidP="00AB7E07">
            <w:pPr>
              <w:overflowPunct/>
              <w:autoSpaceDE/>
              <w:autoSpaceDN/>
              <w:adjustRightInd/>
              <w:spacing w:after="0" w:line="259" w:lineRule="auto"/>
              <w:contextualSpacing/>
              <w:textAlignment w:val="auto"/>
              <w:rPr>
                <w:b/>
              </w:rPr>
            </w:pPr>
            <w:r w:rsidRPr="00E22969">
              <w:rPr>
                <w:b/>
              </w:rPr>
              <w:t>Verdict</w:t>
            </w:r>
          </w:p>
        </w:tc>
      </w:tr>
      <w:tr w:rsidR="00C734A8" w:rsidRPr="00E22969" w14:paraId="7C7DEFEF"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1BA31839"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AE506F7"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F491DC8" w14:textId="1A0806E3"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IUT configured to received WSMs with ‘</w:t>
            </w:r>
            <w:r w:rsidR="001B1CD9">
              <w:rPr>
                <w:rFonts w:asciiTheme="minorHAnsi" w:hAnsiTheme="minorHAnsi"/>
                <w:i/>
                <w:lang w:eastAsia="x-none"/>
              </w:rPr>
              <w:t>pPSID</w:t>
            </w:r>
            <w:r w:rsidRPr="00E22969">
              <w:rPr>
                <w:rFonts w:asciiTheme="minorHAnsi" w:hAnsiTheme="minorHAnsi"/>
                <w:lang w:eastAsia="x-none"/>
              </w:rPr>
              <w:t>’ in continuous mode on channel ‘</w:t>
            </w:r>
            <w:r w:rsidR="00AC5E68">
              <w:rPr>
                <w:rFonts w:asciiTheme="minorHAnsi" w:hAnsiTheme="minorHAnsi"/>
                <w: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3083249"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1F33C2" w:rsidRPr="00E22969" w14:paraId="63ADA2E6"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066AA6BA" w14:textId="77777777" w:rsidR="001F33C2" w:rsidRPr="00E22969" w:rsidRDefault="001F33C2"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48AEDA2" w14:textId="0A3BB079" w:rsidR="001F33C2"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CB454F" w14:textId="40FCEBA3" w:rsidR="001F33C2" w:rsidRPr="00E22969" w:rsidRDefault="001F33C2"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WSMs is detected on channel ‘</w:t>
            </w:r>
            <w:r w:rsidR="00AC5E68">
              <w:rPr>
                <w:rFonts w:asciiTheme="minorHAnsi" w:hAnsiTheme="minorHAnsi"/>
                <w: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2E98EE" w14:textId="77777777" w:rsidR="001F33C2" w:rsidRPr="00E22969" w:rsidRDefault="001F33C2"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65673B01"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174F337D"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4770565" w14:textId="717FD338"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516DC5D" w14:textId="511E88FA" w:rsidR="00C734A8" w:rsidRPr="00E22969" w:rsidRDefault="00C734A8" w:rsidP="000D02F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‘Subtype/Option Indicator/WSMP Version’ indicating ‘</w:t>
            </w:r>
            <w:r w:rsidR="008A655D" w:rsidRPr="00E22969">
              <w:rPr>
                <w:rFonts w:asciiTheme="minorHAnsi" w:hAnsiTheme="minorHAnsi"/>
                <w:lang w:eastAsia="x-none"/>
              </w:rPr>
              <w:t>0x03</w:t>
            </w:r>
            <w:r w:rsidRPr="00E22969">
              <w:rPr>
                <w:rFonts w:asciiTheme="minorHAnsi" w:hAnsiTheme="minorHAnsi"/>
                <w:lang w:eastAsia="x-none"/>
              </w:rPr>
              <w:t>’</w:t>
            </w:r>
            <w:r w:rsidR="000D02F2">
              <w:rPr>
                <w:rFonts w:asciiTheme="minorHAnsi" w:hAnsiTheme="minorHAnsi"/>
                <w:lang w:eastAsia="x-none"/>
              </w:rPr>
              <w:t xml:space="preserve"> </w:t>
            </w:r>
            <w:r w:rsidR="000D02F2" w:rsidRPr="00E22969">
              <w:rPr>
                <w:rFonts w:asciiTheme="minorHAnsi" w:hAnsiTheme="minorHAnsi"/>
                <w:lang w:eastAsia="x-none"/>
              </w:rPr>
              <w:t xml:space="preserve">(Subtype=0, Opt Ind = </w:t>
            </w:r>
            <w:r w:rsidR="000D02F2">
              <w:rPr>
                <w:rFonts w:asciiTheme="minorHAnsi" w:hAnsiTheme="minorHAnsi"/>
                <w:lang w:eastAsia="x-none"/>
              </w:rPr>
              <w:t>0</w:t>
            </w:r>
            <w:r w:rsidR="000D02F2" w:rsidRPr="00E22969">
              <w:rPr>
                <w:rFonts w:asciiTheme="minorHAnsi" w:hAnsiTheme="minorHAnsi"/>
                <w:lang w:eastAsia="x-none"/>
              </w:rPr>
              <w:t>, Version =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910D27A"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185BC057"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444F8767"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A0A65CA" w14:textId="06C3588B"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EFDB63" w14:textId="77777777"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’TPID’ indicating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BC0391B"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40BF2D5D"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12EE8314"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32755F4" w14:textId="1F40EAF3"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7195A9D" w14:textId="41E89665"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T-Header contains ‘ProviderServiceIdentifier’ indicating ‘</w:t>
            </w:r>
            <w:r w:rsidR="001B1CD9">
              <w:rPr>
                <w:rFonts w:asciiTheme="minorHAnsi" w:hAnsiTheme="minorHAnsi"/>
                <w:i/>
                <w:lang w:eastAsia="x-none"/>
              </w:rPr>
              <w:t>pPSID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2B6253C"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19E7720D"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013C15F7"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9235BA6" w14:textId="57C32A56"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C7FF4FA" w14:textId="77777777"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T-Header does not contain ‘WAVE Information Elements’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3E601FF"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704BD83D"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5F0F0B1A"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F29CEFE" w14:textId="1E1987BD"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1F6CB5A" w14:textId="77777777"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T-Header contains ‘WSM 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3E416CF"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3DBED5A8"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28B3A295"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E7102E0" w14:textId="4381FE2A" w:rsidR="00C734A8"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880F90" w14:textId="3340C751" w:rsidR="00C734A8" w:rsidRPr="00E22969" w:rsidRDefault="00C734A8" w:rsidP="00AB7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contains ‘WSM Data’</w:t>
            </w:r>
            <w:r w:rsidR="001D2BF9">
              <w:rPr>
                <w:rFonts w:asciiTheme="minorHAnsi" w:hAnsiTheme="minorHAnsi"/>
                <w:lang w:eastAsia="x-none"/>
              </w:rPr>
              <w:t xml:space="preserve"> field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C9C608"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r w:rsidR="00C734A8" w:rsidRPr="00E22969" w14:paraId="3664FD24"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5D176313"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540AFF5"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DAB44F5" w14:textId="12DE73CA" w:rsidR="00C734A8" w:rsidRPr="00E22969" w:rsidRDefault="00C734A8" w:rsidP="0061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The IUT receives WSMs with ‘</w:t>
            </w:r>
            <w:r w:rsidR="001B1CD9">
              <w:rPr>
                <w:rFonts w:asciiTheme="minorHAnsi" w:hAnsiTheme="minorHAnsi"/>
                <w:i/>
                <w:lang w:eastAsia="x-none"/>
              </w:rPr>
              <w:t>pPSID</w:t>
            </w:r>
            <w:r w:rsidRPr="00E22969">
              <w:rPr>
                <w:rFonts w:asciiTheme="minorHAnsi" w:hAnsiTheme="minorHAnsi"/>
                <w:lang w:eastAsia="x-none"/>
              </w:rPr>
              <w:t>’</w:t>
            </w:r>
            <w:r w:rsidR="006150A9" w:rsidRPr="00E22969">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E816DFB"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C734A8" w:rsidRPr="00E22969" w14:paraId="161A5624" w14:textId="77777777" w:rsidTr="00AB7E07">
        <w:tc>
          <w:tcPr>
            <w:tcW w:w="737" w:type="dxa"/>
            <w:tcBorders>
              <w:top w:val="single" w:sz="3" w:space="0" w:color="auto"/>
              <w:left w:val="single" w:sz="3" w:space="0" w:color="auto"/>
              <w:bottom w:val="single" w:sz="3" w:space="0" w:color="auto"/>
              <w:right w:val="single" w:sz="3" w:space="0" w:color="auto"/>
            </w:tcBorders>
            <w:shd w:val="clear" w:color="auto" w:fill="auto"/>
          </w:tcPr>
          <w:p w14:paraId="5B502871" w14:textId="77777777" w:rsidR="00C734A8" w:rsidRPr="00E22969" w:rsidRDefault="00CE5B94"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2C5324"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7E489F" w14:textId="1C98CACE" w:rsidR="00C734A8" w:rsidRPr="00E22969" w:rsidRDefault="00C734A8" w:rsidP="00B24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w:t>
            </w:r>
            <w:r w:rsidR="00CE5B94" w:rsidRPr="00E22969">
              <w:rPr>
                <w:rFonts w:asciiTheme="minorHAnsi" w:hAnsiTheme="minorHAnsi"/>
                <w:lang w:eastAsia="x-none"/>
              </w:rPr>
              <w:t>9</w:t>
            </w:r>
            <w:r w:rsidRPr="00E22969">
              <w:rPr>
                <w:rFonts w:asciiTheme="minorHAnsi" w:hAnsiTheme="minorHAnsi"/>
                <w:lang w:eastAsia="x-none"/>
              </w:rPr>
              <w:t xml:space="preserve"> for ‘</w:t>
            </w:r>
            <w:r w:rsidR="001B1CD9">
              <w:rPr>
                <w:rFonts w:asciiTheme="minorHAnsi" w:hAnsiTheme="minorHAnsi"/>
                <w:i/>
                <w:lang w:eastAsia="x-none"/>
              </w:rPr>
              <w:t>pPSID</w:t>
            </w:r>
            <w:r w:rsidRPr="00E22969">
              <w:rPr>
                <w:rFonts w:asciiTheme="minorHAnsi" w:hAnsiTheme="minorHAnsi"/>
                <w:lang w:eastAsia="x-none"/>
              </w:rPr>
              <w:t>’ with sizes 1,2,3 and 4 Bytes</w:t>
            </w:r>
            <w:r w:rsidR="00F40648">
              <w:rPr>
                <w:rFonts w:asciiTheme="minorHAnsi" w:hAnsiTheme="minorHAnsi"/>
                <w:lang w:eastAsia="x-none"/>
              </w:rPr>
              <w:t xml:space="preserve"> listed in</w:t>
            </w:r>
            <w:r w:rsidR="00B2482D">
              <w:rPr>
                <w:rFonts w:asciiTheme="minorHAnsi" w:hAnsiTheme="minorHAnsi"/>
                <w:lang w:eastAsia="x-none"/>
              </w:rPr>
              <w:t xml:space="preserve"> </w:t>
            </w:r>
            <w:r w:rsidR="00B2482D">
              <w:rPr>
                <w:rFonts w:asciiTheme="minorHAnsi" w:hAnsiTheme="minorHAnsi"/>
                <w:lang w:eastAsia="x-none"/>
              </w:rPr>
              <w:fldChar w:fldCharType="begin"/>
            </w:r>
            <w:r w:rsidR="00B2482D">
              <w:rPr>
                <w:rFonts w:asciiTheme="minorHAnsi" w:hAnsiTheme="minorHAnsi"/>
                <w:lang w:eastAsia="x-none"/>
              </w:rPr>
              <w:instrText xml:space="preserve"> REF _Ref446677365 \h  \* MERGEFORMAT </w:instrText>
            </w:r>
            <w:r w:rsidR="00B2482D">
              <w:rPr>
                <w:rFonts w:asciiTheme="minorHAnsi" w:hAnsiTheme="minorHAnsi"/>
                <w:lang w:eastAsia="x-none"/>
              </w:rPr>
            </w:r>
            <w:r w:rsidR="00B2482D">
              <w:rPr>
                <w:rFonts w:asciiTheme="minorHAnsi" w:hAnsiTheme="minorHAnsi"/>
                <w:lang w:eastAsia="x-none"/>
              </w:rPr>
              <w:fldChar w:fldCharType="separate"/>
            </w:r>
            <w:ins w:id="242" w:author="Dmitri.Khijniak@7Layers.com" w:date="2017-07-25T16:40:00Z">
              <w:r w:rsidR="00092395" w:rsidRPr="00092395">
                <w:rPr>
                  <w:rFonts w:asciiTheme="minorHAnsi" w:hAnsiTheme="minorHAnsi"/>
                  <w:lang w:eastAsia="x-none"/>
                  <w:rPrChange w:id="243" w:author="Dmitri.Khijniak@7Layers.com" w:date="2017-07-25T16:40:00Z">
                    <w:rPr>
                      <w:rFonts w:ascii="Arial" w:hAnsi="Arial"/>
                      <w:b/>
                    </w:rPr>
                  </w:rPrChange>
                </w:rPr>
                <w:t xml:space="preserve">Table </w:t>
              </w:r>
              <w:r w:rsidR="00092395" w:rsidRPr="00092395">
                <w:rPr>
                  <w:rFonts w:asciiTheme="minorHAnsi" w:hAnsiTheme="minorHAnsi"/>
                  <w:lang w:eastAsia="x-none"/>
                  <w:rPrChange w:id="244" w:author="Dmitri.Khijniak@7Layers.com" w:date="2017-07-25T16:40:00Z">
                    <w:rPr>
                      <w:rFonts w:ascii="Arial" w:hAnsi="Arial"/>
                      <w:b/>
                      <w:noProof/>
                    </w:rPr>
                  </w:rPrChange>
                </w:rPr>
                <w:t>4</w:t>
              </w:r>
              <w:r w:rsidR="00092395" w:rsidRPr="00092395">
                <w:rPr>
                  <w:rFonts w:asciiTheme="minorHAnsi" w:hAnsiTheme="minorHAnsi"/>
                  <w:lang w:eastAsia="x-none"/>
                  <w:rPrChange w:id="245" w:author="Dmitri.Khijniak@7Layers.com" w:date="2017-07-25T16:40:00Z">
                    <w:rPr>
                      <w:rFonts w:ascii="Arial" w:hAnsi="Arial"/>
                      <w:b/>
                    </w:rPr>
                  </w:rPrChange>
                </w:rPr>
                <w:noBreakHyphen/>
              </w:r>
              <w:r w:rsidR="00092395" w:rsidRPr="00092395">
                <w:rPr>
                  <w:rFonts w:asciiTheme="minorHAnsi" w:hAnsiTheme="minorHAnsi"/>
                  <w:lang w:eastAsia="x-none"/>
                  <w:rPrChange w:id="246" w:author="Dmitri.Khijniak@7Layers.com" w:date="2017-07-25T16:40:00Z">
                    <w:rPr>
                      <w:rFonts w:ascii="Arial" w:hAnsi="Arial"/>
                      <w:b/>
                      <w:noProof/>
                    </w:rPr>
                  </w:rPrChange>
                </w:rPr>
                <w:t>4</w:t>
              </w:r>
            </w:ins>
            <w:del w:id="247" w:author="Dmitri.Khijniak@7Layers.com" w:date="2017-07-25T16:40:00Z">
              <w:r w:rsidR="00EC4622" w:rsidRPr="00941F13" w:rsidDel="00092395">
                <w:rPr>
                  <w:rFonts w:asciiTheme="minorHAnsi" w:hAnsiTheme="minorHAnsi"/>
                  <w:lang w:eastAsia="x-none"/>
                </w:rPr>
                <w:delText>Table 4</w:delText>
              </w:r>
              <w:r w:rsidR="00EC4622" w:rsidRPr="00941F13" w:rsidDel="00092395">
                <w:rPr>
                  <w:rFonts w:asciiTheme="minorHAnsi" w:hAnsiTheme="minorHAnsi"/>
                  <w:lang w:eastAsia="x-none"/>
                </w:rPr>
                <w:noBreakHyphen/>
                <w:delText>4</w:delText>
              </w:r>
            </w:del>
            <w:r w:rsidR="00B2482D">
              <w:rPr>
                <w:rFonts w:asciiTheme="minorHAnsi" w:hAnsiTheme="minorHAnsi"/>
                <w:lang w:eastAsia="x-none"/>
              </w:rPr>
              <w:fldChar w:fldCharType="end"/>
            </w:r>
            <w:r w:rsidR="00F4064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FB4CC9C" w14:textId="77777777" w:rsidR="00C734A8" w:rsidRPr="00E22969" w:rsidRDefault="00C734A8" w:rsidP="00AB7E07">
            <w:pPr>
              <w:overflowPunct/>
              <w:autoSpaceDE/>
              <w:autoSpaceDN/>
              <w:adjustRightInd/>
              <w:spacing w:after="0" w:line="259" w:lineRule="auto"/>
              <w:contextualSpacing/>
              <w:textAlignment w:val="auto"/>
              <w:rPr>
                <w:rFonts w:asciiTheme="minorHAnsi" w:hAnsiTheme="minorHAnsi"/>
                <w:lang w:eastAsia="x-none"/>
              </w:rPr>
            </w:pPr>
          </w:p>
        </w:tc>
      </w:tr>
    </w:tbl>
    <w:p w14:paraId="0B6751E9" w14:textId="77777777" w:rsidR="00C734A8" w:rsidRPr="00E22969" w:rsidRDefault="00C734A8" w:rsidP="00C734A8"/>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A92220" w:rsidRPr="00E22969" w14:paraId="7D5F6FCC"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5BE1F47" w14:textId="77777777" w:rsidR="00A92220" w:rsidRPr="00E22969" w:rsidRDefault="00A92220" w:rsidP="00C1170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9C2B325" w14:textId="77777777" w:rsidR="00A92220" w:rsidRPr="00E22969" w:rsidRDefault="00A92220" w:rsidP="00970799">
            <w:pPr>
              <w:overflowPunct/>
              <w:autoSpaceDE/>
              <w:autoSpaceDN/>
              <w:adjustRightInd/>
              <w:spacing w:after="0"/>
              <w:textAlignment w:val="auto"/>
            </w:pPr>
            <w:r w:rsidRPr="00E22969">
              <w:t>TP-16093-WSM-PP-BV-0</w:t>
            </w:r>
            <w:r w:rsidR="00970799" w:rsidRPr="00E22969">
              <w:t>2</w:t>
            </w:r>
          </w:p>
        </w:tc>
      </w:tr>
      <w:tr w:rsidR="00A92220" w:rsidRPr="00E22969" w14:paraId="10003269"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150F1C0" w14:textId="77777777" w:rsidR="00A92220" w:rsidRPr="00E22969" w:rsidRDefault="00A92220" w:rsidP="00C1170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9572A58" w14:textId="6587FD93" w:rsidR="00A92220" w:rsidRPr="00E22969" w:rsidRDefault="00A92220" w:rsidP="00BB70FB">
            <w:pPr>
              <w:overflowPunct/>
              <w:autoSpaceDE/>
              <w:autoSpaceDN/>
              <w:adjustRightInd/>
              <w:spacing w:after="0"/>
              <w:textAlignment w:val="auto"/>
            </w:pPr>
            <w:r w:rsidRPr="00E22969">
              <w:t xml:space="preserve">Verify that the IUT </w:t>
            </w:r>
            <w:r w:rsidR="00087133">
              <w:t xml:space="preserve">registered for a PSID service </w:t>
            </w:r>
            <w:r w:rsidRPr="00E22969">
              <w:t xml:space="preserve">will receive </w:t>
            </w:r>
            <w:r w:rsidR="00850F03">
              <w:t xml:space="preserve">a </w:t>
            </w:r>
            <w:r w:rsidRPr="00E22969">
              <w:t xml:space="preserve">WSM containing valid WSM-N-Header, </w:t>
            </w:r>
            <w:r w:rsidR="00BB70FB">
              <w:t xml:space="preserve">valid </w:t>
            </w:r>
            <w:r w:rsidRPr="00E22969">
              <w:t>WSM-T-Header</w:t>
            </w:r>
            <w:r w:rsidR="005A6008" w:rsidRPr="00E22969">
              <w:t xml:space="preserve">, </w:t>
            </w:r>
            <w:r w:rsidR="00BB70FB" w:rsidRPr="00E22969">
              <w:t xml:space="preserve">optional WAVE Info Element extensions, </w:t>
            </w:r>
            <w:r w:rsidRPr="00E22969">
              <w:t>and WSM Data</w:t>
            </w:r>
            <w:r w:rsidR="00BB70FB">
              <w:t xml:space="preserve"> field</w:t>
            </w:r>
            <w:r w:rsidR="00626A3E" w:rsidRPr="00E22969">
              <w:t>.</w:t>
            </w:r>
          </w:p>
        </w:tc>
      </w:tr>
      <w:tr w:rsidR="00A92220" w:rsidRPr="00E22969" w14:paraId="32F73A0E"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29AA1B6" w14:textId="77777777" w:rsidR="00A92220" w:rsidRPr="00E22969" w:rsidRDefault="00A92220" w:rsidP="00C1170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13AAC78" w14:textId="77777777" w:rsidR="00A92220" w:rsidRPr="00E22969" w:rsidRDefault="00F2070A" w:rsidP="00C11702">
            <w:pPr>
              <w:overflowPunct/>
              <w:autoSpaceDE/>
              <w:autoSpaceDN/>
              <w:adjustRightInd/>
              <w:spacing w:after="0"/>
              <w:textAlignment w:val="auto"/>
            </w:pPr>
            <w:r w:rsidRPr="00E22969">
              <w:t>TC1</w:t>
            </w:r>
          </w:p>
        </w:tc>
      </w:tr>
      <w:tr w:rsidR="00A92220" w:rsidRPr="00E22969" w14:paraId="5A1BCB81"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17B0958" w14:textId="77777777" w:rsidR="00A92220" w:rsidRPr="00E22969" w:rsidRDefault="00A92220" w:rsidP="00C1170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8226223" w14:textId="06455DDE" w:rsidR="00A92220" w:rsidRPr="00E22969" w:rsidRDefault="00A92220" w:rsidP="00C11702">
            <w:pPr>
              <w:overflowPunct/>
              <w:autoSpaceDE/>
              <w:autoSpaceDN/>
              <w:adjustRightInd/>
              <w:spacing w:after="0"/>
              <w:textAlignment w:val="auto"/>
            </w:pPr>
          </w:p>
        </w:tc>
      </w:tr>
      <w:tr w:rsidR="00A92220" w:rsidRPr="00E22969" w14:paraId="5984FC0B"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75AF830" w14:textId="77777777" w:rsidR="00A92220" w:rsidRPr="00E22969" w:rsidRDefault="00A92220" w:rsidP="00C1170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7F051F4" w14:textId="22D06324" w:rsidR="00A92220" w:rsidRPr="00E22969" w:rsidRDefault="00A92220" w:rsidP="00C11702">
            <w:pPr>
              <w:overflowPunct/>
              <w:autoSpaceDE/>
              <w:autoSpaceDN/>
              <w:adjustRightInd/>
              <w:spacing w:after="0"/>
              <w:textAlignment w:val="auto"/>
            </w:pPr>
          </w:p>
        </w:tc>
      </w:tr>
      <w:tr w:rsidR="00A92220" w:rsidRPr="00E22969" w14:paraId="743DD5D7"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DC61C51" w14:textId="77777777" w:rsidR="00A92220" w:rsidRPr="00E22969" w:rsidRDefault="00A92220" w:rsidP="00C1170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43945F7" w14:textId="659273DB" w:rsidR="00A92220" w:rsidRPr="00E22969" w:rsidRDefault="00A92220" w:rsidP="00AE3060">
            <w:pPr>
              <w:pStyle w:val="NoSpacing"/>
              <w:rPr>
                <w:szCs w:val="20"/>
              </w:rPr>
            </w:pPr>
          </w:p>
        </w:tc>
      </w:tr>
      <w:tr w:rsidR="00A92220" w:rsidRPr="00E22969" w14:paraId="05C02797"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3419364" w14:textId="77777777" w:rsidR="00A92220" w:rsidRPr="00E22969" w:rsidRDefault="00A92220" w:rsidP="00C11702">
            <w:pPr>
              <w:overflowPunct/>
              <w:autoSpaceDE/>
              <w:autoSpaceDN/>
              <w:adjustRightInd/>
              <w:spacing w:after="0"/>
              <w:jc w:val="center"/>
              <w:textAlignment w:val="auto"/>
              <w:rPr>
                <w:b/>
              </w:rPr>
            </w:pPr>
            <w:r w:rsidRPr="00E22969">
              <w:rPr>
                <w:b/>
              </w:rPr>
              <w:t>Pre-test conditions</w:t>
            </w:r>
          </w:p>
        </w:tc>
      </w:tr>
      <w:tr w:rsidR="00A92220" w:rsidRPr="00E22969" w14:paraId="5EC0E754"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37BB918B" w14:textId="77777777" w:rsidR="006A38D0" w:rsidRPr="00E22969" w:rsidRDefault="00A92220"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31CB491F" w14:textId="33EA2405" w:rsidR="00F770A3" w:rsidRPr="00E22969" w:rsidRDefault="00F770A3" w:rsidP="003718D4">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003718D4">
              <w:rPr>
                <w:rFonts w:asciiTheme="minorHAnsi" w:hAnsiTheme="minorHAnsi"/>
                <w:lang w:eastAsia="x-none"/>
              </w:rPr>
              <w:t>on a</w:t>
            </w:r>
            <w:r w:rsidR="00B443B7">
              <w:rPr>
                <w:rFonts w:asciiTheme="minorHAnsi" w:hAnsiTheme="minorHAnsi"/>
                <w:lang w:eastAsia="x-none"/>
              </w:rPr>
              <w:t xml:space="preserve"> fixed</w:t>
            </w:r>
            <w:r w:rsidR="003718D4">
              <w:rPr>
                <w:rFonts w:asciiTheme="minorHAnsi" w:hAnsiTheme="minorHAnsi"/>
                <w:lang w:eastAsia="x-none"/>
              </w:rPr>
              <w:t xml:space="preserve"> channel </w:t>
            </w:r>
            <w:r w:rsidR="003718D4" w:rsidRPr="00E22969">
              <w:rPr>
                <w:rFonts w:asciiTheme="minorHAnsi" w:hAnsiTheme="minorHAnsi"/>
                <w:lang w:eastAsia="x-none"/>
              </w:rPr>
              <w:t>‘</w:t>
            </w:r>
            <w:r w:rsidR="00AC5E68">
              <w:rPr>
                <w:rFonts w:asciiTheme="minorHAnsi" w:hAnsiTheme="minorHAnsi"/>
                <w:i/>
                <w:lang w:eastAsia="x-none"/>
              </w:rPr>
              <w:t>pChannel</w:t>
            </w:r>
            <w:r w:rsidR="003718D4" w:rsidRPr="00E22969">
              <w:rPr>
                <w:rFonts w:asciiTheme="minorHAnsi" w:hAnsiTheme="minorHAnsi"/>
                <w:lang w:eastAsia="x-none"/>
              </w:rPr>
              <w:t>’</w:t>
            </w:r>
            <w:r w:rsidR="003718D4">
              <w:rPr>
                <w:rFonts w:asciiTheme="minorHAnsi" w:hAnsiTheme="minorHAnsi"/>
                <w:lang w:eastAsia="x-none"/>
              </w:rPr>
              <w:t xml:space="preserve"> in continuous mode messages</w:t>
            </w:r>
            <w:r w:rsidR="003718D4" w:rsidRPr="00E22969">
              <w:rPr>
                <w:b/>
                <w:i/>
              </w:rPr>
              <w:t xml:space="preserve"> </w:t>
            </w:r>
            <w:r w:rsidR="0085592B" w:rsidRPr="00E22969">
              <w:rPr>
                <w:b/>
                <w:i/>
              </w:rPr>
              <w:t>WSM_nExt</w:t>
            </w:r>
            <w:r w:rsidR="0085592B" w:rsidRPr="00E22969">
              <w:t xml:space="preserve"> </w:t>
            </w:r>
            <w:r w:rsidR="00091201" w:rsidRPr="00E22969">
              <w:rPr>
                <w:rFonts w:asciiTheme="minorHAnsi" w:hAnsiTheme="minorHAnsi"/>
                <w:lang w:eastAsia="x-none"/>
              </w:rPr>
              <w:t xml:space="preserve">defined </w:t>
            </w:r>
            <w:r w:rsidR="0085592B" w:rsidRPr="00E22969">
              <w:rPr>
                <w:rFonts w:asciiTheme="minorHAnsi" w:hAnsiTheme="minorHAnsi"/>
                <w:lang w:eastAsia="x-none"/>
              </w:rPr>
              <w:t xml:space="preserve">in </w:t>
            </w:r>
            <w:r w:rsidR="00111EBD" w:rsidRPr="00E22969">
              <w:rPr>
                <w:rFonts w:asciiTheme="minorHAnsi" w:hAnsiTheme="minorHAnsi"/>
                <w:lang w:eastAsia="x-none"/>
              </w:rPr>
              <w:fldChar w:fldCharType="begin"/>
            </w:r>
            <w:r w:rsidR="00111EBD" w:rsidRPr="00E22969">
              <w:rPr>
                <w:rFonts w:asciiTheme="minorHAnsi" w:hAnsiTheme="minorHAnsi"/>
                <w:lang w:eastAsia="x-none"/>
              </w:rPr>
              <w:instrText xml:space="preserve"> REF _Ref435448968 \h </w:instrText>
            </w:r>
            <w:r w:rsidR="00111EBD" w:rsidRPr="00E22969">
              <w:rPr>
                <w:rFonts w:asciiTheme="minorHAnsi" w:hAnsiTheme="minorHAnsi"/>
                <w:lang w:eastAsia="x-none"/>
              </w:rPr>
            </w:r>
            <w:r w:rsidR="00111EBD" w:rsidRPr="00E22969">
              <w:rPr>
                <w:rFonts w:asciiTheme="minorHAnsi" w:hAnsiTheme="minorHAnsi"/>
                <w:lang w:eastAsia="x-none"/>
              </w:rPr>
              <w:fldChar w:fldCharType="separate"/>
            </w:r>
            <w:ins w:id="248" w:author="Dmitri.Khijniak@7Layers.com" w:date="2017-07-25T16:40:00Z">
              <w:r w:rsidR="00092395" w:rsidRPr="00E22969">
                <w:t xml:space="preserve">Table </w:t>
              </w:r>
              <w:r w:rsidR="00092395">
                <w:rPr>
                  <w:noProof/>
                </w:rPr>
                <w:t>7</w:t>
              </w:r>
              <w:r w:rsidR="00092395" w:rsidRPr="00E22969">
                <w:noBreakHyphen/>
              </w:r>
              <w:r w:rsidR="00092395">
                <w:rPr>
                  <w:noProof/>
                </w:rPr>
                <w:t>2</w:t>
              </w:r>
            </w:ins>
            <w:del w:id="249"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2</w:delText>
              </w:r>
            </w:del>
            <w:r w:rsidR="00111EBD" w:rsidRPr="00E22969">
              <w:rPr>
                <w:rFonts w:asciiTheme="minorHAnsi" w:hAnsiTheme="minorHAnsi"/>
                <w:lang w:eastAsia="x-none"/>
              </w:rPr>
              <w:fldChar w:fldCharType="end"/>
            </w:r>
            <w:r w:rsidR="0085592B" w:rsidRPr="00E22969">
              <w:rPr>
                <w:rFonts w:asciiTheme="minorHAnsi" w:hAnsiTheme="minorHAnsi"/>
                <w:lang w:eastAsia="x-none"/>
              </w:rPr>
              <w:t xml:space="preserve"> </w:t>
            </w:r>
            <w:r w:rsidRPr="00E22969">
              <w:rPr>
                <w:rFonts w:asciiTheme="minorHAnsi" w:hAnsiTheme="minorHAnsi"/>
                <w:lang w:eastAsia="x-none"/>
              </w:rPr>
              <w:t>with ‘</w:t>
            </w:r>
            <w:r w:rsidR="001B1CD9">
              <w:rPr>
                <w:rFonts w:asciiTheme="minorHAnsi" w:hAnsiTheme="minorHAnsi"/>
                <w:i/>
                <w:lang w:eastAsia="x-none"/>
              </w:rPr>
              <w:t>pPSID</w:t>
            </w:r>
            <w:r w:rsidR="003718D4">
              <w:rPr>
                <w:rFonts w:asciiTheme="minorHAnsi" w:hAnsiTheme="minorHAnsi"/>
                <w:lang w:eastAsia="x-none"/>
              </w:rPr>
              <w:t>’.</w:t>
            </w:r>
          </w:p>
        </w:tc>
      </w:tr>
      <w:tr w:rsidR="00A92220" w:rsidRPr="00E22969" w14:paraId="632F2145"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9775CC8" w14:textId="77777777" w:rsidR="00A92220" w:rsidRPr="00E22969" w:rsidRDefault="00A92220" w:rsidP="00C11702">
            <w:pPr>
              <w:overflowPunct/>
              <w:autoSpaceDE/>
              <w:autoSpaceDN/>
              <w:adjustRightInd/>
              <w:spacing w:after="0"/>
              <w:jc w:val="center"/>
              <w:textAlignment w:val="auto"/>
              <w:rPr>
                <w:b/>
              </w:rPr>
            </w:pPr>
            <w:r w:rsidRPr="00E22969">
              <w:rPr>
                <w:b/>
              </w:rPr>
              <w:t>Test Sequence</w:t>
            </w:r>
          </w:p>
        </w:tc>
      </w:tr>
      <w:tr w:rsidR="00A92220" w:rsidRPr="00E22969" w14:paraId="4F862711"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221C523F" w14:textId="77777777" w:rsidR="00A92220" w:rsidRPr="00E22969" w:rsidRDefault="00A92220" w:rsidP="00C1170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38C103B" w14:textId="77777777" w:rsidR="00A92220" w:rsidRPr="00E22969" w:rsidRDefault="00A92220" w:rsidP="00C1170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F577D01" w14:textId="77777777" w:rsidR="00A92220" w:rsidRPr="00E22969" w:rsidRDefault="00A92220" w:rsidP="00C11702">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A635378" w14:textId="77777777" w:rsidR="00A92220" w:rsidRPr="00E22969" w:rsidRDefault="00A92220" w:rsidP="00C11702">
            <w:pPr>
              <w:overflowPunct/>
              <w:autoSpaceDE/>
              <w:autoSpaceDN/>
              <w:adjustRightInd/>
              <w:spacing w:after="0" w:line="259" w:lineRule="auto"/>
              <w:contextualSpacing/>
              <w:textAlignment w:val="auto"/>
              <w:rPr>
                <w:b/>
              </w:rPr>
            </w:pPr>
            <w:r w:rsidRPr="00E22969">
              <w:rPr>
                <w:b/>
              </w:rPr>
              <w:t>Verdict</w:t>
            </w:r>
          </w:p>
        </w:tc>
      </w:tr>
      <w:tr w:rsidR="00A92220" w:rsidRPr="00E22969" w14:paraId="0F84E189"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8959668" w14:textId="77777777" w:rsidR="00A92220" w:rsidRPr="00E22969" w:rsidRDefault="00A92220"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B80ED0" w14:textId="77777777" w:rsidR="00A92220" w:rsidRPr="00E22969" w:rsidRDefault="00DB798D"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1D2525" w14:textId="0212293A" w:rsidR="00A92220" w:rsidRPr="00E22969" w:rsidRDefault="006A38D0" w:rsidP="0010057F">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IUT configured to received WSMs</w:t>
            </w:r>
            <w:r w:rsidR="006D6A9A" w:rsidRPr="00E22969">
              <w:rPr>
                <w:rFonts w:asciiTheme="minorHAnsi" w:hAnsiTheme="minorHAnsi"/>
                <w:lang w:eastAsia="x-none"/>
              </w:rPr>
              <w:t xml:space="preserve"> with ‘</w:t>
            </w:r>
            <w:r w:rsidR="001B1CD9">
              <w:rPr>
                <w:rFonts w:asciiTheme="minorHAnsi" w:hAnsiTheme="minorHAnsi"/>
                <w:i/>
                <w:lang w:eastAsia="x-none"/>
              </w:rPr>
              <w:t>pPSID</w:t>
            </w:r>
            <w:r w:rsidR="006D6A9A" w:rsidRPr="00E22969">
              <w:rPr>
                <w:rFonts w:asciiTheme="minorHAnsi" w:hAnsiTheme="minorHAnsi"/>
                <w:lang w:eastAsia="x-none"/>
              </w:rPr>
              <w:t>’</w:t>
            </w:r>
            <w:r w:rsidR="0010057F" w:rsidRPr="00E22969">
              <w:rPr>
                <w:rFonts w:asciiTheme="minorHAnsi" w:hAnsiTheme="minorHAnsi"/>
                <w:lang w:eastAsia="x-none"/>
              </w:rPr>
              <w:t xml:space="preserve"> in continuous mode on channel ‘</w:t>
            </w:r>
            <w:r w:rsidR="00AC5E68">
              <w:rPr>
                <w:rFonts w:asciiTheme="minorHAnsi" w:hAnsiTheme="minorHAnsi"/>
                <w:i/>
                <w:lang w:eastAsia="x-none"/>
              </w:rPr>
              <w:t>pChannel</w:t>
            </w:r>
            <w:r w:rsidR="0010057F"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26BF47" w14:textId="77777777" w:rsidR="00A92220" w:rsidRPr="00E22969" w:rsidRDefault="00A92220" w:rsidP="00C11702">
            <w:pPr>
              <w:overflowPunct/>
              <w:autoSpaceDE/>
              <w:autoSpaceDN/>
              <w:adjustRightInd/>
              <w:spacing w:after="0" w:line="259" w:lineRule="auto"/>
              <w:contextualSpacing/>
              <w:textAlignment w:val="auto"/>
              <w:rPr>
                <w:rFonts w:asciiTheme="minorHAnsi" w:hAnsiTheme="minorHAnsi"/>
                <w:lang w:eastAsia="x-none"/>
              </w:rPr>
            </w:pPr>
          </w:p>
        </w:tc>
      </w:tr>
      <w:tr w:rsidR="00B91A60" w:rsidRPr="00E22969" w14:paraId="73846FBF" w14:textId="77777777" w:rsidTr="00B91A60">
        <w:tc>
          <w:tcPr>
            <w:tcW w:w="737" w:type="dxa"/>
            <w:tcBorders>
              <w:top w:val="single" w:sz="3" w:space="0" w:color="auto"/>
              <w:left w:val="single" w:sz="3" w:space="0" w:color="auto"/>
              <w:bottom w:val="single" w:sz="3" w:space="0" w:color="auto"/>
              <w:right w:val="single" w:sz="3" w:space="0" w:color="auto"/>
            </w:tcBorders>
            <w:shd w:val="clear" w:color="auto" w:fill="auto"/>
          </w:tcPr>
          <w:p w14:paraId="77CCF6F8" w14:textId="77777777" w:rsidR="00B91A60" w:rsidRPr="00E22969" w:rsidRDefault="00B91A60"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2B7CC3" w14:textId="41FD0811" w:rsidR="00B91A60" w:rsidRPr="00E22969" w:rsidRDefault="00CE687E" w:rsidP="00AB7E0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85DF145" w14:textId="0DC441D5" w:rsidR="00B91A60" w:rsidRPr="00E22969" w:rsidRDefault="00B91A60" w:rsidP="00AB7E0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WSMs is detected on channel ‘</w:t>
            </w:r>
            <w:r w:rsidR="00AC5E68">
              <w:rPr>
                <w:rFonts w:asciiTheme="minorHAnsi" w:hAnsiTheme="minorHAnsi"/>
                <w: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6FDD942" w14:textId="77777777" w:rsidR="00B91A60" w:rsidRPr="00E22969" w:rsidRDefault="00B91A60" w:rsidP="00AB7E07">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31A36C80"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ABFEA1F" w14:textId="77777777" w:rsidR="006D43C6" w:rsidRPr="00E22969" w:rsidRDefault="00E452B0"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F858B4A" w14:textId="5070B4B6"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13D8287" w14:textId="01AE6580" w:rsidR="006D43C6" w:rsidRPr="00E22969" w:rsidRDefault="006D43C6" w:rsidP="009D10F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‘Subtype</w:t>
            </w:r>
            <w:r w:rsidR="009D10F2" w:rsidRPr="00E22969">
              <w:rPr>
                <w:rFonts w:asciiTheme="minorHAnsi" w:hAnsiTheme="minorHAnsi"/>
                <w:lang w:eastAsia="x-none"/>
              </w:rPr>
              <w:t>/Option Indicator/WSMP Version</w:t>
            </w:r>
            <w:r w:rsidRPr="00E22969">
              <w:rPr>
                <w:rFonts w:asciiTheme="minorHAnsi" w:hAnsiTheme="minorHAnsi"/>
                <w:lang w:eastAsia="x-none"/>
              </w:rPr>
              <w:t>’ indicating ‘</w:t>
            </w:r>
            <w:r w:rsidR="009D10F2" w:rsidRPr="00E22969">
              <w:rPr>
                <w:rFonts w:asciiTheme="minorHAnsi" w:hAnsiTheme="minorHAnsi"/>
                <w:lang w:eastAsia="x-none"/>
              </w:rPr>
              <w:t>0x0B</w:t>
            </w:r>
            <w:r w:rsidRPr="00E22969">
              <w:rPr>
                <w:rFonts w:asciiTheme="minorHAnsi" w:hAnsiTheme="minorHAnsi"/>
                <w:lang w:eastAsia="x-none"/>
              </w:rPr>
              <w:t>’</w:t>
            </w:r>
            <w:r w:rsidR="000D02F2">
              <w:rPr>
                <w:rFonts w:asciiTheme="minorHAnsi" w:hAnsiTheme="minorHAnsi"/>
                <w:lang w:eastAsia="x-none"/>
              </w:rPr>
              <w:t xml:space="preserve"> </w:t>
            </w:r>
            <w:r w:rsidR="000D02F2" w:rsidRPr="00E22969">
              <w:rPr>
                <w:rFonts w:asciiTheme="minorHAnsi" w:hAnsiTheme="minorHAnsi"/>
                <w:lang w:eastAsia="x-none"/>
              </w:rPr>
              <w:t xml:space="preserve">(Subtype=0, Opt Ind = </w:t>
            </w:r>
            <w:r w:rsidR="000D02F2">
              <w:rPr>
                <w:rFonts w:asciiTheme="minorHAnsi" w:hAnsiTheme="minorHAnsi"/>
                <w:lang w:eastAsia="x-none"/>
              </w:rPr>
              <w:t>1</w:t>
            </w:r>
            <w:r w:rsidR="000D02F2" w:rsidRPr="00E22969">
              <w:rPr>
                <w:rFonts w:asciiTheme="minorHAnsi" w:hAnsiTheme="minorHAnsi"/>
                <w:lang w:eastAsia="x-none"/>
              </w:rPr>
              <w:t>, Version =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FC55D91"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6DE2BD7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658648C2"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BA227A5" w14:textId="14E2F526"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6D7D7BB"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 N-Header contains ‘WAVE Info Element’</w:t>
            </w:r>
            <w:r w:rsidR="009F555C" w:rsidRPr="00E22969">
              <w:rPr>
                <w:rFonts w:asciiTheme="minorHAnsi" w:hAnsiTheme="minorHAnsi"/>
                <w:lang w:eastAsia="x-none"/>
              </w:rPr>
              <w:t xml:space="preserve"> containing </w:t>
            </w:r>
            <w:r w:rsidRPr="00E22969">
              <w:rPr>
                <w:rFonts w:asciiTheme="minorHAnsi" w:hAnsiTheme="minorHAnsi"/>
                <w:lang w:eastAsia="x-none"/>
              </w:rPr>
              <w:t>’Count’ indicating</w:t>
            </w:r>
            <w:r w:rsidR="007657B1" w:rsidRPr="00E22969">
              <w:rPr>
                <w:rFonts w:asciiTheme="minorHAnsi" w:hAnsiTheme="minorHAnsi"/>
                <w:lang w:eastAsia="x-none"/>
              </w:rPr>
              <w:t xml:space="preserve"> ‘3</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17C0543"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5032CB68"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2E8C8907"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071ADEE" w14:textId="6ACF35B9"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42A5BE1" w14:textId="3D1E3EDB" w:rsidR="006D43C6" w:rsidRPr="00E22969" w:rsidRDefault="006D43C6" w:rsidP="00A07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Info Element’</w:t>
            </w:r>
            <w:r w:rsidR="009F555C" w:rsidRPr="00E22969">
              <w:rPr>
                <w:rFonts w:asciiTheme="minorHAnsi" w:hAnsiTheme="minorHAnsi"/>
                <w:lang w:eastAsia="x-none"/>
              </w:rPr>
              <w:t xml:space="preserve"> containing </w:t>
            </w:r>
            <w:r w:rsidRPr="00E22969">
              <w:rPr>
                <w:rFonts w:asciiTheme="minorHAnsi" w:hAnsiTheme="minorHAnsi"/>
                <w:lang w:eastAsia="x-none"/>
              </w:rPr>
              <w:t>’WAVE Element ID’</w:t>
            </w:r>
            <w:r w:rsidR="00A079B9" w:rsidRPr="00E22969">
              <w:rPr>
                <w:rFonts w:asciiTheme="minorHAnsi" w:hAnsiTheme="minorHAnsi"/>
                <w:lang w:eastAsia="x-none"/>
              </w:rPr>
              <w:t xml:space="preserve"> indicating ’15</w:t>
            </w:r>
            <w:r w:rsidR="00FC2981" w:rsidRPr="00E22969">
              <w:rPr>
                <w:rFonts w:asciiTheme="minorHAnsi" w:hAnsiTheme="minorHAnsi"/>
                <w:lang w:eastAsia="x-none"/>
              </w:rPr>
              <w:t>’ (Channel)</w:t>
            </w:r>
            <w:r w:rsidR="00A079B9" w:rsidRPr="00E22969">
              <w:rPr>
                <w:rFonts w:asciiTheme="minorHAnsi" w:hAnsiTheme="minorHAnsi"/>
                <w:lang w:eastAsia="x-none"/>
              </w:rPr>
              <w:t xml:space="preserve">, </w:t>
            </w:r>
            <w:r w:rsidR="007657B1" w:rsidRPr="00E22969">
              <w:rPr>
                <w:rFonts w:asciiTheme="minorHAnsi" w:hAnsiTheme="minorHAnsi"/>
                <w:lang w:eastAsia="x-none"/>
              </w:rPr>
              <w:t xml:space="preserve">‘WAVE Elem Length’ </w:t>
            </w:r>
            <w:r w:rsidR="00A079B9" w:rsidRPr="00E22969">
              <w:rPr>
                <w:rFonts w:asciiTheme="minorHAnsi" w:hAnsiTheme="minorHAnsi"/>
                <w:lang w:eastAsia="x-none"/>
              </w:rPr>
              <w:t xml:space="preserve">indicating ‘1’ and </w:t>
            </w:r>
            <w:r w:rsidR="007657B1" w:rsidRPr="00E22969">
              <w:rPr>
                <w:rFonts w:asciiTheme="minorHAnsi" w:hAnsiTheme="minorHAnsi"/>
                <w:lang w:eastAsia="x-none"/>
              </w:rPr>
              <w:t>‘WAVE Elem’ data</w:t>
            </w:r>
            <w:r w:rsidR="00AE1BE2" w:rsidRPr="00E22969">
              <w:rPr>
                <w:rFonts w:asciiTheme="minorHAnsi" w:hAnsiTheme="minorHAnsi"/>
                <w:lang w:eastAsia="x-none"/>
              </w:rPr>
              <w:t xml:space="preserve"> indicating value matching ‘</w:t>
            </w:r>
            <w:r w:rsidR="00AC5E68">
              <w:rPr>
                <w:rFonts w:asciiTheme="minorHAnsi" w:hAnsiTheme="minorHAnsi"/>
                <w:i/>
                <w:lang w:eastAsia="x-none"/>
              </w:rPr>
              <w:t>pChannel</w:t>
            </w:r>
            <w:r w:rsidR="00AE1BE2"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8138719"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2D8AC256"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7B24240"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CA4798D" w14:textId="6571A86D"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CD7EA11" w14:textId="77777777" w:rsidR="006D43C6" w:rsidRPr="00E22969" w:rsidRDefault="00FC2981" w:rsidP="006D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Info Element’ containing ’WAVE Element ID’ indicating ’16’ (Data Rate), ‘WAVE Elem Length’ indicating ‘1’ and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23B71D5"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1EA24AAF"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F4E1B6F"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7F4206" w14:textId="3274E429"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14ABB5" w14:textId="77777777" w:rsidR="006D43C6" w:rsidRPr="00E22969" w:rsidRDefault="00BB41D0" w:rsidP="006D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 ‘WAVE Info Element’ containing ’WAVE Element ID’ indicating ’4’ (Transmit Power Used), ‘WAVE Elem Length’ indicating ‘1’ and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F0C1C30"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32D8F681"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317EEF8"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837804D" w14:textId="47267BC1"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441EC80" w14:textId="77777777" w:rsidR="006D43C6" w:rsidRPr="00E22969" w:rsidRDefault="006D43C6" w:rsidP="00C17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N-Header contains</w:t>
            </w:r>
            <w:r w:rsidR="00245075" w:rsidRPr="00E22969">
              <w:rPr>
                <w:rFonts w:asciiTheme="minorHAnsi" w:hAnsiTheme="minorHAnsi"/>
                <w:lang w:eastAsia="x-none"/>
              </w:rPr>
              <w:t xml:space="preserve"> </w:t>
            </w:r>
            <w:r w:rsidRPr="00E22969">
              <w:rPr>
                <w:rFonts w:asciiTheme="minorHAnsi" w:hAnsiTheme="minorHAnsi"/>
                <w:lang w:eastAsia="x-none"/>
              </w:rPr>
              <w:t>’TPID’ indicating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1AE53B"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23BF688D"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875862F"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FA99250" w14:textId="3A114A40"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75EEDB8" w14:textId="529A3EBF" w:rsidR="006D43C6" w:rsidRPr="00E22969" w:rsidRDefault="006D43C6" w:rsidP="006D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T-Header contains </w:t>
            </w:r>
            <w:r w:rsidR="0019014B" w:rsidRPr="00E22969">
              <w:rPr>
                <w:rFonts w:asciiTheme="minorHAnsi" w:hAnsiTheme="minorHAnsi"/>
                <w:lang w:eastAsia="x-none"/>
              </w:rPr>
              <w:t>‘</w:t>
            </w:r>
            <w:r w:rsidRPr="00E22969">
              <w:rPr>
                <w:rFonts w:asciiTheme="minorHAnsi" w:hAnsiTheme="minorHAnsi"/>
                <w:lang w:eastAsia="x-none"/>
              </w:rPr>
              <w:t>ProviderServiceIdentifier</w:t>
            </w:r>
            <w:r w:rsidR="0019014B" w:rsidRPr="00E22969">
              <w:rPr>
                <w:rFonts w:asciiTheme="minorHAnsi" w:hAnsiTheme="minorHAnsi"/>
                <w:lang w:eastAsia="x-none"/>
              </w:rPr>
              <w:t>’ indicating ‘</w:t>
            </w:r>
            <w:r w:rsidR="001B1CD9">
              <w:rPr>
                <w:rFonts w:asciiTheme="minorHAnsi" w:hAnsiTheme="minorHAnsi"/>
                <w:i/>
                <w:lang w:eastAsia="x-none"/>
              </w:rPr>
              <w:t>pPSID</w:t>
            </w:r>
            <w:r w:rsidR="0019014B"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FD25979"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53D5F729"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011AAACA"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16B862" w14:textId="5658205D"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AC7FDD" w14:textId="77777777" w:rsidR="006D43C6" w:rsidRPr="00E22969" w:rsidRDefault="006D43C6" w:rsidP="006D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 T-Header does not contain ‘WAVE Information Elements’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DB214D5"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7D12A165"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277BA2F"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62E7231" w14:textId="2CA02198"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EDFA8D4" w14:textId="77777777" w:rsidR="006D43C6" w:rsidRPr="00E22969" w:rsidRDefault="00F24B27" w:rsidP="00F2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T-Header </w:t>
            </w:r>
            <w:r w:rsidR="006D43C6" w:rsidRPr="00E22969">
              <w:rPr>
                <w:rFonts w:asciiTheme="minorHAnsi" w:hAnsiTheme="minorHAnsi"/>
                <w:lang w:eastAsia="x-none"/>
              </w:rPr>
              <w:t>contains ‘WSM</w:t>
            </w:r>
            <w:r w:rsidRPr="00E22969">
              <w:rPr>
                <w:rFonts w:asciiTheme="minorHAnsi" w:hAnsiTheme="minorHAnsi"/>
                <w:lang w:eastAsia="x-none"/>
              </w:rPr>
              <w:t xml:space="preserve"> 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55C9D7C"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6D43C6" w:rsidRPr="00E22969" w14:paraId="0E0397E6"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4EC68991" w14:textId="77777777" w:rsidR="006D43C6" w:rsidRPr="00E22969" w:rsidRDefault="005D219D" w:rsidP="006D43C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984C7A" w14:textId="20B8A5BD" w:rsidR="006D43C6" w:rsidRPr="00E22969" w:rsidRDefault="00CE687E" w:rsidP="006D43C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ABAC521" w14:textId="77777777" w:rsidR="006D43C6" w:rsidRPr="00E22969" w:rsidRDefault="00F24B27" w:rsidP="000C1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 contains </w:t>
            </w:r>
            <w:r w:rsidR="006D43C6" w:rsidRPr="00E22969">
              <w:rPr>
                <w:rFonts w:asciiTheme="minorHAnsi" w:hAnsiTheme="minorHAnsi"/>
                <w:lang w:eastAsia="x-none"/>
              </w:rPr>
              <w:t>‘WSM</w:t>
            </w:r>
            <w:r w:rsidRPr="00E22969">
              <w:rPr>
                <w:rFonts w:asciiTheme="minorHAnsi" w:hAnsiTheme="minorHAnsi"/>
                <w:lang w:eastAsia="x-none"/>
              </w:rPr>
              <w:t xml:space="preserve"> </w:t>
            </w:r>
            <w:r w:rsidR="000C1118" w:rsidRPr="00E22969">
              <w:rPr>
                <w:rFonts w:asciiTheme="minorHAnsi" w:hAnsiTheme="minorHAnsi"/>
                <w:lang w:eastAsia="x-none"/>
              </w:rPr>
              <w:t>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A29508A" w14:textId="77777777" w:rsidR="006D43C6" w:rsidRPr="00E22969" w:rsidRDefault="006D43C6" w:rsidP="006D43C6">
            <w:pPr>
              <w:overflowPunct/>
              <w:autoSpaceDE/>
              <w:autoSpaceDN/>
              <w:adjustRightInd/>
              <w:spacing w:after="0" w:line="259" w:lineRule="auto"/>
              <w:contextualSpacing/>
              <w:textAlignment w:val="auto"/>
              <w:rPr>
                <w:rFonts w:asciiTheme="minorHAnsi" w:hAnsiTheme="minorHAnsi"/>
                <w:lang w:eastAsia="x-none"/>
              </w:rPr>
            </w:pPr>
          </w:p>
        </w:tc>
      </w:tr>
      <w:tr w:rsidR="00813BD6" w:rsidRPr="00E22969" w14:paraId="36223F9E"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3AE71D42" w14:textId="77777777" w:rsidR="00813BD6" w:rsidRPr="00E22969" w:rsidRDefault="005D219D"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F5A4A7D"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E86B42" w14:textId="1E9E1E81" w:rsidR="00813BD6" w:rsidRPr="00E22969" w:rsidRDefault="00B231E3" w:rsidP="0049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The </w:t>
            </w:r>
            <w:r w:rsidR="00813BD6" w:rsidRPr="00E22969">
              <w:rPr>
                <w:rFonts w:asciiTheme="minorHAnsi" w:hAnsiTheme="minorHAnsi"/>
                <w:lang w:eastAsia="x-none"/>
              </w:rPr>
              <w:t>IUT receives WSMs with ‘</w:t>
            </w:r>
            <w:r w:rsidR="001B1CD9">
              <w:rPr>
                <w:rFonts w:asciiTheme="minorHAnsi" w:hAnsiTheme="minorHAnsi"/>
                <w:i/>
                <w:lang w:eastAsia="x-none"/>
              </w:rPr>
              <w:t>pPSID</w:t>
            </w:r>
            <w:r w:rsidR="0049689E"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67B89D"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F2070A" w:rsidRPr="00E22969" w14:paraId="1902A1F6" w14:textId="77777777" w:rsidTr="00F2070A">
        <w:tc>
          <w:tcPr>
            <w:tcW w:w="737" w:type="dxa"/>
            <w:tcBorders>
              <w:top w:val="single" w:sz="3" w:space="0" w:color="auto"/>
              <w:left w:val="single" w:sz="3" w:space="0" w:color="auto"/>
              <w:bottom w:val="single" w:sz="3" w:space="0" w:color="auto"/>
              <w:right w:val="single" w:sz="3" w:space="0" w:color="auto"/>
            </w:tcBorders>
            <w:shd w:val="clear" w:color="auto" w:fill="auto"/>
          </w:tcPr>
          <w:p w14:paraId="5AEF6F68" w14:textId="77777777" w:rsidR="00F2070A" w:rsidRPr="00E22969" w:rsidRDefault="005D219D"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E91CEE9" w14:textId="77777777" w:rsidR="00F2070A" w:rsidRPr="00E22969" w:rsidRDefault="00F2070A" w:rsidP="00F2070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ABB8A3A" w14:textId="70013B02" w:rsidR="00F2070A" w:rsidRPr="00E22969" w:rsidRDefault="00CC78F6" w:rsidP="005D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1-1</w:t>
            </w:r>
            <w:r w:rsidR="005D219D" w:rsidRPr="00E22969">
              <w:rPr>
                <w:rFonts w:asciiTheme="minorHAnsi" w:hAnsiTheme="minorHAnsi"/>
                <w:lang w:eastAsia="x-none"/>
              </w:rPr>
              <w:t>3</w:t>
            </w:r>
            <w:r w:rsidR="00F2070A" w:rsidRPr="00E22969">
              <w:rPr>
                <w:rFonts w:asciiTheme="minorHAnsi" w:hAnsiTheme="minorHAnsi"/>
                <w:lang w:eastAsia="x-none"/>
              </w:rPr>
              <w:t xml:space="preserve"> for ‘</w:t>
            </w:r>
            <w:r w:rsidR="001B1CD9">
              <w:rPr>
                <w:rFonts w:asciiTheme="minorHAnsi" w:hAnsiTheme="minorHAnsi"/>
                <w:i/>
                <w:lang w:eastAsia="x-none"/>
              </w:rPr>
              <w:t>pPSID</w:t>
            </w:r>
            <w:r w:rsidR="00193344">
              <w:rPr>
                <w:rFonts w:asciiTheme="minorHAnsi" w:hAnsiTheme="minorHAnsi"/>
                <w:lang w:eastAsia="x-none"/>
              </w:rPr>
              <w:t xml:space="preserve">’ with sizes 1,2,3 and 4 Bytes listed in </w:t>
            </w:r>
            <w:r w:rsidR="004315E5">
              <w:rPr>
                <w:rFonts w:asciiTheme="minorHAnsi" w:hAnsiTheme="minorHAnsi"/>
                <w:lang w:eastAsia="x-none"/>
              </w:rPr>
              <w:fldChar w:fldCharType="begin"/>
            </w:r>
            <w:r w:rsidR="004315E5">
              <w:rPr>
                <w:rFonts w:asciiTheme="minorHAnsi" w:hAnsiTheme="minorHAnsi"/>
                <w:lang w:eastAsia="x-none"/>
              </w:rPr>
              <w:instrText xml:space="preserve"> REF _Ref446677365 \h  \* MERGEFORMAT </w:instrText>
            </w:r>
            <w:r w:rsidR="004315E5">
              <w:rPr>
                <w:rFonts w:asciiTheme="minorHAnsi" w:hAnsiTheme="minorHAnsi"/>
                <w:lang w:eastAsia="x-none"/>
              </w:rPr>
            </w:r>
            <w:r w:rsidR="004315E5">
              <w:rPr>
                <w:rFonts w:asciiTheme="minorHAnsi" w:hAnsiTheme="minorHAnsi"/>
                <w:lang w:eastAsia="x-none"/>
              </w:rPr>
              <w:fldChar w:fldCharType="separate"/>
            </w:r>
            <w:ins w:id="250" w:author="Dmitri.Khijniak@7Layers.com" w:date="2017-07-25T16:40:00Z">
              <w:r w:rsidR="00092395" w:rsidRPr="00092395">
                <w:rPr>
                  <w:rFonts w:asciiTheme="minorHAnsi" w:hAnsiTheme="minorHAnsi"/>
                  <w:lang w:eastAsia="x-none"/>
                  <w:rPrChange w:id="251" w:author="Dmitri.Khijniak@7Layers.com" w:date="2017-07-25T16:40:00Z">
                    <w:rPr>
                      <w:rFonts w:ascii="Arial" w:hAnsi="Arial"/>
                      <w:b/>
                    </w:rPr>
                  </w:rPrChange>
                </w:rPr>
                <w:t xml:space="preserve">Table </w:t>
              </w:r>
              <w:r w:rsidR="00092395" w:rsidRPr="00092395">
                <w:rPr>
                  <w:rFonts w:asciiTheme="minorHAnsi" w:hAnsiTheme="minorHAnsi"/>
                  <w:lang w:eastAsia="x-none"/>
                  <w:rPrChange w:id="252" w:author="Dmitri.Khijniak@7Layers.com" w:date="2017-07-25T16:40:00Z">
                    <w:rPr>
                      <w:rFonts w:ascii="Arial" w:hAnsi="Arial"/>
                      <w:b/>
                      <w:noProof/>
                    </w:rPr>
                  </w:rPrChange>
                </w:rPr>
                <w:t>4</w:t>
              </w:r>
              <w:r w:rsidR="00092395" w:rsidRPr="00092395">
                <w:rPr>
                  <w:rFonts w:asciiTheme="minorHAnsi" w:hAnsiTheme="minorHAnsi"/>
                  <w:lang w:eastAsia="x-none"/>
                  <w:rPrChange w:id="253" w:author="Dmitri.Khijniak@7Layers.com" w:date="2017-07-25T16:40:00Z">
                    <w:rPr>
                      <w:rFonts w:ascii="Arial" w:hAnsi="Arial"/>
                      <w:b/>
                    </w:rPr>
                  </w:rPrChange>
                </w:rPr>
                <w:noBreakHyphen/>
              </w:r>
              <w:r w:rsidR="00092395" w:rsidRPr="00092395">
                <w:rPr>
                  <w:rFonts w:asciiTheme="minorHAnsi" w:hAnsiTheme="minorHAnsi"/>
                  <w:lang w:eastAsia="x-none"/>
                  <w:rPrChange w:id="254" w:author="Dmitri.Khijniak@7Layers.com" w:date="2017-07-25T16:40:00Z">
                    <w:rPr>
                      <w:rFonts w:ascii="Arial" w:hAnsi="Arial"/>
                      <w:b/>
                      <w:noProof/>
                    </w:rPr>
                  </w:rPrChange>
                </w:rPr>
                <w:t>4</w:t>
              </w:r>
            </w:ins>
            <w:del w:id="255" w:author="Dmitri.Khijniak@7Layers.com" w:date="2017-07-25T16:40:00Z">
              <w:r w:rsidR="00EC4622" w:rsidRPr="00941F13" w:rsidDel="00092395">
                <w:rPr>
                  <w:rFonts w:asciiTheme="minorHAnsi" w:hAnsiTheme="minorHAnsi"/>
                  <w:lang w:eastAsia="x-none"/>
                </w:rPr>
                <w:delText>Table 4</w:delText>
              </w:r>
              <w:r w:rsidR="00EC4622" w:rsidRPr="00941F13" w:rsidDel="00092395">
                <w:rPr>
                  <w:rFonts w:asciiTheme="minorHAnsi" w:hAnsiTheme="minorHAnsi"/>
                  <w:lang w:eastAsia="x-none"/>
                </w:rPr>
                <w:noBreakHyphen/>
                <w:delText>4</w:delText>
              </w:r>
            </w:del>
            <w:r w:rsidR="004315E5">
              <w:rPr>
                <w:rFonts w:asciiTheme="minorHAnsi" w:hAnsiTheme="minorHAnsi"/>
                <w:lang w:eastAsia="x-none"/>
              </w:rPr>
              <w:fldChar w:fldCharType="end"/>
            </w:r>
            <w:r w:rsidR="0019334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7B294C8" w14:textId="77777777" w:rsidR="00F2070A" w:rsidRPr="00E22969" w:rsidRDefault="00F2070A" w:rsidP="00F2070A">
            <w:pPr>
              <w:overflowPunct/>
              <w:autoSpaceDE/>
              <w:autoSpaceDN/>
              <w:adjustRightInd/>
              <w:spacing w:after="0" w:line="259" w:lineRule="auto"/>
              <w:contextualSpacing/>
              <w:textAlignment w:val="auto"/>
              <w:rPr>
                <w:rFonts w:asciiTheme="minorHAnsi" w:hAnsiTheme="minorHAnsi"/>
                <w:lang w:eastAsia="x-none"/>
              </w:rPr>
            </w:pPr>
          </w:p>
        </w:tc>
      </w:tr>
    </w:tbl>
    <w:p w14:paraId="150C2406" w14:textId="77777777" w:rsidR="00A92220" w:rsidRPr="00E22969" w:rsidRDefault="00A92220" w:rsidP="0056253E"/>
    <w:p w14:paraId="0DCEC2DD" w14:textId="77777777" w:rsidR="0056253E" w:rsidRPr="00E22969" w:rsidRDefault="0056253E" w:rsidP="0056253E">
      <w:pPr>
        <w:pStyle w:val="Heading3"/>
      </w:pPr>
      <w:bookmarkStart w:id="256" w:name="_Toc489000443"/>
      <w:r w:rsidRPr="00E22969">
        <w:t>WSM communications with continuous channel access</w:t>
      </w:r>
      <w:bookmarkEnd w:id="256"/>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813BD6" w:rsidRPr="00E22969" w14:paraId="39B68944"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016531A" w14:textId="77777777" w:rsidR="00813BD6" w:rsidRPr="00E22969" w:rsidRDefault="00813BD6" w:rsidP="00C1170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37EFCD7" w14:textId="77777777" w:rsidR="00813BD6" w:rsidRPr="00E22969" w:rsidRDefault="00813BD6" w:rsidP="00C11702">
            <w:pPr>
              <w:overflowPunct/>
              <w:autoSpaceDE/>
              <w:autoSpaceDN/>
              <w:adjustRightInd/>
              <w:spacing w:after="0"/>
              <w:textAlignment w:val="auto"/>
            </w:pPr>
            <w:r w:rsidRPr="00E22969">
              <w:t>TP-16093-WSM-COM-BV-01</w:t>
            </w:r>
          </w:p>
        </w:tc>
      </w:tr>
      <w:tr w:rsidR="00813BD6" w:rsidRPr="00E22969" w14:paraId="1A52E95E"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ABCC248" w14:textId="77777777" w:rsidR="00813BD6" w:rsidRPr="00E22969" w:rsidRDefault="00813BD6" w:rsidP="00C1170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676100F" w14:textId="77777777" w:rsidR="00813BD6" w:rsidRPr="00E22969" w:rsidRDefault="00813BD6" w:rsidP="00DB2394">
            <w:pPr>
              <w:overflowPunct/>
              <w:autoSpaceDE/>
              <w:autoSpaceDN/>
              <w:adjustRightInd/>
              <w:spacing w:after="0"/>
              <w:textAlignment w:val="auto"/>
            </w:pPr>
            <w:r w:rsidRPr="00E22969">
              <w:t xml:space="preserve">Verify that the IUT will transmit WSMs in continuous </w:t>
            </w:r>
            <w:r w:rsidR="000B23DC" w:rsidRPr="00E22969">
              <w:t xml:space="preserve">operation on a selected </w:t>
            </w:r>
            <w:r w:rsidR="00DB2394" w:rsidRPr="00E22969">
              <w:t>c</w:t>
            </w:r>
            <w:r w:rsidR="000B23DC" w:rsidRPr="00E22969">
              <w:t>hannel</w:t>
            </w:r>
          </w:p>
        </w:tc>
      </w:tr>
      <w:tr w:rsidR="00813BD6" w:rsidRPr="00E22969" w14:paraId="6357EA65"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9CF6D6C" w14:textId="77777777" w:rsidR="00813BD6" w:rsidRPr="00E22969" w:rsidRDefault="00813BD6" w:rsidP="00C1170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5A5C3DE" w14:textId="77777777" w:rsidR="00813BD6" w:rsidRPr="00E22969" w:rsidRDefault="00F770A3" w:rsidP="00C11702">
            <w:pPr>
              <w:overflowPunct/>
              <w:autoSpaceDE/>
              <w:autoSpaceDN/>
              <w:adjustRightInd/>
              <w:spacing w:after="0"/>
              <w:textAlignment w:val="auto"/>
            </w:pPr>
            <w:r w:rsidRPr="00E22969">
              <w:t>TC1</w:t>
            </w:r>
          </w:p>
        </w:tc>
      </w:tr>
      <w:tr w:rsidR="00813BD6" w:rsidRPr="00E22969" w14:paraId="48975108"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EC82139" w14:textId="77777777" w:rsidR="00813BD6" w:rsidRPr="00E22969" w:rsidRDefault="00813BD6" w:rsidP="00C1170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EAF5D34" w14:textId="7A7EE923" w:rsidR="00813BD6" w:rsidRPr="00E22969" w:rsidRDefault="00813BD6" w:rsidP="00DC2B0A">
            <w:pPr>
              <w:overflowPunct/>
              <w:autoSpaceDE/>
              <w:autoSpaceDN/>
              <w:adjustRightInd/>
              <w:spacing w:after="0"/>
              <w:textAlignment w:val="auto"/>
            </w:pPr>
          </w:p>
        </w:tc>
      </w:tr>
      <w:tr w:rsidR="00813BD6" w:rsidRPr="00E22969" w14:paraId="54D17ABE"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00C8222" w14:textId="77777777" w:rsidR="00813BD6" w:rsidRPr="00E22969" w:rsidRDefault="00813BD6" w:rsidP="00C1170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AE95793" w14:textId="768272AE" w:rsidR="00813BD6" w:rsidRPr="00E22969" w:rsidRDefault="00813BD6" w:rsidP="00C11702">
            <w:pPr>
              <w:overflowPunct/>
              <w:autoSpaceDE/>
              <w:autoSpaceDN/>
              <w:adjustRightInd/>
              <w:spacing w:after="0"/>
              <w:textAlignment w:val="auto"/>
            </w:pPr>
          </w:p>
        </w:tc>
      </w:tr>
      <w:tr w:rsidR="00813BD6" w:rsidRPr="00E22969" w14:paraId="3478D4C2"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35EAAC9" w14:textId="77777777" w:rsidR="00813BD6" w:rsidRPr="00E22969" w:rsidRDefault="00813BD6" w:rsidP="00C1170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1CA99BD" w14:textId="05767447" w:rsidR="00813BD6" w:rsidRPr="00E22969" w:rsidRDefault="00813BD6" w:rsidP="00C11702">
            <w:pPr>
              <w:pStyle w:val="NoSpacing"/>
              <w:rPr>
                <w:szCs w:val="20"/>
              </w:rPr>
            </w:pPr>
          </w:p>
        </w:tc>
      </w:tr>
      <w:tr w:rsidR="00813BD6" w:rsidRPr="00E22969" w14:paraId="42B04846"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A86DBF0" w14:textId="77777777" w:rsidR="00813BD6" w:rsidRPr="00E22969" w:rsidRDefault="00813BD6" w:rsidP="00C11702">
            <w:pPr>
              <w:overflowPunct/>
              <w:autoSpaceDE/>
              <w:autoSpaceDN/>
              <w:adjustRightInd/>
              <w:spacing w:after="0"/>
              <w:jc w:val="center"/>
              <w:textAlignment w:val="auto"/>
              <w:rPr>
                <w:b/>
              </w:rPr>
            </w:pPr>
            <w:r w:rsidRPr="00E22969">
              <w:rPr>
                <w:b/>
              </w:rPr>
              <w:t>Pre-test conditions</w:t>
            </w:r>
          </w:p>
        </w:tc>
      </w:tr>
      <w:tr w:rsidR="00813BD6" w:rsidRPr="00E22969" w14:paraId="243CFE08"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7FD18735" w14:textId="77777777" w:rsidR="00813BD6" w:rsidRPr="00E22969" w:rsidRDefault="00813BD6" w:rsidP="00DB2394">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813BD6" w:rsidRPr="00E22969" w14:paraId="002AD572"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2EA4376" w14:textId="77777777" w:rsidR="00813BD6" w:rsidRPr="00E22969" w:rsidRDefault="00813BD6" w:rsidP="00C11702">
            <w:pPr>
              <w:overflowPunct/>
              <w:autoSpaceDE/>
              <w:autoSpaceDN/>
              <w:adjustRightInd/>
              <w:spacing w:after="0"/>
              <w:jc w:val="center"/>
              <w:textAlignment w:val="auto"/>
              <w:rPr>
                <w:b/>
              </w:rPr>
            </w:pPr>
            <w:r w:rsidRPr="00E22969">
              <w:rPr>
                <w:b/>
              </w:rPr>
              <w:t>Test Sequence</w:t>
            </w:r>
          </w:p>
        </w:tc>
      </w:tr>
      <w:tr w:rsidR="00813BD6" w:rsidRPr="00E22969" w14:paraId="64C436A9"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064B2626" w14:textId="77777777" w:rsidR="00813BD6" w:rsidRPr="00E22969" w:rsidRDefault="00813BD6" w:rsidP="00C1170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C0327F9" w14:textId="77777777" w:rsidR="00813BD6" w:rsidRPr="00E22969" w:rsidRDefault="00813BD6" w:rsidP="00C1170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02124BA" w14:textId="77777777" w:rsidR="00813BD6" w:rsidRPr="00E22969" w:rsidRDefault="00813BD6" w:rsidP="00C11702">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28AE01B" w14:textId="77777777" w:rsidR="00813BD6" w:rsidRPr="00E22969" w:rsidRDefault="00813BD6" w:rsidP="00C11702">
            <w:pPr>
              <w:overflowPunct/>
              <w:autoSpaceDE/>
              <w:autoSpaceDN/>
              <w:adjustRightInd/>
              <w:spacing w:after="0" w:line="259" w:lineRule="auto"/>
              <w:contextualSpacing/>
              <w:textAlignment w:val="auto"/>
              <w:rPr>
                <w:b/>
              </w:rPr>
            </w:pPr>
            <w:r w:rsidRPr="00E22969">
              <w:rPr>
                <w:b/>
              </w:rPr>
              <w:t>Verdict</w:t>
            </w:r>
          </w:p>
        </w:tc>
      </w:tr>
      <w:tr w:rsidR="00813BD6" w:rsidRPr="00E22969" w14:paraId="37261266"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5671DCD7"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9321013"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09F9F4A" w14:textId="0F7F52B6" w:rsidR="00813BD6" w:rsidRPr="00E22969" w:rsidRDefault="00CC78F6" w:rsidP="00111EB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813BD6" w:rsidRPr="00E22969">
              <w:rPr>
                <w:rFonts w:asciiTheme="minorHAnsi" w:hAnsiTheme="minorHAnsi"/>
                <w:lang w:eastAsia="x-none"/>
              </w:rPr>
              <w:t xml:space="preserve">IUT is configured to transmit </w:t>
            </w:r>
            <w:r w:rsidR="000A55E2" w:rsidRPr="00E22969">
              <w:rPr>
                <w:b/>
                <w:i/>
              </w:rPr>
              <w:t>WSM_nExt_ch</w:t>
            </w:r>
            <w:r w:rsidR="000A55E2" w:rsidRPr="00E22969">
              <w:rPr>
                <w:rFonts w:asciiTheme="minorHAnsi" w:hAnsiTheme="minorHAnsi"/>
                <w:lang w:eastAsia="x-none"/>
              </w:rPr>
              <w:t xml:space="preserve"> defined in </w:t>
            </w:r>
            <w:r w:rsidR="00111EBD" w:rsidRPr="00E22969">
              <w:rPr>
                <w:rFonts w:asciiTheme="minorHAnsi" w:hAnsiTheme="minorHAnsi"/>
                <w:lang w:eastAsia="x-none"/>
              </w:rPr>
              <w:fldChar w:fldCharType="begin"/>
            </w:r>
            <w:r w:rsidR="00111EBD" w:rsidRPr="00E22969">
              <w:rPr>
                <w:rFonts w:asciiTheme="minorHAnsi" w:hAnsiTheme="minorHAnsi"/>
                <w:lang w:eastAsia="x-none"/>
              </w:rPr>
              <w:instrText xml:space="preserve"> REF _Ref435449013 \h </w:instrText>
            </w:r>
            <w:r w:rsidR="00111EBD" w:rsidRPr="00E22969">
              <w:rPr>
                <w:rFonts w:asciiTheme="minorHAnsi" w:hAnsiTheme="minorHAnsi"/>
                <w:lang w:eastAsia="x-none"/>
              </w:rPr>
            </w:r>
            <w:r w:rsidR="00111EBD" w:rsidRPr="00E22969">
              <w:rPr>
                <w:rFonts w:asciiTheme="minorHAnsi" w:hAnsiTheme="minorHAnsi"/>
                <w:lang w:eastAsia="x-none"/>
              </w:rPr>
              <w:fldChar w:fldCharType="separate"/>
            </w:r>
            <w:ins w:id="257" w:author="Dmitri.Khijniak@7Layers.com" w:date="2017-07-25T16:40:00Z">
              <w:r w:rsidR="00092395" w:rsidRPr="00E22969">
                <w:t xml:space="preserve">Table </w:t>
              </w:r>
              <w:r w:rsidR="00092395">
                <w:rPr>
                  <w:noProof/>
                </w:rPr>
                <w:t>7</w:t>
              </w:r>
              <w:r w:rsidR="00092395" w:rsidRPr="00E22969">
                <w:noBreakHyphen/>
              </w:r>
              <w:r w:rsidR="00092395">
                <w:rPr>
                  <w:noProof/>
                </w:rPr>
                <w:t>3</w:t>
              </w:r>
            </w:ins>
            <w:del w:id="258"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3</w:delText>
              </w:r>
            </w:del>
            <w:r w:rsidR="00111EBD" w:rsidRPr="00E22969">
              <w:rPr>
                <w:rFonts w:asciiTheme="minorHAnsi" w:hAnsiTheme="minorHAnsi"/>
                <w:lang w:eastAsia="x-none"/>
              </w:rPr>
              <w:fldChar w:fldCharType="end"/>
            </w:r>
            <w:r w:rsidR="000A55E2" w:rsidRPr="00E22969">
              <w:rPr>
                <w:rFonts w:asciiTheme="minorHAnsi" w:hAnsiTheme="minorHAnsi"/>
                <w:lang w:eastAsia="x-none"/>
              </w:rPr>
              <w:t xml:space="preserve"> </w:t>
            </w:r>
            <w:r w:rsidR="00813BD6" w:rsidRPr="00E22969">
              <w:rPr>
                <w:rFonts w:asciiTheme="minorHAnsi" w:hAnsiTheme="minorHAnsi"/>
                <w:lang w:eastAsia="x-none"/>
              </w:rPr>
              <w:t>in continuous operation</w:t>
            </w:r>
            <w:r w:rsidR="00326FE6" w:rsidRPr="00E22969">
              <w:rPr>
                <w:rFonts w:asciiTheme="minorHAnsi" w:hAnsiTheme="minorHAnsi"/>
                <w:lang w:eastAsia="x-none"/>
              </w:rPr>
              <w:t xml:space="preserve"> on </w:t>
            </w:r>
            <w:r w:rsidR="00B443B7">
              <w:rPr>
                <w:rFonts w:asciiTheme="minorHAnsi" w:hAnsiTheme="minorHAnsi"/>
                <w:lang w:eastAsia="x-none"/>
              </w:rPr>
              <w:t xml:space="preserve">a fixed </w:t>
            </w:r>
            <w:r w:rsidR="00326FE6" w:rsidRPr="00E22969">
              <w:rPr>
                <w:rFonts w:asciiTheme="minorHAnsi" w:hAnsiTheme="minorHAnsi"/>
                <w:lang w:eastAsia="x-none"/>
              </w:rPr>
              <w:t>channel ‘</w:t>
            </w:r>
            <w:r w:rsidR="00AC5E68">
              <w:rPr>
                <w:rFonts w:asciiTheme="minorHAnsi" w:hAnsiTheme="minorHAnsi"/>
                <w:i/>
                <w:lang w:eastAsia="x-none"/>
              </w:rPr>
              <w:t>pChannel</w:t>
            </w:r>
            <w:r w:rsidR="00326FE6"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6AEB36C"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p>
        </w:tc>
      </w:tr>
      <w:tr w:rsidR="00813BD6" w:rsidRPr="00E22969" w14:paraId="63B5C490"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4A9C9691"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4490566" w14:textId="2D896BDA" w:rsidR="00813BD6" w:rsidRPr="00E22969" w:rsidRDefault="00932AF8" w:rsidP="00C1170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0611A42" w14:textId="0A2B9804" w:rsidR="00813BD6" w:rsidRPr="00E22969" w:rsidRDefault="00571421" w:rsidP="0057142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to transmits WSMs continuously</w:t>
            </w:r>
            <w:r w:rsidR="00344084" w:rsidRPr="00E22969">
              <w:rPr>
                <w:rFonts w:asciiTheme="minorHAnsi" w:hAnsiTheme="minorHAnsi"/>
                <w:lang w:eastAsia="x-none"/>
              </w:rPr>
              <w:t xml:space="preserve"> with</w:t>
            </w:r>
            <w:r w:rsidR="007B3C28" w:rsidRPr="00E22969">
              <w:rPr>
                <w:rFonts w:asciiTheme="minorHAnsi" w:hAnsiTheme="minorHAnsi"/>
                <w:lang w:eastAsia="x-none"/>
              </w:rPr>
              <w:t xml:space="preserve"> an</w:t>
            </w:r>
            <w:r w:rsidR="00344084" w:rsidRPr="00E22969">
              <w:rPr>
                <w:rFonts w:asciiTheme="minorHAnsi" w:hAnsiTheme="minorHAnsi"/>
                <w:lang w:eastAsia="x-none"/>
              </w:rPr>
              <w:t xml:space="preserve"> average rate ‘</w:t>
            </w:r>
            <w:r w:rsidR="001B1CD9">
              <w:rPr>
                <w:rFonts w:asciiTheme="minorHAnsi" w:hAnsiTheme="minorHAnsi"/>
                <w:i/>
                <w:lang w:eastAsia="x-none"/>
              </w:rPr>
              <w:t>pWSMRepeatRate</w:t>
            </w:r>
            <w:r w:rsidR="0034408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83927BA" w14:textId="77777777" w:rsidR="00813BD6" w:rsidRPr="00E22969" w:rsidRDefault="00813BD6" w:rsidP="00C11702">
            <w:pPr>
              <w:overflowPunct/>
              <w:autoSpaceDE/>
              <w:autoSpaceDN/>
              <w:adjustRightInd/>
              <w:spacing w:after="0" w:line="259" w:lineRule="auto"/>
              <w:contextualSpacing/>
              <w:textAlignment w:val="auto"/>
              <w:rPr>
                <w:rFonts w:asciiTheme="minorHAnsi" w:hAnsiTheme="minorHAnsi"/>
                <w:lang w:eastAsia="x-none"/>
              </w:rPr>
            </w:pPr>
          </w:p>
        </w:tc>
      </w:tr>
      <w:tr w:rsidR="00813BD6" w:rsidRPr="00E22969" w14:paraId="771672F9" w14:textId="77777777" w:rsidTr="00C11702">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F42B8C7" w14:textId="77777777" w:rsidR="00813BD6" w:rsidRPr="00E22969" w:rsidRDefault="00F309E6"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B79CC8" w14:textId="77777777" w:rsidR="00813BD6" w:rsidRPr="00E22969" w:rsidRDefault="00813BD6"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06937A" w14:textId="457374E5" w:rsidR="00813BD6" w:rsidRPr="00E22969" w:rsidRDefault="00813BD6" w:rsidP="003A60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WSMs are detected </w:t>
            </w:r>
            <w:r w:rsidR="003A60EA" w:rsidRPr="00E22969">
              <w:rPr>
                <w:rFonts w:asciiTheme="minorHAnsi" w:hAnsiTheme="minorHAnsi"/>
                <w:lang w:eastAsia="x-none"/>
              </w:rPr>
              <w:t>on the channel ‘</w:t>
            </w:r>
            <w:r w:rsidR="00AC5E68">
              <w:rPr>
                <w:rFonts w:asciiTheme="minorHAnsi" w:hAnsiTheme="minorHAnsi"/>
                <w:i/>
                <w:lang w:eastAsia="x-none"/>
              </w:rPr>
              <w:t>pChannel</w:t>
            </w:r>
            <w:r w:rsidR="003A60EA"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F547B99" w14:textId="77777777" w:rsidR="00813BD6" w:rsidRPr="00E22969" w:rsidRDefault="00C11702"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F5311" w:rsidRPr="00E22969" w14:paraId="0326E14C" w14:textId="77777777" w:rsidTr="008B33A3">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3345A4DB" w14:textId="77777777" w:rsidR="000F5311" w:rsidRPr="00E22969" w:rsidRDefault="00F309E6"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1D23CB4" w14:textId="77777777" w:rsidR="000F5311" w:rsidRPr="00E22969" w:rsidRDefault="000F5311"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96F8262" w14:textId="79584BCE" w:rsidR="000F5311" w:rsidRPr="00E22969" w:rsidRDefault="000F5311" w:rsidP="008B3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 xml:space="preserve">WSMs N-Header contains ‘WAVE Info Element’ containing ’Channel Number’ indicating </w:t>
            </w:r>
            <w:r w:rsidR="00F309E6" w:rsidRPr="00E22969">
              <w:rPr>
                <w:rFonts w:asciiTheme="minorHAnsi" w:hAnsiTheme="minorHAnsi"/>
                <w:lang w:eastAsia="x-none"/>
              </w:rPr>
              <w:t xml:space="preserve"> ‘</w:t>
            </w:r>
            <w:r w:rsidR="00AC5E68">
              <w:rPr>
                <w:rFonts w:asciiTheme="minorHAnsi" w:hAnsiTheme="minorHAnsi"/>
                <w:i/>
                <w:lang w:eastAsia="x-none"/>
              </w:rPr>
              <w:t>pChannel</w:t>
            </w:r>
            <w:r w:rsidR="00F309E6"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5E9BDE5" w14:textId="77777777" w:rsidR="000F5311" w:rsidRPr="00E22969" w:rsidRDefault="000F5311"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813BD6" w:rsidRPr="00E22969" w14:paraId="30D0EE09"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059DD1B1" w14:textId="77777777" w:rsidR="00813BD6" w:rsidRPr="00E22969" w:rsidRDefault="00F309E6"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8225CF" w14:textId="77777777" w:rsidR="00813BD6" w:rsidRPr="00E22969" w:rsidRDefault="00813BD6" w:rsidP="00813BD6">
            <w:pPr>
              <w:overflowPunct/>
              <w:autoSpaceDE/>
              <w:autoSpaceDN/>
              <w:adjustRightInd/>
              <w:spacing w:after="0" w:line="259" w:lineRule="auto"/>
              <w:contextualSpacing/>
              <w:textAlignment w:val="auto"/>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5F12AA4" w14:textId="6D18EAC4" w:rsidR="00813BD6" w:rsidRPr="00E22969" w:rsidRDefault="003119FB" w:rsidP="00D6726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w:t>
            </w:r>
            <w:r w:rsidR="00575031">
              <w:rPr>
                <w:rFonts w:asciiTheme="minorHAnsi" w:hAnsiTheme="minorHAnsi"/>
                <w:lang w:eastAsia="x-none"/>
              </w:rPr>
              <w:t>sample</w:t>
            </w:r>
            <w:r w:rsidR="000D70C8">
              <w:rPr>
                <w:rFonts w:asciiTheme="minorHAnsi" w:hAnsiTheme="minorHAnsi"/>
                <w:lang w:eastAsia="x-none"/>
              </w:rPr>
              <w:t>s of</w:t>
            </w:r>
            <w:r w:rsidR="00575031">
              <w:rPr>
                <w:rFonts w:asciiTheme="minorHAnsi" w:hAnsiTheme="minorHAnsi"/>
                <w:lang w:eastAsia="x-none"/>
              </w:rPr>
              <w:t xml:space="preserve"> </w:t>
            </w:r>
            <w:r w:rsidR="00813BD6" w:rsidRPr="00E22969">
              <w:rPr>
                <w:rFonts w:asciiTheme="minorHAnsi" w:hAnsiTheme="minorHAnsi"/>
                <w:lang w:eastAsia="x-none"/>
              </w:rPr>
              <w:t>W</w:t>
            </w:r>
            <w:r w:rsidR="00005B59" w:rsidRPr="00E22969">
              <w:rPr>
                <w:rFonts w:asciiTheme="minorHAnsi" w:hAnsiTheme="minorHAnsi"/>
                <w:lang w:eastAsia="x-none"/>
              </w:rPr>
              <w:t>SMs</w:t>
            </w:r>
            <w:r>
              <w:rPr>
                <w:rFonts w:asciiTheme="minorHAnsi" w:hAnsiTheme="minorHAnsi"/>
                <w:lang w:eastAsia="x-none"/>
              </w:rPr>
              <w:t xml:space="preserve"> calculate </w:t>
            </w:r>
            <w:r w:rsidR="00E55D54" w:rsidRPr="00941F13">
              <w:rPr>
                <w:i/>
              </w:rPr>
              <w:t>RPMup</w:t>
            </w:r>
            <w:r w:rsidR="00E55D54">
              <w:rPr>
                <w:rFonts w:asciiTheme="minorHAnsi" w:hAnsiTheme="minorHAnsi"/>
                <w:lang w:eastAsia="x-none"/>
              </w:rPr>
              <w:t xml:space="preserve"> and </w:t>
            </w:r>
            <w:r w:rsidR="00E55D54" w:rsidRPr="00941F13">
              <w:rPr>
                <w:rFonts w:asciiTheme="minorHAnsi" w:hAnsiTheme="minorHAnsi"/>
                <w:i/>
                <w:lang w:eastAsia="x-none"/>
              </w:rPr>
              <w:t>RPMlo</w:t>
            </w:r>
            <w:r w:rsidR="00E55D54">
              <w:rPr>
                <w:rFonts w:asciiTheme="minorHAnsi" w:hAnsiTheme="minorHAnsi"/>
                <w:lang w:eastAsia="x-none"/>
              </w:rPr>
              <w:t xml:space="preserve"> </w:t>
            </w:r>
            <w:r>
              <w:rPr>
                <w:rFonts w:asciiTheme="minorHAnsi" w:hAnsiTheme="minorHAnsi"/>
                <w:lang w:eastAsia="x-none"/>
              </w:rPr>
              <w:t xml:space="preserve">per </w:t>
            </w:r>
            <w:r w:rsidR="00EE746F">
              <w:rPr>
                <w:rFonts w:asciiTheme="minorHAnsi" w:hAnsiTheme="minorHAnsi"/>
                <w:lang w:eastAsia="x-none"/>
              </w:rPr>
              <w:t xml:space="preserve">Section </w:t>
            </w:r>
            <w:r w:rsidR="00575031">
              <w:rPr>
                <w:rFonts w:asciiTheme="minorHAnsi" w:hAnsiTheme="minorHAnsi"/>
                <w:lang w:eastAsia="x-none"/>
              </w:rPr>
              <w:fldChar w:fldCharType="begin"/>
            </w:r>
            <w:r w:rsidR="00575031">
              <w:rPr>
                <w:rFonts w:asciiTheme="minorHAnsi" w:hAnsiTheme="minorHAnsi"/>
                <w:lang w:eastAsia="x-none"/>
              </w:rPr>
              <w:instrText xml:space="preserve"> REF _Ref439778544 \r \h </w:instrText>
            </w:r>
            <w:r w:rsidR="00575031">
              <w:rPr>
                <w:rFonts w:asciiTheme="minorHAnsi" w:hAnsiTheme="minorHAnsi"/>
                <w:lang w:eastAsia="x-none"/>
              </w:rPr>
            </w:r>
            <w:r w:rsidR="00575031">
              <w:rPr>
                <w:rFonts w:asciiTheme="minorHAnsi" w:hAnsiTheme="minorHAnsi"/>
                <w:lang w:eastAsia="x-none"/>
              </w:rPr>
              <w:fldChar w:fldCharType="separate"/>
            </w:r>
            <w:r w:rsidR="00092395">
              <w:rPr>
                <w:rFonts w:asciiTheme="minorHAnsi" w:hAnsiTheme="minorHAnsi"/>
                <w:lang w:eastAsia="x-none"/>
              </w:rPr>
              <w:t>4.1.1.8</w:t>
            </w:r>
            <w:r w:rsidR="00575031">
              <w:rPr>
                <w:rFonts w:asciiTheme="minorHAnsi" w:hAnsiTheme="minorHAnsi"/>
                <w:lang w:eastAsia="x-none"/>
              </w:rPr>
              <w:fldChar w:fldCharType="end"/>
            </w:r>
            <w:r w:rsidR="00575031">
              <w:rPr>
                <w:rFonts w:asciiTheme="minorHAnsi" w:hAnsiTheme="minorHAnsi"/>
                <w:lang w:eastAsia="x-none"/>
              </w:rPr>
              <w:t xml:space="preserve">, </w:t>
            </w:r>
            <w:r w:rsidR="00E55D54">
              <w:rPr>
                <w:rFonts w:asciiTheme="minorHAnsi" w:hAnsiTheme="minorHAnsi"/>
                <w:lang w:eastAsia="x-none"/>
              </w:rPr>
              <w:t xml:space="preserve">and apply the test criteria stated in </w:t>
            </w:r>
            <w:r w:rsidR="00E55D54">
              <w:rPr>
                <w:rFonts w:asciiTheme="minorHAnsi" w:hAnsiTheme="minorHAnsi"/>
                <w:lang w:eastAsia="x-none"/>
              </w:rPr>
              <w:fldChar w:fldCharType="begin"/>
            </w:r>
            <w:r w:rsidR="00E55D54">
              <w:rPr>
                <w:rFonts w:asciiTheme="minorHAnsi" w:hAnsiTheme="minorHAnsi"/>
                <w:lang w:eastAsia="x-none"/>
              </w:rPr>
              <w:instrText xml:space="preserve"> REF _Ref480989952 \r \h </w:instrText>
            </w:r>
            <w:r w:rsidR="00E55D54">
              <w:rPr>
                <w:rFonts w:asciiTheme="minorHAnsi" w:hAnsiTheme="minorHAnsi"/>
                <w:lang w:eastAsia="x-none"/>
              </w:rPr>
            </w:r>
            <w:r w:rsidR="00E55D54">
              <w:rPr>
                <w:rFonts w:asciiTheme="minorHAnsi" w:hAnsiTheme="minorHAnsi"/>
                <w:lang w:eastAsia="x-none"/>
              </w:rPr>
              <w:fldChar w:fldCharType="separate"/>
            </w:r>
            <w:r w:rsidR="00092395">
              <w:rPr>
                <w:rFonts w:asciiTheme="minorHAnsi" w:hAnsiTheme="minorHAnsi"/>
                <w:lang w:eastAsia="x-none"/>
              </w:rPr>
              <w:t>4.1.1.8.1</w:t>
            </w:r>
            <w:r w:rsidR="00E55D54">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FFDA5DD" w14:textId="77777777" w:rsidR="00813BD6" w:rsidRPr="00E22969" w:rsidRDefault="00C11702" w:rsidP="00813BD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15C86" w:rsidRPr="00E22969" w14:paraId="4B049AF2" w14:textId="77777777" w:rsidTr="00D15C86">
        <w:tc>
          <w:tcPr>
            <w:tcW w:w="737" w:type="dxa"/>
            <w:tcBorders>
              <w:top w:val="single" w:sz="3" w:space="0" w:color="auto"/>
              <w:left w:val="single" w:sz="3" w:space="0" w:color="auto"/>
              <w:bottom w:val="single" w:sz="3" w:space="0" w:color="auto"/>
              <w:right w:val="single" w:sz="3" w:space="0" w:color="auto"/>
            </w:tcBorders>
            <w:shd w:val="clear" w:color="auto" w:fill="auto"/>
          </w:tcPr>
          <w:p w14:paraId="5A4889D3" w14:textId="77777777" w:rsidR="00D15C86" w:rsidRPr="00E22969" w:rsidRDefault="007A3DAD"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BDC4ED7" w14:textId="77777777" w:rsidR="00D15C86" w:rsidRPr="00E22969" w:rsidRDefault="00D15C86"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C94E8B" w14:textId="638E4B53" w:rsidR="00D15C86" w:rsidRPr="00E22969" w:rsidRDefault="00F309E6" w:rsidP="00E4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w:t>
            </w:r>
            <w:r w:rsidR="007A3DAD" w:rsidRPr="00E22969">
              <w:rPr>
                <w:rFonts w:asciiTheme="minorHAnsi" w:hAnsiTheme="minorHAnsi"/>
                <w:lang w:eastAsia="x-none"/>
              </w:rPr>
              <w:t>-5</w:t>
            </w:r>
            <w:r w:rsidR="00D15C86" w:rsidRPr="00E22969">
              <w:rPr>
                <w:rFonts w:asciiTheme="minorHAnsi" w:hAnsiTheme="minorHAnsi"/>
                <w:lang w:eastAsia="x-none"/>
              </w:rPr>
              <w:t xml:space="preserve"> </w:t>
            </w:r>
            <w:r w:rsidR="00A1752A" w:rsidRPr="00E22969">
              <w:rPr>
                <w:rFonts w:asciiTheme="minorHAnsi" w:hAnsiTheme="minorHAnsi"/>
                <w:lang w:eastAsia="x-none"/>
              </w:rPr>
              <w:t>for ‘</w:t>
            </w:r>
            <w:r w:rsidR="00AC5E68">
              <w:rPr>
                <w:rFonts w:asciiTheme="minorHAnsi" w:hAnsiTheme="minorHAnsi"/>
                <w:i/>
                <w:lang w:eastAsia="x-none"/>
              </w:rPr>
              <w:t>pChannel</w:t>
            </w:r>
            <w:r w:rsidR="00A1752A" w:rsidRPr="00E22969">
              <w:rPr>
                <w:rFonts w:asciiTheme="minorHAnsi" w:hAnsiTheme="minorHAnsi"/>
                <w:lang w:eastAsia="x-none"/>
              </w:rPr>
              <w:t>’ specified in</w:t>
            </w:r>
            <w:r w:rsidR="00A108F1" w:rsidRPr="00E22969">
              <w:rPr>
                <w:rFonts w:asciiTheme="minorHAnsi" w:hAnsiTheme="minorHAnsi"/>
                <w:lang w:eastAsia="x-none"/>
              </w:rPr>
              <w:t xml:space="preserve"> the </w:t>
            </w:r>
            <w:r w:rsidR="004A06F5">
              <w:rPr>
                <w:rFonts w:asciiTheme="minorHAnsi" w:hAnsiTheme="minorHAnsi"/>
                <w:lang w:eastAsia="x-none"/>
              </w:rPr>
              <w:t xml:space="preserve">Section </w:t>
            </w:r>
            <w:r w:rsidR="004A06F5">
              <w:rPr>
                <w:rFonts w:asciiTheme="minorHAnsi" w:hAnsiTheme="minorHAnsi"/>
                <w:lang w:eastAsia="x-none"/>
              </w:rPr>
              <w:fldChar w:fldCharType="begin"/>
            </w:r>
            <w:r w:rsidR="004A06F5">
              <w:rPr>
                <w:rFonts w:asciiTheme="minorHAnsi" w:hAnsiTheme="minorHAnsi"/>
                <w:lang w:eastAsia="x-none"/>
              </w:rPr>
              <w:instrText xml:space="preserve"> REF _Ref434842209 \r \h </w:instrText>
            </w:r>
            <w:r w:rsidR="004A06F5">
              <w:rPr>
                <w:rFonts w:asciiTheme="minorHAnsi" w:hAnsiTheme="minorHAnsi"/>
                <w:lang w:eastAsia="x-none"/>
              </w:rPr>
            </w:r>
            <w:r w:rsidR="004A06F5">
              <w:rPr>
                <w:rFonts w:asciiTheme="minorHAnsi" w:hAnsiTheme="minorHAnsi"/>
                <w:lang w:eastAsia="x-none"/>
              </w:rPr>
              <w:fldChar w:fldCharType="separate"/>
            </w:r>
            <w:r w:rsidR="00092395">
              <w:rPr>
                <w:rFonts w:asciiTheme="minorHAnsi" w:hAnsiTheme="minorHAnsi"/>
                <w:lang w:eastAsia="x-none"/>
              </w:rPr>
              <w:t>4.1.1.1</w:t>
            </w:r>
            <w:r w:rsidR="004A06F5">
              <w:rPr>
                <w:rFonts w:asciiTheme="minorHAnsi" w:hAnsiTheme="minorHAnsi"/>
                <w:lang w:eastAsia="x-none"/>
              </w:rPr>
              <w:fldChar w:fldCharType="end"/>
            </w:r>
            <w:r w:rsidR="00E471B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ED70C6D" w14:textId="77777777" w:rsidR="00D15C86" w:rsidRPr="00E22969" w:rsidRDefault="00D15C86" w:rsidP="008B33A3">
            <w:pPr>
              <w:overflowPunct/>
              <w:autoSpaceDE/>
              <w:autoSpaceDN/>
              <w:adjustRightInd/>
              <w:spacing w:after="0" w:line="259" w:lineRule="auto"/>
              <w:contextualSpacing/>
              <w:textAlignment w:val="auto"/>
              <w:rPr>
                <w:rFonts w:asciiTheme="minorHAnsi" w:hAnsiTheme="minorHAnsi"/>
                <w:lang w:eastAsia="x-none"/>
              </w:rPr>
            </w:pPr>
          </w:p>
        </w:tc>
      </w:tr>
    </w:tbl>
    <w:p w14:paraId="0AB91EBE" w14:textId="77777777" w:rsidR="00C11702" w:rsidRPr="00E22969" w:rsidRDefault="00C11702" w:rsidP="00C11702"/>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C11702" w:rsidRPr="00E22969" w14:paraId="3BCAFB00"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ADD16EB" w14:textId="77777777" w:rsidR="00C11702" w:rsidRPr="00E22969" w:rsidRDefault="00C11702" w:rsidP="00C1170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EC5228C" w14:textId="77777777" w:rsidR="00C11702" w:rsidRPr="00E22969" w:rsidRDefault="00C11702" w:rsidP="00C11702">
            <w:pPr>
              <w:overflowPunct/>
              <w:autoSpaceDE/>
              <w:autoSpaceDN/>
              <w:adjustRightInd/>
              <w:spacing w:after="0"/>
              <w:textAlignment w:val="auto"/>
            </w:pPr>
            <w:r w:rsidRPr="00E22969">
              <w:t>TP-16093-WSM-COM-BV-02</w:t>
            </w:r>
          </w:p>
        </w:tc>
      </w:tr>
      <w:tr w:rsidR="00C11702" w:rsidRPr="00E22969" w14:paraId="3B79D143"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50BF3EE" w14:textId="77777777" w:rsidR="00C11702" w:rsidRPr="00E22969" w:rsidRDefault="00C11702" w:rsidP="00C1170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699F5DB" w14:textId="24BD5C5F" w:rsidR="00C11702" w:rsidRPr="00E22969" w:rsidRDefault="00C11702" w:rsidP="00DC2B0A">
            <w:pPr>
              <w:overflowPunct/>
              <w:autoSpaceDE/>
              <w:autoSpaceDN/>
              <w:adjustRightInd/>
              <w:spacing w:after="0"/>
              <w:textAlignment w:val="auto"/>
            </w:pPr>
            <w:r w:rsidRPr="00E22969">
              <w:t>Verify that the IUT will receive WSMs in continu</w:t>
            </w:r>
            <w:r w:rsidR="00DC2B0A" w:rsidRPr="00E22969">
              <w:t>ous operation on a selected channel</w:t>
            </w:r>
            <w:r w:rsidR="00AF0903">
              <w:t>.</w:t>
            </w:r>
          </w:p>
        </w:tc>
      </w:tr>
      <w:tr w:rsidR="00C11702" w:rsidRPr="00E22969" w14:paraId="44F96D5A"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B5DD719" w14:textId="77777777" w:rsidR="00C11702" w:rsidRPr="00E22969" w:rsidRDefault="00C11702" w:rsidP="00C1170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A11B92A" w14:textId="77777777" w:rsidR="00C11702" w:rsidRPr="00E22969" w:rsidRDefault="00344084" w:rsidP="00C11702">
            <w:pPr>
              <w:overflowPunct/>
              <w:autoSpaceDE/>
              <w:autoSpaceDN/>
              <w:adjustRightInd/>
              <w:spacing w:after="0"/>
              <w:textAlignment w:val="auto"/>
            </w:pPr>
            <w:r w:rsidRPr="00E22969">
              <w:t>TC1</w:t>
            </w:r>
          </w:p>
        </w:tc>
      </w:tr>
      <w:tr w:rsidR="00C11702" w:rsidRPr="00E22969" w14:paraId="3BA70A33"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FE50185" w14:textId="77777777" w:rsidR="00C11702" w:rsidRPr="00E22969" w:rsidRDefault="00C11702" w:rsidP="00C1170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F780D66" w14:textId="35D64A60" w:rsidR="00C11702" w:rsidRPr="00E22969" w:rsidRDefault="00C11702" w:rsidP="00DC2B0A">
            <w:pPr>
              <w:overflowPunct/>
              <w:autoSpaceDE/>
              <w:autoSpaceDN/>
              <w:adjustRightInd/>
              <w:spacing w:after="0"/>
              <w:textAlignment w:val="auto"/>
            </w:pPr>
          </w:p>
        </w:tc>
      </w:tr>
      <w:tr w:rsidR="00C11702" w:rsidRPr="00E22969" w14:paraId="3A797646"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23F2205" w14:textId="77777777" w:rsidR="00C11702" w:rsidRPr="00E22969" w:rsidRDefault="00C11702" w:rsidP="00C1170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B08C4FA" w14:textId="2C576D09" w:rsidR="00C11702" w:rsidRPr="00E22969" w:rsidRDefault="00C11702" w:rsidP="00C11702">
            <w:pPr>
              <w:overflowPunct/>
              <w:autoSpaceDE/>
              <w:autoSpaceDN/>
              <w:adjustRightInd/>
              <w:spacing w:after="0"/>
              <w:textAlignment w:val="auto"/>
            </w:pPr>
          </w:p>
        </w:tc>
      </w:tr>
      <w:tr w:rsidR="00C11702" w:rsidRPr="00E22969" w14:paraId="343FB3F9" w14:textId="77777777" w:rsidTr="00C1170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0BB31E5" w14:textId="77777777" w:rsidR="00C11702" w:rsidRPr="00E22969" w:rsidRDefault="00C11702" w:rsidP="00C1170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8760F90" w14:textId="30FEB050" w:rsidR="00C11702" w:rsidRPr="00E22969" w:rsidRDefault="00C11702" w:rsidP="00C11702">
            <w:pPr>
              <w:pStyle w:val="NoSpacing"/>
              <w:rPr>
                <w:szCs w:val="20"/>
              </w:rPr>
            </w:pPr>
          </w:p>
        </w:tc>
      </w:tr>
      <w:tr w:rsidR="00C11702" w:rsidRPr="00E22969" w14:paraId="0473B36E"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AE814D4" w14:textId="77777777" w:rsidR="00C11702" w:rsidRPr="00E22969" w:rsidRDefault="00C11702" w:rsidP="00C11702">
            <w:pPr>
              <w:overflowPunct/>
              <w:autoSpaceDE/>
              <w:autoSpaceDN/>
              <w:adjustRightInd/>
              <w:spacing w:after="0"/>
              <w:jc w:val="center"/>
              <w:textAlignment w:val="auto"/>
              <w:rPr>
                <w:b/>
              </w:rPr>
            </w:pPr>
            <w:r w:rsidRPr="00E22969">
              <w:rPr>
                <w:b/>
              </w:rPr>
              <w:t>Pre-test conditions</w:t>
            </w:r>
          </w:p>
        </w:tc>
      </w:tr>
      <w:tr w:rsidR="00C11702" w:rsidRPr="00E22969" w14:paraId="0C7A7188"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65B72F17" w14:textId="77777777" w:rsidR="00C11702" w:rsidRPr="00E22969" w:rsidRDefault="00C11702" w:rsidP="00DD37E3">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3F968509" w14:textId="5EB9E88F" w:rsidR="001A1BF8" w:rsidRPr="00E22969" w:rsidRDefault="001A1BF8" w:rsidP="00A01BDB">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lastRenderedPageBreak/>
              <w:t xml:space="preserve">The WAVE Host is transmitting </w:t>
            </w:r>
            <w:r w:rsidR="00EE746F">
              <w:rPr>
                <w:rFonts w:asciiTheme="minorHAnsi" w:hAnsiTheme="minorHAnsi"/>
                <w:lang w:eastAsia="x-none"/>
              </w:rPr>
              <w:t xml:space="preserve">on a channel </w:t>
            </w:r>
            <w:r w:rsidR="00EE746F" w:rsidRPr="00E22969">
              <w:rPr>
                <w:rFonts w:asciiTheme="minorHAnsi" w:hAnsiTheme="minorHAnsi"/>
                <w:lang w:eastAsia="x-none"/>
              </w:rPr>
              <w:t>‘</w:t>
            </w:r>
            <w:r w:rsidR="00AC5E68">
              <w:rPr>
                <w:rFonts w:asciiTheme="minorHAnsi" w:hAnsiTheme="minorHAnsi"/>
                <w:i/>
                <w:lang w:eastAsia="x-none"/>
              </w:rPr>
              <w:t>pChannel</w:t>
            </w:r>
            <w:r w:rsidR="00EE746F" w:rsidRPr="00E22969">
              <w:rPr>
                <w:rFonts w:asciiTheme="minorHAnsi" w:hAnsiTheme="minorHAnsi"/>
                <w:lang w:eastAsia="x-none"/>
              </w:rPr>
              <w:t>’</w:t>
            </w:r>
            <w:r w:rsidR="00EE746F">
              <w:rPr>
                <w:rFonts w:asciiTheme="minorHAnsi" w:hAnsiTheme="minorHAnsi"/>
                <w:lang w:eastAsia="x-none"/>
              </w:rPr>
              <w:t xml:space="preserve"> in continuous mode messages</w:t>
            </w:r>
            <w:r w:rsidR="00EE746F" w:rsidRPr="00E22969">
              <w:rPr>
                <w:b/>
                <w:i/>
              </w:rPr>
              <w:t xml:space="preserve"> </w:t>
            </w:r>
            <w:r w:rsidR="001D1017" w:rsidRPr="00E22969">
              <w:rPr>
                <w:b/>
                <w:i/>
              </w:rPr>
              <w:t>WSM_nExt_ch</w:t>
            </w:r>
            <w:r w:rsidR="001D1017" w:rsidRPr="00E22969">
              <w:rPr>
                <w:rFonts w:asciiTheme="minorHAnsi" w:hAnsiTheme="minorHAnsi"/>
                <w:lang w:eastAsia="x-none"/>
              </w:rPr>
              <w:t xml:space="preserve"> </w:t>
            </w:r>
            <w:r w:rsidR="00346ABF" w:rsidRPr="00E22969">
              <w:rPr>
                <w:rFonts w:asciiTheme="minorHAnsi" w:hAnsiTheme="minorHAnsi"/>
                <w:lang w:eastAsia="x-none"/>
              </w:rPr>
              <w:t xml:space="preserve"> defined in </w:t>
            </w:r>
            <w:r w:rsidR="009C1F02" w:rsidRPr="00E22969">
              <w:rPr>
                <w:rFonts w:asciiTheme="minorHAnsi" w:hAnsiTheme="minorHAnsi"/>
                <w:lang w:eastAsia="x-none"/>
              </w:rPr>
              <w:fldChar w:fldCharType="begin"/>
            </w:r>
            <w:r w:rsidR="009C1F02" w:rsidRPr="00E22969">
              <w:rPr>
                <w:rFonts w:asciiTheme="minorHAnsi" w:hAnsiTheme="minorHAnsi"/>
                <w:lang w:eastAsia="x-none"/>
              </w:rPr>
              <w:instrText xml:space="preserve"> REF _Ref435449013 \h </w:instrText>
            </w:r>
            <w:r w:rsidR="009C1F02" w:rsidRPr="00E22969">
              <w:rPr>
                <w:rFonts w:asciiTheme="minorHAnsi" w:hAnsiTheme="minorHAnsi"/>
                <w:lang w:eastAsia="x-none"/>
              </w:rPr>
            </w:r>
            <w:r w:rsidR="009C1F02" w:rsidRPr="00E22969">
              <w:rPr>
                <w:rFonts w:asciiTheme="minorHAnsi" w:hAnsiTheme="minorHAnsi"/>
                <w:lang w:eastAsia="x-none"/>
              </w:rPr>
              <w:fldChar w:fldCharType="separate"/>
            </w:r>
            <w:ins w:id="259" w:author="Dmitri.Khijniak@7Layers.com" w:date="2017-07-25T16:40:00Z">
              <w:r w:rsidR="00092395" w:rsidRPr="00E22969">
                <w:t xml:space="preserve">Table </w:t>
              </w:r>
              <w:r w:rsidR="00092395">
                <w:rPr>
                  <w:noProof/>
                </w:rPr>
                <w:t>7</w:t>
              </w:r>
              <w:r w:rsidR="00092395" w:rsidRPr="00E22969">
                <w:noBreakHyphen/>
              </w:r>
              <w:r w:rsidR="00092395">
                <w:rPr>
                  <w:noProof/>
                </w:rPr>
                <w:t>3</w:t>
              </w:r>
            </w:ins>
            <w:del w:id="260"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3</w:delText>
              </w:r>
            </w:del>
            <w:r w:rsidR="009C1F02" w:rsidRPr="00E22969">
              <w:rPr>
                <w:rFonts w:asciiTheme="minorHAnsi" w:hAnsiTheme="minorHAnsi"/>
                <w:lang w:eastAsia="x-none"/>
              </w:rPr>
              <w:fldChar w:fldCharType="end"/>
            </w:r>
            <w:r w:rsidR="00346ABF" w:rsidRPr="00E22969">
              <w:rPr>
                <w:rFonts w:asciiTheme="minorHAnsi" w:hAnsiTheme="minorHAnsi"/>
                <w:lang w:eastAsia="x-none"/>
              </w:rPr>
              <w:t xml:space="preserve"> </w:t>
            </w:r>
            <w:r w:rsidR="007B3C28" w:rsidRPr="00E22969">
              <w:rPr>
                <w:rFonts w:asciiTheme="minorHAnsi" w:hAnsiTheme="minorHAnsi"/>
                <w:lang w:eastAsia="x-none"/>
              </w:rPr>
              <w:t>with an average rate ‘</w:t>
            </w:r>
            <w:r w:rsidR="001B1CD9">
              <w:rPr>
                <w:rFonts w:asciiTheme="minorHAnsi" w:hAnsiTheme="minorHAnsi"/>
                <w:i/>
                <w:lang w:eastAsia="x-none"/>
              </w:rPr>
              <w:t>pWSMRepeatRate</w:t>
            </w:r>
            <w:r w:rsidR="007B3C28" w:rsidRPr="00E22969">
              <w:rPr>
                <w:rFonts w:asciiTheme="minorHAnsi" w:hAnsiTheme="minorHAnsi"/>
                <w:lang w:eastAsia="x-none"/>
              </w:rPr>
              <w:t>’</w:t>
            </w:r>
          </w:p>
        </w:tc>
      </w:tr>
      <w:tr w:rsidR="00C11702" w:rsidRPr="00E22969" w14:paraId="5E3C5DF9" w14:textId="77777777" w:rsidTr="00C1170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06217EA" w14:textId="77777777" w:rsidR="00C11702" w:rsidRPr="00E22969" w:rsidRDefault="00C11702" w:rsidP="00C11702">
            <w:pPr>
              <w:overflowPunct/>
              <w:autoSpaceDE/>
              <w:autoSpaceDN/>
              <w:adjustRightInd/>
              <w:spacing w:after="0"/>
              <w:jc w:val="center"/>
              <w:textAlignment w:val="auto"/>
              <w:rPr>
                <w:b/>
              </w:rPr>
            </w:pPr>
            <w:r w:rsidRPr="00E22969">
              <w:rPr>
                <w:b/>
              </w:rPr>
              <w:lastRenderedPageBreak/>
              <w:t>Test Sequence</w:t>
            </w:r>
          </w:p>
        </w:tc>
      </w:tr>
      <w:tr w:rsidR="00C11702" w:rsidRPr="00E22969" w14:paraId="019222C7" w14:textId="77777777" w:rsidTr="00C11702">
        <w:tc>
          <w:tcPr>
            <w:tcW w:w="737" w:type="dxa"/>
            <w:tcBorders>
              <w:top w:val="single" w:sz="3" w:space="0" w:color="auto"/>
              <w:left w:val="single" w:sz="3" w:space="0" w:color="auto"/>
              <w:bottom w:val="single" w:sz="3" w:space="0" w:color="auto"/>
              <w:right w:val="single" w:sz="3" w:space="0" w:color="auto"/>
            </w:tcBorders>
            <w:shd w:val="clear" w:color="auto" w:fill="auto"/>
          </w:tcPr>
          <w:p w14:paraId="4CEDFDDC" w14:textId="77777777" w:rsidR="00C11702" w:rsidRPr="00E22969" w:rsidRDefault="00C11702" w:rsidP="00C1170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130CA0B" w14:textId="77777777" w:rsidR="00C11702" w:rsidRPr="00E22969" w:rsidRDefault="00C11702" w:rsidP="00C1170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7C40222" w14:textId="77777777" w:rsidR="00C11702" w:rsidRPr="00E22969" w:rsidRDefault="00C11702" w:rsidP="00C11702">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9288AD" w14:textId="77777777" w:rsidR="00C11702" w:rsidRPr="00E22969" w:rsidRDefault="00C11702" w:rsidP="00C11702">
            <w:pPr>
              <w:overflowPunct/>
              <w:autoSpaceDE/>
              <w:autoSpaceDN/>
              <w:adjustRightInd/>
              <w:spacing w:after="0" w:line="259" w:lineRule="auto"/>
              <w:contextualSpacing/>
              <w:textAlignment w:val="auto"/>
              <w:rPr>
                <w:b/>
              </w:rPr>
            </w:pPr>
            <w:r w:rsidRPr="00E22969">
              <w:rPr>
                <w:b/>
              </w:rPr>
              <w:t>Verdict</w:t>
            </w:r>
          </w:p>
        </w:tc>
      </w:tr>
      <w:tr w:rsidR="00C11702" w:rsidRPr="00E22969" w14:paraId="082C2918" w14:textId="77777777" w:rsidTr="007765BA">
        <w:tc>
          <w:tcPr>
            <w:tcW w:w="737" w:type="dxa"/>
            <w:tcBorders>
              <w:top w:val="single" w:sz="3" w:space="0" w:color="auto"/>
              <w:left w:val="single" w:sz="3" w:space="0" w:color="auto"/>
              <w:bottom w:val="single" w:sz="3" w:space="0" w:color="auto"/>
              <w:right w:val="single" w:sz="3" w:space="0" w:color="auto"/>
            </w:tcBorders>
            <w:shd w:val="clear" w:color="auto" w:fill="auto"/>
          </w:tcPr>
          <w:p w14:paraId="5E4CDC2C" w14:textId="77777777" w:rsidR="00C11702" w:rsidRPr="00E22969" w:rsidRDefault="00C11702"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5A76072" w14:textId="77777777" w:rsidR="00C11702" w:rsidRPr="00E22969" w:rsidRDefault="00C11702"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12BE043" w14:textId="16855F4E" w:rsidR="00C11702" w:rsidRPr="00E22969" w:rsidRDefault="00344084" w:rsidP="0081433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receive WSMs in continuous operation on </w:t>
            </w:r>
            <w:r w:rsidR="00B443B7">
              <w:rPr>
                <w:rFonts w:asciiTheme="minorHAnsi" w:hAnsiTheme="minorHAnsi"/>
                <w:lang w:eastAsia="x-none"/>
              </w:rPr>
              <w:t xml:space="preserve">a fixed </w:t>
            </w:r>
            <w:r w:rsidRPr="00E22969">
              <w:rPr>
                <w:rFonts w:asciiTheme="minorHAnsi" w:hAnsiTheme="minorHAnsi"/>
                <w:lang w:eastAsia="x-none"/>
              </w:rPr>
              <w:t>channel ‘</w:t>
            </w:r>
            <w:r w:rsidR="00AC5E68">
              <w:rPr>
                <w:rFonts w:asciiTheme="minorHAnsi" w:hAnsiTheme="minorHAnsi"/>
                <w:i/>
                <w:lang w:eastAsia="x-none"/>
              </w:rPr>
              <w:t>pChannel</w:t>
            </w:r>
            <w:r w:rsidRPr="00E22969">
              <w:rPr>
                <w:rFonts w:asciiTheme="minorHAnsi" w:hAnsiTheme="minorHAnsi"/>
                <w:lang w:eastAsia="x-none"/>
              </w:rPr>
              <w:t>’</w:t>
            </w:r>
            <w:r w:rsidR="00DD0DB0" w:rsidRPr="00E22969">
              <w:rPr>
                <w:rFonts w:asciiTheme="minorHAnsi" w:hAnsiTheme="minorHAnsi"/>
                <w:lang w:eastAsia="x-none"/>
              </w:rPr>
              <w:t xml:space="preserve"> with</w:t>
            </w:r>
            <w:r w:rsidR="00814330" w:rsidRPr="00E22969">
              <w:rPr>
                <w:rFonts w:asciiTheme="minorHAnsi" w:hAnsiTheme="minorHAnsi"/>
                <w:lang w:eastAsia="x-none"/>
              </w:rPr>
              <w:t xml:space="preserve"> </w:t>
            </w:r>
            <w:r w:rsidR="00DD0DB0" w:rsidRPr="00E22969">
              <w:rPr>
                <w:rFonts w:asciiTheme="minorHAnsi" w:hAnsiTheme="minorHAnsi"/>
                <w:lang w:eastAsia="x-none"/>
              </w:rPr>
              <w:t>‘</w:t>
            </w:r>
            <w:r w:rsidR="001B1CD9">
              <w:rPr>
                <w:rFonts w:asciiTheme="minorHAnsi" w:hAnsiTheme="minorHAnsi"/>
                <w:i/>
                <w:lang w:eastAsia="x-none"/>
              </w:rPr>
              <w:t>pPSID</w:t>
            </w:r>
            <w:r w:rsidR="00DD0DB0"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B4744EE" w14:textId="77777777" w:rsidR="00C11702" w:rsidRPr="00E22969" w:rsidRDefault="00C11702" w:rsidP="00C11702">
            <w:pPr>
              <w:overflowPunct/>
              <w:autoSpaceDE/>
              <w:autoSpaceDN/>
              <w:adjustRightInd/>
              <w:spacing w:after="0" w:line="259" w:lineRule="auto"/>
              <w:contextualSpacing/>
              <w:textAlignment w:val="auto"/>
              <w:rPr>
                <w:rFonts w:asciiTheme="minorHAnsi" w:hAnsiTheme="minorHAnsi"/>
                <w:lang w:eastAsia="x-none"/>
              </w:rPr>
            </w:pPr>
          </w:p>
        </w:tc>
      </w:tr>
      <w:tr w:rsidR="00C47B60" w:rsidRPr="00E22969" w14:paraId="4FE6723A" w14:textId="77777777" w:rsidTr="008B33A3">
        <w:tc>
          <w:tcPr>
            <w:tcW w:w="737" w:type="dxa"/>
            <w:tcBorders>
              <w:top w:val="single" w:sz="3" w:space="0" w:color="auto"/>
              <w:left w:val="single" w:sz="3" w:space="0" w:color="auto"/>
              <w:bottom w:val="single" w:sz="3" w:space="0" w:color="auto"/>
              <w:right w:val="single" w:sz="3" w:space="0" w:color="auto"/>
            </w:tcBorders>
            <w:shd w:val="clear" w:color="auto" w:fill="auto"/>
          </w:tcPr>
          <w:p w14:paraId="21312DE6"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6BAA286" w14:textId="2E62A2FB" w:rsidR="00C47B60" w:rsidRPr="00E22969" w:rsidRDefault="00CE687E" w:rsidP="008B33A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0F9E3F1" w14:textId="15A60011"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WSMs are transmitted continuously on channel ‘</w:t>
            </w:r>
            <w:r w:rsidR="00AC5E68">
              <w:rPr>
                <w:rFonts w:asciiTheme="minorHAnsi" w:hAnsiTheme="minorHAnsi"/>
                <w: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DAA78BB"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p>
        </w:tc>
      </w:tr>
      <w:tr w:rsidR="00C47B60" w:rsidRPr="00E22969" w14:paraId="56B2E84E" w14:textId="77777777" w:rsidTr="008B33A3">
        <w:tc>
          <w:tcPr>
            <w:tcW w:w="737" w:type="dxa"/>
            <w:tcBorders>
              <w:top w:val="single" w:sz="3" w:space="0" w:color="auto"/>
              <w:left w:val="single" w:sz="3" w:space="0" w:color="auto"/>
              <w:bottom w:val="single" w:sz="3" w:space="0" w:color="auto"/>
              <w:right w:val="single" w:sz="3" w:space="0" w:color="auto"/>
            </w:tcBorders>
            <w:shd w:val="clear" w:color="auto" w:fill="auto"/>
          </w:tcPr>
          <w:p w14:paraId="56B9022C"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95296E" w14:textId="1520C477" w:rsidR="00C47B60" w:rsidRPr="00E22969" w:rsidRDefault="00CE687E" w:rsidP="008B33A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F631376" w14:textId="1C5D3FA7" w:rsidR="00C47B60" w:rsidRPr="00E22969" w:rsidRDefault="00C47B60" w:rsidP="00C4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WSMs N-Header contains ‘WAVE Info Element’ containing ’Channel Number’ indicated ‘</w:t>
            </w:r>
            <w:r w:rsidR="00AC5E68">
              <w:rPr>
                <w:rFonts w:asciiTheme="minorHAnsi" w:hAnsiTheme="minorHAnsi"/>
                <w: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6EE800B"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p>
        </w:tc>
      </w:tr>
      <w:tr w:rsidR="00C47B60" w:rsidRPr="00E22969" w14:paraId="00F9E581" w14:textId="77777777" w:rsidTr="008B33A3">
        <w:tc>
          <w:tcPr>
            <w:tcW w:w="737" w:type="dxa"/>
            <w:tcBorders>
              <w:top w:val="single" w:sz="3" w:space="0" w:color="auto"/>
              <w:left w:val="single" w:sz="3" w:space="0" w:color="auto"/>
              <w:bottom w:val="single" w:sz="3" w:space="0" w:color="auto"/>
              <w:right w:val="single" w:sz="3" w:space="0" w:color="auto"/>
            </w:tcBorders>
            <w:shd w:val="clear" w:color="auto" w:fill="auto"/>
          </w:tcPr>
          <w:p w14:paraId="2886EF06"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B8C883A" w14:textId="04B17154" w:rsidR="00C47B60" w:rsidRPr="00E22969" w:rsidRDefault="00CE687E" w:rsidP="008B33A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9530B1D"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WSMs contains ProviderServiceIdentifier indicating ‘PSID’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1DE1C8B" w14:textId="77777777" w:rsidR="00C47B60" w:rsidRPr="00E22969" w:rsidRDefault="00C47B60" w:rsidP="008B33A3">
            <w:pPr>
              <w:overflowPunct/>
              <w:autoSpaceDE/>
              <w:autoSpaceDN/>
              <w:adjustRightInd/>
              <w:spacing w:after="0" w:line="259" w:lineRule="auto"/>
              <w:contextualSpacing/>
              <w:textAlignment w:val="auto"/>
              <w:rPr>
                <w:rFonts w:asciiTheme="minorHAnsi" w:hAnsiTheme="minorHAnsi"/>
                <w:lang w:eastAsia="x-none"/>
              </w:rPr>
            </w:pPr>
          </w:p>
        </w:tc>
      </w:tr>
      <w:tr w:rsidR="00C11702" w:rsidRPr="00E22969" w14:paraId="40351DD5" w14:textId="77777777" w:rsidTr="007765BA">
        <w:tc>
          <w:tcPr>
            <w:tcW w:w="737" w:type="dxa"/>
            <w:tcBorders>
              <w:top w:val="single" w:sz="3" w:space="0" w:color="auto"/>
              <w:left w:val="single" w:sz="3" w:space="0" w:color="auto"/>
              <w:bottom w:val="single" w:sz="3" w:space="0" w:color="auto"/>
              <w:right w:val="single" w:sz="3" w:space="0" w:color="auto"/>
            </w:tcBorders>
            <w:shd w:val="clear" w:color="auto" w:fill="auto"/>
          </w:tcPr>
          <w:p w14:paraId="0DE633A6" w14:textId="77777777" w:rsidR="00C11702" w:rsidRPr="00E22969" w:rsidRDefault="00C47B60"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3581A1B" w14:textId="35052848" w:rsidR="00C11702" w:rsidRPr="00E22969" w:rsidRDefault="00CE687E" w:rsidP="00C1170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5EE68FE" w14:textId="405FBB57" w:rsidR="00C11702" w:rsidRPr="00E22969" w:rsidRDefault="00D800A7" w:rsidP="007B3C2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WSMs </w:t>
            </w:r>
            <w:r w:rsidR="007B3C28" w:rsidRPr="00E22969">
              <w:rPr>
                <w:rFonts w:asciiTheme="minorHAnsi" w:hAnsiTheme="minorHAnsi"/>
                <w:lang w:eastAsia="x-none"/>
              </w:rPr>
              <w:t xml:space="preserve">are </w:t>
            </w:r>
            <w:r w:rsidRPr="00E22969">
              <w:rPr>
                <w:rFonts w:asciiTheme="minorHAnsi" w:hAnsiTheme="minorHAnsi"/>
                <w:lang w:eastAsia="x-none"/>
              </w:rPr>
              <w:t xml:space="preserve">transmitted continuously </w:t>
            </w:r>
            <w:r w:rsidR="007B3C28" w:rsidRPr="00E22969">
              <w:rPr>
                <w:rFonts w:asciiTheme="minorHAnsi" w:hAnsiTheme="minorHAnsi"/>
                <w:lang w:eastAsia="x-none"/>
              </w:rPr>
              <w:t>with an average rate ‘</w:t>
            </w:r>
            <w:r w:rsidR="001B1CD9">
              <w:rPr>
                <w:rFonts w:asciiTheme="minorHAnsi" w:hAnsiTheme="minorHAnsi"/>
                <w:i/>
                <w:lang w:eastAsia="x-none"/>
              </w:rPr>
              <w:t>pWSMRepeatRate</w:t>
            </w:r>
            <w:r w:rsidR="007B3C2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63EBF13" w14:textId="77777777" w:rsidR="00C11702" w:rsidRPr="00E22969" w:rsidRDefault="00C11702" w:rsidP="00C11702">
            <w:pPr>
              <w:overflowPunct/>
              <w:autoSpaceDE/>
              <w:autoSpaceDN/>
              <w:adjustRightInd/>
              <w:spacing w:after="0" w:line="259" w:lineRule="auto"/>
              <w:contextualSpacing/>
              <w:textAlignment w:val="auto"/>
              <w:rPr>
                <w:rFonts w:asciiTheme="minorHAnsi" w:hAnsiTheme="minorHAnsi"/>
                <w:lang w:eastAsia="x-none"/>
              </w:rPr>
            </w:pPr>
          </w:p>
        </w:tc>
      </w:tr>
      <w:tr w:rsidR="00C11702" w:rsidRPr="00E22969" w14:paraId="5AC0D7CC" w14:textId="77777777" w:rsidTr="007765BA">
        <w:tc>
          <w:tcPr>
            <w:tcW w:w="737" w:type="dxa"/>
            <w:tcBorders>
              <w:top w:val="single" w:sz="3" w:space="0" w:color="auto"/>
              <w:left w:val="single" w:sz="3" w:space="0" w:color="auto"/>
              <w:bottom w:val="single" w:sz="3" w:space="0" w:color="auto"/>
              <w:right w:val="single" w:sz="3" w:space="0" w:color="auto"/>
            </w:tcBorders>
            <w:shd w:val="clear" w:color="auto" w:fill="auto"/>
          </w:tcPr>
          <w:p w14:paraId="50C65DBA" w14:textId="77777777" w:rsidR="00C11702" w:rsidRPr="00E22969" w:rsidRDefault="00CB5454"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506913E" w14:textId="77777777" w:rsidR="00C11702" w:rsidRPr="00E22969" w:rsidRDefault="00943AAD"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FEEE36" w14:textId="6D6B8244" w:rsidR="00C11702" w:rsidRPr="00E22969" w:rsidRDefault="000D70C8" w:rsidP="00EA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t>
            </w:r>
            <w:r w:rsidRPr="00E22969">
              <w:rPr>
                <w:rFonts w:asciiTheme="minorHAnsi" w:hAnsiTheme="minorHAnsi"/>
                <w:lang w:eastAsia="x-none"/>
              </w:rPr>
              <w:t>WSMs</w:t>
            </w:r>
            <w:r>
              <w:rPr>
                <w:rFonts w:asciiTheme="minorHAnsi" w:hAnsiTheme="minorHAnsi"/>
                <w:lang w:eastAsia="x-none"/>
              </w:rPr>
              <w:t xml:space="preserve"> calculate </w:t>
            </w:r>
            <w:r w:rsidRPr="001F6C63">
              <w:rPr>
                <w:i/>
              </w:rPr>
              <w:t>RPMup</w:t>
            </w:r>
            <w:r>
              <w:rPr>
                <w:rFonts w:asciiTheme="minorHAnsi" w:hAnsiTheme="minorHAnsi"/>
                <w:lang w:eastAsia="x-none"/>
              </w:rPr>
              <w:t xml:space="preserve"> and </w:t>
            </w:r>
            <w:r w:rsidRPr="001F6C63">
              <w:rPr>
                <w:rFonts w:asciiTheme="minorHAnsi" w:hAnsiTheme="minorHAnsi"/>
                <w:i/>
                <w:lang w:eastAsia="x-none"/>
              </w:rPr>
              <w:t>RPMlo</w:t>
            </w:r>
            <w:r>
              <w:rPr>
                <w:rFonts w:asciiTheme="minorHAnsi" w:hAnsiTheme="minorHAnsi"/>
                <w:lang w:eastAsia="x-none"/>
              </w:rPr>
              <w:t xml:space="preserve">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092395">
              <w:rPr>
                <w:rFonts w:asciiTheme="minorHAnsi" w:hAnsiTheme="minorHAnsi"/>
                <w:lang w:eastAsia="x-none"/>
              </w:rPr>
              <w:t>4.1.1.8</w:t>
            </w:r>
            <w:r>
              <w:rPr>
                <w:rFonts w:asciiTheme="minorHAnsi" w:hAnsiTheme="minorHAnsi"/>
                <w:lang w:eastAsia="x-none"/>
              </w:rPr>
              <w:fldChar w:fldCharType="end"/>
            </w:r>
            <w:r>
              <w:rPr>
                <w:rFonts w:asciiTheme="minorHAnsi" w:hAnsiTheme="minorHAnsi"/>
                <w:lang w:eastAsia="x-none"/>
              </w:rPr>
              <w:t xml:space="preserve">, and apply the test criteria stated in </w:t>
            </w:r>
            <w:r>
              <w:rPr>
                <w:rFonts w:asciiTheme="minorHAnsi" w:hAnsiTheme="minorHAnsi"/>
                <w:lang w:eastAsia="x-none"/>
              </w:rPr>
              <w:fldChar w:fldCharType="begin"/>
            </w:r>
            <w:r>
              <w:rPr>
                <w:rFonts w:asciiTheme="minorHAnsi" w:hAnsiTheme="minorHAnsi"/>
                <w:lang w:eastAsia="x-none"/>
              </w:rPr>
              <w:instrText xml:space="preserve"> REF _Ref480989952 \r \h </w:instrText>
            </w:r>
            <w:r>
              <w:rPr>
                <w:rFonts w:asciiTheme="minorHAnsi" w:hAnsiTheme="minorHAnsi"/>
                <w:lang w:eastAsia="x-none"/>
              </w:rPr>
            </w:r>
            <w:r>
              <w:rPr>
                <w:rFonts w:asciiTheme="minorHAnsi" w:hAnsiTheme="minorHAnsi"/>
                <w:lang w:eastAsia="x-none"/>
              </w:rPr>
              <w:fldChar w:fldCharType="separate"/>
            </w:r>
            <w:r w:rsidR="00092395">
              <w:rPr>
                <w:rFonts w:asciiTheme="minorHAnsi" w:hAnsiTheme="minorHAnsi"/>
                <w:lang w:eastAsia="x-none"/>
              </w:rPr>
              <w:t>4.1.1.8.1</w:t>
            </w:r>
            <w:r>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A055CAB" w14:textId="77777777" w:rsidR="00C11702" w:rsidRPr="00E22969" w:rsidRDefault="00943AAD" w:rsidP="00C1170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720566" w:rsidRPr="00E22969" w14:paraId="5A88FC60" w14:textId="77777777" w:rsidTr="00720566">
        <w:tc>
          <w:tcPr>
            <w:tcW w:w="737" w:type="dxa"/>
            <w:tcBorders>
              <w:top w:val="single" w:sz="3" w:space="0" w:color="auto"/>
              <w:left w:val="single" w:sz="3" w:space="0" w:color="auto"/>
              <w:bottom w:val="single" w:sz="3" w:space="0" w:color="auto"/>
              <w:right w:val="single" w:sz="3" w:space="0" w:color="auto"/>
            </w:tcBorders>
            <w:shd w:val="clear" w:color="auto" w:fill="auto"/>
          </w:tcPr>
          <w:p w14:paraId="3323987C" w14:textId="77777777" w:rsidR="00720566" w:rsidRPr="00E22969" w:rsidRDefault="00720566"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9D8BAF" w14:textId="77777777" w:rsidR="00720566" w:rsidRPr="00E22969" w:rsidRDefault="00720566" w:rsidP="008B33A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204B314" w14:textId="2980FF11" w:rsidR="00720566" w:rsidRPr="00E22969" w:rsidRDefault="00720566" w:rsidP="004A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1-6 for ‘</w:t>
            </w:r>
            <w:r w:rsidR="00AC5E68">
              <w:rPr>
                <w:rFonts w:asciiTheme="minorHAnsi" w:hAnsiTheme="minorHAnsi"/>
                <w:i/>
                <w:lang w:eastAsia="x-none"/>
              </w:rPr>
              <w:t>pChannel</w:t>
            </w:r>
            <w:r w:rsidRPr="00E22969">
              <w:rPr>
                <w:rFonts w:asciiTheme="minorHAnsi" w:hAnsiTheme="minorHAnsi"/>
                <w:lang w:eastAsia="x-none"/>
              </w:rPr>
              <w:t>’ specified in the</w:t>
            </w:r>
            <w:r w:rsidR="004A06F5">
              <w:rPr>
                <w:rFonts w:asciiTheme="minorHAnsi" w:hAnsiTheme="minorHAnsi"/>
                <w:lang w:eastAsia="x-none"/>
              </w:rPr>
              <w:t xml:space="preserve"> Section </w:t>
            </w:r>
            <w:r w:rsidR="004A06F5">
              <w:rPr>
                <w:rFonts w:asciiTheme="minorHAnsi" w:hAnsiTheme="minorHAnsi"/>
                <w:lang w:eastAsia="x-none"/>
              </w:rPr>
              <w:fldChar w:fldCharType="begin"/>
            </w:r>
            <w:r w:rsidR="004A06F5">
              <w:rPr>
                <w:rFonts w:asciiTheme="minorHAnsi" w:hAnsiTheme="minorHAnsi"/>
                <w:lang w:eastAsia="x-none"/>
              </w:rPr>
              <w:instrText xml:space="preserve"> REF _Ref434842209 \r \h </w:instrText>
            </w:r>
            <w:r w:rsidR="004A06F5">
              <w:rPr>
                <w:rFonts w:asciiTheme="minorHAnsi" w:hAnsiTheme="minorHAnsi"/>
                <w:lang w:eastAsia="x-none"/>
              </w:rPr>
            </w:r>
            <w:r w:rsidR="004A06F5">
              <w:rPr>
                <w:rFonts w:asciiTheme="minorHAnsi" w:hAnsiTheme="minorHAnsi"/>
                <w:lang w:eastAsia="x-none"/>
              </w:rPr>
              <w:fldChar w:fldCharType="separate"/>
            </w:r>
            <w:r w:rsidR="00092395">
              <w:rPr>
                <w:rFonts w:asciiTheme="minorHAnsi" w:hAnsiTheme="minorHAnsi"/>
                <w:lang w:eastAsia="x-none"/>
              </w:rPr>
              <w:t>4.1.1.1</w:t>
            </w:r>
            <w:r w:rsidR="004A06F5">
              <w:rPr>
                <w:rFonts w:asciiTheme="minorHAnsi" w:hAnsiTheme="minorHAnsi"/>
                <w:lang w:eastAsia="x-none"/>
              </w:rPr>
              <w:fldChar w:fldCharType="end"/>
            </w:r>
            <w:r w:rsidR="00E471B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95705DF" w14:textId="77777777" w:rsidR="00720566" w:rsidRPr="00E22969" w:rsidRDefault="00720566" w:rsidP="008B33A3">
            <w:pPr>
              <w:overflowPunct/>
              <w:autoSpaceDE/>
              <w:autoSpaceDN/>
              <w:adjustRightInd/>
              <w:spacing w:after="0" w:line="259" w:lineRule="auto"/>
              <w:contextualSpacing/>
              <w:textAlignment w:val="auto"/>
              <w:rPr>
                <w:rFonts w:asciiTheme="minorHAnsi" w:hAnsiTheme="minorHAnsi"/>
                <w:lang w:eastAsia="x-none"/>
              </w:rPr>
            </w:pPr>
          </w:p>
        </w:tc>
      </w:tr>
    </w:tbl>
    <w:p w14:paraId="5446C9D6" w14:textId="77777777" w:rsidR="00EE100F" w:rsidRPr="00E22969" w:rsidRDefault="00EE100F" w:rsidP="00EE100F"/>
    <w:p w14:paraId="3ABA0437" w14:textId="77777777" w:rsidR="00010044" w:rsidRPr="00E22969" w:rsidRDefault="00010044" w:rsidP="00010044">
      <w:pPr>
        <w:pStyle w:val="Heading3"/>
      </w:pPr>
      <w:bookmarkStart w:id="261" w:name="_Toc489000444"/>
      <w:r w:rsidRPr="00E22969">
        <w:t>WSM communications with alternating channel access</w:t>
      </w:r>
      <w:bookmarkEnd w:id="261"/>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010044" w:rsidRPr="00E22969" w14:paraId="66AC6BA2"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D4073EC" w14:textId="77777777" w:rsidR="00010044" w:rsidRPr="00E22969" w:rsidRDefault="00010044" w:rsidP="00710915">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CABD236" w14:textId="77777777" w:rsidR="00010044" w:rsidRPr="00E22969" w:rsidRDefault="00676C9C" w:rsidP="00710915">
            <w:pPr>
              <w:overflowPunct/>
              <w:autoSpaceDE/>
              <w:autoSpaceDN/>
              <w:adjustRightInd/>
              <w:spacing w:after="0"/>
              <w:textAlignment w:val="auto"/>
            </w:pPr>
            <w:r w:rsidRPr="00E22969">
              <w:t>TP-16093-WSM-COM-BV-03</w:t>
            </w:r>
          </w:p>
        </w:tc>
      </w:tr>
      <w:tr w:rsidR="00010044" w:rsidRPr="00E22969" w14:paraId="08A71333"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FAA162A" w14:textId="77777777" w:rsidR="00010044" w:rsidRPr="00E22969" w:rsidRDefault="00010044" w:rsidP="00710915">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B21542D" w14:textId="36D49B75" w:rsidR="00676C9C" w:rsidRPr="00E22969" w:rsidRDefault="00676C9C" w:rsidP="00D34D36">
            <w:pPr>
              <w:overflowPunct/>
              <w:autoSpaceDE/>
              <w:autoSpaceDN/>
              <w:adjustRightInd/>
              <w:spacing w:after="0"/>
              <w:textAlignment w:val="auto"/>
            </w:pPr>
            <w:r w:rsidRPr="00E22969">
              <w:t>Verify that the IUT will transmit WSM</w:t>
            </w:r>
            <w:r w:rsidR="00D34D36">
              <w:t xml:space="preserve">1 and WSM2 </w:t>
            </w:r>
            <w:r w:rsidRPr="00E22969">
              <w:t xml:space="preserve">on </w:t>
            </w:r>
            <w:r w:rsidR="000D4662">
              <w:t xml:space="preserve">the </w:t>
            </w:r>
            <w:r w:rsidRPr="00E22969">
              <w:t>channel</w:t>
            </w:r>
            <w:r w:rsidR="001E3838" w:rsidRPr="00E22969">
              <w:t>s</w:t>
            </w:r>
            <w:r w:rsidRPr="00E22969">
              <w:t xml:space="preserve"> CH1 and CH2</w:t>
            </w:r>
            <w:r w:rsidR="00D34D36">
              <w:t xml:space="preserve"> respectively in </w:t>
            </w:r>
            <w:r w:rsidR="00D34D36" w:rsidRPr="00E22969">
              <w:t>alternating operation</w:t>
            </w:r>
            <w:r w:rsidR="00530519" w:rsidRPr="00E22969">
              <w:t>.</w:t>
            </w:r>
          </w:p>
        </w:tc>
      </w:tr>
      <w:tr w:rsidR="00010044" w:rsidRPr="00E22969" w14:paraId="7F40B034"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C983EA2" w14:textId="77777777" w:rsidR="00010044" w:rsidRPr="00E22969" w:rsidRDefault="00010044" w:rsidP="00710915">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7A77BAE" w14:textId="77777777" w:rsidR="00010044" w:rsidRPr="00E22969" w:rsidRDefault="00010044" w:rsidP="00710915">
            <w:pPr>
              <w:overflowPunct/>
              <w:autoSpaceDE/>
              <w:autoSpaceDN/>
              <w:adjustRightInd/>
              <w:spacing w:after="0"/>
              <w:textAlignment w:val="auto"/>
            </w:pPr>
            <w:r w:rsidRPr="00E22969">
              <w:t>TC1</w:t>
            </w:r>
          </w:p>
        </w:tc>
      </w:tr>
      <w:tr w:rsidR="00010044" w:rsidRPr="00E22969" w14:paraId="7E449657"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FB4AD9A" w14:textId="77777777" w:rsidR="00010044" w:rsidRPr="00E22969" w:rsidRDefault="00010044" w:rsidP="00710915">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174F0C0" w14:textId="25C8DE99" w:rsidR="00010044" w:rsidRPr="00E22969" w:rsidRDefault="00010044" w:rsidP="00710915">
            <w:pPr>
              <w:overflowPunct/>
              <w:autoSpaceDE/>
              <w:autoSpaceDN/>
              <w:adjustRightInd/>
              <w:spacing w:after="0"/>
              <w:textAlignment w:val="auto"/>
            </w:pPr>
          </w:p>
        </w:tc>
      </w:tr>
      <w:tr w:rsidR="00010044" w:rsidRPr="00E22969" w14:paraId="672392B8"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8488856" w14:textId="77777777" w:rsidR="00010044" w:rsidRPr="00E22969" w:rsidRDefault="00010044" w:rsidP="00710915">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1A30C82" w14:textId="3847353D" w:rsidR="00010044" w:rsidRPr="00E22969" w:rsidRDefault="00010044" w:rsidP="00710915">
            <w:pPr>
              <w:overflowPunct/>
              <w:autoSpaceDE/>
              <w:autoSpaceDN/>
              <w:adjustRightInd/>
              <w:spacing w:after="0"/>
              <w:textAlignment w:val="auto"/>
            </w:pPr>
          </w:p>
        </w:tc>
      </w:tr>
      <w:tr w:rsidR="00010044" w:rsidRPr="00E22969" w14:paraId="4334E306"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AC07F39" w14:textId="77777777" w:rsidR="00010044" w:rsidRPr="00E22969" w:rsidRDefault="00010044" w:rsidP="00710915">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5DDA5F8" w14:textId="1ED22A8C" w:rsidR="00010044" w:rsidRPr="00E22969" w:rsidRDefault="00010044" w:rsidP="00710915">
            <w:pPr>
              <w:pStyle w:val="NoSpacing"/>
              <w:rPr>
                <w:szCs w:val="20"/>
              </w:rPr>
            </w:pPr>
          </w:p>
        </w:tc>
      </w:tr>
      <w:tr w:rsidR="00010044" w:rsidRPr="00E22969" w14:paraId="28D173A9"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EF64567" w14:textId="77777777" w:rsidR="00010044" w:rsidRPr="00E22969" w:rsidRDefault="00010044" w:rsidP="00710915">
            <w:pPr>
              <w:overflowPunct/>
              <w:autoSpaceDE/>
              <w:autoSpaceDN/>
              <w:adjustRightInd/>
              <w:spacing w:after="0"/>
              <w:jc w:val="center"/>
              <w:textAlignment w:val="auto"/>
              <w:rPr>
                <w:b/>
              </w:rPr>
            </w:pPr>
            <w:r w:rsidRPr="00E22969">
              <w:rPr>
                <w:b/>
              </w:rPr>
              <w:t>Pre-test conditions</w:t>
            </w:r>
          </w:p>
        </w:tc>
      </w:tr>
      <w:tr w:rsidR="00010044" w:rsidRPr="00E22969" w14:paraId="1A535DA2"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64EDBD0" w14:textId="77777777" w:rsidR="00010044" w:rsidRPr="00E22969" w:rsidRDefault="00010044" w:rsidP="00710915">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010044" w:rsidRPr="00E22969" w14:paraId="0ECCBEAC"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B3BC3A1" w14:textId="77777777" w:rsidR="00010044" w:rsidRPr="00E22969" w:rsidRDefault="00010044" w:rsidP="00710915">
            <w:pPr>
              <w:overflowPunct/>
              <w:autoSpaceDE/>
              <w:autoSpaceDN/>
              <w:adjustRightInd/>
              <w:spacing w:after="0"/>
              <w:jc w:val="center"/>
              <w:textAlignment w:val="auto"/>
              <w:rPr>
                <w:b/>
              </w:rPr>
            </w:pPr>
            <w:r w:rsidRPr="00E22969">
              <w:rPr>
                <w:b/>
              </w:rPr>
              <w:t>Test Sequence</w:t>
            </w:r>
          </w:p>
        </w:tc>
      </w:tr>
      <w:tr w:rsidR="00010044" w:rsidRPr="00E22969" w14:paraId="2A545C11"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5FBB9563" w14:textId="77777777" w:rsidR="00010044" w:rsidRPr="00E22969" w:rsidRDefault="00010044" w:rsidP="00710915">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A5EED0D" w14:textId="77777777" w:rsidR="00010044" w:rsidRPr="00E22969" w:rsidRDefault="00010044" w:rsidP="00710915">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6B8EFC0" w14:textId="77777777" w:rsidR="00010044" w:rsidRPr="00E22969" w:rsidRDefault="00010044" w:rsidP="00710915">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FD28565" w14:textId="77777777" w:rsidR="00010044" w:rsidRPr="00E22969" w:rsidRDefault="00010044" w:rsidP="00710915">
            <w:pPr>
              <w:overflowPunct/>
              <w:autoSpaceDE/>
              <w:autoSpaceDN/>
              <w:adjustRightInd/>
              <w:spacing w:after="0" w:line="259" w:lineRule="auto"/>
              <w:contextualSpacing/>
              <w:textAlignment w:val="auto"/>
              <w:rPr>
                <w:b/>
              </w:rPr>
            </w:pPr>
            <w:r w:rsidRPr="00E22969">
              <w:rPr>
                <w:b/>
              </w:rPr>
              <w:t>Verdict</w:t>
            </w:r>
          </w:p>
        </w:tc>
      </w:tr>
      <w:tr w:rsidR="00010044" w:rsidRPr="00E22969" w14:paraId="0FFE1BFA"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015CD2FE"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1171371"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D51C698" w14:textId="3E456173" w:rsidR="00010044" w:rsidRPr="00E22969" w:rsidRDefault="00010044" w:rsidP="006F4A8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006C3155" w:rsidRPr="00E22969">
              <w:rPr>
                <w:rFonts w:asciiTheme="minorHAnsi" w:hAnsiTheme="minorHAnsi"/>
                <w:lang w:eastAsia="x-none"/>
              </w:rPr>
              <w:t xml:space="preserve">WSM1 </w:t>
            </w:r>
            <w:r w:rsidR="00D34D36">
              <w:rPr>
                <w:rFonts w:asciiTheme="minorHAnsi" w:hAnsiTheme="minorHAnsi"/>
                <w:lang w:eastAsia="x-none"/>
              </w:rPr>
              <w:t>with ‘</w:t>
            </w:r>
            <w:r w:rsidR="00D34D36" w:rsidRPr="006E6EED">
              <w:rPr>
                <w:rFonts w:asciiTheme="minorHAnsi" w:hAnsiTheme="minorHAnsi"/>
                <w:i/>
                <w:lang w:eastAsia="x-none"/>
              </w:rPr>
              <w:t>PSID</w:t>
            </w:r>
            <w:r w:rsidR="00D34D36">
              <w:rPr>
                <w:rFonts w:asciiTheme="minorHAnsi" w:hAnsiTheme="minorHAnsi"/>
                <w:i/>
                <w:lang w:eastAsia="x-none"/>
              </w:rPr>
              <w:t xml:space="preserve">1’ </w:t>
            </w:r>
            <w:r w:rsidR="009D5CF8" w:rsidRPr="00E22969">
              <w:rPr>
                <w:rFonts w:asciiTheme="minorHAnsi" w:hAnsiTheme="minorHAnsi"/>
                <w:lang w:eastAsia="x-none"/>
              </w:rPr>
              <w:t xml:space="preserve">using </w:t>
            </w:r>
            <w:r w:rsidR="009D5CF8" w:rsidRPr="00E22969">
              <w:rPr>
                <w:b/>
                <w:i/>
              </w:rPr>
              <w:t>WSM_nExt_ch</w:t>
            </w:r>
            <w:r w:rsidR="009D5CF8" w:rsidRPr="00E22969">
              <w:rPr>
                <w:rFonts w:asciiTheme="minorHAnsi" w:hAnsiTheme="minorHAnsi"/>
                <w:lang w:eastAsia="x-none"/>
              </w:rPr>
              <w:t xml:space="preserve"> defined in </w:t>
            </w:r>
            <w:r w:rsidR="009D5CF8" w:rsidRPr="00E22969">
              <w:rPr>
                <w:rFonts w:asciiTheme="minorHAnsi" w:hAnsiTheme="minorHAnsi"/>
                <w:lang w:eastAsia="x-none"/>
              </w:rPr>
              <w:fldChar w:fldCharType="begin"/>
            </w:r>
            <w:r w:rsidR="009D5CF8" w:rsidRPr="00E22969">
              <w:rPr>
                <w:rFonts w:asciiTheme="minorHAnsi" w:hAnsiTheme="minorHAnsi"/>
                <w:lang w:eastAsia="x-none"/>
              </w:rPr>
              <w:instrText xml:space="preserve"> REF _Ref435449013 \h </w:instrText>
            </w:r>
            <w:r w:rsidR="009D5CF8" w:rsidRPr="00E22969">
              <w:rPr>
                <w:rFonts w:asciiTheme="minorHAnsi" w:hAnsiTheme="minorHAnsi"/>
                <w:lang w:eastAsia="x-none"/>
              </w:rPr>
            </w:r>
            <w:r w:rsidR="009D5CF8" w:rsidRPr="00E22969">
              <w:rPr>
                <w:rFonts w:asciiTheme="minorHAnsi" w:hAnsiTheme="minorHAnsi"/>
                <w:lang w:eastAsia="x-none"/>
              </w:rPr>
              <w:fldChar w:fldCharType="separate"/>
            </w:r>
            <w:ins w:id="262" w:author="Dmitri.Khijniak@7Layers.com" w:date="2017-07-25T16:40:00Z">
              <w:r w:rsidR="00092395" w:rsidRPr="00E22969">
                <w:t xml:space="preserve">Table </w:t>
              </w:r>
              <w:r w:rsidR="00092395">
                <w:rPr>
                  <w:noProof/>
                </w:rPr>
                <w:t>7</w:t>
              </w:r>
              <w:r w:rsidR="00092395" w:rsidRPr="00E22969">
                <w:noBreakHyphen/>
              </w:r>
              <w:r w:rsidR="00092395">
                <w:rPr>
                  <w:noProof/>
                </w:rPr>
                <w:t>3</w:t>
              </w:r>
            </w:ins>
            <w:del w:id="263"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3</w:delText>
              </w:r>
            </w:del>
            <w:r w:rsidR="009D5CF8" w:rsidRPr="00E22969">
              <w:rPr>
                <w:rFonts w:asciiTheme="minorHAnsi" w:hAnsiTheme="minorHAnsi"/>
                <w:lang w:eastAsia="x-none"/>
              </w:rPr>
              <w:fldChar w:fldCharType="end"/>
            </w:r>
            <w:r w:rsidR="009D5CF8">
              <w:rPr>
                <w:rFonts w:asciiTheme="minorHAnsi" w:hAnsiTheme="minorHAnsi"/>
                <w:lang w:eastAsia="x-none"/>
              </w:rPr>
              <w:t xml:space="preserve">, </w:t>
            </w:r>
            <w:r w:rsidR="006E6EED" w:rsidRPr="00E22969">
              <w:rPr>
                <w:rFonts w:asciiTheme="minorHAnsi" w:hAnsiTheme="minorHAnsi"/>
                <w:lang w:eastAsia="x-none"/>
              </w:rPr>
              <w:t>on channel ‘</w:t>
            </w:r>
            <w:r w:rsidR="006E6EED" w:rsidRPr="00E22969">
              <w:rPr>
                <w:rFonts w:asciiTheme="minorHAnsi" w:hAnsiTheme="minorHAnsi"/>
                <w:i/>
                <w:lang w:eastAsia="x-none"/>
              </w:rPr>
              <w:t>CH1</w:t>
            </w:r>
            <w:r w:rsidR="006E6EED" w:rsidRPr="00E22969">
              <w:rPr>
                <w:rFonts w:asciiTheme="minorHAnsi" w:hAnsiTheme="minorHAnsi"/>
                <w:lang w:eastAsia="x-none"/>
              </w:rPr>
              <w:t xml:space="preserve">’ in alternating operation </w:t>
            </w:r>
            <w:r w:rsidR="006E6EED">
              <w:rPr>
                <w:rFonts w:asciiTheme="minorHAnsi" w:hAnsiTheme="minorHAnsi"/>
                <w:lang w:eastAsia="x-none"/>
              </w:rPr>
              <w:t xml:space="preserve">during </w:t>
            </w:r>
            <w:r w:rsidR="006E6EED" w:rsidRPr="00E22969">
              <w:rPr>
                <w:rFonts w:asciiTheme="minorHAnsi" w:hAnsiTheme="minorHAnsi"/>
                <w:lang w:eastAsia="x-none"/>
              </w:rPr>
              <w:t>time slot 1</w:t>
            </w:r>
            <w:r w:rsidR="0053051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53C93C7"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p>
        </w:tc>
      </w:tr>
      <w:tr w:rsidR="00B16A4B" w:rsidRPr="00E22969" w14:paraId="43DF7A71"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228401C4"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D447BAB"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7492332" w14:textId="12D18882" w:rsidR="00B16A4B" w:rsidRPr="00E22969" w:rsidRDefault="00B16A4B" w:rsidP="008E079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006C3155" w:rsidRPr="00E22969">
              <w:rPr>
                <w:rFonts w:asciiTheme="minorHAnsi" w:hAnsiTheme="minorHAnsi"/>
                <w:lang w:eastAsia="x-none"/>
              </w:rPr>
              <w:t xml:space="preserve">WSM2 </w:t>
            </w:r>
            <w:r w:rsidR="00D34D36">
              <w:rPr>
                <w:rFonts w:asciiTheme="minorHAnsi" w:hAnsiTheme="minorHAnsi"/>
                <w:lang w:eastAsia="x-none"/>
              </w:rPr>
              <w:t>with ‘</w:t>
            </w:r>
            <w:r w:rsidR="00D34D36">
              <w:rPr>
                <w:rFonts w:asciiTheme="minorHAnsi" w:hAnsiTheme="minorHAnsi"/>
                <w:i/>
                <w:lang w:eastAsia="x-none"/>
              </w:rPr>
              <w:t xml:space="preserve">PSID2’ </w:t>
            </w:r>
            <w:r w:rsidR="006C3155" w:rsidRPr="00E22969">
              <w:rPr>
                <w:rFonts w:asciiTheme="minorHAnsi" w:hAnsiTheme="minorHAnsi"/>
                <w:lang w:eastAsia="x-none"/>
              </w:rPr>
              <w:t xml:space="preserve">using </w:t>
            </w:r>
            <w:r w:rsidRPr="00E22969">
              <w:rPr>
                <w:b/>
                <w:i/>
              </w:rPr>
              <w:t>WSM_nExt_ch</w:t>
            </w:r>
            <w:r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ins w:id="264" w:author="Dmitri.Khijniak@7Layers.com" w:date="2017-07-25T16:40:00Z">
              <w:r w:rsidR="00092395" w:rsidRPr="00E22969">
                <w:t xml:space="preserve">Table </w:t>
              </w:r>
              <w:r w:rsidR="00092395">
                <w:rPr>
                  <w:noProof/>
                </w:rPr>
                <w:t>7</w:t>
              </w:r>
              <w:r w:rsidR="00092395" w:rsidRPr="00E22969">
                <w:noBreakHyphen/>
              </w:r>
              <w:r w:rsidR="00092395">
                <w:rPr>
                  <w:noProof/>
                </w:rPr>
                <w:t>3</w:t>
              </w:r>
            </w:ins>
            <w:del w:id="265"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3</w:delText>
              </w:r>
            </w:del>
            <w:r w:rsidR="00B9755A" w:rsidRPr="00E22969">
              <w:rPr>
                <w:rFonts w:asciiTheme="minorHAnsi" w:hAnsiTheme="minorHAnsi"/>
                <w:lang w:eastAsia="x-none"/>
              </w:rPr>
              <w:fldChar w:fldCharType="end"/>
            </w:r>
            <w:r w:rsidRPr="00E22969">
              <w:rPr>
                <w:rFonts w:asciiTheme="minorHAnsi" w:hAnsiTheme="minorHAnsi"/>
                <w:lang w:eastAsia="x-none"/>
              </w:rPr>
              <w:t xml:space="preserve"> on channel ‘</w:t>
            </w:r>
            <w:r w:rsidRPr="00E22969">
              <w:rPr>
                <w:rFonts w:asciiTheme="minorHAnsi" w:hAnsiTheme="minorHAnsi"/>
                <w:i/>
                <w:lang w:eastAsia="x-none"/>
              </w:rPr>
              <w:t>CH2</w:t>
            </w:r>
            <w:r w:rsidRPr="00E22969">
              <w:rPr>
                <w:rFonts w:asciiTheme="minorHAnsi" w:hAnsiTheme="minorHAnsi"/>
                <w:lang w:eastAsia="x-none"/>
              </w:rPr>
              <w:t>’</w:t>
            </w:r>
            <w:r w:rsidR="008E4AE2" w:rsidRPr="00E22969">
              <w:rPr>
                <w:rFonts w:asciiTheme="minorHAnsi" w:hAnsiTheme="minorHAnsi"/>
                <w:lang w:eastAsia="x-none"/>
              </w:rPr>
              <w:t xml:space="preserve"> </w:t>
            </w:r>
            <w:r w:rsidR="009D5CF8" w:rsidRPr="00E22969">
              <w:rPr>
                <w:rFonts w:asciiTheme="minorHAnsi" w:hAnsiTheme="minorHAnsi"/>
                <w:lang w:eastAsia="x-none"/>
              </w:rPr>
              <w:t>in alternating operation</w:t>
            </w:r>
            <w:r w:rsidR="009D5CF8">
              <w:rPr>
                <w:rFonts w:asciiTheme="minorHAnsi" w:hAnsiTheme="minorHAnsi"/>
                <w:lang w:eastAsia="x-none"/>
              </w:rPr>
              <w:t xml:space="preserve"> during</w:t>
            </w:r>
            <w:r w:rsidR="009D5CF8" w:rsidRPr="00E22969">
              <w:rPr>
                <w:rFonts w:asciiTheme="minorHAnsi" w:hAnsiTheme="minorHAnsi"/>
                <w:lang w:eastAsia="x-none"/>
              </w:rPr>
              <w:t xml:space="preserve"> </w:t>
            </w:r>
            <w:r w:rsidR="008E4AE2" w:rsidRPr="00E22969">
              <w:rPr>
                <w:rFonts w:asciiTheme="minorHAnsi" w:hAnsiTheme="minorHAnsi"/>
                <w:lang w:eastAsia="x-none"/>
              </w:rPr>
              <w:t>time slot 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D7E100"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p>
        </w:tc>
      </w:tr>
      <w:tr w:rsidR="00B16A4B" w:rsidRPr="00E22969" w14:paraId="306A444A"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6F6918CA"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E8F21F" w14:textId="458D06B3" w:rsidR="00B16A4B" w:rsidRPr="00E22969" w:rsidRDefault="00932AF8" w:rsidP="00B16A4B">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C9D6919" w14:textId="5A68EF8E" w:rsidR="00B16A4B" w:rsidRPr="00E22969" w:rsidRDefault="00B16A4B" w:rsidP="0024293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w:t>
            </w:r>
            <w:r w:rsidR="00242930">
              <w:rPr>
                <w:rFonts w:asciiTheme="minorHAnsi" w:hAnsiTheme="minorHAnsi"/>
                <w:lang w:eastAsia="x-none"/>
              </w:rPr>
              <w:t>s</w:t>
            </w:r>
            <w:r w:rsidR="006C3155" w:rsidRPr="00E22969">
              <w:rPr>
                <w:rFonts w:asciiTheme="minorHAnsi" w:hAnsiTheme="minorHAnsi"/>
                <w:lang w:eastAsia="x-none"/>
              </w:rPr>
              <w:t xml:space="preserve"> WSM1 and WSM2</w:t>
            </w:r>
            <w:r w:rsidRPr="00E22969">
              <w:rPr>
                <w:rFonts w:asciiTheme="minorHAnsi" w:hAnsiTheme="minorHAnsi"/>
                <w:lang w:eastAsia="x-none"/>
              </w:rPr>
              <w:t xml:space="preserve"> with an average rate ‘</w:t>
            </w:r>
            <w:r w:rsidR="001B1CD9">
              <w:rPr>
                <w:rFonts w:asciiTheme="minorHAnsi" w:hAnsiTheme="minorHAnsi"/>
                <w:i/>
                <w:lang w:eastAsia="x-none"/>
              </w:rPr>
              <w:t>pWSMRepeatRate</w:t>
            </w:r>
            <w:r w:rsidRPr="00E22969">
              <w:rPr>
                <w:rFonts w:asciiTheme="minorHAnsi" w:hAnsiTheme="minorHAnsi"/>
                <w:lang w:eastAsia="x-none"/>
              </w:rPr>
              <w:t>’</w:t>
            </w:r>
            <w:r w:rsidR="000B4E91" w:rsidRPr="00E22969">
              <w:rPr>
                <w:rFonts w:asciiTheme="minorHAnsi" w:hAnsiTheme="minorHAnsi"/>
                <w:lang w:eastAsia="x-none"/>
              </w:rPr>
              <w:t xml:space="preserve"> for each message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DD5DC1F"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p>
        </w:tc>
      </w:tr>
      <w:tr w:rsidR="00B16A4B" w:rsidRPr="00E22969" w14:paraId="2B8F3C6E" w14:textId="77777777" w:rsidTr="00710915">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77CA991B"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6092ED"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F15A26" w14:textId="77777777" w:rsidR="00B16A4B" w:rsidRPr="00E22969" w:rsidRDefault="00B16A4B" w:rsidP="006C315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w:t>
            </w:r>
            <w:r w:rsidR="006C3155" w:rsidRPr="00E22969">
              <w:rPr>
                <w:rFonts w:asciiTheme="minorHAnsi" w:hAnsiTheme="minorHAnsi"/>
                <w:lang w:eastAsia="x-none"/>
              </w:rPr>
              <w:t>1</w:t>
            </w:r>
            <w:r w:rsidRPr="00E22969">
              <w:rPr>
                <w:rFonts w:asciiTheme="minorHAnsi" w:hAnsiTheme="minorHAnsi"/>
                <w:lang w:eastAsia="x-none"/>
              </w:rPr>
              <w:t xml:space="preserve"> </w:t>
            </w:r>
            <w:r w:rsidR="006C3155" w:rsidRPr="00E22969">
              <w:rPr>
                <w:rFonts w:asciiTheme="minorHAnsi" w:hAnsiTheme="minorHAnsi"/>
                <w:lang w:eastAsia="x-none"/>
              </w:rPr>
              <w:t>is</w:t>
            </w:r>
            <w:r w:rsidRPr="00E22969">
              <w:rPr>
                <w:rFonts w:asciiTheme="minorHAnsi" w:hAnsiTheme="minorHAnsi"/>
                <w:lang w:eastAsia="x-none"/>
              </w:rPr>
              <w:t xml:space="preserve"> detected on the channel ‘</w:t>
            </w:r>
            <w:r w:rsidR="006C3155" w:rsidRPr="00E22969">
              <w:rPr>
                <w:rFonts w:asciiTheme="minorHAnsi" w:hAnsiTheme="minorHAnsi"/>
                <w:i/>
                <w:lang w:eastAsia="x-none"/>
              </w:rPr>
              <w:t>CH1</w:t>
            </w:r>
            <w:r w:rsidRPr="00E22969">
              <w:rPr>
                <w:rFonts w:asciiTheme="minorHAnsi" w:hAnsiTheme="minorHAnsi"/>
                <w:lang w:eastAsia="x-none"/>
              </w:rPr>
              <w:t>’</w:t>
            </w:r>
            <w:r w:rsidR="008E4AE2" w:rsidRPr="00E22969">
              <w:rPr>
                <w:rFonts w:asciiTheme="minorHAnsi" w:hAnsiTheme="minorHAnsi"/>
                <w:lang w:eastAsia="x-none"/>
              </w:rPr>
              <w:t xml:space="preserve"> time slot 1</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F1C4BA7"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16A4B" w:rsidRPr="00E22969" w14:paraId="692D51C2" w14:textId="77777777" w:rsidTr="00710915">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310E1E0E"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A3CD9D"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813C14B" w14:textId="77777777" w:rsidR="00B16A4B" w:rsidRPr="00E22969" w:rsidRDefault="00B16A4B" w:rsidP="00A9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w:t>
            </w:r>
            <w:r w:rsidR="00A954E6" w:rsidRPr="00E22969">
              <w:rPr>
                <w:rFonts w:asciiTheme="minorHAnsi" w:hAnsiTheme="minorHAnsi"/>
                <w:lang w:eastAsia="x-none"/>
              </w:rPr>
              <w:t>1</w:t>
            </w:r>
            <w:r w:rsidRPr="00E22969">
              <w:rPr>
                <w:rFonts w:asciiTheme="minorHAnsi" w:hAnsiTheme="minorHAnsi"/>
                <w:lang w:eastAsia="x-none"/>
              </w:rPr>
              <w:t xml:space="preserve"> N-Header contains ‘WAVE Info Element’ containing ’Channel Number’ indicating  ‘</w:t>
            </w:r>
            <w:r w:rsidR="00A954E6" w:rsidRPr="00E22969">
              <w:rPr>
                <w:rFonts w:asciiTheme="minorHAnsi" w:hAnsiTheme="minorHAnsi"/>
                <w:i/>
                <w:lang w:eastAsia="x-none"/>
              </w:rPr>
              <w:t>CH1</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8EB6278"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16A4B" w:rsidRPr="00E22969" w14:paraId="088423D2"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0AA67A36"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FAB3153" w14:textId="77777777" w:rsidR="00B16A4B" w:rsidRPr="00E22969" w:rsidRDefault="00B16A4B" w:rsidP="00B16A4B">
            <w:pPr>
              <w:overflowPunct/>
              <w:autoSpaceDE/>
              <w:autoSpaceDN/>
              <w:adjustRightInd/>
              <w:spacing w:after="0" w:line="259" w:lineRule="auto"/>
              <w:contextualSpacing/>
              <w:textAlignment w:val="auto"/>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901079" w14:textId="47BA883B" w:rsidR="000D70C8" w:rsidRPr="00E22969" w:rsidRDefault="000D70C8" w:rsidP="00493C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w:t>
            </w:r>
            <w:r w:rsidR="00590FDC">
              <w:rPr>
                <w:rFonts w:asciiTheme="minorHAnsi" w:hAnsiTheme="minorHAnsi"/>
                <w:lang w:eastAsia="x-none"/>
              </w:rPr>
              <w:t xml:space="preserve">of </w:t>
            </w:r>
            <w:r w:rsidRPr="00E22969">
              <w:rPr>
                <w:rFonts w:asciiTheme="minorHAnsi" w:hAnsiTheme="minorHAnsi"/>
                <w:lang w:eastAsia="x-none"/>
              </w:rPr>
              <w:t>WSM</w:t>
            </w:r>
            <w:r>
              <w:rPr>
                <w:rFonts w:asciiTheme="minorHAnsi" w:hAnsiTheme="minorHAnsi"/>
                <w:lang w:eastAsia="x-none"/>
              </w:rPr>
              <w:t xml:space="preserve">1 calculate </w:t>
            </w:r>
            <w:r w:rsidRPr="001F6C63">
              <w:rPr>
                <w:i/>
              </w:rPr>
              <w:t>RPMup</w:t>
            </w:r>
            <w:r>
              <w:rPr>
                <w:rFonts w:asciiTheme="minorHAnsi" w:hAnsiTheme="minorHAnsi"/>
                <w:lang w:eastAsia="x-none"/>
              </w:rPr>
              <w:t xml:space="preserve"> and </w:t>
            </w:r>
            <w:r w:rsidRPr="001F6C63">
              <w:rPr>
                <w:rFonts w:asciiTheme="minorHAnsi" w:hAnsiTheme="minorHAnsi"/>
                <w:i/>
                <w:lang w:eastAsia="x-none"/>
              </w:rPr>
              <w:t>RPMlo</w:t>
            </w:r>
            <w:r>
              <w:rPr>
                <w:rFonts w:asciiTheme="minorHAnsi" w:hAnsiTheme="minorHAnsi"/>
                <w:lang w:eastAsia="x-none"/>
              </w:rPr>
              <w:t xml:space="preserve">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092395">
              <w:rPr>
                <w:rFonts w:asciiTheme="minorHAnsi" w:hAnsiTheme="minorHAnsi"/>
                <w:lang w:eastAsia="x-none"/>
              </w:rPr>
              <w:t>4.1.1.8</w:t>
            </w:r>
            <w:r>
              <w:rPr>
                <w:rFonts w:asciiTheme="minorHAnsi" w:hAnsiTheme="minorHAnsi"/>
                <w:lang w:eastAsia="x-none"/>
              </w:rPr>
              <w:fldChar w:fldCharType="end"/>
            </w:r>
            <w:r>
              <w:rPr>
                <w:rFonts w:asciiTheme="minorHAnsi" w:hAnsiTheme="minorHAnsi"/>
                <w:lang w:eastAsia="x-none"/>
              </w:rPr>
              <w:t xml:space="preserve">, and apply the test criteria stated in </w:t>
            </w:r>
            <w:r>
              <w:rPr>
                <w:rFonts w:asciiTheme="minorHAnsi" w:hAnsiTheme="minorHAnsi"/>
                <w:lang w:eastAsia="x-none"/>
              </w:rPr>
              <w:fldChar w:fldCharType="begin"/>
            </w:r>
            <w:r>
              <w:rPr>
                <w:rFonts w:asciiTheme="minorHAnsi" w:hAnsiTheme="minorHAnsi"/>
                <w:lang w:eastAsia="x-none"/>
              </w:rPr>
              <w:instrText xml:space="preserve"> REF _Ref480989952 \r \h </w:instrText>
            </w:r>
            <w:r>
              <w:rPr>
                <w:rFonts w:asciiTheme="minorHAnsi" w:hAnsiTheme="minorHAnsi"/>
                <w:lang w:eastAsia="x-none"/>
              </w:rPr>
            </w:r>
            <w:r>
              <w:rPr>
                <w:rFonts w:asciiTheme="minorHAnsi" w:hAnsiTheme="minorHAnsi"/>
                <w:lang w:eastAsia="x-none"/>
              </w:rPr>
              <w:fldChar w:fldCharType="separate"/>
            </w:r>
            <w:r w:rsidR="00092395">
              <w:rPr>
                <w:rFonts w:asciiTheme="minorHAnsi" w:hAnsiTheme="minorHAnsi"/>
                <w:lang w:eastAsia="x-none"/>
              </w:rPr>
              <w:t>4.1.1.8.1</w:t>
            </w:r>
            <w:r>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2D4CB33"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A954E6" w:rsidRPr="00E22969" w14:paraId="0086ADF0" w14:textId="77777777" w:rsidTr="00710915">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505EDCEB" w14:textId="77777777" w:rsidR="00A954E6" w:rsidRPr="00E22969" w:rsidRDefault="00633CC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4E14F6"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887094A" w14:textId="77777777" w:rsidR="00A954E6" w:rsidRPr="00E22969" w:rsidRDefault="00A954E6" w:rsidP="00A954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WSM2 is detected on the channel ‘</w:t>
            </w:r>
            <w:r w:rsidRPr="00E22969">
              <w:rPr>
                <w:rFonts w:asciiTheme="minorHAnsi" w:hAnsiTheme="minorHAnsi"/>
                <w:i/>
                <w:lang w:eastAsia="x-none"/>
              </w:rPr>
              <w:t>CH2</w:t>
            </w:r>
            <w:r w:rsidRPr="00E22969">
              <w:rPr>
                <w:rFonts w:asciiTheme="minorHAnsi" w:hAnsiTheme="minorHAnsi"/>
                <w:lang w:eastAsia="x-none"/>
              </w:rPr>
              <w:t>’</w:t>
            </w:r>
            <w:r w:rsidR="008E4AE2" w:rsidRPr="00E22969">
              <w:rPr>
                <w:rFonts w:asciiTheme="minorHAnsi" w:hAnsiTheme="minorHAnsi"/>
                <w:lang w:eastAsia="x-none"/>
              </w:rPr>
              <w:t xml:space="preserve"> time slot 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7C599D"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A954E6" w:rsidRPr="00E22969" w14:paraId="33A06A92" w14:textId="77777777" w:rsidTr="00710915">
        <w:trPr>
          <w:trHeight w:val="32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9CB71C1" w14:textId="77777777" w:rsidR="00A954E6" w:rsidRPr="00E22969" w:rsidRDefault="00633CC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CD7E158"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EC9EF3" w14:textId="77777777" w:rsidR="00A954E6" w:rsidRPr="00E22969" w:rsidRDefault="00A954E6" w:rsidP="00A9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WSM2 N-Header contains ‘WAVE Info Element’ containing ’Channel Number’ indicating  ‘</w:t>
            </w:r>
            <w:r w:rsidRPr="00E22969">
              <w:rPr>
                <w:rFonts w:asciiTheme="minorHAnsi" w:hAnsiTheme="minorHAnsi"/>
                <w:i/>
                <w:lang w:eastAsia="x-none"/>
              </w:rPr>
              <w:t>CH2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09A89AC"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A954E6" w:rsidRPr="00E22969" w14:paraId="30A3025F"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2C2529C6" w14:textId="77777777" w:rsidR="00A954E6" w:rsidRPr="00E22969" w:rsidRDefault="00633CC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8C05664" w14:textId="77777777" w:rsidR="00A954E6" w:rsidRPr="00E22969" w:rsidRDefault="00A954E6" w:rsidP="00710915">
            <w:pPr>
              <w:overflowPunct/>
              <w:autoSpaceDE/>
              <w:autoSpaceDN/>
              <w:adjustRightInd/>
              <w:spacing w:after="0" w:line="259" w:lineRule="auto"/>
              <w:contextualSpacing/>
              <w:textAlignment w:val="auto"/>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5BEFC69" w14:textId="65358317" w:rsidR="00A954E6" w:rsidRPr="00E22969" w:rsidRDefault="000D70C8" w:rsidP="00493C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w:t>
            </w:r>
            <w:r w:rsidR="00590FDC">
              <w:rPr>
                <w:rFonts w:asciiTheme="minorHAnsi" w:hAnsiTheme="minorHAnsi"/>
                <w:lang w:eastAsia="x-none"/>
              </w:rPr>
              <w:t xml:space="preserve">of </w:t>
            </w:r>
            <w:r w:rsidRPr="00E22969">
              <w:rPr>
                <w:rFonts w:asciiTheme="minorHAnsi" w:hAnsiTheme="minorHAnsi"/>
                <w:lang w:eastAsia="x-none"/>
              </w:rPr>
              <w:t>WSM</w:t>
            </w:r>
            <w:r>
              <w:rPr>
                <w:rFonts w:asciiTheme="minorHAnsi" w:hAnsiTheme="minorHAnsi"/>
                <w:lang w:eastAsia="x-none"/>
              </w:rPr>
              <w:t xml:space="preserve">2 </w:t>
            </w:r>
            <w:r w:rsidR="00590FDC">
              <w:rPr>
                <w:rFonts w:asciiTheme="minorHAnsi" w:hAnsiTheme="minorHAnsi"/>
                <w:lang w:eastAsia="x-none"/>
              </w:rPr>
              <w:t>calculate</w:t>
            </w:r>
            <w:r>
              <w:rPr>
                <w:rFonts w:asciiTheme="minorHAnsi" w:hAnsiTheme="minorHAnsi"/>
                <w:lang w:eastAsia="x-none"/>
              </w:rPr>
              <w:t xml:space="preserve"> </w:t>
            </w:r>
            <w:r w:rsidRPr="001F6C63">
              <w:rPr>
                <w:i/>
              </w:rPr>
              <w:t>RPMup</w:t>
            </w:r>
            <w:r>
              <w:rPr>
                <w:rFonts w:asciiTheme="minorHAnsi" w:hAnsiTheme="minorHAnsi"/>
                <w:lang w:eastAsia="x-none"/>
              </w:rPr>
              <w:t xml:space="preserve"> and </w:t>
            </w:r>
            <w:r w:rsidRPr="001F6C63">
              <w:rPr>
                <w:rFonts w:asciiTheme="minorHAnsi" w:hAnsiTheme="minorHAnsi"/>
                <w:i/>
                <w:lang w:eastAsia="x-none"/>
              </w:rPr>
              <w:t>RPMlo</w:t>
            </w:r>
            <w:r>
              <w:rPr>
                <w:rFonts w:asciiTheme="minorHAnsi" w:hAnsiTheme="minorHAnsi"/>
                <w:lang w:eastAsia="x-none"/>
              </w:rPr>
              <w:t xml:space="preserve"> per Section </w:t>
            </w:r>
            <w:r>
              <w:rPr>
                <w:rFonts w:asciiTheme="minorHAnsi" w:hAnsiTheme="minorHAnsi"/>
                <w:lang w:eastAsia="x-none"/>
              </w:rPr>
              <w:fldChar w:fldCharType="begin"/>
            </w:r>
            <w:r>
              <w:rPr>
                <w:rFonts w:asciiTheme="minorHAnsi" w:hAnsiTheme="minorHAnsi"/>
                <w:lang w:eastAsia="x-none"/>
              </w:rPr>
              <w:instrText xml:space="preserve"> REF _Ref439778544 \r \h </w:instrText>
            </w:r>
            <w:r>
              <w:rPr>
                <w:rFonts w:asciiTheme="minorHAnsi" w:hAnsiTheme="minorHAnsi"/>
                <w:lang w:eastAsia="x-none"/>
              </w:rPr>
            </w:r>
            <w:r>
              <w:rPr>
                <w:rFonts w:asciiTheme="minorHAnsi" w:hAnsiTheme="minorHAnsi"/>
                <w:lang w:eastAsia="x-none"/>
              </w:rPr>
              <w:fldChar w:fldCharType="separate"/>
            </w:r>
            <w:r w:rsidR="00092395">
              <w:rPr>
                <w:rFonts w:asciiTheme="minorHAnsi" w:hAnsiTheme="minorHAnsi"/>
                <w:lang w:eastAsia="x-none"/>
              </w:rPr>
              <w:t>4.1.1.8</w:t>
            </w:r>
            <w:r>
              <w:rPr>
                <w:rFonts w:asciiTheme="minorHAnsi" w:hAnsiTheme="minorHAnsi"/>
                <w:lang w:eastAsia="x-none"/>
              </w:rPr>
              <w:fldChar w:fldCharType="end"/>
            </w:r>
            <w:r>
              <w:rPr>
                <w:rFonts w:asciiTheme="minorHAnsi" w:hAnsiTheme="minorHAnsi"/>
                <w:lang w:eastAsia="x-none"/>
              </w:rPr>
              <w:t xml:space="preserve">, and apply the test criteria stated in </w:t>
            </w:r>
            <w:r>
              <w:rPr>
                <w:rFonts w:asciiTheme="minorHAnsi" w:hAnsiTheme="minorHAnsi"/>
                <w:lang w:eastAsia="x-none"/>
              </w:rPr>
              <w:fldChar w:fldCharType="begin"/>
            </w:r>
            <w:r>
              <w:rPr>
                <w:rFonts w:asciiTheme="minorHAnsi" w:hAnsiTheme="minorHAnsi"/>
                <w:lang w:eastAsia="x-none"/>
              </w:rPr>
              <w:instrText xml:space="preserve"> REF _Ref480989952 \r \h </w:instrText>
            </w:r>
            <w:r>
              <w:rPr>
                <w:rFonts w:asciiTheme="minorHAnsi" w:hAnsiTheme="minorHAnsi"/>
                <w:lang w:eastAsia="x-none"/>
              </w:rPr>
            </w:r>
            <w:r>
              <w:rPr>
                <w:rFonts w:asciiTheme="minorHAnsi" w:hAnsiTheme="minorHAnsi"/>
                <w:lang w:eastAsia="x-none"/>
              </w:rPr>
              <w:fldChar w:fldCharType="separate"/>
            </w:r>
            <w:r w:rsidR="00092395">
              <w:rPr>
                <w:rFonts w:asciiTheme="minorHAnsi" w:hAnsiTheme="minorHAnsi"/>
                <w:lang w:eastAsia="x-none"/>
              </w:rPr>
              <w:t>4.1.1.8.1</w:t>
            </w:r>
            <w:r>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E6504A" w14:textId="77777777" w:rsidR="00A954E6" w:rsidRPr="00E22969" w:rsidRDefault="00A954E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16A4B" w:rsidRPr="00E22969" w14:paraId="369C85FA"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789EC808" w14:textId="77777777" w:rsidR="00B16A4B" w:rsidRPr="00E22969" w:rsidRDefault="00633CC2"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E6CCCB8"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F6ABC0" w14:textId="5CF2BFD3" w:rsidR="00B16A4B" w:rsidRPr="00E22969" w:rsidRDefault="00B16A4B" w:rsidP="0062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w:t>
            </w:r>
            <w:r w:rsidR="00633CC2" w:rsidRPr="00E22969">
              <w:rPr>
                <w:rFonts w:asciiTheme="minorHAnsi" w:hAnsiTheme="minorHAnsi"/>
                <w:lang w:eastAsia="x-none"/>
              </w:rPr>
              <w:t>-9</w:t>
            </w:r>
            <w:r w:rsidRPr="00E22969">
              <w:rPr>
                <w:rFonts w:asciiTheme="minorHAnsi" w:hAnsiTheme="minorHAnsi"/>
                <w:lang w:eastAsia="x-none"/>
              </w:rPr>
              <w:t xml:space="preserve"> for </w:t>
            </w:r>
            <w:r w:rsidR="00633CC2" w:rsidRPr="00E22969">
              <w:rPr>
                <w:rFonts w:asciiTheme="minorHAnsi" w:hAnsiTheme="minorHAnsi"/>
                <w:lang w:eastAsia="x-none"/>
              </w:rPr>
              <w:t xml:space="preserve">combination of </w:t>
            </w:r>
            <w:r w:rsidRPr="00E22969">
              <w:rPr>
                <w:rFonts w:asciiTheme="minorHAnsi" w:hAnsiTheme="minorHAnsi"/>
                <w:lang w:eastAsia="x-none"/>
              </w:rPr>
              <w:t>‘</w:t>
            </w:r>
            <w:r w:rsidR="00A954E6" w:rsidRPr="00E22969">
              <w:rPr>
                <w:rFonts w:asciiTheme="minorHAnsi" w:hAnsiTheme="minorHAnsi"/>
                <w:lang w:eastAsia="x-none"/>
              </w:rPr>
              <w:t xml:space="preserve">CH1’ and ‘CH2’ </w:t>
            </w:r>
            <w:r w:rsidRPr="00E22969">
              <w:rPr>
                <w:rFonts w:asciiTheme="minorHAnsi" w:hAnsiTheme="minorHAnsi"/>
                <w:lang w:eastAsia="x-none"/>
              </w:rPr>
              <w:t xml:space="preserve">specified in </w:t>
            </w:r>
            <w:r w:rsidR="004A06F5">
              <w:rPr>
                <w:rFonts w:asciiTheme="minorHAnsi" w:hAnsiTheme="minorHAnsi"/>
                <w:lang w:eastAsia="x-none"/>
              </w:rPr>
              <w:fldChar w:fldCharType="begin"/>
            </w:r>
            <w:r w:rsidR="004A06F5">
              <w:rPr>
                <w:rFonts w:asciiTheme="minorHAnsi" w:hAnsiTheme="minorHAnsi"/>
                <w:lang w:eastAsia="x-none"/>
              </w:rPr>
              <w:instrText xml:space="preserve"> REF _Ref439878300 \h  \* MERGEFORMAT </w:instrText>
            </w:r>
            <w:r w:rsidR="004A06F5">
              <w:rPr>
                <w:rFonts w:asciiTheme="minorHAnsi" w:hAnsiTheme="minorHAnsi"/>
                <w:lang w:eastAsia="x-none"/>
              </w:rPr>
            </w:r>
            <w:r w:rsidR="004A06F5">
              <w:rPr>
                <w:rFonts w:asciiTheme="minorHAnsi" w:hAnsiTheme="minorHAnsi"/>
                <w:lang w:eastAsia="x-none"/>
              </w:rPr>
              <w:fldChar w:fldCharType="separate"/>
            </w:r>
            <w:ins w:id="266" w:author="Dmitri.Khijniak@7Layers.com" w:date="2017-07-25T16:40:00Z">
              <w:r w:rsidR="00092395" w:rsidRPr="00092395">
                <w:rPr>
                  <w:rFonts w:asciiTheme="minorHAnsi" w:hAnsiTheme="minorHAnsi"/>
                  <w:lang w:eastAsia="x-none"/>
                  <w:rPrChange w:id="267" w:author="Dmitri.Khijniak@7Layers.com" w:date="2017-07-25T16:40:00Z">
                    <w:rPr>
                      <w:rFonts w:ascii="Arial" w:hAnsi="Arial"/>
                      <w:b/>
                    </w:rPr>
                  </w:rPrChange>
                </w:rPr>
                <w:t xml:space="preserve">Table </w:t>
              </w:r>
              <w:r w:rsidR="00092395" w:rsidRPr="00092395">
                <w:rPr>
                  <w:rFonts w:asciiTheme="minorHAnsi" w:hAnsiTheme="minorHAnsi"/>
                  <w:lang w:eastAsia="x-none"/>
                  <w:rPrChange w:id="268" w:author="Dmitri.Khijniak@7Layers.com" w:date="2017-07-25T16:40:00Z">
                    <w:rPr>
                      <w:rFonts w:ascii="Arial" w:hAnsi="Arial"/>
                      <w:b/>
                      <w:noProof/>
                    </w:rPr>
                  </w:rPrChange>
                </w:rPr>
                <w:t>4</w:t>
              </w:r>
              <w:r w:rsidR="00092395" w:rsidRPr="00092395">
                <w:rPr>
                  <w:rFonts w:asciiTheme="minorHAnsi" w:hAnsiTheme="minorHAnsi"/>
                  <w:lang w:eastAsia="x-none"/>
                  <w:rPrChange w:id="269" w:author="Dmitri.Khijniak@7Layers.com" w:date="2017-07-25T16:40:00Z">
                    <w:rPr>
                      <w:rFonts w:ascii="Arial" w:hAnsi="Arial"/>
                      <w:b/>
                    </w:rPr>
                  </w:rPrChange>
                </w:rPr>
                <w:noBreakHyphen/>
              </w:r>
              <w:r w:rsidR="00092395" w:rsidRPr="00092395">
                <w:rPr>
                  <w:rFonts w:asciiTheme="minorHAnsi" w:hAnsiTheme="minorHAnsi"/>
                  <w:lang w:eastAsia="x-none"/>
                  <w:rPrChange w:id="270" w:author="Dmitri.Khijniak@7Layers.com" w:date="2017-07-25T16:40:00Z">
                    <w:rPr>
                      <w:rFonts w:ascii="Arial" w:hAnsi="Arial"/>
                      <w:b/>
                      <w:noProof/>
                    </w:rPr>
                  </w:rPrChange>
                </w:rPr>
                <w:t>1</w:t>
              </w:r>
            </w:ins>
            <w:del w:id="271" w:author="Dmitri.Khijniak@7Layers.com" w:date="2017-07-25T16:40:00Z">
              <w:r w:rsidR="00EC4622" w:rsidRPr="00DE7A95" w:rsidDel="00092395">
                <w:rPr>
                  <w:rFonts w:asciiTheme="minorHAnsi" w:hAnsiTheme="minorHAnsi"/>
                  <w:lang w:eastAsia="x-none"/>
                </w:rPr>
                <w:delText>Table 4</w:delText>
              </w:r>
              <w:r w:rsidR="00EC4622" w:rsidRPr="00DE7A95" w:rsidDel="00092395">
                <w:rPr>
                  <w:rFonts w:asciiTheme="minorHAnsi" w:hAnsiTheme="minorHAnsi"/>
                  <w:lang w:eastAsia="x-none"/>
                </w:rPr>
                <w:noBreakHyphen/>
                <w:delText>1</w:delText>
              </w:r>
            </w:del>
            <w:r w:rsidR="004A06F5">
              <w:rPr>
                <w:rFonts w:asciiTheme="minorHAnsi" w:hAnsiTheme="minorHAnsi"/>
                <w:lang w:eastAsia="x-none"/>
              </w:rPr>
              <w:fldChar w:fldCharType="end"/>
            </w:r>
            <w:r w:rsidR="004A06F5">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827B6CC" w14:textId="77777777" w:rsidR="00B16A4B" w:rsidRPr="00E22969" w:rsidRDefault="00B16A4B" w:rsidP="00B16A4B">
            <w:pPr>
              <w:overflowPunct/>
              <w:autoSpaceDE/>
              <w:autoSpaceDN/>
              <w:adjustRightInd/>
              <w:spacing w:after="0" w:line="259" w:lineRule="auto"/>
              <w:contextualSpacing/>
              <w:textAlignment w:val="auto"/>
              <w:rPr>
                <w:rFonts w:asciiTheme="minorHAnsi" w:hAnsiTheme="minorHAnsi"/>
                <w:lang w:eastAsia="x-none"/>
              </w:rPr>
            </w:pPr>
          </w:p>
        </w:tc>
      </w:tr>
    </w:tbl>
    <w:p w14:paraId="2DCCA7CE" w14:textId="77777777" w:rsidR="00010044" w:rsidRPr="00E22969" w:rsidRDefault="00010044" w:rsidP="00010044"/>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010044" w:rsidRPr="00E22969" w14:paraId="52351C87"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F4E5777" w14:textId="77777777" w:rsidR="00010044" w:rsidRPr="00E22969" w:rsidRDefault="00010044" w:rsidP="00710915">
            <w:pPr>
              <w:overflowPunct/>
              <w:autoSpaceDE/>
              <w:autoSpaceDN/>
              <w:adjustRightInd/>
              <w:spacing w:after="0"/>
              <w:textAlignment w:val="auto"/>
              <w:rPr>
                <w:b/>
              </w:rPr>
            </w:pPr>
            <w:r w:rsidRPr="00E22969">
              <w:rPr>
                <w:b/>
              </w:rPr>
              <w:lastRenderedPageBreak/>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B7E2A9A" w14:textId="77777777" w:rsidR="00010044" w:rsidRPr="00E22969" w:rsidRDefault="00530519" w:rsidP="00710915">
            <w:pPr>
              <w:overflowPunct/>
              <w:autoSpaceDE/>
              <w:autoSpaceDN/>
              <w:adjustRightInd/>
              <w:spacing w:after="0"/>
              <w:textAlignment w:val="auto"/>
            </w:pPr>
            <w:r w:rsidRPr="00E22969">
              <w:t>TP-16093-WSM-COM-BV-04</w:t>
            </w:r>
          </w:p>
        </w:tc>
      </w:tr>
      <w:tr w:rsidR="00010044" w:rsidRPr="00E22969" w14:paraId="7D9AAE69"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A9444ED" w14:textId="77777777" w:rsidR="00010044" w:rsidRPr="00E22969" w:rsidRDefault="00010044" w:rsidP="00710915">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52528CB" w14:textId="2073C9FD" w:rsidR="00676C9C" w:rsidRPr="00E22969" w:rsidRDefault="00676C9C" w:rsidP="000D4662">
            <w:pPr>
              <w:overflowPunct/>
              <w:autoSpaceDE/>
              <w:autoSpaceDN/>
              <w:adjustRightInd/>
              <w:spacing w:after="0"/>
              <w:textAlignment w:val="auto"/>
            </w:pPr>
            <w:r w:rsidRPr="00E22969">
              <w:t>Verify that the IUT will transmit WSM</w:t>
            </w:r>
            <w:r w:rsidR="0028491D">
              <w:t>1</w:t>
            </w:r>
            <w:r w:rsidRPr="00E22969">
              <w:t xml:space="preserve"> on</w:t>
            </w:r>
            <w:r w:rsidR="000D4662">
              <w:t xml:space="preserve"> the</w:t>
            </w:r>
            <w:r w:rsidRPr="00E22969">
              <w:t xml:space="preserve"> channel CH1 and </w:t>
            </w:r>
            <w:r w:rsidR="00530519" w:rsidRPr="00E22969">
              <w:t>receive WSM</w:t>
            </w:r>
            <w:r w:rsidR="0028491D">
              <w:t>2</w:t>
            </w:r>
            <w:r w:rsidR="00530519" w:rsidRPr="00E22969">
              <w:t xml:space="preserve"> on </w:t>
            </w:r>
            <w:r w:rsidR="000D4662">
              <w:t xml:space="preserve">the </w:t>
            </w:r>
            <w:r w:rsidR="00530519" w:rsidRPr="00E22969">
              <w:t xml:space="preserve">channel </w:t>
            </w:r>
            <w:r w:rsidRPr="00E22969">
              <w:t>CH2</w:t>
            </w:r>
            <w:r w:rsidR="00530519" w:rsidRPr="00E22969">
              <w:t>.</w:t>
            </w:r>
          </w:p>
        </w:tc>
      </w:tr>
      <w:tr w:rsidR="00010044" w:rsidRPr="00E22969" w14:paraId="5975DAEB"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221FAF7" w14:textId="77777777" w:rsidR="00010044" w:rsidRPr="00E22969" w:rsidRDefault="00010044" w:rsidP="00710915">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CA5A348" w14:textId="77777777" w:rsidR="00010044" w:rsidRPr="00E22969" w:rsidRDefault="00010044" w:rsidP="00710915">
            <w:pPr>
              <w:overflowPunct/>
              <w:autoSpaceDE/>
              <w:autoSpaceDN/>
              <w:adjustRightInd/>
              <w:spacing w:after="0"/>
              <w:textAlignment w:val="auto"/>
            </w:pPr>
            <w:r w:rsidRPr="00E22969">
              <w:t>TC1</w:t>
            </w:r>
          </w:p>
        </w:tc>
      </w:tr>
      <w:tr w:rsidR="00010044" w:rsidRPr="00E22969" w14:paraId="19726A61"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95C5A71" w14:textId="77777777" w:rsidR="00010044" w:rsidRPr="00E22969" w:rsidRDefault="00010044" w:rsidP="00710915">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7065834" w14:textId="3B6E9735" w:rsidR="00010044" w:rsidRPr="00E22969" w:rsidRDefault="00010044" w:rsidP="00710915">
            <w:pPr>
              <w:overflowPunct/>
              <w:autoSpaceDE/>
              <w:autoSpaceDN/>
              <w:adjustRightInd/>
              <w:spacing w:after="0"/>
              <w:textAlignment w:val="auto"/>
            </w:pPr>
          </w:p>
        </w:tc>
      </w:tr>
      <w:tr w:rsidR="00010044" w:rsidRPr="00E22969" w14:paraId="29AADAFF"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67DA83" w14:textId="77777777" w:rsidR="00010044" w:rsidRPr="00E22969" w:rsidRDefault="00010044" w:rsidP="00710915">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C36B42D" w14:textId="35BEAFD3" w:rsidR="00010044" w:rsidRPr="00E22969" w:rsidRDefault="00010044" w:rsidP="00710915">
            <w:pPr>
              <w:overflowPunct/>
              <w:autoSpaceDE/>
              <w:autoSpaceDN/>
              <w:adjustRightInd/>
              <w:spacing w:after="0"/>
              <w:textAlignment w:val="auto"/>
            </w:pPr>
          </w:p>
        </w:tc>
      </w:tr>
      <w:tr w:rsidR="00010044" w:rsidRPr="00E22969" w14:paraId="220ADEB7"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AA02867" w14:textId="77777777" w:rsidR="00010044" w:rsidRPr="00E22969" w:rsidRDefault="00010044" w:rsidP="00710915">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D3AC100" w14:textId="6F6C056B" w:rsidR="00010044" w:rsidRPr="00E22969" w:rsidRDefault="00010044" w:rsidP="00710915">
            <w:pPr>
              <w:pStyle w:val="NoSpacing"/>
              <w:rPr>
                <w:szCs w:val="20"/>
              </w:rPr>
            </w:pPr>
          </w:p>
        </w:tc>
      </w:tr>
      <w:tr w:rsidR="00010044" w:rsidRPr="00E22969" w14:paraId="5184E5E3"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60ED16C" w14:textId="77777777" w:rsidR="00010044" w:rsidRPr="00E22969" w:rsidRDefault="00010044" w:rsidP="00710915">
            <w:pPr>
              <w:overflowPunct/>
              <w:autoSpaceDE/>
              <w:autoSpaceDN/>
              <w:adjustRightInd/>
              <w:spacing w:after="0"/>
              <w:jc w:val="center"/>
              <w:textAlignment w:val="auto"/>
              <w:rPr>
                <w:b/>
              </w:rPr>
            </w:pPr>
            <w:r w:rsidRPr="00E22969">
              <w:rPr>
                <w:b/>
              </w:rPr>
              <w:t>Pre-test conditions</w:t>
            </w:r>
          </w:p>
        </w:tc>
      </w:tr>
      <w:tr w:rsidR="00010044" w:rsidRPr="00E22969" w14:paraId="3B4A3640"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72742481" w14:textId="77777777" w:rsidR="00010044" w:rsidRPr="00E22969" w:rsidRDefault="00010044" w:rsidP="00710915">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6CA97068" w14:textId="6B7DD022" w:rsidR="00010044" w:rsidRPr="00E22969" w:rsidRDefault="00010044" w:rsidP="0060320E">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00466901" w:rsidRPr="00E22969">
              <w:rPr>
                <w:rFonts w:asciiTheme="minorHAnsi" w:hAnsiTheme="minorHAnsi"/>
                <w:lang w:eastAsia="x-none"/>
              </w:rPr>
              <w:t>WSM</w:t>
            </w:r>
            <w:r w:rsidR="0060320E">
              <w:rPr>
                <w:rFonts w:asciiTheme="minorHAnsi" w:hAnsiTheme="minorHAnsi"/>
                <w:lang w:eastAsia="x-none"/>
              </w:rPr>
              <w:t>2</w:t>
            </w:r>
            <w:r w:rsidR="00466901" w:rsidRPr="00E22969">
              <w:rPr>
                <w:rFonts w:asciiTheme="minorHAnsi" w:hAnsiTheme="minorHAnsi"/>
                <w:lang w:eastAsia="x-none"/>
              </w:rPr>
              <w:t xml:space="preserve"> </w:t>
            </w:r>
            <w:r w:rsidR="008E0792">
              <w:rPr>
                <w:rFonts w:asciiTheme="minorHAnsi" w:hAnsiTheme="minorHAnsi"/>
                <w:lang w:eastAsia="x-none"/>
              </w:rPr>
              <w:t>with ‘</w:t>
            </w:r>
            <w:r w:rsidR="008E0792" w:rsidRPr="008E0792">
              <w:rPr>
                <w:rFonts w:asciiTheme="minorHAnsi" w:hAnsiTheme="minorHAnsi"/>
                <w:i/>
                <w:lang w:eastAsia="x-none"/>
              </w:rPr>
              <w:t>PSID</w:t>
            </w:r>
            <w:r w:rsidR="0060320E">
              <w:rPr>
                <w:rFonts w:asciiTheme="minorHAnsi" w:hAnsiTheme="minorHAnsi"/>
                <w:i/>
                <w:lang w:eastAsia="x-none"/>
              </w:rPr>
              <w:t>2</w:t>
            </w:r>
            <w:r w:rsidR="008E0792">
              <w:rPr>
                <w:rFonts w:asciiTheme="minorHAnsi" w:hAnsiTheme="minorHAnsi"/>
                <w:lang w:eastAsia="x-none"/>
              </w:rPr>
              <w:t xml:space="preserve">’ </w:t>
            </w:r>
            <w:r w:rsidR="00466901" w:rsidRPr="00E22969">
              <w:rPr>
                <w:rFonts w:asciiTheme="minorHAnsi" w:hAnsiTheme="minorHAnsi"/>
                <w:lang w:eastAsia="x-none"/>
              </w:rPr>
              <w:t xml:space="preserve">using </w:t>
            </w:r>
            <w:r w:rsidR="00466901" w:rsidRPr="00E22969">
              <w:rPr>
                <w:b/>
                <w:i/>
              </w:rPr>
              <w:t>WSM_nExt_ch</w:t>
            </w:r>
            <w:r w:rsidR="00466901"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ins w:id="272" w:author="Dmitri.Khijniak@7Layers.com" w:date="2017-07-25T16:40:00Z">
              <w:r w:rsidR="00092395" w:rsidRPr="00E22969">
                <w:t xml:space="preserve">Table </w:t>
              </w:r>
              <w:r w:rsidR="00092395">
                <w:rPr>
                  <w:noProof/>
                </w:rPr>
                <w:t>7</w:t>
              </w:r>
              <w:r w:rsidR="00092395" w:rsidRPr="00E22969">
                <w:noBreakHyphen/>
              </w:r>
              <w:r w:rsidR="00092395">
                <w:rPr>
                  <w:noProof/>
                </w:rPr>
                <w:t>3</w:t>
              </w:r>
            </w:ins>
            <w:del w:id="273"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3</w:delText>
              </w:r>
            </w:del>
            <w:r w:rsidR="00B9755A" w:rsidRPr="00E22969">
              <w:rPr>
                <w:rFonts w:asciiTheme="minorHAnsi" w:hAnsiTheme="minorHAnsi"/>
                <w:lang w:eastAsia="x-none"/>
              </w:rPr>
              <w:fldChar w:fldCharType="end"/>
            </w:r>
            <w:r w:rsidR="000D4662">
              <w:rPr>
                <w:rFonts w:asciiTheme="minorHAnsi" w:hAnsiTheme="minorHAnsi"/>
                <w:lang w:eastAsia="x-none"/>
              </w:rPr>
              <w:t xml:space="preserve"> </w:t>
            </w:r>
            <w:r w:rsidR="00466901" w:rsidRPr="00E22969">
              <w:rPr>
                <w:rFonts w:asciiTheme="minorHAnsi" w:hAnsiTheme="minorHAnsi"/>
                <w:lang w:eastAsia="x-none"/>
              </w:rPr>
              <w:t>on channel ‘</w:t>
            </w:r>
            <w:r w:rsidR="00466901" w:rsidRPr="00E22969">
              <w:rPr>
                <w:rFonts w:asciiTheme="minorHAnsi" w:hAnsiTheme="minorHAnsi"/>
                <w:i/>
                <w:lang w:eastAsia="x-none"/>
              </w:rPr>
              <w:t>CH</w:t>
            </w:r>
            <w:r w:rsidR="00AB5211" w:rsidRPr="00E22969">
              <w:rPr>
                <w:rFonts w:asciiTheme="minorHAnsi" w:hAnsiTheme="minorHAnsi"/>
                <w:i/>
                <w:lang w:eastAsia="x-none"/>
              </w:rPr>
              <w:t>2</w:t>
            </w:r>
            <w:r w:rsidR="00466901" w:rsidRPr="00E22969">
              <w:rPr>
                <w:rFonts w:asciiTheme="minorHAnsi" w:hAnsiTheme="minorHAnsi"/>
                <w:lang w:eastAsia="x-none"/>
              </w:rPr>
              <w:t xml:space="preserve">’ </w:t>
            </w:r>
            <w:r w:rsidR="008E0792">
              <w:rPr>
                <w:rFonts w:asciiTheme="minorHAnsi" w:hAnsiTheme="minorHAnsi"/>
                <w:lang w:eastAsia="x-none"/>
              </w:rPr>
              <w:t xml:space="preserve">in alternating operation during slot </w:t>
            </w:r>
            <w:r w:rsidR="0060320E">
              <w:rPr>
                <w:rFonts w:asciiTheme="minorHAnsi" w:hAnsiTheme="minorHAnsi"/>
                <w:lang w:eastAsia="x-none"/>
              </w:rPr>
              <w:t>2</w:t>
            </w:r>
            <w:r w:rsidR="008E0792">
              <w:rPr>
                <w:rFonts w:asciiTheme="minorHAnsi" w:hAnsiTheme="minorHAnsi"/>
                <w:lang w:eastAsia="x-none"/>
              </w:rPr>
              <w:t xml:space="preserve"> </w:t>
            </w:r>
            <w:r w:rsidRPr="00E22969">
              <w:rPr>
                <w:rFonts w:asciiTheme="minorHAnsi" w:hAnsiTheme="minorHAnsi"/>
                <w:lang w:eastAsia="x-none"/>
              </w:rPr>
              <w:t xml:space="preserve">with an average </w:t>
            </w:r>
            <w:r w:rsidR="0060320E">
              <w:rPr>
                <w:rFonts w:asciiTheme="minorHAnsi" w:hAnsiTheme="minorHAnsi"/>
                <w:lang w:eastAsia="x-none"/>
              </w:rPr>
              <w:t xml:space="preserve">repeat </w:t>
            </w:r>
            <w:r w:rsidRPr="00E22969">
              <w:rPr>
                <w:rFonts w:asciiTheme="minorHAnsi" w:hAnsiTheme="minorHAnsi"/>
                <w:lang w:eastAsia="x-none"/>
              </w:rPr>
              <w:t>rate ‘</w:t>
            </w:r>
            <w:r w:rsidR="001B1CD9">
              <w:rPr>
                <w:rFonts w:asciiTheme="minorHAnsi" w:hAnsiTheme="minorHAnsi"/>
                <w:i/>
                <w:lang w:eastAsia="x-none"/>
              </w:rPr>
              <w:t>pWSMRepeatRate</w:t>
            </w:r>
            <w:r w:rsidRPr="00E22969">
              <w:rPr>
                <w:rFonts w:asciiTheme="minorHAnsi" w:hAnsiTheme="minorHAnsi"/>
                <w:lang w:eastAsia="x-none"/>
              </w:rPr>
              <w:t>’</w:t>
            </w:r>
          </w:p>
        </w:tc>
      </w:tr>
      <w:tr w:rsidR="00010044" w:rsidRPr="00E22969" w14:paraId="66148E90"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9100174" w14:textId="77777777" w:rsidR="00010044" w:rsidRPr="00E22969" w:rsidRDefault="00010044" w:rsidP="00710915">
            <w:pPr>
              <w:overflowPunct/>
              <w:autoSpaceDE/>
              <w:autoSpaceDN/>
              <w:adjustRightInd/>
              <w:spacing w:after="0"/>
              <w:jc w:val="center"/>
              <w:textAlignment w:val="auto"/>
              <w:rPr>
                <w:b/>
              </w:rPr>
            </w:pPr>
            <w:r w:rsidRPr="00E22969">
              <w:rPr>
                <w:b/>
              </w:rPr>
              <w:t>Test Sequence</w:t>
            </w:r>
          </w:p>
        </w:tc>
      </w:tr>
      <w:tr w:rsidR="00010044" w:rsidRPr="00E22969" w14:paraId="64D99561"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3DAE18D5" w14:textId="77777777" w:rsidR="00010044" w:rsidRPr="00E22969" w:rsidRDefault="00010044" w:rsidP="00710915">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AFB7A25" w14:textId="77777777" w:rsidR="00010044" w:rsidRPr="00E22969" w:rsidRDefault="00010044" w:rsidP="00710915">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C89C451" w14:textId="77777777" w:rsidR="00010044" w:rsidRPr="00E22969" w:rsidRDefault="00010044" w:rsidP="00710915">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C3D4053" w14:textId="77777777" w:rsidR="00010044" w:rsidRPr="00E22969" w:rsidRDefault="00010044" w:rsidP="00710915">
            <w:pPr>
              <w:overflowPunct/>
              <w:autoSpaceDE/>
              <w:autoSpaceDN/>
              <w:adjustRightInd/>
              <w:spacing w:after="0" w:line="259" w:lineRule="auto"/>
              <w:contextualSpacing/>
              <w:textAlignment w:val="auto"/>
              <w:rPr>
                <w:b/>
              </w:rPr>
            </w:pPr>
            <w:r w:rsidRPr="00E22969">
              <w:rPr>
                <w:b/>
              </w:rPr>
              <w:t>Verdict</w:t>
            </w:r>
          </w:p>
        </w:tc>
      </w:tr>
      <w:tr w:rsidR="005475EA" w:rsidRPr="00E22969" w14:paraId="4172F6EF" w14:textId="77777777" w:rsidTr="005475EA">
        <w:tc>
          <w:tcPr>
            <w:tcW w:w="737" w:type="dxa"/>
            <w:tcBorders>
              <w:top w:val="single" w:sz="3" w:space="0" w:color="auto"/>
              <w:left w:val="single" w:sz="3" w:space="0" w:color="auto"/>
              <w:bottom w:val="single" w:sz="3" w:space="0" w:color="auto"/>
              <w:right w:val="single" w:sz="3" w:space="0" w:color="auto"/>
            </w:tcBorders>
            <w:shd w:val="clear" w:color="auto" w:fill="auto"/>
          </w:tcPr>
          <w:p w14:paraId="0A44934B"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D34AB0"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BE4FC61" w14:textId="215D959F" w:rsidR="005475EA" w:rsidRPr="00E22969" w:rsidRDefault="005475EA" w:rsidP="002B740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transmit WSM1</w:t>
            </w:r>
            <w:r w:rsidR="00A73CC9">
              <w:rPr>
                <w:rFonts w:asciiTheme="minorHAnsi" w:hAnsiTheme="minorHAnsi"/>
                <w:lang w:eastAsia="x-none"/>
              </w:rPr>
              <w:t xml:space="preserve"> with ‘</w:t>
            </w:r>
            <w:r w:rsidR="00A73CC9">
              <w:rPr>
                <w:rFonts w:asciiTheme="minorHAnsi" w:hAnsiTheme="minorHAnsi"/>
                <w:i/>
                <w:lang w:eastAsia="x-none"/>
              </w:rPr>
              <w:t>PSID1</w:t>
            </w:r>
            <w:r w:rsidR="00A73CC9">
              <w:rPr>
                <w:rFonts w:asciiTheme="minorHAnsi" w:hAnsiTheme="minorHAnsi"/>
                <w:lang w:eastAsia="x-none"/>
              </w:rPr>
              <w:t>’</w:t>
            </w:r>
            <w:r w:rsidRPr="00E22969">
              <w:rPr>
                <w:rFonts w:asciiTheme="minorHAnsi" w:hAnsiTheme="minorHAnsi"/>
                <w:lang w:eastAsia="x-none"/>
              </w:rPr>
              <w:t xml:space="preserve"> using </w:t>
            </w:r>
            <w:r w:rsidRPr="00E22969">
              <w:rPr>
                <w:rFonts w:asciiTheme="minorHAnsi" w:hAnsiTheme="minorHAnsi"/>
                <w:b/>
                <w:i/>
                <w:lang w:eastAsia="x-none"/>
              </w:rPr>
              <w:t>WSM_nExt_ch</w:t>
            </w:r>
            <w:r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ins w:id="274" w:author="Dmitri.Khijniak@7Layers.com" w:date="2017-07-25T16:40:00Z">
              <w:r w:rsidR="00092395" w:rsidRPr="00E22969">
                <w:t xml:space="preserve">Table </w:t>
              </w:r>
              <w:r w:rsidR="00092395">
                <w:rPr>
                  <w:noProof/>
                </w:rPr>
                <w:t>7</w:t>
              </w:r>
              <w:r w:rsidR="00092395" w:rsidRPr="00E22969">
                <w:noBreakHyphen/>
              </w:r>
              <w:r w:rsidR="00092395">
                <w:rPr>
                  <w:noProof/>
                </w:rPr>
                <w:t>3</w:t>
              </w:r>
            </w:ins>
            <w:del w:id="275"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3</w:delText>
              </w:r>
            </w:del>
            <w:r w:rsidR="00B9755A" w:rsidRPr="00E22969">
              <w:rPr>
                <w:rFonts w:asciiTheme="minorHAnsi" w:hAnsiTheme="minorHAnsi"/>
                <w:lang w:eastAsia="x-none"/>
              </w:rPr>
              <w:fldChar w:fldCharType="end"/>
            </w:r>
            <w:r w:rsidRPr="00E22969">
              <w:rPr>
                <w:rFonts w:asciiTheme="minorHAnsi" w:hAnsiTheme="minorHAnsi"/>
                <w:lang w:eastAsia="x-none"/>
              </w:rPr>
              <w:t xml:space="preserve"> </w:t>
            </w:r>
            <w:r w:rsidR="00A73CC9">
              <w:rPr>
                <w:rFonts w:asciiTheme="minorHAnsi" w:hAnsiTheme="minorHAnsi"/>
                <w:lang w:eastAsia="x-none"/>
              </w:rPr>
              <w:t>on channel ‘</w:t>
            </w:r>
            <w:r w:rsidR="00A73CC9">
              <w:rPr>
                <w:rFonts w:asciiTheme="minorHAnsi" w:hAnsiTheme="minorHAnsi"/>
                <w:i/>
                <w:lang w:eastAsia="x-none"/>
              </w:rPr>
              <w:t>CH1</w:t>
            </w:r>
            <w:r w:rsidR="00A73CC9">
              <w:rPr>
                <w:rFonts w:asciiTheme="minorHAnsi" w:hAnsiTheme="minorHAnsi"/>
                <w:lang w:eastAsia="x-none"/>
              </w:rPr>
              <w:t xml:space="preserve">’ </w:t>
            </w:r>
            <w:r w:rsidRPr="00E22969">
              <w:rPr>
                <w:rFonts w:asciiTheme="minorHAnsi" w:hAnsiTheme="minorHAnsi"/>
                <w:lang w:eastAsia="x-none"/>
              </w:rPr>
              <w:t xml:space="preserve">in alternating operation </w:t>
            </w:r>
            <w:r w:rsidR="00A73CC9">
              <w:rPr>
                <w:rFonts w:asciiTheme="minorHAnsi" w:hAnsiTheme="minorHAnsi"/>
                <w:lang w:eastAsia="x-none"/>
              </w:rPr>
              <w:t>during slot 1</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AB30926"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p>
        </w:tc>
      </w:tr>
      <w:tr w:rsidR="005475EA" w:rsidRPr="00E22969" w14:paraId="68F7396A" w14:textId="77777777" w:rsidTr="005475EA">
        <w:tc>
          <w:tcPr>
            <w:tcW w:w="737" w:type="dxa"/>
            <w:tcBorders>
              <w:top w:val="single" w:sz="3" w:space="0" w:color="auto"/>
              <w:left w:val="single" w:sz="3" w:space="0" w:color="auto"/>
              <w:bottom w:val="single" w:sz="3" w:space="0" w:color="auto"/>
              <w:right w:val="single" w:sz="3" w:space="0" w:color="auto"/>
            </w:tcBorders>
            <w:shd w:val="clear" w:color="auto" w:fill="auto"/>
          </w:tcPr>
          <w:p w14:paraId="7277F9AD" w14:textId="77777777" w:rsidR="005475EA"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FB24D4B"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64C225D" w14:textId="6D83B966" w:rsidR="005475EA" w:rsidRPr="00E22969" w:rsidRDefault="005475EA" w:rsidP="0052728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WSM</w:t>
            </w:r>
            <w:r w:rsidR="00C97FAD" w:rsidRPr="00E22969">
              <w:rPr>
                <w:rFonts w:asciiTheme="minorHAnsi" w:hAnsiTheme="minorHAnsi"/>
                <w:lang w:eastAsia="x-none"/>
              </w:rPr>
              <w:t>2</w:t>
            </w:r>
            <w:r w:rsidRPr="00E22969">
              <w:rPr>
                <w:rFonts w:asciiTheme="minorHAnsi" w:hAnsiTheme="minorHAnsi"/>
                <w:lang w:eastAsia="x-none"/>
              </w:rPr>
              <w:t xml:space="preserve"> in alternating operation on channel ‘CH2’</w:t>
            </w:r>
            <w:r w:rsidR="00352190" w:rsidRPr="00E22969">
              <w:rPr>
                <w:rFonts w:asciiTheme="minorHAnsi" w:hAnsiTheme="minorHAnsi"/>
                <w:lang w:eastAsia="x-none"/>
              </w:rPr>
              <w:t xml:space="preserve"> </w:t>
            </w:r>
            <w:r w:rsidR="009D7D79">
              <w:rPr>
                <w:rFonts w:asciiTheme="minorHAnsi" w:hAnsiTheme="minorHAnsi"/>
                <w:lang w:eastAsia="x-none"/>
              </w:rPr>
              <w:t xml:space="preserve">during </w:t>
            </w:r>
            <w:r w:rsidR="00352190" w:rsidRPr="00E22969">
              <w:rPr>
                <w:rFonts w:asciiTheme="minorHAnsi" w:hAnsiTheme="minorHAnsi"/>
                <w:lang w:eastAsia="x-none"/>
              </w:rPr>
              <w:t>time slot 2</w:t>
            </w:r>
            <w:r w:rsidR="005557EF"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1CF4E2F" w14:textId="77777777" w:rsidR="005475EA" w:rsidRPr="00E22969" w:rsidRDefault="005475EA" w:rsidP="00710915">
            <w:pPr>
              <w:overflowPunct/>
              <w:autoSpaceDE/>
              <w:autoSpaceDN/>
              <w:adjustRightInd/>
              <w:spacing w:after="0" w:line="259" w:lineRule="auto"/>
              <w:contextualSpacing/>
              <w:textAlignment w:val="auto"/>
              <w:rPr>
                <w:rFonts w:asciiTheme="minorHAnsi" w:hAnsiTheme="minorHAnsi"/>
                <w:lang w:eastAsia="x-none"/>
              </w:rPr>
            </w:pPr>
          </w:p>
        </w:tc>
      </w:tr>
      <w:tr w:rsidR="00527286" w:rsidRPr="00E22969" w14:paraId="54D68766" w14:textId="77777777" w:rsidTr="00527286">
        <w:tc>
          <w:tcPr>
            <w:tcW w:w="737" w:type="dxa"/>
            <w:tcBorders>
              <w:top w:val="single" w:sz="3" w:space="0" w:color="auto"/>
              <w:left w:val="single" w:sz="3" w:space="0" w:color="auto"/>
              <w:bottom w:val="single" w:sz="3" w:space="0" w:color="auto"/>
              <w:right w:val="single" w:sz="3" w:space="0" w:color="auto"/>
            </w:tcBorders>
            <w:shd w:val="clear" w:color="auto" w:fill="auto"/>
          </w:tcPr>
          <w:p w14:paraId="6F627743" w14:textId="77777777" w:rsidR="00527286"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F864ACA" w14:textId="11C56B9D" w:rsidR="00527286" w:rsidRPr="00E22969" w:rsidRDefault="00932AF8"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DEFEE31" w14:textId="72DDC7AD" w:rsidR="00527286" w:rsidRPr="00E22969" w:rsidRDefault="00527286" w:rsidP="0024293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w:t>
            </w:r>
            <w:r w:rsidR="00242930">
              <w:rPr>
                <w:rFonts w:asciiTheme="minorHAnsi" w:hAnsiTheme="minorHAnsi"/>
                <w:lang w:eastAsia="x-none"/>
              </w:rPr>
              <w:t>s</w:t>
            </w:r>
            <w:r w:rsidRPr="00E22969">
              <w:rPr>
                <w:rFonts w:asciiTheme="minorHAnsi" w:hAnsiTheme="minorHAnsi"/>
                <w:lang w:eastAsia="x-none"/>
              </w:rPr>
              <w:t xml:space="preserve"> WSM</w:t>
            </w:r>
            <w:r w:rsidR="002B7406">
              <w:rPr>
                <w:rFonts w:asciiTheme="minorHAnsi" w:hAnsiTheme="minorHAnsi"/>
                <w:lang w:eastAsia="x-none"/>
              </w:rPr>
              <w:t>1</w:t>
            </w:r>
            <w:r w:rsidRPr="00E22969">
              <w:rPr>
                <w:rFonts w:asciiTheme="minorHAnsi" w:hAnsiTheme="minorHAnsi"/>
                <w:lang w:eastAsia="x-none"/>
              </w:rPr>
              <w:t xml:space="preserve"> with an average rate ‘</w:t>
            </w:r>
            <w:r w:rsidR="001B1CD9">
              <w:rPr>
                <w:rFonts w:asciiTheme="minorHAnsi" w:hAnsiTheme="minorHAnsi"/>
                <w:lang w:eastAsia="x-none"/>
              </w:rPr>
              <w:t>pWSMRepeatRate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8919A3B" w14:textId="77777777" w:rsidR="00527286"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p>
        </w:tc>
      </w:tr>
      <w:tr w:rsidR="00010044" w:rsidRPr="00E22969" w14:paraId="12F34B9E"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45153636" w14:textId="77777777" w:rsidR="00010044"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9CD8D82" w14:textId="77777777" w:rsidR="00010044"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DBA908A" w14:textId="77777777" w:rsidR="00010044" w:rsidRPr="00E22969" w:rsidRDefault="00010044" w:rsidP="0054773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w:t>
            </w:r>
            <w:r w:rsidR="00547733" w:rsidRPr="00E22969">
              <w:rPr>
                <w:rFonts w:asciiTheme="minorHAnsi" w:hAnsiTheme="minorHAnsi"/>
                <w:lang w:eastAsia="x-none"/>
              </w:rPr>
              <w:t>1</w:t>
            </w:r>
            <w:r w:rsidRPr="00E22969">
              <w:rPr>
                <w:rFonts w:asciiTheme="minorHAnsi" w:hAnsiTheme="minorHAnsi"/>
                <w:lang w:eastAsia="x-none"/>
              </w:rPr>
              <w:t xml:space="preserve"> are transmitted on channel ‘</w:t>
            </w:r>
            <w:r w:rsidR="00547733" w:rsidRPr="00E22969">
              <w:rPr>
                <w:rFonts w:asciiTheme="minorHAnsi" w:hAnsiTheme="minorHAnsi"/>
                <w:i/>
                <w:lang w:eastAsia="x-none"/>
              </w:rPr>
              <w:t>CH1</w:t>
            </w:r>
            <w:r w:rsidRPr="00E22969">
              <w:rPr>
                <w:rFonts w:asciiTheme="minorHAnsi" w:hAnsiTheme="minorHAnsi"/>
                <w:lang w:eastAsia="x-none"/>
              </w:rPr>
              <w:t>’</w:t>
            </w:r>
            <w:r w:rsidR="00650557" w:rsidRPr="00E22969">
              <w:rPr>
                <w:rFonts w:asciiTheme="minorHAnsi" w:hAnsiTheme="minorHAnsi"/>
                <w:lang w:eastAsia="x-none"/>
              </w:rPr>
              <w:t xml:space="preserve"> time slot 1</w:t>
            </w:r>
            <w:r w:rsidR="00A1022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947CF95" w14:textId="77777777" w:rsidR="00010044"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10044" w:rsidRPr="00E22969" w14:paraId="6A9A5E43"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1AA8A0A0" w14:textId="77777777" w:rsidR="00010044"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226E4C1" w14:textId="77777777" w:rsidR="00010044" w:rsidRPr="00E22969" w:rsidRDefault="00527286"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92296A8" w14:textId="77777777" w:rsidR="00010044" w:rsidRPr="00E22969" w:rsidRDefault="00010044" w:rsidP="00547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w:t>
            </w:r>
            <w:r w:rsidR="00547733" w:rsidRPr="00E22969">
              <w:rPr>
                <w:rFonts w:asciiTheme="minorHAnsi" w:hAnsiTheme="minorHAnsi"/>
                <w:lang w:eastAsia="x-none"/>
              </w:rPr>
              <w:t>1</w:t>
            </w:r>
            <w:r w:rsidRPr="00E22969">
              <w:rPr>
                <w:rFonts w:asciiTheme="minorHAnsi" w:hAnsiTheme="minorHAnsi"/>
                <w:lang w:eastAsia="x-none"/>
              </w:rPr>
              <w:t xml:space="preserve"> N-Header contains ‘WAVE Info Element’ containing ’Channel Number’ indicated ‘</w:t>
            </w:r>
            <w:r w:rsidR="00547733" w:rsidRPr="00E22969">
              <w:rPr>
                <w:rFonts w:asciiTheme="minorHAnsi" w:hAnsiTheme="minorHAnsi"/>
                <w:i/>
                <w:lang w:eastAsia="x-none"/>
              </w:rPr>
              <w:t>CH1</w:t>
            </w:r>
            <w:r w:rsidRPr="00E22969">
              <w:rPr>
                <w:rFonts w:asciiTheme="minorHAnsi" w:hAnsiTheme="minorHAnsi"/>
                <w:lang w:eastAsia="x-none"/>
              </w:rPr>
              <w:t>’</w:t>
            </w:r>
            <w:r w:rsidR="00A1022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EFA7D00" w14:textId="77777777" w:rsidR="00010044"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5557EF" w:rsidRPr="00E22969" w14:paraId="6538392C" w14:textId="77777777" w:rsidTr="005557EF">
        <w:tc>
          <w:tcPr>
            <w:tcW w:w="737" w:type="dxa"/>
            <w:tcBorders>
              <w:top w:val="single" w:sz="3" w:space="0" w:color="auto"/>
              <w:left w:val="single" w:sz="3" w:space="0" w:color="auto"/>
              <w:bottom w:val="single" w:sz="3" w:space="0" w:color="auto"/>
              <w:right w:val="single" w:sz="3" w:space="0" w:color="auto"/>
            </w:tcBorders>
            <w:shd w:val="clear" w:color="auto" w:fill="auto"/>
          </w:tcPr>
          <w:p w14:paraId="3F1F1485" w14:textId="77777777" w:rsidR="005557EF"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663068A" w14:textId="77777777" w:rsidR="005557EF"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FFE95E7" w14:textId="714517BD" w:rsidR="00590FDC" w:rsidRPr="00E22969" w:rsidRDefault="006E68AC" w:rsidP="002E5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w:t>
            </w:r>
            <w:r w:rsidR="00544665">
              <w:rPr>
                <w:rFonts w:asciiTheme="minorHAnsi" w:hAnsiTheme="minorHAnsi"/>
                <w:lang w:eastAsia="x-none"/>
              </w:rPr>
              <w:t>s</w:t>
            </w:r>
            <w:r>
              <w:rPr>
                <w:rFonts w:asciiTheme="minorHAnsi" w:hAnsiTheme="minorHAnsi"/>
                <w:lang w:eastAsia="x-none"/>
              </w:rPr>
              <w:t xml:space="preserve"> </w:t>
            </w:r>
            <w:r w:rsidR="00544665">
              <w:rPr>
                <w:rFonts w:asciiTheme="minorHAnsi" w:hAnsiTheme="minorHAnsi"/>
                <w:lang w:eastAsia="x-none"/>
              </w:rPr>
              <w:t xml:space="preserve">of </w:t>
            </w:r>
            <w:r w:rsidRPr="00E22969">
              <w:rPr>
                <w:rFonts w:asciiTheme="minorHAnsi" w:hAnsiTheme="minorHAnsi"/>
                <w:lang w:eastAsia="x-none"/>
              </w:rPr>
              <w:t>WSM</w:t>
            </w:r>
            <w:r w:rsidR="00544665">
              <w:rPr>
                <w:rFonts w:asciiTheme="minorHAnsi" w:hAnsiTheme="minorHAnsi"/>
                <w:lang w:eastAsia="x-none"/>
              </w:rPr>
              <w:t>1</w:t>
            </w:r>
            <w:r>
              <w:rPr>
                <w:rFonts w:asciiTheme="minorHAnsi" w:hAnsiTheme="minorHAnsi"/>
                <w:lang w:eastAsia="x-none"/>
              </w:rPr>
              <w:t xml:space="preserve"> calculate </w:t>
            </w:r>
            <w:r w:rsidR="00590FDC" w:rsidRPr="001F6C63">
              <w:rPr>
                <w:i/>
              </w:rPr>
              <w:t>RPMup</w:t>
            </w:r>
            <w:r w:rsidR="00590FDC">
              <w:rPr>
                <w:rFonts w:asciiTheme="minorHAnsi" w:hAnsiTheme="minorHAnsi"/>
                <w:lang w:eastAsia="x-none"/>
              </w:rPr>
              <w:t xml:space="preserve"> and </w:t>
            </w:r>
            <w:r w:rsidR="00590FDC" w:rsidRPr="001F6C63">
              <w:rPr>
                <w:rFonts w:asciiTheme="minorHAnsi" w:hAnsiTheme="minorHAnsi"/>
                <w:i/>
                <w:lang w:eastAsia="x-none"/>
              </w:rPr>
              <w:t>RPMlo</w:t>
            </w:r>
            <w:r w:rsidR="00590FDC">
              <w:rPr>
                <w:rFonts w:asciiTheme="minorHAnsi" w:hAnsiTheme="minorHAnsi"/>
                <w:lang w:eastAsia="x-none"/>
              </w:rPr>
              <w:t xml:space="preserve"> per Section </w:t>
            </w:r>
            <w:r w:rsidR="00590FDC">
              <w:rPr>
                <w:rFonts w:asciiTheme="minorHAnsi" w:hAnsiTheme="minorHAnsi"/>
                <w:lang w:eastAsia="x-none"/>
              </w:rPr>
              <w:fldChar w:fldCharType="begin"/>
            </w:r>
            <w:r w:rsidR="00590FDC">
              <w:rPr>
                <w:rFonts w:asciiTheme="minorHAnsi" w:hAnsiTheme="minorHAnsi"/>
                <w:lang w:eastAsia="x-none"/>
              </w:rPr>
              <w:instrText xml:space="preserve"> REF _Ref439778544 \r \h </w:instrText>
            </w:r>
            <w:r w:rsidR="00590FDC">
              <w:rPr>
                <w:rFonts w:asciiTheme="minorHAnsi" w:hAnsiTheme="minorHAnsi"/>
                <w:lang w:eastAsia="x-none"/>
              </w:rPr>
            </w:r>
            <w:r w:rsidR="00590FDC">
              <w:rPr>
                <w:rFonts w:asciiTheme="minorHAnsi" w:hAnsiTheme="minorHAnsi"/>
                <w:lang w:eastAsia="x-none"/>
              </w:rPr>
              <w:fldChar w:fldCharType="separate"/>
            </w:r>
            <w:r w:rsidR="00092395">
              <w:rPr>
                <w:rFonts w:asciiTheme="minorHAnsi" w:hAnsiTheme="minorHAnsi"/>
                <w:lang w:eastAsia="x-none"/>
              </w:rPr>
              <w:t>4.1.1.8</w:t>
            </w:r>
            <w:r w:rsidR="00590FDC">
              <w:rPr>
                <w:rFonts w:asciiTheme="minorHAnsi" w:hAnsiTheme="minorHAnsi"/>
                <w:lang w:eastAsia="x-none"/>
              </w:rPr>
              <w:fldChar w:fldCharType="end"/>
            </w:r>
            <w:r w:rsidR="00590FDC">
              <w:rPr>
                <w:rFonts w:asciiTheme="minorHAnsi" w:hAnsiTheme="minorHAnsi"/>
                <w:lang w:eastAsia="x-none"/>
              </w:rPr>
              <w:t xml:space="preserve">, and apply the test criteria stated in </w:t>
            </w:r>
            <w:r w:rsidR="00590FDC">
              <w:rPr>
                <w:rFonts w:asciiTheme="minorHAnsi" w:hAnsiTheme="minorHAnsi"/>
                <w:lang w:eastAsia="x-none"/>
              </w:rPr>
              <w:fldChar w:fldCharType="begin"/>
            </w:r>
            <w:r w:rsidR="00590FDC">
              <w:rPr>
                <w:rFonts w:asciiTheme="minorHAnsi" w:hAnsiTheme="minorHAnsi"/>
                <w:lang w:eastAsia="x-none"/>
              </w:rPr>
              <w:instrText xml:space="preserve"> REF _Ref480989952 \r \h </w:instrText>
            </w:r>
            <w:r w:rsidR="00590FDC">
              <w:rPr>
                <w:rFonts w:asciiTheme="minorHAnsi" w:hAnsiTheme="minorHAnsi"/>
                <w:lang w:eastAsia="x-none"/>
              </w:rPr>
            </w:r>
            <w:r w:rsidR="00590FDC">
              <w:rPr>
                <w:rFonts w:asciiTheme="minorHAnsi" w:hAnsiTheme="minorHAnsi"/>
                <w:lang w:eastAsia="x-none"/>
              </w:rPr>
              <w:fldChar w:fldCharType="separate"/>
            </w:r>
            <w:r w:rsidR="00092395">
              <w:rPr>
                <w:rFonts w:asciiTheme="minorHAnsi" w:hAnsiTheme="minorHAnsi"/>
                <w:lang w:eastAsia="x-none"/>
              </w:rPr>
              <w:t>4.1.1.8.1</w:t>
            </w:r>
            <w:r w:rsidR="00590FDC">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4C99A7B" w14:textId="77777777" w:rsidR="005557EF" w:rsidRPr="00E22969" w:rsidRDefault="005557EF"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10044" w:rsidRPr="00E22969" w14:paraId="1347D6BF"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38F63AAE" w14:textId="77777777" w:rsidR="00010044"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935FC0D" w14:textId="38B5B3AB" w:rsidR="00010044"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7136C92" w14:textId="2CEF73BA" w:rsidR="00010044" w:rsidRPr="00E22969" w:rsidRDefault="00493C17"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WSM2 is detected on the channel ‘</w:t>
            </w:r>
            <w:r w:rsidRPr="00E22969">
              <w:rPr>
                <w:rFonts w:asciiTheme="minorHAnsi" w:hAnsiTheme="minorHAnsi"/>
                <w:i/>
                <w:lang w:eastAsia="x-none"/>
              </w:rPr>
              <w:t>CH2</w:t>
            </w:r>
            <w:r w:rsidRPr="00E22969">
              <w:rPr>
                <w:rFonts w:asciiTheme="minorHAnsi" w:hAnsiTheme="minorHAnsi"/>
                <w:lang w:eastAsia="x-none"/>
              </w:rPr>
              <w:t>’</w:t>
            </w:r>
            <w:r w:rsidR="00650557" w:rsidRPr="00E22969">
              <w:rPr>
                <w:rFonts w:asciiTheme="minorHAnsi" w:hAnsiTheme="minorHAnsi"/>
                <w:lang w:eastAsia="x-none"/>
              </w:rPr>
              <w:t xml:space="preserve"> </w:t>
            </w:r>
            <w:r w:rsidR="00544665">
              <w:rPr>
                <w:rFonts w:asciiTheme="minorHAnsi" w:hAnsiTheme="minorHAnsi"/>
                <w:lang w:eastAsia="x-none"/>
              </w:rPr>
              <w:t xml:space="preserve">during </w:t>
            </w:r>
            <w:r w:rsidR="00650557" w:rsidRPr="00E22969">
              <w:rPr>
                <w:rFonts w:asciiTheme="minorHAnsi" w:hAnsiTheme="minorHAnsi"/>
                <w:lang w:eastAsia="x-none"/>
              </w:rPr>
              <w:t>time slot 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F38DB75"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p>
        </w:tc>
      </w:tr>
      <w:tr w:rsidR="00C97FAD" w:rsidRPr="00E22969" w14:paraId="08371B90"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46061C8D" w14:textId="77777777" w:rsidR="00C97FAD"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3822BC8" w14:textId="65FDDA08" w:rsidR="00C97FAD"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D67A56" w14:textId="77777777" w:rsidR="00C97FAD" w:rsidRPr="00E22969" w:rsidRDefault="00C97FAD" w:rsidP="00C97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WSM2 N-Header contains ‘WAVE Info Element’ containing ’Channel Number’ indicated ‘</w:t>
            </w:r>
            <w:r w:rsidRPr="00E22969">
              <w:rPr>
                <w:rFonts w:asciiTheme="minorHAnsi" w:hAnsiTheme="minorHAnsi"/>
                <w:i/>
                <w:lang w:eastAsia="x-none"/>
              </w:rPr>
              <w:t>CH2</w:t>
            </w:r>
            <w:r w:rsidRPr="00E22969">
              <w:rPr>
                <w:rFonts w:asciiTheme="minorHAnsi" w:hAnsiTheme="minorHAnsi"/>
                <w:lang w:eastAsia="x-none"/>
              </w:rPr>
              <w:t>’</w:t>
            </w:r>
            <w:r w:rsidR="00A1022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62017A0" w14:textId="77777777" w:rsidR="00C97FAD" w:rsidRPr="00E22969" w:rsidRDefault="00C97FAD" w:rsidP="00710915">
            <w:pPr>
              <w:overflowPunct/>
              <w:autoSpaceDE/>
              <w:autoSpaceDN/>
              <w:adjustRightInd/>
              <w:spacing w:after="0" w:line="259" w:lineRule="auto"/>
              <w:contextualSpacing/>
              <w:textAlignment w:val="auto"/>
              <w:rPr>
                <w:rFonts w:asciiTheme="minorHAnsi" w:hAnsiTheme="minorHAnsi"/>
                <w:lang w:eastAsia="x-none"/>
              </w:rPr>
            </w:pPr>
          </w:p>
        </w:tc>
      </w:tr>
      <w:tr w:rsidR="00C97FAD" w:rsidRPr="00E22969" w14:paraId="625C22E7"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45290CE6" w14:textId="77777777" w:rsidR="00C97FAD"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2E0A620" w14:textId="77777777" w:rsidR="00C97FAD"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51F9E9" w14:textId="78A56BEF" w:rsidR="00C97FAD" w:rsidRPr="00E22969" w:rsidRDefault="00C97FAD" w:rsidP="00D462D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A10229" w:rsidRPr="00E22969">
              <w:rPr>
                <w:rFonts w:asciiTheme="minorHAnsi" w:hAnsiTheme="minorHAnsi"/>
                <w:lang w:eastAsia="x-none"/>
              </w:rPr>
              <w:t xml:space="preserve">indicates WSM messages </w:t>
            </w:r>
            <w:r w:rsidR="0076621D" w:rsidRPr="00E22969">
              <w:rPr>
                <w:rFonts w:asciiTheme="minorHAnsi" w:hAnsiTheme="minorHAnsi"/>
                <w:lang w:eastAsia="x-none"/>
              </w:rPr>
              <w:t xml:space="preserve">available </w:t>
            </w:r>
            <w:r w:rsidR="00D462DE">
              <w:rPr>
                <w:rFonts w:asciiTheme="minorHAnsi" w:hAnsiTheme="minorHAnsi"/>
                <w:lang w:eastAsia="x-none"/>
              </w:rPr>
              <w:t>on ‘CH2’.</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6ED22C7" w14:textId="77777777" w:rsidR="00C97FAD" w:rsidRPr="00E22969" w:rsidRDefault="00A10229"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1A02" w:rsidRPr="00E22969" w14:paraId="1489B502"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6207FC1C" w14:textId="01F1C747" w:rsidR="00941A02" w:rsidRPr="00E22969" w:rsidRDefault="00941A02"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75FA160" w14:textId="554FEBAF" w:rsidR="00941A02" w:rsidRPr="00E22969" w:rsidRDefault="00590FDC"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ABECC98" w14:textId="3F52C827" w:rsidR="00941A02" w:rsidRPr="00E22969" w:rsidRDefault="00941A02" w:rsidP="002E598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t>
            </w:r>
            <w:r w:rsidRPr="00E22969">
              <w:rPr>
                <w:rFonts w:asciiTheme="minorHAnsi" w:hAnsiTheme="minorHAnsi"/>
                <w:lang w:eastAsia="x-none"/>
              </w:rPr>
              <w:t>WSM</w:t>
            </w:r>
            <w:r w:rsidR="00590FDC">
              <w:rPr>
                <w:rFonts w:asciiTheme="minorHAnsi" w:hAnsiTheme="minorHAnsi"/>
                <w:lang w:eastAsia="x-none"/>
              </w:rPr>
              <w:t>2</w:t>
            </w:r>
            <w:r>
              <w:rPr>
                <w:rFonts w:asciiTheme="minorHAnsi" w:hAnsiTheme="minorHAnsi"/>
                <w:lang w:eastAsia="x-none"/>
              </w:rPr>
              <w:t xml:space="preserve"> received by </w:t>
            </w:r>
            <w:r w:rsidR="00661999">
              <w:rPr>
                <w:rFonts w:asciiTheme="minorHAnsi" w:hAnsiTheme="minorHAnsi"/>
                <w:lang w:eastAsia="x-none"/>
              </w:rPr>
              <w:t xml:space="preserve">the </w:t>
            </w:r>
            <w:r>
              <w:rPr>
                <w:rFonts w:asciiTheme="minorHAnsi" w:hAnsiTheme="minorHAnsi"/>
                <w:lang w:eastAsia="x-none"/>
              </w:rPr>
              <w:t>IUT</w:t>
            </w:r>
            <w:r w:rsidR="002C49EA">
              <w:rPr>
                <w:rFonts w:asciiTheme="minorHAnsi" w:hAnsiTheme="minorHAnsi"/>
                <w:lang w:eastAsia="x-none"/>
              </w:rPr>
              <w:t xml:space="preserve">, calculate </w:t>
            </w:r>
            <w:r w:rsidR="002C49EA" w:rsidRPr="001F6C63">
              <w:rPr>
                <w:i/>
              </w:rPr>
              <w:t>RPMup</w:t>
            </w:r>
            <w:r w:rsidR="002C49EA">
              <w:rPr>
                <w:rFonts w:asciiTheme="minorHAnsi" w:hAnsiTheme="minorHAnsi"/>
                <w:lang w:eastAsia="x-none"/>
              </w:rPr>
              <w:t xml:space="preserve"> and </w:t>
            </w:r>
            <w:r w:rsidR="002C49EA" w:rsidRPr="001F6C63">
              <w:rPr>
                <w:rFonts w:asciiTheme="minorHAnsi" w:hAnsiTheme="minorHAnsi"/>
                <w:i/>
                <w:lang w:eastAsia="x-none"/>
              </w:rPr>
              <w:t>RPMlo</w:t>
            </w:r>
            <w:r w:rsidR="002C49EA">
              <w:rPr>
                <w:rFonts w:asciiTheme="minorHAnsi" w:hAnsiTheme="minorHAnsi"/>
                <w:lang w:eastAsia="x-none"/>
              </w:rPr>
              <w:t xml:space="preserve"> per Section </w:t>
            </w:r>
            <w:r w:rsidR="002C49EA">
              <w:rPr>
                <w:rFonts w:asciiTheme="minorHAnsi" w:hAnsiTheme="minorHAnsi"/>
                <w:lang w:eastAsia="x-none"/>
              </w:rPr>
              <w:fldChar w:fldCharType="begin"/>
            </w:r>
            <w:r w:rsidR="002C49EA">
              <w:rPr>
                <w:rFonts w:asciiTheme="minorHAnsi" w:hAnsiTheme="minorHAnsi"/>
                <w:lang w:eastAsia="x-none"/>
              </w:rPr>
              <w:instrText xml:space="preserve"> REF _Ref439778544 \r \h </w:instrText>
            </w:r>
            <w:r w:rsidR="002C49EA">
              <w:rPr>
                <w:rFonts w:asciiTheme="minorHAnsi" w:hAnsiTheme="minorHAnsi"/>
                <w:lang w:eastAsia="x-none"/>
              </w:rPr>
            </w:r>
            <w:r w:rsidR="002C49EA">
              <w:rPr>
                <w:rFonts w:asciiTheme="minorHAnsi" w:hAnsiTheme="minorHAnsi"/>
                <w:lang w:eastAsia="x-none"/>
              </w:rPr>
              <w:fldChar w:fldCharType="separate"/>
            </w:r>
            <w:r w:rsidR="00092395">
              <w:rPr>
                <w:rFonts w:asciiTheme="minorHAnsi" w:hAnsiTheme="minorHAnsi"/>
                <w:lang w:eastAsia="x-none"/>
              </w:rPr>
              <w:t>4.1.1.8</w:t>
            </w:r>
            <w:r w:rsidR="002C49EA">
              <w:rPr>
                <w:rFonts w:asciiTheme="minorHAnsi" w:hAnsiTheme="minorHAnsi"/>
                <w:lang w:eastAsia="x-none"/>
              </w:rPr>
              <w:fldChar w:fldCharType="end"/>
            </w:r>
            <w:r w:rsidR="002C49EA">
              <w:rPr>
                <w:rFonts w:asciiTheme="minorHAnsi" w:hAnsiTheme="minorHAnsi"/>
                <w:lang w:eastAsia="x-none"/>
              </w:rPr>
              <w:t xml:space="preserve">, and apply the test criteria stated in </w:t>
            </w:r>
            <w:r w:rsidR="002C49EA">
              <w:rPr>
                <w:rFonts w:asciiTheme="minorHAnsi" w:hAnsiTheme="minorHAnsi"/>
                <w:lang w:eastAsia="x-none"/>
              </w:rPr>
              <w:fldChar w:fldCharType="begin"/>
            </w:r>
            <w:r w:rsidR="002C49EA">
              <w:rPr>
                <w:rFonts w:asciiTheme="minorHAnsi" w:hAnsiTheme="minorHAnsi"/>
                <w:lang w:eastAsia="x-none"/>
              </w:rPr>
              <w:instrText xml:space="preserve"> REF _Ref480989952 \r \h </w:instrText>
            </w:r>
            <w:r w:rsidR="002C49EA">
              <w:rPr>
                <w:rFonts w:asciiTheme="minorHAnsi" w:hAnsiTheme="minorHAnsi"/>
                <w:lang w:eastAsia="x-none"/>
              </w:rPr>
            </w:r>
            <w:r w:rsidR="002C49EA">
              <w:rPr>
                <w:rFonts w:asciiTheme="minorHAnsi" w:hAnsiTheme="minorHAnsi"/>
                <w:lang w:eastAsia="x-none"/>
              </w:rPr>
              <w:fldChar w:fldCharType="separate"/>
            </w:r>
            <w:r w:rsidR="00092395">
              <w:rPr>
                <w:rFonts w:asciiTheme="minorHAnsi" w:hAnsiTheme="minorHAnsi"/>
                <w:lang w:eastAsia="x-none"/>
              </w:rPr>
              <w:t>4.1.1.8.1</w:t>
            </w:r>
            <w:r w:rsidR="002C49EA">
              <w:rPr>
                <w:rFonts w:asciiTheme="minorHAnsi" w:hAnsiTheme="minorHAnsi"/>
                <w:lang w:eastAsia="x-none"/>
              </w:rPr>
              <w:fldChar w:fldCharType="end"/>
            </w:r>
            <w:r>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4BBD28F" w14:textId="6D3CD6A0" w:rsidR="00941A02" w:rsidRPr="00E22969" w:rsidRDefault="00D462DE"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10044" w:rsidRPr="00E22969" w14:paraId="678EF68D"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03B3E65E" w14:textId="665C23D9" w:rsidR="00010044" w:rsidRPr="00E22969" w:rsidRDefault="00941A02"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994D96"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F423820" w14:textId="47403682" w:rsidR="00010044" w:rsidRPr="00E22969" w:rsidRDefault="00010044" w:rsidP="004A0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Repeat steps 1-</w:t>
            </w:r>
            <w:r w:rsidR="00941A02">
              <w:rPr>
                <w:rFonts w:asciiTheme="minorHAnsi" w:hAnsiTheme="minorHAnsi"/>
                <w:lang w:eastAsia="x-none"/>
              </w:rPr>
              <w:t>10</w:t>
            </w:r>
            <w:r w:rsidRPr="00E22969">
              <w:rPr>
                <w:rFonts w:asciiTheme="minorHAnsi" w:hAnsiTheme="minorHAnsi"/>
                <w:lang w:eastAsia="x-none"/>
              </w:rPr>
              <w:t xml:space="preserve"> </w:t>
            </w:r>
            <w:r w:rsidR="00A10229" w:rsidRPr="00E22969">
              <w:rPr>
                <w:rFonts w:asciiTheme="minorHAnsi" w:hAnsiTheme="minorHAnsi"/>
                <w:lang w:eastAsia="x-none"/>
              </w:rPr>
              <w:t>for combination of ‘CH1’ and ‘CH2’ specified in the</w:t>
            </w:r>
            <w:r w:rsidR="004A06F5">
              <w:rPr>
                <w:rFonts w:asciiTheme="minorHAnsi" w:hAnsiTheme="minorHAnsi"/>
                <w:lang w:eastAsia="x-none"/>
              </w:rPr>
              <w:t xml:space="preserve"> </w:t>
            </w:r>
            <w:r w:rsidR="004A06F5">
              <w:rPr>
                <w:rFonts w:asciiTheme="minorHAnsi" w:hAnsiTheme="minorHAnsi"/>
                <w:lang w:eastAsia="x-none"/>
              </w:rPr>
              <w:fldChar w:fldCharType="begin"/>
            </w:r>
            <w:r w:rsidR="004A06F5">
              <w:rPr>
                <w:rFonts w:asciiTheme="minorHAnsi" w:hAnsiTheme="minorHAnsi"/>
                <w:lang w:eastAsia="x-none"/>
              </w:rPr>
              <w:instrText xml:space="preserve"> REF _Ref439878300 \h  \* MERGEFORMAT </w:instrText>
            </w:r>
            <w:r w:rsidR="004A06F5">
              <w:rPr>
                <w:rFonts w:asciiTheme="minorHAnsi" w:hAnsiTheme="minorHAnsi"/>
                <w:lang w:eastAsia="x-none"/>
              </w:rPr>
            </w:r>
            <w:r w:rsidR="004A06F5">
              <w:rPr>
                <w:rFonts w:asciiTheme="minorHAnsi" w:hAnsiTheme="minorHAnsi"/>
                <w:lang w:eastAsia="x-none"/>
              </w:rPr>
              <w:fldChar w:fldCharType="separate"/>
            </w:r>
            <w:ins w:id="276" w:author="Dmitri.Khijniak@7Layers.com" w:date="2017-07-25T16:40:00Z">
              <w:r w:rsidR="00092395" w:rsidRPr="00092395">
                <w:rPr>
                  <w:rFonts w:asciiTheme="minorHAnsi" w:hAnsiTheme="minorHAnsi"/>
                  <w:lang w:eastAsia="x-none"/>
                  <w:rPrChange w:id="277" w:author="Dmitri.Khijniak@7Layers.com" w:date="2017-07-25T16:40:00Z">
                    <w:rPr>
                      <w:rFonts w:ascii="Arial" w:hAnsi="Arial"/>
                      <w:b/>
                    </w:rPr>
                  </w:rPrChange>
                </w:rPr>
                <w:t xml:space="preserve">Table </w:t>
              </w:r>
              <w:r w:rsidR="00092395" w:rsidRPr="00092395">
                <w:rPr>
                  <w:rFonts w:asciiTheme="minorHAnsi" w:hAnsiTheme="minorHAnsi"/>
                  <w:lang w:eastAsia="x-none"/>
                  <w:rPrChange w:id="278" w:author="Dmitri.Khijniak@7Layers.com" w:date="2017-07-25T16:40:00Z">
                    <w:rPr>
                      <w:rFonts w:ascii="Arial" w:hAnsi="Arial"/>
                      <w:b/>
                      <w:noProof/>
                    </w:rPr>
                  </w:rPrChange>
                </w:rPr>
                <w:t>4</w:t>
              </w:r>
              <w:r w:rsidR="00092395" w:rsidRPr="00092395">
                <w:rPr>
                  <w:rFonts w:asciiTheme="minorHAnsi" w:hAnsiTheme="minorHAnsi"/>
                  <w:lang w:eastAsia="x-none"/>
                  <w:rPrChange w:id="279" w:author="Dmitri.Khijniak@7Layers.com" w:date="2017-07-25T16:40:00Z">
                    <w:rPr>
                      <w:rFonts w:ascii="Arial" w:hAnsi="Arial"/>
                      <w:b/>
                    </w:rPr>
                  </w:rPrChange>
                </w:rPr>
                <w:noBreakHyphen/>
              </w:r>
              <w:r w:rsidR="00092395" w:rsidRPr="00092395">
                <w:rPr>
                  <w:rFonts w:asciiTheme="minorHAnsi" w:hAnsiTheme="minorHAnsi"/>
                  <w:lang w:eastAsia="x-none"/>
                  <w:rPrChange w:id="280" w:author="Dmitri.Khijniak@7Layers.com" w:date="2017-07-25T16:40:00Z">
                    <w:rPr>
                      <w:rFonts w:ascii="Arial" w:hAnsi="Arial"/>
                      <w:b/>
                      <w:noProof/>
                    </w:rPr>
                  </w:rPrChange>
                </w:rPr>
                <w:t>1</w:t>
              </w:r>
            </w:ins>
            <w:del w:id="281" w:author="Dmitri.Khijniak@7Layers.com" w:date="2017-07-25T16:40:00Z">
              <w:r w:rsidR="00EC4622" w:rsidRPr="00DE7A95" w:rsidDel="00092395">
                <w:rPr>
                  <w:rFonts w:asciiTheme="minorHAnsi" w:hAnsiTheme="minorHAnsi"/>
                  <w:lang w:eastAsia="x-none"/>
                </w:rPr>
                <w:delText>Table 4</w:delText>
              </w:r>
              <w:r w:rsidR="00EC4622" w:rsidRPr="00DE7A95" w:rsidDel="00092395">
                <w:rPr>
                  <w:rFonts w:asciiTheme="minorHAnsi" w:hAnsiTheme="minorHAnsi"/>
                  <w:lang w:eastAsia="x-none"/>
                </w:rPr>
                <w:noBreakHyphen/>
                <w:delText>1</w:delText>
              </w:r>
            </w:del>
            <w:r w:rsidR="004A06F5">
              <w:rPr>
                <w:rFonts w:asciiTheme="minorHAnsi" w:hAnsiTheme="minorHAnsi"/>
                <w:lang w:eastAsia="x-none"/>
              </w:rPr>
              <w:fldChar w:fldCharType="end"/>
            </w:r>
            <w:r w:rsidR="0066199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A700C26" w14:textId="77777777" w:rsidR="00010044" w:rsidRPr="00E22969" w:rsidRDefault="00010044" w:rsidP="00710915">
            <w:pPr>
              <w:overflowPunct/>
              <w:autoSpaceDE/>
              <w:autoSpaceDN/>
              <w:adjustRightInd/>
              <w:spacing w:after="0" w:line="259" w:lineRule="auto"/>
              <w:contextualSpacing/>
              <w:textAlignment w:val="auto"/>
              <w:rPr>
                <w:rFonts w:asciiTheme="minorHAnsi" w:hAnsiTheme="minorHAnsi"/>
                <w:lang w:eastAsia="x-none"/>
              </w:rPr>
            </w:pPr>
          </w:p>
        </w:tc>
      </w:tr>
    </w:tbl>
    <w:p w14:paraId="72957CE0" w14:textId="77777777" w:rsidR="00010044" w:rsidRPr="00E22969" w:rsidRDefault="00010044" w:rsidP="00EE100F"/>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1E3838" w:rsidRPr="00E22969" w14:paraId="115A39EA"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BE48EAA" w14:textId="77777777" w:rsidR="001E3838" w:rsidRPr="00E22969" w:rsidRDefault="001E3838" w:rsidP="00710915">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A42022D" w14:textId="77777777" w:rsidR="001E3838" w:rsidRPr="00E22969" w:rsidRDefault="001E3838" w:rsidP="00710915">
            <w:pPr>
              <w:overflowPunct/>
              <w:autoSpaceDE/>
              <w:autoSpaceDN/>
              <w:adjustRightInd/>
              <w:spacing w:after="0"/>
              <w:textAlignment w:val="auto"/>
            </w:pPr>
            <w:r w:rsidRPr="00E22969">
              <w:t>TP-16093-WSM-COM-BV-05</w:t>
            </w:r>
          </w:p>
        </w:tc>
      </w:tr>
      <w:tr w:rsidR="001E3838" w:rsidRPr="00E22969" w14:paraId="0E20D4D8"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D6C7703" w14:textId="77777777" w:rsidR="001E3838" w:rsidRPr="00E22969" w:rsidRDefault="001E3838" w:rsidP="00710915">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51E7FFC" w14:textId="52A1CF86" w:rsidR="001E3838" w:rsidRPr="00E22969" w:rsidRDefault="001E3838" w:rsidP="00365EAA">
            <w:pPr>
              <w:overflowPunct/>
              <w:autoSpaceDE/>
              <w:autoSpaceDN/>
              <w:adjustRightInd/>
              <w:spacing w:after="0"/>
              <w:textAlignment w:val="auto"/>
            </w:pPr>
            <w:r w:rsidRPr="00E22969">
              <w:t xml:space="preserve">Verify that the IUT will receive WSMs </w:t>
            </w:r>
            <w:r w:rsidR="00365EAA">
              <w:t xml:space="preserve">on </w:t>
            </w:r>
            <w:r w:rsidRPr="00E22969">
              <w:t>channels CH1 and CH2</w:t>
            </w:r>
            <w:r w:rsidR="00365EAA">
              <w:t xml:space="preserve"> </w:t>
            </w:r>
            <w:r w:rsidR="00365EAA" w:rsidRPr="00E22969">
              <w:t>in alternating operation</w:t>
            </w:r>
            <w:r w:rsidRPr="00E22969">
              <w:t>.</w:t>
            </w:r>
          </w:p>
        </w:tc>
      </w:tr>
      <w:tr w:rsidR="001E3838" w:rsidRPr="00E22969" w14:paraId="6D18DCE3"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922455" w14:textId="77777777" w:rsidR="001E3838" w:rsidRPr="00E22969" w:rsidRDefault="001E3838" w:rsidP="00710915">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D889DC2" w14:textId="77777777" w:rsidR="001E3838" w:rsidRPr="00E22969" w:rsidRDefault="001E3838" w:rsidP="00710915">
            <w:pPr>
              <w:overflowPunct/>
              <w:autoSpaceDE/>
              <w:autoSpaceDN/>
              <w:adjustRightInd/>
              <w:spacing w:after="0"/>
              <w:textAlignment w:val="auto"/>
            </w:pPr>
            <w:r w:rsidRPr="00E22969">
              <w:t>TC1</w:t>
            </w:r>
          </w:p>
        </w:tc>
      </w:tr>
      <w:tr w:rsidR="001E3838" w:rsidRPr="00E22969" w14:paraId="41E62C28"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DDEE041" w14:textId="77777777" w:rsidR="001E3838" w:rsidRPr="00E22969" w:rsidRDefault="001E3838" w:rsidP="00710915">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A4E1E1E" w14:textId="13F55B4D" w:rsidR="001E3838" w:rsidRPr="00E22969" w:rsidRDefault="001E3838" w:rsidP="00710915">
            <w:pPr>
              <w:overflowPunct/>
              <w:autoSpaceDE/>
              <w:autoSpaceDN/>
              <w:adjustRightInd/>
              <w:spacing w:after="0"/>
              <w:textAlignment w:val="auto"/>
            </w:pPr>
          </w:p>
        </w:tc>
      </w:tr>
      <w:tr w:rsidR="001E3838" w:rsidRPr="00E22969" w14:paraId="60896B01"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638CA68" w14:textId="77777777" w:rsidR="001E3838" w:rsidRPr="00E22969" w:rsidRDefault="001E3838" w:rsidP="00710915">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BB9C362" w14:textId="1E18DCEC" w:rsidR="001E3838" w:rsidRPr="00E22969" w:rsidRDefault="001E3838" w:rsidP="00710915">
            <w:pPr>
              <w:overflowPunct/>
              <w:autoSpaceDE/>
              <w:autoSpaceDN/>
              <w:adjustRightInd/>
              <w:spacing w:after="0"/>
              <w:textAlignment w:val="auto"/>
            </w:pPr>
          </w:p>
        </w:tc>
      </w:tr>
      <w:tr w:rsidR="001E3838" w:rsidRPr="00E22969" w14:paraId="265F9266" w14:textId="77777777" w:rsidTr="00710915">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2DAEE7E" w14:textId="77777777" w:rsidR="001E3838" w:rsidRPr="00E22969" w:rsidRDefault="001E3838" w:rsidP="00710915">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3FC052D" w14:textId="3AE017BC" w:rsidR="001E3838" w:rsidRPr="00E22969" w:rsidRDefault="001E3838" w:rsidP="00710915">
            <w:pPr>
              <w:pStyle w:val="NoSpacing"/>
              <w:rPr>
                <w:szCs w:val="20"/>
              </w:rPr>
            </w:pPr>
          </w:p>
        </w:tc>
      </w:tr>
      <w:tr w:rsidR="001E3838" w:rsidRPr="00E22969" w14:paraId="3D80F34C"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3B80210E" w14:textId="77777777" w:rsidR="001E3838" w:rsidRPr="00E22969" w:rsidRDefault="001E3838" w:rsidP="00710915">
            <w:pPr>
              <w:overflowPunct/>
              <w:autoSpaceDE/>
              <w:autoSpaceDN/>
              <w:adjustRightInd/>
              <w:spacing w:after="0"/>
              <w:jc w:val="center"/>
              <w:textAlignment w:val="auto"/>
              <w:rPr>
                <w:b/>
              </w:rPr>
            </w:pPr>
            <w:r w:rsidRPr="00E22969">
              <w:rPr>
                <w:b/>
              </w:rPr>
              <w:t>Pre-test conditions</w:t>
            </w:r>
          </w:p>
        </w:tc>
      </w:tr>
      <w:tr w:rsidR="001E3838" w:rsidRPr="00E22969" w14:paraId="0D8665CB"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170282F4" w14:textId="77777777" w:rsidR="001E3838" w:rsidRDefault="001E3838" w:rsidP="00710915">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56668409" w14:textId="57433240" w:rsidR="001E3838" w:rsidRPr="00E22969" w:rsidRDefault="00C1614B" w:rsidP="00710915">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WSM1 </w:t>
            </w:r>
            <w:r w:rsidR="00DF4B6A">
              <w:rPr>
                <w:rFonts w:asciiTheme="minorHAnsi" w:hAnsiTheme="minorHAnsi"/>
                <w:lang w:eastAsia="x-none"/>
              </w:rPr>
              <w:t>with ‘</w:t>
            </w:r>
            <w:r w:rsidR="00DF4B6A">
              <w:rPr>
                <w:rFonts w:asciiTheme="minorHAnsi" w:hAnsiTheme="minorHAnsi"/>
                <w:i/>
                <w:lang w:eastAsia="x-none"/>
              </w:rPr>
              <w:t>PSID1</w:t>
            </w:r>
            <w:r w:rsidR="00DF4B6A">
              <w:rPr>
                <w:rFonts w:asciiTheme="minorHAnsi" w:hAnsiTheme="minorHAnsi"/>
                <w:lang w:eastAsia="x-none"/>
              </w:rPr>
              <w:t xml:space="preserve">’ </w:t>
            </w:r>
            <w:r w:rsidRPr="00E22969">
              <w:rPr>
                <w:rFonts w:asciiTheme="minorHAnsi" w:hAnsiTheme="minorHAnsi"/>
                <w:lang w:eastAsia="x-none"/>
              </w:rPr>
              <w:t xml:space="preserve">using </w:t>
            </w:r>
            <w:r w:rsidRPr="00E22969">
              <w:rPr>
                <w:b/>
                <w:i/>
              </w:rPr>
              <w:t>WSM_nExt_ch</w:t>
            </w:r>
            <w:r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ins w:id="282" w:author="Dmitri.Khijniak@7Layers.com" w:date="2017-07-25T16:40:00Z">
              <w:r w:rsidR="00092395" w:rsidRPr="00E22969">
                <w:t xml:space="preserve">Table </w:t>
              </w:r>
              <w:r w:rsidR="00092395">
                <w:rPr>
                  <w:noProof/>
                </w:rPr>
                <w:t>7</w:t>
              </w:r>
              <w:r w:rsidR="00092395" w:rsidRPr="00E22969">
                <w:noBreakHyphen/>
              </w:r>
              <w:r w:rsidR="00092395">
                <w:rPr>
                  <w:noProof/>
                </w:rPr>
                <w:t>3</w:t>
              </w:r>
            </w:ins>
            <w:del w:id="283"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3</w:delText>
              </w:r>
            </w:del>
            <w:r w:rsidR="00B9755A" w:rsidRPr="00E22969">
              <w:rPr>
                <w:rFonts w:asciiTheme="minorHAnsi" w:hAnsiTheme="minorHAnsi"/>
                <w:lang w:eastAsia="x-none"/>
              </w:rPr>
              <w:fldChar w:fldCharType="end"/>
            </w:r>
            <w:r w:rsidRPr="00E22969">
              <w:rPr>
                <w:rFonts w:asciiTheme="minorHAnsi" w:hAnsiTheme="minorHAnsi"/>
                <w:lang w:eastAsia="x-none"/>
              </w:rPr>
              <w:t xml:space="preserve"> on channel ‘</w:t>
            </w:r>
            <w:r w:rsidRPr="00E22969">
              <w:rPr>
                <w:rFonts w:asciiTheme="minorHAnsi" w:hAnsiTheme="minorHAnsi"/>
                <w:i/>
                <w:lang w:eastAsia="x-none"/>
              </w:rPr>
              <w:t>CH1</w:t>
            </w:r>
            <w:r w:rsidRPr="00E22969">
              <w:rPr>
                <w:rFonts w:asciiTheme="minorHAnsi" w:hAnsiTheme="minorHAnsi"/>
                <w:lang w:eastAsia="x-none"/>
              </w:rPr>
              <w:t>’</w:t>
            </w:r>
            <w:r w:rsidR="009D3A46" w:rsidRPr="00E22969">
              <w:rPr>
                <w:rFonts w:asciiTheme="minorHAnsi" w:hAnsiTheme="minorHAnsi"/>
                <w:lang w:eastAsia="x-none"/>
              </w:rPr>
              <w:t xml:space="preserve"> </w:t>
            </w:r>
            <w:r w:rsidR="00DF4B6A" w:rsidRPr="00E22969">
              <w:rPr>
                <w:rFonts w:asciiTheme="minorHAnsi" w:hAnsiTheme="minorHAnsi"/>
                <w:lang w:eastAsia="x-none"/>
              </w:rPr>
              <w:t xml:space="preserve">in alternating operation </w:t>
            </w:r>
            <w:r w:rsidR="00DF4B6A">
              <w:rPr>
                <w:rFonts w:asciiTheme="minorHAnsi" w:hAnsiTheme="minorHAnsi"/>
                <w:lang w:eastAsia="x-none"/>
              </w:rPr>
              <w:t xml:space="preserve">during </w:t>
            </w:r>
            <w:r w:rsidR="009D3A46" w:rsidRPr="00E22969">
              <w:rPr>
                <w:rFonts w:asciiTheme="minorHAnsi" w:hAnsiTheme="minorHAnsi"/>
                <w:lang w:eastAsia="x-none"/>
              </w:rPr>
              <w:t>time slot 1</w:t>
            </w:r>
            <w:r w:rsidRPr="00E22969">
              <w:rPr>
                <w:rFonts w:asciiTheme="minorHAnsi" w:hAnsiTheme="minorHAnsi"/>
                <w:lang w:eastAsia="x-none"/>
              </w:rPr>
              <w:t xml:space="preserve"> with an average rate ‘</w:t>
            </w:r>
            <w:r w:rsidR="001B1CD9">
              <w:rPr>
                <w:rFonts w:asciiTheme="minorHAnsi" w:hAnsiTheme="minorHAnsi"/>
                <w:i/>
                <w:lang w:eastAsia="x-none"/>
              </w:rPr>
              <w:t>pWSMRepeatRate</w:t>
            </w:r>
            <w:r w:rsidRPr="00E22969">
              <w:rPr>
                <w:rFonts w:asciiTheme="minorHAnsi" w:hAnsiTheme="minorHAnsi"/>
                <w:lang w:eastAsia="x-none"/>
              </w:rPr>
              <w:t>’</w:t>
            </w:r>
          </w:p>
          <w:p w14:paraId="35E42C5B" w14:textId="16F2513D" w:rsidR="00C1614B" w:rsidRPr="00E22969" w:rsidRDefault="00C1614B" w:rsidP="00DF4B6A">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WAVE Host is transmitting WSM2</w:t>
            </w:r>
            <w:r w:rsidR="00DF4B6A">
              <w:rPr>
                <w:rFonts w:asciiTheme="minorHAnsi" w:hAnsiTheme="minorHAnsi"/>
                <w:lang w:eastAsia="x-none"/>
              </w:rPr>
              <w:t xml:space="preserve"> with ‘</w:t>
            </w:r>
            <w:r w:rsidR="00DF4B6A">
              <w:rPr>
                <w:rFonts w:asciiTheme="minorHAnsi" w:hAnsiTheme="minorHAnsi"/>
                <w:i/>
                <w:lang w:eastAsia="x-none"/>
              </w:rPr>
              <w:t>PSID2</w:t>
            </w:r>
            <w:r w:rsidR="00DF4B6A">
              <w:rPr>
                <w:rFonts w:asciiTheme="minorHAnsi" w:hAnsiTheme="minorHAnsi"/>
                <w:lang w:eastAsia="x-none"/>
              </w:rPr>
              <w:t>’</w:t>
            </w:r>
            <w:r w:rsidRPr="00E22969">
              <w:rPr>
                <w:rFonts w:asciiTheme="minorHAnsi" w:hAnsiTheme="minorHAnsi"/>
                <w:lang w:eastAsia="x-none"/>
              </w:rPr>
              <w:t xml:space="preserve"> using </w:t>
            </w:r>
            <w:r w:rsidRPr="00E22969">
              <w:rPr>
                <w:b/>
                <w:i/>
              </w:rPr>
              <w:t>WSM_nExt_ch</w:t>
            </w:r>
            <w:r w:rsidRPr="00E22969">
              <w:rPr>
                <w:rFonts w:asciiTheme="minorHAnsi" w:hAnsiTheme="minorHAnsi"/>
                <w:lang w:eastAsia="x-none"/>
              </w:rPr>
              <w:t xml:space="preserve"> 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_Ref435449013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ins w:id="284" w:author="Dmitri.Khijniak@7Layers.com" w:date="2017-07-25T16:40:00Z">
              <w:r w:rsidR="00092395" w:rsidRPr="00E22969">
                <w:t xml:space="preserve">Table </w:t>
              </w:r>
              <w:r w:rsidR="00092395">
                <w:rPr>
                  <w:noProof/>
                </w:rPr>
                <w:t>7</w:t>
              </w:r>
              <w:r w:rsidR="00092395" w:rsidRPr="00E22969">
                <w:noBreakHyphen/>
              </w:r>
              <w:r w:rsidR="00092395">
                <w:rPr>
                  <w:noProof/>
                </w:rPr>
                <w:t>3</w:t>
              </w:r>
            </w:ins>
            <w:del w:id="285"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3</w:delText>
              </w:r>
            </w:del>
            <w:r w:rsidR="00B9755A" w:rsidRPr="00E22969">
              <w:rPr>
                <w:rFonts w:asciiTheme="minorHAnsi" w:hAnsiTheme="minorHAnsi"/>
                <w:lang w:eastAsia="x-none"/>
              </w:rPr>
              <w:fldChar w:fldCharType="end"/>
            </w:r>
            <w:r w:rsidRPr="00E22969">
              <w:rPr>
                <w:rFonts w:asciiTheme="minorHAnsi" w:hAnsiTheme="minorHAnsi"/>
                <w:lang w:eastAsia="x-none"/>
              </w:rPr>
              <w:t xml:space="preserve"> on channel ‘</w:t>
            </w:r>
            <w:r w:rsidRPr="00E22969">
              <w:rPr>
                <w:rFonts w:asciiTheme="minorHAnsi" w:hAnsiTheme="minorHAnsi"/>
                <w:i/>
                <w:lang w:eastAsia="x-none"/>
              </w:rPr>
              <w:t>CH2</w:t>
            </w:r>
            <w:r w:rsidRPr="00E22969">
              <w:rPr>
                <w:rFonts w:asciiTheme="minorHAnsi" w:hAnsiTheme="minorHAnsi"/>
                <w:lang w:eastAsia="x-none"/>
              </w:rPr>
              <w:t xml:space="preserve">’ </w:t>
            </w:r>
            <w:r w:rsidR="00DF4B6A" w:rsidRPr="00E22969">
              <w:rPr>
                <w:rFonts w:asciiTheme="minorHAnsi" w:hAnsiTheme="minorHAnsi"/>
                <w:lang w:eastAsia="x-none"/>
              </w:rPr>
              <w:t xml:space="preserve">in alternating operation </w:t>
            </w:r>
            <w:r w:rsidR="00DF4B6A">
              <w:rPr>
                <w:rFonts w:asciiTheme="minorHAnsi" w:hAnsiTheme="minorHAnsi"/>
                <w:lang w:eastAsia="x-none"/>
              </w:rPr>
              <w:t xml:space="preserve">during </w:t>
            </w:r>
            <w:r w:rsidR="009D3A46" w:rsidRPr="00E22969">
              <w:rPr>
                <w:rFonts w:asciiTheme="minorHAnsi" w:hAnsiTheme="minorHAnsi"/>
                <w:lang w:eastAsia="x-none"/>
              </w:rPr>
              <w:t xml:space="preserve">time slot 2 </w:t>
            </w:r>
            <w:r w:rsidRPr="00E22969">
              <w:rPr>
                <w:rFonts w:asciiTheme="minorHAnsi" w:hAnsiTheme="minorHAnsi"/>
                <w:lang w:eastAsia="x-none"/>
              </w:rPr>
              <w:t>with an average rate ‘</w:t>
            </w:r>
            <w:r w:rsidR="001B1CD9">
              <w:rPr>
                <w:rFonts w:asciiTheme="minorHAnsi" w:hAnsiTheme="minorHAnsi"/>
                <w:i/>
                <w:lang w:eastAsia="x-none"/>
              </w:rPr>
              <w:t>pWSMRepeatRate</w:t>
            </w:r>
            <w:r w:rsidRPr="00E22969">
              <w:rPr>
                <w:rFonts w:asciiTheme="minorHAnsi" w:hAnsiTheme="minorHAnsi"/>
                <w:lang w:eastAsia="x-none"/>
              </w:rPr>
              <w:t>’</w:t>
            </w:r>
          </w:p>
        </w:tc>
      </w:tr>
      <w:tr w:rsidR="001E3838" w:rsidRPr="00E22969" w14:paraId="1521CD58" w14:textId="77777777" w:rsidTr="0071091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7FBE234" w14:textId="77777777" w:rsidR="001E3838" w:rsidRPr="00E22969" w:rsidRDefault="001E3838" w:rsidP="00710915">
            <w:pPr>
              <w:overflowPunct/>
              <w:autoSpaceDE/>
              <w:autoSpaceDN/>
              <w:adjustRightInd/>
              <w:spacing w:after="0"/>
              <w:jc w:val="center"/>
              <w:textAlignment w:val="auto"/>
              <w:rPr>
                <w:b/>
              </w:rPr>
            </w:pPr>
            <w:r w:rsidRPr="00E22969">
              <w:rPr>
                <w:b/>
              </w:rPr>
              <w:t>Test Sequence</w:t>
            </w:r>
          </w:p>
        </w:tc>
      </w:tr>
      <w:tr w:rsidR="001E3838" w:rsidRPr="00E22969" w14:paraId="06EB81A0" w14:textId="77777777" w:rsidTr="00710915">
        <w:tc>
          <w:tcPr>
            <w:tcW w:w="737" w:type="dxa"/>
            <w:tcBorders>
              <w:top w:val="single" w:sz="3" w:space="0" w:color="auto"/>
              <w:left w:val="single" w:sz="3" w:space="0" w:color="auto"/>
              <w:bottom w:val="single" w:sz="3" w:space="0" w:color="auto"/>
              <w:right w:val="single" w:sz="3" w:space="0" w:color="auto"/>
            </w:tcBorders>
            <w:shd w:val="clear" w:color="auto" w:fill="auto"/>
          </w:tcPr>
          <w:p w14:paraId="4CCF6489" w14:textId="77777777" w:rsidR="001E3838" w:rsidRPr="00E22969" w:rsidRDefault="001E3838" w:rsidP="00710915">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50C51E" w14:textId="77777777" w:rsidR="001E3838" w:rsidRPr="00E22969" w:rsidRDefault="001E3838" w:rsidP="00710915">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4A6F892" w14:textId="77777777" w:rsidR="001E3838" w:rsidRPr="00E22969" w:rsidRDefault="001E3838" w:rsidP="00710915">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49AEFBA" w14:textId="77777777" w:rsidR="001E3838" w:rsidRPr="00E22969" w:rsidRDefault="001E3838" w:rsidP="00710915">
            <w:pPr>
              <w:overflowPunct/>
              <w:autoSpaceDE/>
              <w:autoSpaceDN/>
              <w:adjustRightInd/>
              <w:spacing w:after="0" w:line="259" w:lineRule="auto"/>
              <w:contextualSpacing/>
              <w:textAlignment w:val="auto"/>
              <w:rPr>
                <w:b/>
              </w:rPr>
            </w:pPr>
            <w:r w:rsidRPr="00E22969">
              <w:rPr>
                <w:b/>
              </w:rPr>
              <w:t>Verdict</w:t>
            </w:r>
          </w:p>
        </w:tc>
      </w:tr>
      <w:tr w:rsidR="002F67F2" w:rsidRPr="00E22969" w14:paraId="1F626BB0" w14:textId="77777777" w:rsidTr="002F67F2">
        <w:tc>
          <w:tcPr>
            <w:tcW w:w="737" w:type="dxa"/>
            <w:tcBorders>
              <w:top w:val="single" w:sz="3" w:space="0" w:color="auto"/>
              <w:left w:val="single" w:sz="3" w:space="0" w:color="auto"/>
              <w:bottom w:val="single" w:sz="3" w:space="0" w:color="auto"/>
              <w:right w:val="single" w:sz="3" w:space="0" w:color="auto"/>
            </w:tcBorders>
            <w:shd w:val="clear" w:color="auto" w:fill="auto"/>
          </w:tcPr>
          <w:p w14:paraId="13D87C71" w14:textId="77777777" w:rsidR="002F67F2" w:rsidRPr="00E22969" w:rsidRDefault="002F67F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32AC00F" w14:textId="77777777" w:rsidR="002F67F2" w:rsidRPr="00E22969" w:rsidRDefault="002F67F2"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A16E474" w14:textId="77777777" w:rsidR="002F67F2" w:rsidRPr="00E22969" w:rsidRDefault="002F67F2" w:rsidP="002F67F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WSM1 and WSM2 in alternating operation on channels ‘CH1’ and ‘CH2’ respectively.</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B470A48" w14:textId="77777777" w:rsidR="002F67F2" w:rsidRPr="00E22969" w:rsidRDefault="002F67F2" w:rsidP="00710915">
            <w:pPr>
              <w:overflowPunct/>
              <w:autoSpaceDE/>
              <w:autoSpaceDN/>
              <w:adjustRightInd/>
              <w:spacing w:after="0" w:line="259" w:lineRule="auto"/>
              <w:contextualSpacing/>
              <w:textAlignment w:val="auto"/>
              <w:rPr>
                <w:rFonts w:asciiTheme="minorHAnsi" w:hAnsiTheme="minorHAnsi"/>
                <w:lang w:eastAsia="x-none"/>
              </w:rPr>
            </w:pPr>
          </w:p>
        </w:tc>
      </w:tr>
      <w:tr w:rsidR="00AC44C1" w:rsidRPr="00E22969" w14:paraId="373F2AC2" w14:textId="77777777" w:rsidTr="00AC44C1">
        <w:tc>
          <w:tcPr>
            <w:tcW w:w="737" w:type="dxa"/>
            <w:tcBorders>
              <w:top w:val="single" w:sz="3" w:space="0" w:color="auto"/>
              <w:left w:val="single" w:sz="3" w:space="0" w:color="auto"/>
              <w:bottom w:val="single" w:sz="3" w:space="0" w:color="auto"/>
              <w:right w:val="single" w:sz="3" w:space="0" w:color="auto"/>
            </w:tcBorders>
            <w:shd w:val="clear" w:color="auto" w:fill="auto"/>
          </w:tcPr>
          <w:p w14:paraId="1DC9F869"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84B93D5" w14:textId="29FD4F2C" w:rsidR="00AC44C1"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6733B5B" w14:textId="77777777" w:rsidR="00AC44C1" w:rsidRPr="00E22969" w:rsidRDefault="00AC44C1" w:rsidP="00AC44C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WSM1 is detected on the channel ‘CH1’</w:t>
            </w:r>
            <w:r w:rsidR="009D3A46" w:rsidRPr="00E22969">
              <w:rPr>
                <w:rFonts w:asciiTheme="minorHAnsi" w:hAnsiTheme="minorHAnsi"/>
                <w:lang w:eastAsia="x-none"/>
              </w:rPr>
              <w:t xml:space="preserve"> in time slot 1</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DB8D7E3"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p>
        </w:tc>
      </w:tr>
      <w:tr w:rsidR="00AC44C1" w:rsidRPr="00E22969" w14:paraId="31075FD6" w14:textId="77777777" w:rsidTr="00AC44C1">
        <w:tc>
          <w:tcPr>
            <w:tcW w:w="737" w:type="dxa"/>
            <w:tcBorders>
              <w:top w:val="single" w:sz="3" w:space="0" w:color="auto"/>
              <w:left w:val="single" w:sz="3" w:space="0" w:color="auto"/>
              <w:bottom w:val="single" w:sz="3" w:space="0" w:color="auto"/>
              <w:right w:val="single" w:sz="3" w:space="0" w:color="auto"/>
            </w:tcBorders>
            <w:shd w:val="clear" w:color="auto" w:fill="auto"/>
          </w:tcPr>
          <w:p w14:paraId="0D5821BB"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912C0D4" w14:textId="3CF9C9B3" w:rsidR="00AC44C1"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F7C39D7" w14:textId="77777777" w:rsidR="00AC44C1" w:rsidRPr="00E22969" w:rsidRDefault="00AC44C1" w:rsidP="00AC44C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WSM1 N-Header contains ‘WAVE Info Element’ containing ’Channel Number’ indicated ‘CH1’.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BC3C91E"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p>
        </w:tc>
      </w:tr>
      <w:tr w:rsidR="00AC44C1" w:rsidRPr="00E22969" w14:paraId="4C1F3286" w14:textId="77777777" w:rsidTr="00AC44C1">
        <w:tc>
          <w:tcPr>
            <w:tcW w:w="737" w:type="dxa"/>
            <w:tcBorders>
              <w:top w:val="single" w:sz="3" w:space="0" w:color="auto"/>
              <w:left w:val="single" w:sz="3" w:space="0" w:color="auto"/>
              <w:bottom w:val="single" w:sz="3" w:space="0" w:color="auto"/>
              <w:right w:val="single" w:sz="3" w:space="0" w:color="auto"/>
            </w:tcBorders>
            <w:shd w:val="clear" w:color="auto" w:fill="auto"/>
          </w:tcPr>
          <w:p w14:paraId="02F469B7"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5884434" w14:textId="1CD720FF" w:rsidR="00AC44C1"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7AD7DFA" w14:textId="77777777" w:rsidR="00AC44C1" w:rsidRPr="00E22969" w:rsidRDefault="00AC44C1" w:rsidP="00AC44C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WSM2 is detected on the channel ‘CH2’</w:t>
            </w:r>
            <w:r w:rsidR="009D3A46" w:rsidRPr="00E22969">
              <w:rPr>
                <w:rFonts w:asciiTheme="minorHAnsi" w:hAnsiTheme="minorHAnsi"/>
                <w:lang w:eastAsia="x-none"/>
              </w:rPr>
              <w:t xml:space="preserve"> in time slot 2</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C68669"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p>
        </w:tc>
      </w:tr>
      <w:tr w:rsidR="00AC44C1" w:rsidRPr="00E22969" w14:paraId="1872EFF9" w14:textId="77777777" w:rsidTr="00AC44C1">
        <w:tc>
          <w:tcPr>
            <w:tcW w:w="737" w:type="dxa"/>
            <w:tcBorders>
              <w:top w:val="single" w:sz="3" w:space="0" w:color="auto"/>
              <w:left w:val="single" w:sz="3" w:space="0" w:color="auto"/>
              <w:bottom w:val="single" w:sz="3" w:space="0" w:color="auto"/>
              <w:right w:val="single" w:sz="3" w:space="0" w:color="auto"/>
            </w:tcBorders>
            <w:shd w:val="clear" w:color="auto" w:fill="auto"/>
          </w:tcPr>
          <w:p w14:paraId="63E22A5A"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67F9935" w14:textId="6324C896" w:rsidR="00AC44C1" w:rsidRPr="00E22969" w:rsidRDefault="00CE687E"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257048"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WSM2 N-Header contains ‘WAVE Info Element’ containing ’Channel Number’ indicated ‘CH2’.</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F512E87" w14:textId="77777777" w:rsidR="00AC44C1" w:rsidRPr="00E22969" w:rsidRDefault="00AC44C1" w:rsidP="00710915">
            <w:pPr>
              <w:overflowPunct/>
              <w:autoSpaceDE/>
              <w:autoSpaceDN/>
              <w:adjustRightInd/>
              <w:spacing w:after="0" w:line="259" w:lineRule="auto"/>
              <w:contextualSpacing/>
              <w:textAlignment w:val="auto"/>
              <w:rPr>
                <w:rFonts w:asciiTheme="minorHAnsi" w:hAnsiTheme="minorHAnsi"/>
                <w:lang w:eastAsia="x-none"/>
              </w:rPr>
            </w:pPr>
          </w:p>
        </w:tc>
      </w:tr>
      <w:tr w:rsidR="00E913A4" w:rsidRPr="00E22969" w14:paraId="1F38CDA9" w14:textId="77777777" w:rsidTr="00E913A4">
        <w:tc>
          <w:tcPr>
            <w:tcW w:w="737" w:type="dxa"/>
            <w:tcBorders>
              <w:top w:val="single" w:sz="3" w:space="0" w:color="auto"/>
              <w:left w:val="single" w:sz="3" w:space="0" w:color="auto"/>
              <w:bottom w:val="single" w:sz="3" w:space="0" w:color="auto"/>
              <w:right w:val="single" w:sz="3" w:space="0" w:color="auto"/>
            </w:tcBorders>
            <w:shd w:val="clear" w:color="auto" w:fill="auto"/>
          </w:tcPr>
          <w:p w14:paraId="0C6CF1E9"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A8931F0"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C4DAA2B" w14:textId="457C41C4" w:rsidR="00E913A4" w:rsidRPr="00E22969" w:rsidRDefault="00E913A4" w:rsidP="00D83EE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W</w:t>
            </w:r>
            <w:r w:rsidR="00D83EE7">
              <w:rPr>
                <w:rFonts w:asciiTheme="minorHAnsi" w:hAnsiTheme="minorHAnsi"/>
                <w:lang w:eastAsia="x-none"/>
              </w:rPr>
              <w:t>SM1 messages available on ‘CH1’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A85EF44"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83EE7" w:rsidRPr="00E22969" w14:paraId="0EE18E5F" w14:textId="77777777" w:rsidTr="00E913A4">
        <w:tc>
          <w:tcPr>
            <w:tcW w:w="737" w:type="dxa"/>
            <w:tcBorders>
              <w:top w:val="single" w:sz="3" w:space="0" w:color="auto"/>
              <w:left w:val="single" w:sz="3" w:space="0" w:color="auto"/>
              <w:bottom w:val="single" w:sz="3" w:space="0" w:color="auto"/>
              <w:right w:val="single" w:sz="3" w:space="0" w:color="auto"/>
            </w:tcBorders>
            <w:shd w:val="clear" w:color="auto" w:fill="auto"/>
          </w:tcPr>
          <w:p w14:paraId="1AF7DB87" w14:textId="7E1F95CB" w:rsidR="00D83EE7"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AD97D2" w14:textId="1CC2914C" w:rsidR="00D83EE7"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BA61B98" w14:textId="53563554" w:rsidR="00D83EE7"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t>
            </w:r>
            <w:r w:rsidRPr="00E22969">
              <w:rPr>
                <w:rFonts w:asciiTheme="minorHAnsi" w:hAnsiTheme="minorHAnsi"/>
                <w:lang w:eastAsia="x-none"/>
              </w:rPr>
              <w:t>WSM</w:t>
            </w:r>
            <w:r>
              <w:rPr>
                <w:rFonts w:asciiTheme="minorHAnsi" w:hAnsiTheme="minorHAnsi"/>
                <w:lang w:eastAsia="x-none"/>
              </w:rPr>
              <w:t>1 received by the IUT</w:t>
            </w:r>
            <w:r w:rsidR="002C49EA">
              <w:rPr>
                <w:rFonts w:asciiTheme="minorHAnsi" w:hAnsiTheme="minorHAnsi"/>
                <w:lang w:eastAsia="x-none"/>
              </w:rPr>
              <w:t xml:space="preserve">, calculate </w:t>
            </w:r>
            <w:r w:rsidR="002C49EA" w:rsidRPr="001F6C63">
              <w:rPr>
                <w:i/>
              </w:rPr>
              <w:t>RPMup</w:t>
            </w:r>
            <w:r w:rsidR="002C49EA">
              <w:rPr>
                <w:rFonts w:asciiTheme="minorHAnsi" w:hAnsiTheme="minorHAnsi"/>
                <w:lang w:eastAsia="x-none"/>
              </w:rPr>
              <w:t xml:space="preserve"> and </w:t>
            </w:r>
            <w:r w:rsidR="002C49EA" w:rsidRPr="001F6C63">
              <w:rPr>
                <w:rFonts w:asciiTheme="minorHAnsi" w:hAnsiTheme="minorHAnsi"/>
                <w:i/>
                <w:lang w:eastAsia="x-none"/>
              </w:rPr>
              <w:t>RPMlo</w:t>
            </w:r>
            <w:r w:rsidR="002C49EA">
              <w:rPr>
                <w:rFonts w:asciiTheme="minorHAnsi" w:hAnsiTheme="minorHAnsi"/>
                <w:lang w:eastAsia="x-none"/>
              </w:rPr>
              <w:t xml:space="preserve"> per Section </w:t>
            </w:r>
            <w:r w:rsidR="002C49EA">
              <w:rPr>
                <w:rFonts w:asciiTheme="minorHAnsi" w:hAnsiTheme="minorHAnsi"/>
                <w:lang w:eastAsia="x-none"/>
              </w:rPr>
              <w:fldChar w:fldCharType="begin"/>
            </w:r>
            <w:r w:rsidR="002C49EA">
              <w:rPr>
                <w:rFonts w:asciiTheme="minorHAnsi" w:hAnsiTheme="minorHAnsi"/>
                <w:lang w:eastAsia="x-none"/>
              </w:rPr>
              <w:instrText xml:space="preserve"> REF _Ref439778544 \r \h </w:instrText>
            </w:r>
            <w:r w:rsidR="002C49EA">
              <w:rPr>
                <w:rFonts w:asciiTheme="minorHAnsi" w:hAnsiTheme="minorHAnsi"/>
                <w:lang w:eastAsia="x-none"/>
              </w:rPr>
            </w:r>
            <w:r w:rsidR="002C49EA">
              <w:rPr>
                <w:rFonts w:asciiTheme="minorHAnsi" w:hAnsiTheme="minorHAnsi"/>
                <w:lang w:eastAsia="x-none"/>
              </w:rPr>
              <w:fldChar w:fldCharType="separate"/>
            </w:r>
            <w:r w:rsidR="00092395">
              <w:rPr>
                <w:rFonts w:asciiTheme="minorHAnsi" w:hAnsiTheme="minorHAnsi"/>
                <w:lang w:eastAsia="x-none"/>
              </w:rPr>
              <w:t>4.1.1.8</w:t>
            </w:r>
            <w:r w:rsidR="002C49EA">
              <w:rPr>
                <w:rFonts w:asciiTheme="minorHAnsi" w:hAnsiTheme="minorHAnsi"/>
                <w:lang w:eastAsia="x-none"/>
              </w:rPr>
              <w:fldChar w:fldCharType="end"/>
            </w:r>
            <w:r w:rsidR="002C49EA">
              <w:rPr>
                <w:rFonts w:asciiTheme="minorHAnsi" w:hAnsiTheme="minorHAnsi"/>
                <w:lang w:eastAsia="x-none"/>
              </w:rPr>
              <w:t xml:space="preserve">, and apply the test criteria stated in </w:t>
            </w:r>
            <w:r w:rsidR="002C49EA">
              <w:rPr>
                <w:rFonts w:asciiTheme="minorHAnsi" w:hAnsiTheme="minorHAnsi"/>
                <w:lang w:eastAsia="x-none"/>
              </w:rPr>
              <w:fldChar w:fldCharType="begin"/>
            </w:r>
            <w:r w:rsidR="002C49EA">
              <w:rPr>
                <w:rFonts w:asciiTheme="minorHAnsi" w:hAnsiTheme="minorHAnsi"/>
                <w:lang w:eastAsia="x-none"/>
              </w:rPr>
              <w:instrText xml:space="preserve"> REF _Ref480989952 \r \h </w:instrText>
            </w:r>
            <w:r w:rsidR="002C49EA">
              <w:rPr>
                <w:rFonts w:asciiTheme="minorHAnsi" w:hAnsiTheme="minorHAnsi"/>
                <w:lang w:eastAsia="x-none"/>
              </w:rPr>
            </w:r>
            <w:r w:rsidR="002C49EA">
              <w:rPr>
                <w:rFonts w:asciiTheme="minorHAnsi" w:hAnsiTheme="minorHAnsi"/>
                <w:lang w:eastAsia="x-none"/>
              </w:rPr>
              <w:fldChar w:fldCharType="separate"/>
            </w:r>
            <w:r w:rsidR="00092395">
              <w:rPr>
                <w:rFonts w:asciiTheme="minorHAnsi" w:hAnsiTheme="minorHAnsi"/>
                <w:lang w:eastAsia="x-none"/>
              </w:rPr>
              <w:t>4.1.1.8.1</w:t>
            </w:r>
            <w:r w:rsidR="002C49EA">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7D7AEC" w14:textId="23D2F83D" w:rsidR="00D83EE7"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E913A4" w:rsidRPr="00E22969" w14:paraId="727DBA85" w14:textId="77777777" w:rsidTr="00E913A4">
        <w:tc>
          <w:tcPr>
            <w:tcW w:w="737" w:type="dxa"/>
            <w:tcBorders>
              <w:top w:val="single" w:sz="3" w:space="0" w:color="auto"/>
              <w:left w:val="single" w:sz="3" w:space="0" w:color="auto"/>
              <w:bottom w:val="single" w:sz="3" w:space="0" w:color="auto"/>
              <w:right w:val="single" w:sz="3" w:space="0" w:color="auto"/>
            </w:tcBorders>
            <w:shd w:val="clear" w:color="auto" w:fill="auto"/>
          </w:tcPr>
          <w:p w14:paraId="61368A95" w14:textId="58A099E7" w:rsidR="00E913A4"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46F6D32"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1BCBC54" w14:textId="2812CB4F" w:rsidR="00E913A4" w:rsidRPr="00E22969" w:rsidRDefault="00E913A4" w:rsidP="00D83EE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WSM2 messages available on ‘CH2’.</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091BFF5"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D83EE7" w:rsidRPr="00E22969" w14:paraId="4E443BB5" w14:textId="77777777" w:rsidTr="00EB0E17">
        <w:tc>
          <w:tcPr>
            <w:tcW w:w="737" w:type="dxa"/>
            <w:tcBorders>
              <w:top w:val="single" w:sz="3" w:space="0" w:color="auto"/>
              <w:left w:val="single" w:sz="3" w:space="0" w:color="auto"/>
              <w:bottom w:val="single" w:sz="3" w:space="0" w:color="auto"/>
              <w:right w:val="single" w:sz="3" w:space="0" w:color="auto"/>
            </w:tcBorders>
            <w:shd w:val="clear" w:color="auto" w:fill="auto"/>
          </w:tcPr>
          <w:p w14:paraId="46A2DE84" w14:textId="6C5FD063" w:rsidR="00D83EE7" w:rsidRPr="00E22969" w:rsidRDefault="00D83EE7" w:rsidP="00EB0E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13F59FF" w14:textId="77777777" w:rsidR="00D83EE7" w:rsidRPr="00E22969" w:rsidRDefault="00D83EE7" w:rsidP="00EB0E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66C88FE" w14:textId="07B23BC8" w:rsidR="00D83EE7" w:rsidRPr="00E22969" w:rsidRDefault="00D83EE7" w:rsidP="00EB0E1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t>
            </w:r>
            <w:r w:rsidRPr="00E22969">
              <w:rPr>
                <w:rFonts w:asciiTheme="minorHAnsi" w:hAnsiTheme="minorHAnsi"/>
                <w:lang w:eastAsia="x-none"/>
              </w:rPr>
              <w:t>WSM</w:t>
            </w:r>
            <w:r>
              <w:rPr>
                <w:rFonts w:asciiTheme="minorHAnsi" w:hAnsiTheme="minorHAnsi"/>
                <w:lang w:eastAsia="x-none"/>
              </w:rPr>
              <w:t xml:space="preserve">2 received by the IUT </w:t>
            </w:r>
            <w:r w:rsidR="002C49EA">
              <w:rPr>
                <w:rFonts w:asciiTheme="minorHAnsi" w:hAnsiTheme="minorHAnsi"/>
                <w:lang w:eastAsia="x-none"/>
              </w:rPr>
              <w:t xml:space="preserve">calculate </w:t>
            </w:r>
            <w:r w:rsidR="002C49EA" w:rsidRPr="001F6C63">
              <w:rPr>
                <w:i/>
              </w:rPr>
              <w:t>RPMup</w:t>
            </w:r>
            <w:r w:rsidR="002C49EA">
              <w:rPr>
                <w:rFonts w:asciiTheme="minorHAnsi" w:hAnsiTheme="minorHAnsi"/>
                <w:lang w:eastAsia="x-none"/>
              </w:rPr>
              <w:t xml:space="preserve"> and </w:t>
            </w:r>
            <w:r w:rsidR="002C49EA" w:rsidRPr="001F6C63">
              <w:rPr>
                <w:rFonts w:asciiTheme="minorHAnsi" w:hAnsiTheme="minorHAnsi"/>
                <w:i/>
                <w:lang w:eastAsia="x-none"/>
              </w:rPr>
              <w:t>RPMlo</w:t>
            </w:r>
            <w:r w:rsidR="002C49EA">
              <w:rPr>
                <w:rFonts w:asciiTheme="minorHAnsi" w:hAnsiTheme="minorHAnsi"/>
                <w:lang w:eastAsia="x-none"/>
              </w:rPr>
              <w:t xml:space="preserve"> per Section </w:t>
            </w:r>
            <w:r w:rsidR="002C49EA">
              <w:rPr>
                <w:rFonts w:asciiTheme="minorHAnsi" w:hAnsiTheme="minorHAnsi"/>
                <w:lang w:eastAsia="x-none"/>
              </w:rPr>
              <w:fldChar w:fldCharType="begin"/>
            </w:r>
            <w:r w:rsidR="002C49EA">
              <w:rPr>
                <w:rFonts w:asciiTheme="minorHAnsi" w:hAnsiTheme="minorHAnsi"/>
                <w:lang w:eastAsia="x-none"/>
              </w:rPr>
              <w:instrText xml:space="preserve"> REF _Ref439778544 \r \h </w:instrText>
            </w:r>
            <w:r w:rsidR="002C49EA">
              <w:rPr>
                <w:rFonts w:asciiTheme="minorHAnsi" w:hAnsiTheme="minorHAnsi"/>
                <w:lang w:eastAsia="x-none"/>
              </w:rPr>
            </w:r>
            <w:r w:rsidR="002C49EA">
              <w:rPr>
                <w:rFonts w:asciiTheme="minorHAnsi" w:hAnsiTheme="minorHAnsi"/>
                <w:lang w:eastAsia="x-none"/>
              </w:rPr>
              <w:fldChar w:fldCharType="separate"/>
            </w:r>
            <w:r w:rsidR="00092395">
              <w:rPr>
                <w:rFonts w:asciiTheme="minorHAnsi" w:hAnsiTheme="minorHAnsi"/>
                <w:lang w:eastAsia="x-none"/>
              </w:rPr>
              <w:t>4.1.1.8</w:t>
            </w:r>
            <w:r w:rsidR="002C49EA">
              <w:rPr>
                <w:rFonts w:asciiTheme="minorHAnsi" w:hAnsiTheme="minorHAnsi"/>
                <w:lang w:eastAsia="x-none"/>
              </w:rPr>
              <w:fldChar w:fldCharType="end"/>
            </w:r>
            <w:r w:rsidR="002C49EA">
              <w:rPr>
                <w:rFonts w:asciiTheme="minorHAnsi" w:hAnsiTheme="minorHAnsi"/>
                <w:lang w:eastAsia="x-none"/>
              </w:rPr>
              <w:t xml:space="preserve">, and apply the test criteria stated in </w:t>
            </w:r>
            <w:r w:rsidR="002C49EA">
              <w:rPr>
                <w:rFonts w:asciiTheme="minorHAnsi" w:hAnsiTheme="minorHAnsi"/>
                <w:lang w:eastAsia="x-none"/>
              </w:rPr>
              <w:fldChar w:fldCharType="begin"/>
            </w:r>
            <w:r w:rsidR="002C49EA">
              <w:rPr>
                <w:rFonts w:asciiTheme="minorHAnsi" w:hAnsiTheme="minorHAnsi"/>
                <w:lang w:eastAsia="x-none"/>
              </w:rPr>
              <w:instrText xml:space="preserve"> REF _Ref480989952 \r \h </w:instrText>
            </w:r>
            <w:r w:rsidR="002C49EA">
              <w:rPr>
                <w:rFonts w:asciiTheme="minorHAnsi" w:hAnsiTheme="minorHAnsi"/>
                <w:lang w:eastAsia="x-none"/>
              </w:rPr>
            </w:r>
            <w:r w:rsidR="002C49EA">
              <w:rPr>
                <w:rFonts w:asciiTheme="minorHAnsi" w:hAnsiTheme="minorHAnsi"/>
                <w:lang w:eastAsia="x-none"/>
              </w:rPr>
              <w:fldChar w:fldCharType="separate"/>
            </w:r>
            <w:r w:rsidR="00092395">
              <w:rPr>
                <w:rFonts w:asciiTheme="minorHAnsi" w:hAnsiTheme="minorHAnsi"/>
                <w:lang w:eastAsia="x-none"/>
              </w:rPr>
              <w:t>4.1.1.8.1</w:t>
            </w:r>
            <w:r w:rsidR="002C49EA">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CD04DC5" w14:textId="77777777" w:rsidR="00D83EE7" w:rsidRPr="00E22969" w:rsidRDefault="00D83EE7" w:rsidP="00EB0E1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E913A4" w:rsidRPr="00E22969" w14:paraId="1577F3FA" w14:textId="77777777" w:rsidTr="00E913A4">
        <w:tc>
          <w:tcPr>
            <w:tcW w:w="737" w:type="dxa"/>
            <w:tcBorders>
              <w:top w:val="single" w:sz="3" w:space="0" w:color="auto"/>
              <w:left w:val="single" w:sz="3" w:space="0" w:color="auto"/>
              <w:bottom w:val="single" w:sz="3" w:space="0" w:color="auto"/>
              <w:right w:val="single" w:sz="3" w:space="0" w:color="auto"/>
            </w:tcBorders>
            <w:shd w:val="clear" w:color="auto" w:fill="auto"/>
          </w:tcPr>
          <w:p w14:paraId="5C697A13" w14:textId="169C6C75" w:rsidR="00E913A4" w:rsidRPr="00E22969" w:rsidRDefault="00D83EE7" w:rsidP="007109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57D16B9"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ADD9FA8" w14:textId="47B0B1EC" w:rsidR="00E913A4" w:rsidRPr="00E22969" w:rsidRDefault="004C359E" w:rsidP="005D5E0F">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Repeat steps 1-9</w:t>
            </w:r>
            <w:r w:rsidR="00E913A4" w:rsidRPr="00E22969">
              <w:rPr>
                <w:rFonts w:asciiTheme="minorHAnsi" w:hAnsiTheme="minorHAnsi"/>
                <w:lang w:eastAsia="x-none"/>
              </w:rPr>
              <w:t xml:space="preserve"> for combination of ‘CH1’ and ‘CH2’ specified in the </w:t>
            </w:r>
            <w:r w:rsidR="005D5E0F">
              <w:rPr>
                <w:rFonts w:asciiTheme="minorHAnsi" w:hAnsiTheme="minorHAnsi"/>
                <w:lang w:eastAsia="x-none"/>
              </w:rPr>
              <w:fldChar w:fldCharType="begin"/>
            </w:r>
            <w:r w:rsidR="005D5E0F">
              <w:rPr>
                <w:rFonts w:asciiTheme="minorHAnsi" w:hAnsiTheme="minorHAnsi"/>
                <w:lang w:eastAsia="x-none"/>
              </w:rPr>
              <w:instrText xml:space="preserve"> REF _Ref439878300 \h  \* MERGEFORMAT </w:instrText>
            </w:r>
            <w:r w:rsidR="005D5E0F">
              <w:rPr>
                <w:rFonts w:asciiTheme="minorHAnsi" w:hAnsiTheme="minorHAnsi"/>
                <w:lang w:eastAsia="x-none"/>
              </w:rPr>
            </w:r>
            <w:r w:rsidR="005D5E0F">
              <w:rPr>
                <w:rFonts w:asciiTheme="minorHAnsi" w:hAnsiTheme="minorHAnsi"/>
                <w:lang w:eastAsia="x-none"/>
              </w:rPr>
              <w:fldChar w:fldCharType="separate"/>
            </w:r>
            <w:ins w:id="286" w:author="Dmitri.Khijniak@7Layers.com" w:date="2017-07-25T16:40:00Z">
              <w:r w:rsidR="00092395" w:rsidRPr="00092395">
                <w:rPr>
                  <w:rFonts w:asciiTheme="minorHAnsi" w:hAnsiTheme="minorHAnsi"/>
                  <w:lang w:eastAsia="x-none"/>
                  <w:rPrChange w:id="287" w:author="Dmitri.Khijniak@7Layers.com" w:date="2017-07-25T16:40:00Z">
                    <w:rPr>
                      <w:rFonts w:ascii="Arial" w:hAnsi="Arial"/>
                      <w:b/>
                    </w:rPr>
                  </w:rPrChange>
                </w:rPr>
                <w:t xml:space="preserve">Table </w:t>
              </w:r>
              <w:r w:rsidR="00092395" w:rsidRPr="00092395">
                <w:rPr>
                  <w:rFonts w:asciiTheme="minorHAnsi" w:hAnsiTheme="minorHAnsi"/>
                  <w:lang w:eastAsia="x-none"/>
                  <w:rPrChange w:id="288" w:author="Dmitri.Khijniak@7Layers.com" w:date="2017-07-25T16:40:00Z">
                    <w:rPr>
                      <w:rFonts w:ascii="Arial" w:hAnsi="Arial"/>
                      <w:b/>
                      <w:noProof/>
                    </w:rPr>
                  </w:rPrChange>
                </w:rPr>
                <w:t>4</w:t>
              </w:r>
              <w:r w:rsidR="00092395" w:rsidRPr="00092395">
                <w:rPr>
                  <w:rFonts w:asciiTheme="minorHAnsi" w:hAnsiTheme="minorHAnsi"/>
                  <w:lang w:eastAsia="x-none"/>
                  <w:rPrChange w:id="289" w:author="Dmitri.Khijniak@7Layers.com" w:date="2017-07-25T16:40:00Z">
                    <w:rPr>
                      <w:rFonts w:ascii="Arial" w:hAnsi="Arial"/>
                      <w:b/>
                    </w:rPr>
                  </w:rPrChange>
                </w:rPr>
                <w:noBreakHyphen/>
              </w:r>
              <w:r w:rsidR="00092395" w:rsidRPr="00092395">
                <w:rPr>
                  <w:rFonts w:asciiTheme="minorHAnsi" w:hAnsiTheme="minorHAnsi"/>
                  <w:lang w:eastAsia="x-none"/>
                  <w:rPrChange w:id="290" w:author="Dmitri.Khijniak@7Layers.com" w:date="2017-07-25T16:40:00Z">
                    <w:rPr>
                      <w:rFonts w:ascii="Arial" w:hAnsi="Arial"/>
                      <w:b/>
                      <w:noProof/>
                    </w:rPr>
                  </w:rPrChange>
                </w:rPr>
                <w:t>1</w:t>
              </w:r>
            </w:ins>
            <w:del w:id="291" w:author="Dmitri.Khijniak@7Layers.com" w:date="2017-07-25T16:40:00Z">
              <w:r w:rsidR="00EC4622" w:rsidRPr="00DE7A95" w:rsidDel="00092395">
                <w:rPr>
                  <w:rFonts w:asciiTheme="minorHAnsi" w:hAnsiTheme="minorHAnsi"/>
                  <w:lang w:eastAsia="x-none"/>
                </w:rPr>
                <w:delText>Table 4</w:delText>
              </w:r>
              <w:r w:rsidR="00EC4622" w:rsidRPr="00DE7A95" w:rsidDel="00092395">
                <w:rPr>
                  <w:rFonts w:asciiTheme="minorHAnsi" w:hAnsiTheme="minorHAnsi"/>
                  <w:lang w:eastAsia="x-none"/>
                </w:rPr>
                <w:noBreakHyphen/>
                <w:delText>1</w:delText>
              </w:r>
            </w:del>
            <w:r w:rsidR="005D5E0F">
              <w:rPr>
                <w:rFonts w:asciiTheme="minorHAnsi" w:hAnsiTheme="minorHAnsi"/>
                <w:lang w:eastAsia="x-none"/>
              </w:rPr>
              <w:fldChar w:fldCharType="end"/>
            </w:r>
            <w:r w:rsidR="0066199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342D1D0" w14:textId="77777777" w:rsidR="00E913A4" w:rsidRPr="00E22969" w:rsidRDefault="00E913A4" w:rsidP="00710915">
            <w:pPr>
              <w:overflowPunct/>
              <w:autoSpaceDE/>
              <w:autoSpaceDN/>
              <w:adjustRightInd/>
              <w:spacing w:after="0" w:line="259" w:lineRule="auto"/>
              <w:contextualSpacing/>
              <w:textAlignment w:val="auto"/>
              <w:rPr>
                <w:rFonts w:asciiTheme="minorHAnsi" w:hAnsiTheme="minorHAnsi"/>
                <w:lang w:eastAsia="x-none"/>
              </w:rPr>
            </w:pPr>
          </w:p>
        </w:tc>
      </w:tr>
    </w:tbl>
    <w:p w14:paraId="35D78860" w14:textId="77777777" w:rsidR="001E3838" w:rsidRPr="00E22969" w:rsidRDefault="001E3838" w:rsidP="00EE100F"/>
    <w:p w14:paraId="28979A73" w14:textId="77777777" w:rsidR="00B314C0" w:rsidRPr="00E22969" w:rsidRDefault="00EE100F" w:rsidP="00B314C0">
      <w:pPr>
        <w:pStyle w:val="Heading3"/>
      </w:pPr>
      <w:bookmarkStart w:id="292" w:name="_Toc489000445"/>
      <w:r w:rsidRPr="00E22969">
        <w:t>Transmission of WSMs with payload exceeding WsmMaxLength</w:t>
      </w:r>
      <w:bookmarkEnd w:id="292"/>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B314C0" w:rsidRPr="00E22969" w14:paraId="2CD07F66"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B0D03DE" w14:textId="77777777" w:rsidR="00B314C0" w:rsidRPr="00E22969" w:rsidRDefault="00B314C0" w:rsidP="00CA63D3">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D5A508A" w14:textId="77777777" w:rsidR="00B314C0" w:rsidRPr="00E22969" w:rsidRDefault="00B314C0" w:rsidP="00CA63D3">
            <w:pPr>
              <w:overflowPunct/>
              <w:autoSpaceDE/>
              <w:autoSpaceDN/>
              <w:adjustRightInd/>
              <w:spacing w:after="0"/>
              <w:textAlignment w:val="auto"/>
            </w:pPr>
            <w:r w:rsidRPr="00E22969">
              <w:t>TP-16093-WSM-POP-BI-01</w:t>
            </w:r>
          </w:p>
        </w:tc>
      </w:tr>
      <w:tr w:rsidR="00B314C0" w:rsidRPr="00E22969" w14:paraId="616EF8F4"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B4278C" w14:textId="77777777" w:rsidR="00B314C0" w:rsidRPr="00E22969" w:rsidRDefault="00B314C0" w:rsidP="00CA63D3">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B5E083D" w14:textId="3547F627" w:rsidR="00B314C0" w:rsidRPr="00E22969" w:rsidRDefault="00B314C0" w:rsidP="00985125">
            <w:pPr>
              <w:overflowPunct/>
              <w:autoSpaceDE/>
              <w:autoSpaceDN/>
              <w:adjustRightInd/>
              <w:spacing w:after="0"/>
              <w:textAlignment w:val="auto"/>
            </w:pPr>
            <w:r w:rsidRPr="00E22969">
              <w:t>Verify that the IUT will transmit WSM</w:t>
            </w:r>
            <w:r w:rsidR="00F86BB9">
              <w:t>s</w:t>
            </w:r>
            <w:r w:rsidRPr="00E22969">
              <w:t xml:space="preserve"> with payload </w:t>
            </w:r>
            <w:r w:rsidR="00985125">
              <w:t xml:space="preserve">not </w:t>
            </w:r>
            <w:r w:rsidRPr="00E22969">
              <w:t xml:space="preserve">exceeding </w:t>
            </w:r>
            <w:r w:rsidRPr="00201504">
              <w:rPr>
                <w:i/>
              </w:rPr>
              <w:t>WsmMaxLength</w:t>
            </w:r>
            <w:r w:rsidR="00985125">
              <w:t>, and will not transmit WSM</w:t>
            </w:r>
            <w:r w:rsidR="00F86BB9">
              <w:t>s with payload</w:t>
            </w:r>
            <w:r w:rsidR="00985125">
              <w:t xml:space="preserve"> exceeding </w:t>
            </w:r>
            <w:r w:rsidR="00985125" w:rsidRPr="00201504">
              <w:rPr>
                <w:i/>
              </w:rPr>
              <w:t>WsmMaxLength</w:t>
            </w:r>
            <w:r w:rsidR="00985125">
              <w:rPr>
                <w:i/>
              </w:rPr>
              <w:t>.</w:t>
            </w:r>
          </w:p>
        </w:tc>
      </w:tr>
      <w:tr w:rsidR="00B314C0" w:rsidRPr="00E22969" w14:paraId="3572FD0D"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9519EF3" w14:textId="77777777" w:rsidR="00B314C0" w:rsidRPr="00E22969" w:rsidRDefault="00B314C0" w:rsidP="00CA63D3">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B4BC936" w14:textId="77777777" w:rsidR="00B314C0" w:rsidRPr="00E22969" w:rsidRDefault="002C1399" w:rsidP="00CA63D3">
            <w:pPr>
              <w:overflowPunct/>
              <w:autoSpaceDE/>
              <w:autoSpaceDN/>
              <w:adjustRightInd/>
              <w:spacing w:after="0"/>
              <w:textAlignment w:val="auto"/>
            </w:pPr>
            <w:r w:rsidRPr="00E22969">
              <w:t>TC1</w:t>
            </w:r>
          </w:p>
        </w:tc>
      </w:tr>
      <w:tr w:rsidR="00B314C0" w:rsidRPr="00E22969" w14:paraId="72A205BA"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762ACCC" w14:textId="77777777" w:rsidR="00B314C0" w:rsidRPr="00E22969" w:rsidRDefault="00B314C0" w:rsidP="00CA63D3">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F8BD61E" w14:textId="0AD5948F" w:rsidR="00B314C0" w:rsidRPr="00E22969" w:rsidRDefault="00B314C0" w:rsidP="00CA63D3">
            <w:pPr>
              <w:overflowPunct/>
              <w:autoSpaceDE/>
              <w:autoSpaceDN/>
              <w:adjustRightInd/>
              <w:spacing w:after="0"/>
              <w:textAlignment w:val="auto"/>
            </w:pPr>
          </w:p>
        </w:tc>
      </w:tr>
      <w:tr w:rsidR="00B314C0" w:rsidRPr="00E22969" w14:paraId="623A1722"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CC29FB0" w14:textId="77777777" w:rsidR="00B314C0" w:rsidRPr="00E22969" w:rsidRDefault="00B314C0" w:rsidP="00CA63D3">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1750B29" w14:textId="41FB6482" w:rsidR="00B314C0" w:rsidRPr="00E22969" w:rsidRDefault="00B314C0" w:rsidP="00B314C0">
            <w:pPr>
              <w:overflowPunct/>
              <w:autoSpaceDE/>
              <w:autoSpaceDN/>
              <w:adjustRightInd/>
              <w:spacing w:after="0"/>
              <w:textAlignment w:val="auto"/>
            </w:pPr>
          </w:p>
        </w:tc>
      </w:tr>
      <w:tr w:rsidR="00B314C0" w:rsidRPr="00E22969" w14:paraId="5F8C4502"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9965B20" w14:textId="77777777" w:rsidR="00B314C0" w:rsidRPr="00E22969" w:rsidRDefault="00B314C0" w:rsidP="00CA63D3">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832CA6B" w14:textId="644BA791" w:rsidR="00B314C0" w:rsidRPr="00E22969" w:rsidRDefault="00B314C0" w:rsidP="00CA63D3">
            <w:pPr>
              <w:pStyle w:val="NoSpacing"/>
              <w:rPr>
                <w:szCs w:val="20"/>
              </w:rPr>
            </w:pPr>
          </w:p>
        </w:tc>
      </w:tr>
      <w:tr w:rsidR="00B314C0" w:rsidRPr="00E22969" w14:paraId="74948555"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3404B46" w14:textId="77777777" w:rsidR="00B314C0" w:rsidRPr="00E22969" w:rsidRDefault="00B314C0" w:rsidP="00CA63D3">
            <w:pPr>
              <w:overflowPunct/>
              <w:autoSpaceDE/>
              <w:autoSpaceDN/>
              <w:adjustRightInd/>
              <w:spacing w:after="0"/>
              <w:jc w:val="center"/>
              <w:textAlignment w:val="auto"/>
              <w:rPr>
                <w:b/>
              </w:rPr>
            </w:pPr>
            <w:r w:rsidRPr="00E22969">
              <w:rPr>
                <w:b/>
              </w:rPr>
              <w:t>Pre-test conditions</w:t>
            </w:r>
          </w:p>
        </w:tc>
      </w:tr>
      <w:tr w:rsidR="00B314C0" w:rsidRPr="00E22969" w14:paraId="2DC0FEC3"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0CC03F8" w14:textId="77777777" w:rsidR="00B314C0" w:rsidRPr="00E22969" w:rsidRDefault="00B314C0" w:rsidP="00CA63D3">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14C0" w:rsidRPr="00E22969" w14:paraId="1F3AAA24"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FFA451F" w14:textId="77777777" w:rsidR="00B314C0" w:rsidRPr="00E22969" w:rsidRDefault="00B314C0" w:rsidP="00CA63D3">
            <w:pPr>
              <w:overflowPunct/>
              <w:autoSpaceDE/>
              <w:autoSpaceDN/>
              <w:adjustRightInd/>
              <w:spacing w:after="0"/>
              <w:jc w:val="center"/>
              <w:textAlignment w:val="auto"/>
              <w:rPr>
                <w:b/>
              </w:rPr>
            </w:pPr>
            <w:r w:rsidRPr="00E22969">
              <w:rPr>
                <w:b/>
              </w:rPr>
              <w:t>Test Sequence</w:t>
            </w:r>
          </w:p>
        </w:tc>
      </w:tr>
      <w:tr w:rsidR="00B314C0" w:rsidRPr="00E22969" w14:paraId="1E32B2C0"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289DEA37" w14:textId="77777777" w:rsidR="00B314C0" w:rsidRPr="00E22969" w:rsidRDefault="00B314C0" w:rsidP="00CA63D3">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2F103A" w14:textId="77777777" w:rsidR="00B314C0" w:rsidRPr="00E22969" w:rsidRDefault="00B314C0" w:rsidP="00CA63D3">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18E6F84" w14:textId="77777777" w:rsidR="00B314C0" w:rsidRPr="00E22969" w:rsidRDefault="00B314C0" w:rsidP="00CA63D3">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058EAC0" w14:textId="77777777" w:rsidR="00B314C0" w:rsidRPr="00E22969" w:rsidRDefault="00B314C0" w:rsidP="00CA63D3">
            <w:pPr>
              <w:overflowPunct/>
              <w:autoSpaceDE/>
              <w:autoSpaceDN/>
              <w:adjustRightInd/>
              <w:spacing w:after="0" w:line="259" w:lineRule="auto"/>
              <w:contextualSpacing/>
              <w:textAlignment w:val="auto"/>
              <w:rPr>
                <w:b/>
              </w:rPr>
            </w:pPr>
            <w:r w:rsidRPr="00E22969">
              <w:rPr>
                <w:b/>
              </w:rPr>
              <w:t>Verdict</w:t>
            </w:r>
          </w:p>
        </w:tc>
      </w:tr>
      <w:tr w:rsidR="00B314C0" w:rsidRPr="00E22969" w14:paraId="70024B5F"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1A0031EA"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487A066"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8D70919" w14:textId="12BE5613" w:rsidR="008F3187" w:rsidRDefault="008F3187" w:rsidP="00437142">
            <w:pPr>
              <w:overflowPunct/>
              <w:autoSpaceDE/>
              <w:autoSpaceDN/>
              <w:adjustRightInd/>
              <w:spacing w:after="0"/>
              <w:contextualSpacing/>
              <w:textAlignment w:val="auto"/>
              <w:rPr>
                <w:ins w:id="293" w:author="Dmitri.Khijniak@7Layers.com" w:date="2017-08-04T09:36:00Z"/>
                <w:rFonts w:asciiTheme="minorHAnsi" w:hAnsiTheme="minorHAnsi"/>
                <w:lang w:eastAsia="x-none"/>
              </w:rPr>
            </w:pPr>
            <w:ins w:id="294" w:author="Dmitri.Khijniak@7Layers.com" w:date="2017-08-04T09:38:00Z">
              <w:r>
                <w:rPr>
                  <w:rFonts w:asciiTheme="minorHAnsi" w:hAnsiTheme="minorHAnsi"/>
                  <w:lang w:eastAsia="x-none"/>
                </w:rPr>
                <w:t>Set</w:t>
              </w:r>
            </w:ins>
            <w:ins w:id="295" w:author="Dmitri.Khijniak@7Layers.com" w:date="2017-08-04T09:36:00Z">
              <w:r>
                <w:rPr>
                  <w:rFonts w:asciiTheme="minorHAnsi" w:hAnsiTheme="minorHAnsi"/>
                  <w:lang w:eastAsia="x-none"/>
                </w:rPr>
                <w:t xml:space="preserve"> the IUT </w:t>
              </w:r>
            </w:ins>
            <w:ins w:id="296" w:author="Dmitri.Khijniak@7Layers.com" w:date="2017-08-04T09:37:00Z">
              <w:r>
                <w:rPr>
                  <w:rFonts w:asciiTheme="minorHAnsi" w:hAnsiTheme="minorHAnsi"/>
                  <w:lang w:eastAsia="x-none"/>
                </w:rPr>
                <w:t xml:space="preserve">MIB </w:t>
              </w:r>
            </w:ins>
            <w:ins w:id="297" w:author="Dmitri.Khijniak@7Layers.com" w:date="2017-08-04T09:36:00Z">
              <w:r>
                <w:rPr>
                  <w:rFonts w:asciiTheme="minorHAnsi" w:hAnsiTheme="minorHAnsi"/>
                  <w:i/>
                  <w:lang w:eastAsia="x-none"/>
                </w:rPr>
                <w:t xml:space="preserve">WsmMaxLength </w:t>
              </w:r>
            </w:ins>
            <w:ins w:id="298" w:author="Dmitri.Khijniak@7Layers.com" w:date="2017-08-04T09:37:00Z">
              <w:r>
                <w:rPr>
                  <w:rFonts w:asciiTheme="minorHAnsi" w:hAnsiTheme="minorHAnsi"/>
                  <w:lang w:eastAsia="x-none"/>
                </w:rPr>
                <w:t>to be 1400 bytes</w:t>
              </w:r>
            </w:ins>
          </w:p>
          <w:p w14:paraId="3C1AE589" w14:textId="77777777" w:rsidR="008F3187" w:rsidRDefault="008F3187" w:rsidP="00437142">
            <w:pPr>
              <w:overflowPunct/>
              <w:autoSpaceDE/>
              <w:autoSpaceDN/>
              <w:adjustRightInd/>
              <w:spacing w:after="0"/>
              <w:contextualSpacing/>
              <w:textAlignment w:val="auto"/>
              <w:rPr>
                <w:ins w:id="299" w:author="Dmitri.Khijniak@7Layers.com" w:date="2017-08-04T09:36:00Z"/>
                <w:rFonts w:asciiTheme="minorHAnsi" w:hAnsiTheme="minorHAnsi"/>
                <w:lang w:eastAsia="x-none"/>
              </w:rPr>
            </w:pPr>
          </w:p>
          <w:p w14:paraId="322119FC" w14:textId="0BBBBBA8" w:rsidR="00B314C0" w:rsidRPr="00E22969" w:rsidRDefault="00B314C0" w:rsidP="00437142">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Configure </w:t>
            </w:r>
            <w:r w:rsidR="002275F5" w:rsidRPr="00E22969">
              <w:rPr>
                <w:rFonts w:asciiTheme="minorHAnsi" w:hAnsiTheme="minorHAnsi"/>
                <w:lang w:eastAsia="x-none"/>
              </w:rPr>
              <w:t xml:space="preserve">the </w:t>
            </w:r>
            <w:r w:rsidRPr="00E22969">
              <w:rPr>
                <w:rFonts w:asciiTheme="minorHAnsi" w:hAnsiTheme="minorHAnsi"/>
                <w:lang w:eastAsia="x-none"/>
              </w:rPr>
              <w:t xml:space="preserve">IUT to transmit </w:t>
            </w:r>
            <w:r w:rsidR="00F54636" w:rsidRPr="00E22969">
              <w:rPr>
                <w:rFonts w:asciiTheme="minorHAnsi" w:hAnsiTheme="minorHAnsi"/>
                <w:b/>
                <w:i/>
                <w:lang w:eastAsia="x-none"/>
              </w:rPr>
              <w:t>WSM_without_nExt</w:t>
            </w:r>
            <w:r w:rsidR="00B9755A" w:rsidRPr="00E22969">
              <w:rPr>
                <w:rFonts w:asciiTheme="minorHAnsi" w:hAnsiTheme="minorHAnsi"/>
                <w:b/>
                <w:i/>
                <w:lang w:eastAsia="x-none"/>
              </w:rPr>
              <w:t xml:space="preserve"> </w:t>
            </w:r>
            <w:r w:rsidR="00F54636" w:rsidRPr="00E22969">
              <w:rPr>
                <w:rFonts w:asciiTheme="minorHAnsi" w:hAnsiTheme="minorHAnsi"/>
                <w:lang w:eastAsia="x-none"/>
              </w:rPr>
              <w:t xml:space="preserve">defined in </w:t>
            </w:r>
            <w:r w:rsidR="00B9755A" w:rsidRPr="00E22969">
              <w:rPr>
                <w:rFonts w:asciiTheme="minorHAnsi" w:hAnsiTheme="minorHAnsi"/>
                <w:lang w:eastAsia="x-none"/>
              </w:rPr>
              <w:fldChar w:fldCharType="begin"/>
            </w:r>
            <w:r w:rsidR="00B9755A" w:rsidRPr="00E22969">
              <w:rPr>
                <w:rFonts w:asciiTheme="minorHAnsi" w:hAnsiTheme="minorHAnsi"/>
                <w:lang w:eastAsia="x-none"/>
              </w:rPr>
              <w:instrText xml:space="preserve"> REF _Ref435448932 \h </w:instrText>
            </w:r>
            <w:r w:rsidR="00B9755A" w:rsidRPr="00E22969">
              <w:rPr>
                <w:rFonts w:asciiTheme="minorHAnsi" w:hAnsiTheme="minorHAnsi"/>
                <w:lang w:eastAsia="x-none"/>
              </w:rPr>
            </w:r>
            <w:r w:rsidR="00B9755A" w:rsidRPr="00E22969">
              <w:rPr>
                <w:rFonts w:asciiTheme="minorHAnsi" w:hAnsiTheme="minorHAnsi"/>
                <w:lang w:eastAsia="x-none"/>
              </w:rPr>
              <w:fldChar w:fldCharType="separate"/>
            </w:r>
            <w:ins w:id="300" w:author="Dmitri.Khijniak@7Layers.com" w:date="2017-07-25T16:40:00Z">
              <w:r w:rsidR="00092395" w:rsidRPr="00E22969">
                <w:t xml:space="preserve">Table </w:t>
              </w:r>
              <w:r w:rsidR="00092395">
                <w:rPr>
                  <w:noProof/>
                </w:rPr>
                <w:t>7</w:t>
              </w:r>
              <w:r w:rsidR="00092395" w:rsidRPr="00E22969">
                <w:noBreakHyphen/>
              </w:r>
              <w:r w:rsidR="00092395">
                <w:rPr>
                  <w:noProof/>
                </w:rPr>
                <w:t>1</w:t>
              </w:r>
            </w:ins>
            <w:del w:id="301"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1</w:delText>
              </w:r>
            </w:del>
            <w:r w:rsidR="00B9755A" w:rsidRPr="00E22969">
              <w:rPr>
                <w:rFonts w:asciiTheme="minorHAnsi" w:hAnsiTheme="minorHAnsi"/>
                <w:lang w:eastAsia="x-none"/>
              </w:rPr>
              <w:fldChar w:fldCharType="end"/>
            </w:r>
            <w:r w:rsidR="00F54636" w:rsidRPr="00E22969">
              <w:rPr>
                <w:rFonts w:asciiTheme="minorHAnsi" w:hAnsiTheme="minorHAnsi"/>
                <w:lang w:eastAsia="x-none"/>
              </w:rPr>
              <w:t xml:space="preserve"> </w:t>
            </w:r>
            <w:r w:rsidR="002275F5" w:rsidRPr="00E22969">
              <w:rPr>
                <w:rFonts w:asciiTheme="minorHAnsi" w:hAnsiTheme="minorHAnsi"/>
                <w:lang w:eastAsia="x-none"/>
              </w:rPr>
              <w:t xml:space="preserve">where WSM-T-Header </w:t>
            </w:r>
            <w:r w:rsidR="002C1399" w:rsidRPr="00E22969">
              <w:rPr>
                <w:rFonts w:asciiTheme="minorHAnsi" w:hAnsiTheme="minorHAnsi"/>
                <w:lang w:eastAsia="x-none"/>
              </w:rPr>
              <w:t>‘WSM</w:t>
            </w:r>
            <w:r w:rsidR="002275F5" w:rsidRPr="00E22969">
              <w:rPr>
                <w:rFonts w:asciiTheme="minorHAnsi" w:hAnsiTheme="minorHAnsi"/>
                <w:lang w:eastAsia="x-none"/>
              </w:rPr>
              <w:t xml:space="preserve"> </w:t>
            </w:r>
            <w:r w:rsidR="002C1399" w:rsidRPr="00E22969">
              <w:rPr>
                <w:rFonts w:asciiTheme="minorHAnsi" w:hAnsiTheme="minorHAnsi"/>
                <w:lang w:eastAsia="x-none"/>
              </w:rPr>
              <w:t xml:space="preserve">Length’ </w:t>
            </w:r>
            <w:r w:rsidR="002275F5" w:rsidRPr="00E22969">
              <w:rPr>
                <w:rFonts w:asciiTheme="minorHAnsi" w:hAnsiTheme="minorHAnsi"/>
                <w:lang w:eastAsia="x-none"/>
              </w:rPr>
              <w:t xml:space="preserve">is </w:t>
            </w:r>
            <w:r w:rsidR="00625FD2" w:rsidRPr="00E22969">
              <w:rPr>
                <w:rFonts w:asciiTheme="minorHAnsi" w:hAnsiTheme="minorHAnsi"/>
                <w:lang w:eastAsia="x-none"/>
              </w:rPr>
              <w:t>equal ‘</w:t>
            </w:r>
            <w:r w:rsidR="00625FD2" w:rsidRPr="00E22969">
              <w:t>WsmMaxLength</w:t>
            </w:r>
            <w:r w:rsidR="008E330C">
              <w:t xml:space="preserve"> – h - 1, where h is the length of WSMP header</w:t>
            </w:r>
            <w:r w:rsidR="00437142">
              <w:t xml:space="preserve"> (may range between 4-7 bytes depending on size of PSID)</w:t>
            </w:r>
            <w:r w:rsidR="008E330C">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EEA37A"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p>
        </w:tc>
      </w:tr>
      <w:tr w:rsidR="00B314C0" w:rsidRPr="00E22969" w14:paraId="48F92595"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2312635D"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37AB756" w14:textId="61B47EF3" w:rsidR="00B314C0" w:rsidRPr="00E22969" w:rsidRDefault="00932AF8" w:rsidP="00F3401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5D81BD5" w14:textId="180F2B11" w:rsidR="00B314C0" w:rsidRPr="00E22969" w:rsidRDefault="002275F5" w:rsidP="002F772E">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transmit</w:t>
            </w:r>
            <w:r w:rsidR="002F772E">
              <w:rPr>
                <w:rFonts w:asciiTheme="minorHAnsi" w:hAnsiTheme="minorHAnsi"/>
                <w:lang w:eastAsia="x-none"/>
              </w:rPr>
              <w:t>s</w:t>
            </w:r>
            <w:r w:rsidRPr="00E22969">
              <w:rPr>
                <w:rFonts w:asciiTheme="minorHAnsi" w:hAnsiTheme="minorHAnsi"/>
                <w:lang w:eastAsia="x-none"/>
              </w:rPr>
              <w:t xml:space="preserve"> WSMs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EB0A00F" w14:textId="77777777" w:rsidR="00B314C0" w:rsidRPr="00E22969" w:rsidRDefault="00B314C0" w:rsidP="00F3401C">
            <w:pPr>
              <w:overflowPunct/>
              <w:autoSpaceDE/>
              <w:autoSpaceDN/>
              <w:adjustRightInd/>
              <w:spacing w:after="0"/>
              <w:contextualSpacing/>
              <w:textAlignment w:val="auto"/>
              <w:rPr>
                <w:rFonts w:asciiTheme="minorHAnsi" w:hAnsiTheme="minorHAnsi"/>
                <w:lang w:eastAsia="x-none"/>
              </w:rPr>
            </w:pPr>
          </w:p>
        </w:tc>
      </w:tr>
      <w:tr w:rsidR="00625FD2" w:rsidRPr="00E22969" w14:paraId="4B659A1E"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19239F92"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6AD60BC"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464C4B8"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WSMs are detected over the air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8DB9810"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Pass / Fail </w:t>
            </w:r>
          </w:p>
        </w:tc>
      </w:tr>
      <w:tr w:rsidR="00625FD2" w:rsidRPr="00E22969" w14:paraId="006C97A7"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13D657DA"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0F50FB4" w14:textId="77777777" w:rsidR="00625FD2" w:rsidRPr="00E22969" w:rsidRDefault="00F3401C"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4682722" w14:textId="554F6C42" w:rsidR="00625FD2" w:rsidRPr="00E22969" w:rsidRDefault="00625FD2" w:rsidP="00A73B4D">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Configure the IUT to transmit </w:t>
            </w:r>
            <w:r w:rsidR="00A73B4D" w:rsidRPr="00E22969">
              <w:rPr>
                <w:rFonts w:asciiTheme="minorHAnsi" w:hAnsiTheme="minorHAnsi"/>
                <w:b/>
                <w:i/>
                <w:lang w:eastAsia="x-none"/>
              </w:rPr>
              <w:t xml:space="preserve">WSM_without_nExt </w:t>
            </w:r>
            <w:r w:rsidR="00A73B4D" w:rsidRPr="00E22969">
              <w:rPr>
                <w:rFonts w:asciiTheme="minorHAnsi" w:hAnsiTheme="minorHAnsi"/>
                <w:lang w:eastAsia="x-none"/>
              </w:rPr>
              <w:t xml:space="preserve">defined in </w:t>
            </w:r>
            <w:r w:rsidR="00A73B4D" w:rsidRPr="00E22969">
              <w:rPr>
                <w:rFonts w:asciiTheme="minorHAnsi" w:hAnsiTheme="minorHAnsi"/>
                <w:lang w:eastAsia="x-none"/>
              </w:rPr>
              <w:fldChar w:fldCharType="begin"/>
            </w:r>
            <w:r w:rsidR="00A73B4D" w:rsidRPr="00E22969">
              <w:rPr>
                <w:rFonts w:asciiTheme="minorHAnsi" w:hAnsiTheme="minorHAnsi"/>
                <w:lang w:eastAsia="x-none"/>
              </w:rPr>
              <w:instrText xml:space="preserve"> REF _Ref435448932 \h </w:instrText>
            </w:r>
            <w:r w:rsidR="00A73B4D" w:rsidRPr="00E22969">
              <w:rPr>
                <w:rFonts w:asciiTheme="minorHAnsi" w:hAnsiTheme="minorHAnsi"/>
                <w:lang w:eastAsia="x-none"/>
              </w:rPr>
            </w:r>
            <w:r w:rsidR="00A73B4D" w:rsidRPr="00E22969">
              <w:rPr>
                <w:rFonts w:asciiTheme="minorHAnsi" w:hAnsiTheme="minorHAnsi"/>
                <w:lang w:eastAsia="x-none"/>
              </w:rPr>
              <w:fldChar w:fldCharType="separate"/>
            </w:r>
            <w:ins w:id="302" w:author="Dmitri.Khijniak@7Layers.com" w:date="2017-07-25T16:40:00Z">
              <w:r w:rsidR="00092395" w:rsidRPr="00E22969">
                <w:t xml:space="preserve">Table </w:t>
              </w:r>
              <w:r w:rsidR="00092395">
                <w:rPr>
                  <w:noProof/>
                </w:rPr>
                <w:t>7</w:t>
              </w:r>
              <w:r w:rsidR="00092395" w:rsidRPr="00E22969">
                <w:noBreakHyphen/>
              </w:r>
              <w:r w:rsidR="00092395">
                <w:rPr>
                  <w:noProof/>
                </w:rPr>
                <w:t>1</w:t>
              </w:r>
            </w:ins>
            <w:del w:id="303"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1</w:delText>
              </w:r>
            </w:del>
            <w:r w:rsidR="00A73B4D" w:rsidRPr="00E22969">
              <w:rPr>
                <w:rFonts w:asciiTheme="minorHAnsi" w:hAnsiTheme="minorHAnsi"/>
                <w:lang w:eastAsia="x-none"/>
              </w:rPr>
              <w:fldChar w:fldCharType="end"/>
            </w:r>
            <w:r w:rsidR="00A73B4D" w:rsidRPr="00E22969">
              <w:rPr>
                <w:rFonts w:asciiTheme="minorHAnsi" w:hAnsiTheme="minorHAnsi"/>
                <w:lang w:eastAsia="x-none"/>
              </w:rPr>
              <w:t xml:space="preserve"> </w:t>
            </w:r>
            <w:r w:rsidRPr="00E22969">
              <w:rPr>
                <w:rFonts w:asciiTheme="minorHAnsi" w:hAnsiTheme="minorHAnsi"/>
                <w:lang w:eastAsia="x-none"/>
              </w:rPr>
              <w:t>where WSM-T-Header ‘WSM Length’ is greater than ‘</w:t>
            </w:r>
            <w:r w:rsidRPr="00E22969">
              <w:t>WsmMaxLength’</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AB22CC6"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p>
        </w:tc>
      </w:tr>
      <w:tr w:rsidR="00F3401C" w:rsidRPr="00E22969" w14:paraId="26BC5E56"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61028E79" w14:textId="77777777" w:rsidR="00F3401C" w:rsidRPr="00E22969" w:rsidRDefault="00F3401C"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A20A9A0" w14:textId="4741A1C2" w:rsidR="00F3401C" w:rsidRPr="00E22969" w:rsidRDefault="00932AF8" w:rsidP="00F3401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218331F" w14:textId="77777777" w:rsidR="00F3401C" w:rsidRPr="00E22969" w:rsidRDefault="00F3401C"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to transmit WSMs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56DF77D" w14:textId="77777777" w:rsidR="00F3401C" w:rsidRPr="00E22969" w:rsidRDefault="00F3401C" w:rsidP="00F3401C">
            <w:pPr>
              <w:overflowPunct/>
              <w:autoSpaceDE/>
              <w:autoSpaceDN/>
              <w:adjustRightInd/>
              <w:spacing w:after="0"/>
              <w:contextualSpacing/>
              <w:textAlignment w:val="auto"/>
              <w:rPr>
                <w:rFonts w:asciiTheme="minorHAnsi" w:hAnsiTheme="minorHAnsi"/>
                <w:lang w:eastAsia="x-none"/>
              </w:rPr>
            </w:pPr>
          </w:p>
        </w:tc>
      </w:tr>
      <w:tr w:rsidR="00625FD2" w:rsidRPr="00E22969" w14:paraId="7B3A62AA"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237BE09C" w14:textId="2DC706D2" w:rsidR="00625FD2" w:rsidRPr="00E22969" w:rsidRDefault="00B37C6D" w:rsidP="00F3401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649291"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57B2F8" w14:textId="37E2988C"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WSMs are NOT detected over the air</w:t>
            </w:r>
            <w:r w:rsidR="000A245B">
              <w:rPr>
                <w:rFonts w:asciiTheme="minorHAnsi" w:hAnsiTheme="minorHAnsi"/>
                <w:lang w:eastAsia="x-none"/>
              </w:rPr>
              <w:t xml:space="preserve"> during the 1sec after the Step 5 </w:t>
            </w:r>
            <w:r w:rsidR="00932AF8">
              <w:rPr>
                <w:rFonts w:asciiTheme="minorHAnsi" w:hAnsiTheme="minorHAnsi"/>
                <w:lang w:eastAsia="x-none"/>
              </w:rPr>
              <w:t>Stimulus</w:t>
            </w:r>
            <w:r w:rsidR="000A245B">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A79BC53" w14:textId="77777777" w:rsidR="00625FD2" w:rsidRPr="00E22969" w:rsidRDefault="00625FD2" w:rsidP="00F3401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Pass / Fail </w:t>
            </w:r>
          </w:p>
        </w:tc>
      </w:tr>
    </w:tbl>
    <w:p w14:paraId="09E7FB8A" w14:textId="77777777" w:rsidR="00CD6B6C" w:rsidRPr="00E22969" w:rsidRDefault="00CD6B6C" w:rsidP="00EE100F"/>
    <w:p w14:paraId="23A98047" w14:textId="77777777" w:rsidR="000F0B98" w:rsidRPr="00E22969" w:rsidRDefault="00CD6B6C" w:rsidP="000F0B98">
      <w:pPr>
        <w:pStyle w:val="Heading3"/>
      </w:pPr>
      <w:bookmarkStart w:id="304" w:name="_Toc489000446"/>
      <w:r w:rsidRPr="00E22969">
        <w:t>WSA packet validation</w:t>
      </w:r>
      <w:bookmarkEnd w:id="304"/>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D93E9F" w:rsidRPr="00E22969" w14:paraId="330EA272"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8AADE8A" w14:textId="77777777" w:rsidR="00D93E9F" w:rsidRPr="00E22969" w:rsidRDefault="00D93E9F" w:rsidP="00153A3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E281732" w14:textId="77777777" w:rsidR="00D93E9F" w:rsidRPr="00E22969" w:rsidRDefault="00D93E9F" w:rsidP="00153A32">
            <w:pPr>
              <w:overflowPunct/>
              <w:autoSpaceDE/>
              <w:autoSpaceDN/>
              <w:adjustRightInd/>
              <w:spacing w:after="0"/>
              <w:textAlignment w:val="auto"/>
            </w:pPr>
            <w:r w:rsidRPr="00E22969">
              <w:t>TP-16093-WSA-MST-BV-01</w:t>
            </w:r>
          </w:p>
        </w:tc>
      </w:tr>
      <w:tr w:rsidR="00D93E9F" w:rsidRPr="00E22969" w14:paraId="0E4145D0"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37ABB9E" w14:textId="77777777" w:rsidR="00D93E9F" w:rsidRPr="00E22969" w:rsidRDefault="00D93E9F" w:rsidP="00153A3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67C6BD3" w14:textId="56AC75B9" w:rsidR="00D93E9F" w:rsidRPr="00E22969" w:rsidRDefault="00D93E9F" w:rsidP="00EA3888">
            <w:pPr>
              <w:overflowPunct/>
              <w:autoSpaceDE/>
              <w:autoSpaceDN/>
              <w:adjustRightInd/>
              <w:spacing w:after="0"/>
              <w:textAlignment w:val="auto"/>
            </w:pPr>
            <w:r w:rsidRPr="00E22969">
              <w:t xml:space="preserve">Verify that the IUT will transmit a </w:t>
            </w:r>
            <w:r w:rsidR="002245D6">
              <w:t xml:space="preserve">WSM with a </w:t>
            </w:r>
            <w:r w:rsidRPr="00E22969">
              <w:t xml:space="preserve">valid WSM </w:t>
            </w:r>
            <w:r w:rsidR="002245D6">
              <w:t xml:space="preserve">header </w:t>
            </w:r>
            <w:r w:rsidR="00EA3888">
              <w:t>required</w:t>
            </w:r>
            <w:r w:rsidR="002245D6">
              <w:t xml:space="preserve"> </w:t>
            </w:r>
            <w:r w:rsidR="00EA3888">
              <w:t xml:space="preserve">for the </w:t>
            </w:r>
            <w:r w:rsidR="00B36D1B" w:rsidRPr="00E22969">
              <w:t>WSA</w:t>
            </w:r>
            <w:r w:rsidR="00EA3888">
              <w:t xml:space="preserve"> message</w:t>
            </w:r>
            <w:r w:rsidR="00133F4D" w:rsidRPr="00E22969">
              <w:t>.</w:t>
            </w:r>
          </w:p>
        </w:tc>
      </w:tr>
      <w:tr w:rsidR="00D93E9F" w:rsidRPr="00E22969" w14:paraId="244E7149"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91FECF7" w14:textId="77777777" w:rsidR="00D93E9F" w:rsidRPr="00E22969" w:rsidRDefault="00D93E9F" w:rsidP="00153A3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8D2A69B" w14:textId="77777777" w:rsidR="00D93E9F" w:rsidRPr="00E22969" w:rsidRDefault="00D93E9F" w:rsidP="00153A32">
            <w:pPr>
              <w:overflowPunct/>
              <w:autoSpaceDE/>
              <w:autoSpaceDN/>
              <w:adjustRightInd/>
              <w:spacing w:after="0"/>
              <w:textAlignment w:val="auto"/>
            </w:pPr>
            <w:r w:rsidRPr="00E22969">
              <w:t>TC1</w:t>
            </w:r>
          </w:p>
        </w:tc>
      </w:tr>
      <w:tr w:rsidR="00D93E9F" w:rsidRPr="00E22969" w14:paraId="0FEC1F61"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05CC35A" w14:textId="77777777" w:rsidR="00D93E9F" w:rsidRPr="00E22969" w:rsidRDefault="00D93E9F" w:rsidP="00153A3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1BF38A0" w14:textId="77777777" w:rsidR="00D93E9F" w:rsidRPr="00E22969" w:rsidRDefault="00D93E9F" w:rsidP="00153A32">
            <w:pPr>
              <w:overflowPunct/>
              <w:autoSpaceDE/>
              <w:autoSpaceDN/>
              <w:adjustRightInd/>
              <w:spacing w:after="0"/>
              <w:textAlignment w:val="auto"/>
            </w:pPr>
            <w:r w:rsidRPr="00E22969">
              <w:t>IUT</w:t>
            </w:r>
            <w:r w:rsidR="00DA007B" w:rsidRPr="00E22969">
              <w:t xml:space="preserve"> (Provider role)</w:t>
            </w:r>
          </w:p>
        </w:tc>
      </w:tr>
      <w:tr w:rsidR="00D93E9F" w:rsidRPr="00E22969" w14:paraId="4EA36D6F"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07C8A20" w14:textId="77777777" w:rsidR="00D93E9F" w:rsidRPr="00E22969" w:rsidRDefault="00D93E9F" w:rsidP="00153A32">
            <w:pPr>
              <w:overflowPunct/>
              <w:autoSpaceDE/>
              <w:autoSpaceDN/>
              <w:adjustRightInd/>
              <w:spacing w:after="0"/>
              <w:textAlignment w:val="auto"/>
              <w:rPr>
                <w:b/>
              </w:rPr>
            </w:pPr>
            <w:r w:rsidRPr="00E22969">
              <w:rPr>
                <w:b/>
              </w:rPr>
              <w:lastRenderedPageBreak/>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4CBEF2C" w14:textId="4568456F" w:rsidR="00D93E9F" w:rsidRPr="00E22969" w:rsidRDefault="00D93E9F" w:rsidP="00153A32">
            <w:pPr>
              <w:overflowPunct/>
              <w:autoSpaceDE/>
              <w:autoSpaceDN/>
              <w:adjustRightInd/>
              <w:spacing w:after="0"/>
              <w:textAlignment w:val="auto"/>
            </w:pPr>
          </w:p>
        </w:tc>
      </w:tr>
      <w:tr w:rsidR="00D93E9F" w:rsidRPr="00E22969" w14:paraId="74E3A382" w14:textId="77777777" w:rsidTr="00153A3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EAA1E4D" w14:textId="77777777" w:rsidR="00D93E9F" w:rsidRPr="00E22969" w:rsidRDefault="00D93E9F" w:rsidP="00153A3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F596E28" w14:textId="4C3C9268" w:rsidR="00D93E9F" w:rsidRPr="00E22969" w:rsidRDefault="00D93E9F" w:rsidP="00153A32">
            <w:pPr>
              <w:pStyle w:val="NoSpacing"/>
              <w:rPr>
                <w:szCs w:val="20"/>
              </w:rPr>
            </w:pPr>
          </w:p>
        </w:tc>
      </w:tr>
      <w:tr w:rsidR="00D93E9F" w:rsidRPr="00E22969" w14:paraId="3A9A1F28" w14:textId="77777777" w:rsidTr="00153A3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C04AE28" w14:textId="77777777" w:rsidR="00D93E9F" w:rsidRPr="00E22969" w:rsidRDefault="00D93E9F" w:rsidP="00153A32">
            <w:pPr>
              <w:overflowPunct/>
              <w:autoSpaceDE/>
              <w:autoSpaceDN/>
              <w:adjustRightInd/>
              <w:spacing w:after="0"/>
              <w:jc w:val="center"/>
              <w:textAlignment w:val="auto"/>
              <w:rPr>
                <w:b/>
              </w:rPr>
            </w:pPr>
            <w:r w:rsidRPr="00E22969">
              <w:rPr>
                <w:b/>
              </w:rPr>
              <w:t>Pre-test conditions</w:t>
            </w:r>
          </w:p>
        </w:tc>
      </w:tr>
      <w:tr w:rsidR="00D93E9F" w:rsidRPr="00E22969" w14:paraId="26E39FF9" w14:textId="77777777" w:rsidTr="00153A3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5AA0737" w14:textId="13F2F31B" w:rsidR="009B4140" w:rsidRPr="009416E9" w:rsidRDefault="00D93E9F" w:rsidP="009416E9">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D93E9F" w:rsidRPr="00E22969" w14:paraId="23FEB5EA" w14:textId="77777777" w:rsidTr="00153A3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57CE8E1" w14:textId="77777777" w:rsidR="00D93E9F" w:rsidRPr="00E22969" w:rsidRDefault="00D93E9F" w:rsidP="009A79DC">
            <w:pPr>
              <w:overflowPunct/>
              <w:autoSpaceDE/>
              <w:autoSpaceDN/>
              <w:adjustRightInd/>
              <w:spacing w:after="0"/>
              <w:jc w:val="center"/>
              <w:textAlignment w:val="auto"/>
              <w:rPr>
                <w:b/>
              </w:rPr>
            </w:pPr>
            <w:r w:rsidRPr="00E22969">
              <w:rPr>
                <w:b/>
              </w:rPr>
              <w:t>Test Sequence</w:t>
            </w:r>
          </w:p>
        </w:tc>
      </w:tr>
      <w:tr w:rsidR="00D93E9F" w:rsidRPr="00E22969" w14:paraId="1ED0F551"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7D9591FE" w14:textId="77777777" w:rsidR="00D93E9F" w:rsidRPr="00E22969" w:rsidRDefault="00D93E9F" w:rsidP="009A79DC">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E0EC21E" w14:textId="77777777" w:rsidR="00D93E9F" w:rsidRPr="00E22969" w:rsidRDefault="00D93E9F" w:rsidP="009A79DC">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39FB0C" w14:textId="77777777" w:rsidR="00D93E9F" w:rsidRPr="00E22969" w:rsidRDefault="00D93E9F" w:rsidP="009A79DC">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660E8D5" w14:textId="77777777" w:rsidR="00D93E9F" w:rsidRPr="00E22969" w:rsidRDefault="00D93E9F" w:rsidP="009A79DC">
            <w:pPr>
              <w:overflowPunct/>
              <w:autoSpaceDE/>
              <w:autoSpaceDN/>
              <w:adjustRightInd/>
              <w:spacing w:after="0"/>
              <w:contextualSpacing/>
              <w:textAlignment w:val="auto"/>
              <w:rPr>
                <w:b/>
              </w:rPr>
            </w:pPr>
            <w:r w:rsidRPr="00E22969">
              <w:rPr>
                <w:b/>
              </w:rPr>
              <w:t>Verdict</w:t>
            </w:r>
          </w:p>
        </w:tc>
      </w:tr>
      <w:tr w:rsidR="00D93E9F" w:rsidRPr="00E22969" w14:paraId="673CF2B1"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515FF845"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9C452B8"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BA64D03" w14:textId="2209AD7D" w:rsidR="00D93E9F" w:rsidRPr="00E22969" w:rsidRDefault="00D93E9F" w:rsidP="00990B3F">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003B57B7" w:rsidRPr="00E22969">
              <w:rPr>
                <w:rFonts w:asciiTheme="minorHAnsi" w:hAnsiTheme="minorHAnsi"/>
                <w:b/>
                <w:lang w:eastAsia="x-none"/>
              </w:rPr>
              <w:t>WSA_nExt</w:t>
            </w:r>
            <w:r w:rsidR="00A97147" w:rsidRPr="00E22969">
              <w:rPr>
                <w:rFonts w:asciiTheme="minorHAnsi" w:hAnsiTheme="minorHAnsi"/>
                <w:b/>
                <w:lang w:eastAsia="x-none"/>
              </w:rPr>
              <w:t>_1</w:t>
            </w:r>
            <w:r w:rsidR="007D798E" w:rsidRPr="00E22969">
              <w:rPr>
                <w:rFonts w:asciiTheme="minorHAnsi" w:hAnsiTheme="minorHAnsi"/>
                <w:lang w:eastAsia="x-none"/>
              </w:rPr>
              <w:t xml:space="preserve"> </w:t>
            </w:r>
            <w:r w:rsidR="00AF21E1" w:rsidRPr="00E22969">
              <w:rPr>
                <w:rFonts w:asciiTheme="minorHAnsi" w:hAnsiTheme="minorHAnsi"/>
                <w:lang w:eastAsia="x-none"/>
              </w:rPr>
              <w:t xml:space="preserve">as defined </w:t>
            </w:r>
            <w:r w:rsidR="00884AF3" w:rsidRPr="00E22969">
              <w:rPr>
                <w:rFonts w:asciiTheme="minorHAnsi" w:hAnsiTheme="minorHAnsi"/>
                <w:lang w:eastAsia="x-none"/>
              </w:rPr>
              <w:t xml:space="preserve">in </w:t>
            </w:r>
            <w:r w:rsidR="00884AF3" w:rsidRPr="00E22969">
              <w:rPr>
                <w:rFonts w:asciiTheme="minorHAnsi" w:hAnsiTheme="minorHAnsi"/>
                <w:lang w:eastAsia="x-none"/>
              </w:rPr>
              <w:fldChar w:fldCharType="begin"/>
            </w:r>
            <w:r w:rsidR="00884AF3" w:rsidRPr="00E22969">
              <w:rPr>
                <w:rFonts w:asciiTheme="minorHAnsi" w:hAnsiTheme="minorHAnsi"/>
                <w:lang w:eastAsia="x-none"/>
              </w:rPr>
              <w:instrText xml:space="preserve"> REF _Ref435448227 \h </w:instrText>
            </w:r>
            <w:r w:rsidR="00884AF3" w:rsidRPr="00E22969">
              <w:rPr>
                <w:rFonts w:asciiTheme="minorHAnsi" w:hAnsiTheme="minorHAnsi"/>
                <w:lang w:eastAsia="x-none"/>
              </w:rPr>
            </w:r>
            <w:r w:rsidR="00884AF3" w:rsidRPr="00E22969">
              <w:rPr>
                <w:rFonts w:asciiTheme="minorHAnsi" w:hAnsiTheme="minorHAnsi"/>
                <w:lang w:eastAsia="x-none"/>
              </w:rPr>
              <w:fldChar w:fldCharType="separate"/>
            </w:r>
            <w:ins w:id="305" w:author="Dmitri.Khijniak@7Layers.com" w:date="2017-07-25T16:40:00Z">
              <w:r w:rsidR="00092395" w:rsidRPr="00E22969">
                <w:t xml:space="preserve">Table </w:t>
              </w:r>
              <w:r w:rsidR="00092395">
                <w:rPr>
                  <w:noProof/>
                </w:rPr>
                <w:t>7</w:t>
              </w:r>
              <w:r w:rsidR="00092395" w:rsidRPr="00E22969">
                <w:noBreakHyphen/>
              </w:r>
              <w:r w:rsidR="00092395">
                <w:rPr>
                  <w:noProof/>
                </w:rPr>
                <w:t>6</w:t>
              </w:r>
            </w:ins>
            <w:del w:id="306"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6</w:delText>
              </w:r>
            </w:del>
            <w:r w:rsidR="00884AF3" w:rsidRPr="00E22969">
              <w:rPr>
                <w:rFonts w:asciiTheme="minorHAnsi" w:hAnsiTheme="minorHAnsi"/>
                <w:lang w:eastAsia="x-none"/>
              </w:rPr>
              <w:fldChar w:fldCharType="end"/>
            </w:r>
            <w:r w:rsidR="00990B3F" w:rsidRPr="00E22969">
              <w:rPr>
                <w:rFonts w:asciiTheme="minorHAnsi" w:hAnsiTheme="minorHAnsi"/>
                <w:lang w:eastAsia="x-none"/>
              </w:rPr>
              <w:t xml:space="preserve">, </w:t>
            </w:r>
            <w:r w:rsidR="009B51C9" w:rsidRPr="00E22969">
              <w:rPr>
                <w:rFonts w:asciiTheme="minorHAnsi" w:hAnsiTheme="minorHAnsi"/>
                <w:lang w:eastAsia="x-none"/>
              </w:rPr>
              <w:fldChar w:fldCharType="begin"/>
            </w:r>
            <w:r w:rsidR="009B51C9" w:rsidRPr="00E22969">
              <w:rPr>
                <w:rFonts w:asciiTheme="minorHAnsi" w:hAnsiTheme="minorHAnsi"/>
                <w:lang w:eastAsia="x-none"/>
              </w:rPr>
              <w:instrText xml:space="preserve"> REF _Ref435437538 \h </w:instrText>
            </w:r>
            <w:r w:rsidR="009B51C9" w:rsidRPr="00E22969">
              <w:rPr>
                <w:rFonts w:asciiTheme="minorHAnsi" w:hAnsiTheme="minorHAnsi"/>
                <w:lang w:eastAsia="x-none"/>
              </w:rPr>
            </w:r>
            <w:r w:rsidR="009B51C9" w:rsidRPr="00E22969">
              <w:rPr>
                <w:rFonts w:asciiTheme="minorHAnsi" w:hAnsiTheme="minorHAnsi"/>
                <w:lang w:eastAsia="x-none"/>
              </w:rPr>
              <w:fldChar w:fldCharType="separate"/>
            </w:r>
            <w:ins w:id="307" w:author="Dmitri.Khijniak@7Layers.com" w:date="2017-07-25T16:40:00Z">
              <w:r w:rsidR="00092395" w:rsidRPr="00E22969">
                <w:t xml:space="preserve">Table </w:t>
              </w:r>
              <w:r w:rsidR="00092395">
                <w:rPr>
                  <w:noProof/>
                </w:rPr>
                <w:t>7</w:t>
              </w:r>
              <w:r w:rsidR="00092395" w:rsidRPr="00E22969">
                <w:noBreakHyphen/>
              </w:r>
              <w:r w:rsidR="00092395">
                <w:rPr>
                  <w:noProof/>
                </w:rPr>
                <w:t>4</w:t>
              </w:r>
            </w:ins>
            <w:del w:id="308"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4</w:delText>
              </w:r>
            </w:del>
            <w:r w:rsidR="009B51C9" w:rsidRPr="00E22969">
              <w:rPr>
                <w:rFonts w:asciiTheme="minorHAnsi" w:hAnsiTheme="minorHAnsi"/>
                <w:lang w:eastAsia="x-none"/>
              </w:rPr>
              <w:fldChar w:fldCharType="end"/>
            </w:r>
            <w:r w:rsidR="009B51C9" w:rsidRPr="00E22969">
              <w:rPr>
                <w:rFonts w:asciiTheme="minorHAnsi" w:hAnsiTheme="minorHAnsi"/>
                <w:lang w:eastAsia="x-none"/>
              </w:rPr>
              <w:t xml:space="preserve">, </w:t>
            </w:r>
            <w:r w:rsidR="00990B3F" w:rsidRPr="00E22969">
              <w:rPr>
                <w:rFonts w:asciiTheme="minorHAnsi" w:hAnsiTheme="minorHAnsi"/>
                <w:lang w:eastAsia="x-none"/>
              </w:rPr>
              <w:t xml:space="preserve">and </w:t>
            </w:r>
            <w:r w:rsidR="009B51C9" w:rsidRPr="00E22969">
              <w:rPr>
                <w:rFonts w:asciiTheme="minorHAnsi" w:hAnsiTheme="minorHAnsi"/>
                <w:lang w:eastAsia="x-none"/>
              </w:rPr>
              <w:fldChar w:fldCharType="begin"/>
            </w:r>
            <w:r w:rsidR="009B51C9" w:rsidRPr="00E22969">
              <w:rPr>
                <w:rFonts w:asciiTheme="minorHAnsi" w:hAnsiTheme="minorHAnsi"/>
                <w:lang w:eastAsia="x-none"/>
              </w:rPr>
              <w:instrText xml:space="preserve"> REF _Ref435437584 \h </w:instrText>
            </w:r>
            <w:r w:rsidR="009B51C9" w:rsidRPr="00E22969">
              <w:rPr>
                <w:rFonts w:asciiTheme="minorHAnsi" w:hAnsiTheme="minorHAnsi"/>
                <w:lang w:eastAsia="x-none"/>
              </w:rPr>
            </w:r>
            <w:r w:rsidR="009B51C9" w:rsidRPr="00E22969">
              <w:rPr>
                <w:rFonts w:asciiTheme="minorHAnsi" w:hAnsiTheme="minorHAnsi"/>
                <w:lang w:eastAsia="x-none"/>
              </w:rPr>
              <w:fldChar w:fldCharType="separate"/>
            </w:r>
            <w:ins w:id="309" w:author="Dmitri.Khijniak@7Layers.com" w:date="2017-07-25T16:40:00Z">
              <w:r w:rsidR="00092395" w:rsidRPr="00E22969">
                <w:t xml:space="preserve">Table </w:t>
              </w:r>
              <w:r w:rsidR="00092395">
                <w:rPr>
                  <w:noProof/>
                </w:rPr>
                <w:t>7</w:t>
              </w:r>
              <w:r w:rsidR="00092395" w:rsidRPr="00E22969">
                <w:noBreakHyphen/>
              </w:r>
              <w:r w:rsidR="00092395">
                <w:rPr>
                  <w:noProof/>
                </w:rPr>
                <w:t>5</w:t>
              </w:r>
            </w:ins>
            <w:del w:id="310"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5</w:delText>
              </w:r>
            </w:del>
            <w:r w:rsidR="009B51C9" w:rsidRPr="00E22969">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E542B5"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p>
        </w:tc>
      </w:tr>
      <w:tr w:rsidR="00D93E9F" w:rsidRPr="00E22969" w14:paraId="7831F5D8"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28376172"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FA21087" w14:textId="0D50549E" w:rsidR="00D93E9F" w:rsidRPr="00E22969" w:rsidRDefault="00932AF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760FB23"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8F3D5E"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p>
        </w:tc>
      </w:tr>
      <w:tr w:rsidR="00D93E9F" w:rsidRPr="00E22969" w14:paraId="0700A050"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2FB1503D"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05FF5DF"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C685151" w14:textId="77777777" w:rsidR="00D93E9F" w:rsidRPr="00E22969" w:rsidRDefault="00A1207B"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is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9045A15"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D93E9F" w:rsidRPr="00E22969" w14:paraId="2F6D6778" w14:textId="77777777" w:rsidTr="00153A32">
        <w:tc>
          <w:tcPr>
            <w:tcW w:w="737" w:type="dxa"/>
            <w:tcBorders>
              <w:top w:val="single" w:sz="3" w:space="0" w:color="auto"/>
              <w:left w:val="single" w:sz="3" w:space="0" w:color="auto"/>
              <w:bottom w:val="single" w:sz="3" w:space="0" w:color="auto"/>
              <w:right w:val="single" w:sz="3" w:space="0" w:color="auto"/>
            </w:tcBorders>
            <w:shd w:val="clear" w:color="auto" w:fill="auto"/>
          </w:tcPr>
          <w:p w14:paraId="3E12D7E2"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3F0C321"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67AB482" w14:textId="57B6C702" w:rsidR="00D93E9F" w:rsidRPr="00E22969" w:rsidRDefault="00CE65C9"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N-Header contains ‘</w:t>
            </w:r>
            <w:r w:rsidR="00A64AB0" w:rsidRPr="00A64AB0">
              <w:rPr>
                <w:rFonts w:asciiTheme="minorHAnsi" w:hAnsiTheme="minorHAnsi"/>
                <w:lang w:eastAsia="x-none"/>
              </w:rPr>
              <w:t>Subtype/Option Indicator/WSMP Version</w:t>
            </w:r>
            <w:r w:rsidRPr="00E22969">
              <w:rPr>
                <w:rFonts w:asciiTheme="minorHAnsi" w:hAnsiTheme="minorHAnsi"/>
                <w:lang w:eastAsia="x-none"/>
              </w:rPr>
              <w:t>’ indicating ‘0x03’ (Subtype=0, Opt Ind = 0, Version =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C6BD23D"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3409E8" w:rsidRPr="00E22969" w14:paraId="3E2D61B6" w14:textId="77777777" w:rsidTr="003409E8">
        <w:tc>
          <w:tcPr>
            <w:tcW w:w="737" w:type="dxa"/>
            <w:tcBorders>
              <w:top w:val="single" w:sz="3" w:space="0" w:color="auto"/>
              <w:left w:val="single" w:sz="3" w:space="0" w:color="auto"/>
              <w:bottom w:val="single" w:sz="3" w:space="0" w:color="auto"/>
              <w:right w:val="single" w:sz="3" w:space="0" w:color="auto"/>
            </w:tcBorders>
            <w:shd w:val="clear" w:color="auto" w:fill="auto"/>
          </w:tcPr>
          <w:p w14:paraId="1327435C" w14:textId="78BBBAEE" w:rsidR="003409E8" w:rsidRPr="00E22969" w:rsidRDefault="008D797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44FCEF3" w14:textId="77777777" w:rsidR="003409E8" w:rsidRPr="00E22969" w:rsidRDefault="003409E8"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4C338C3" w14:textId="77777777" w:rsidR="003409E8" w:rsidRPr="00E22969" w:rsidRDefault="003409E8"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N-Header contains ‘TPID’ indicating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0656DAD" w14:textId="77777777" w:rsidR="003409E8" w:rsidRPr="00E22969" w:rsidRDefault="003409E8"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984012" w:rsidRPr="00E22969" w14:paraId="1C0BD992" w14:textId="77777777" w:rsidTr="00984012">
        <w:tc>
          <w:tcPr>
            <w:tcW w:w="737" w:type="dxa"/>
            <w:tcBorders>
              <w:top w:val="single" w:sz="3" w:space="0" w:color="auto"/>
              <w:left w:val="single" w:sz="3" w:space="0" w:color="auto"/>
              <w:bottom w:val="single" w:sz="3" w:space="0" w:color="auto"/>
              <w:right w:val="single" w:sz="3" w:space="0" w:color="auto"/>
            </w:tcBorders>
            <w:shd w:val="clear" w:color="auto" w:fill="auto"/>
          </w:tcPr>
          <w:p w14:paraId="6E0A511D" w14:textId="5BCD59D9" w:rsidR="00984012" w:rsidRPr="00E22969" w:rsidRDefault="008D797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CD6C91D" w14:textId="77777777" w:rsidR="00984012" w:rsidRPr="00E22969" w:rsidRDefault="00984012"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6EE0F82" w14:textId="77777777" w:rsidR="00984012" w:rsidRPr="00E22969" w:rsidRDefault="00984012"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T-Header contains ‘ProviderServiceIdentifier’ indicating 0p80-07</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D5F45A" w14:textId="77777777" w:rsidR="00984012" w:rsidRPr="00E22969" w:rsidRDefault="00984012"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D93E9F" w:rsidRPr="00E22969" w14:paraId="42CA8314" w14:textId="77777777" w:rsidTr="00153A32">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0DA66459" w14:textId="513A08F8" w:rsidR="00D93E9F" w:rsidRPr="00E22969" w:rsidRDefault="008D797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364678C"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DE54F0E" w14:textId="77777777" w:rsidR="00D93E9F" w:rsidRPr="00E22969" w:rsidRDefault="00E36C53"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T-Header contains WSM Length greater than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116CD30" w14:textId="77777777" w:rsidR="00D93E9F" w:rsidRPr="00E22969" w:rsidRDefault="00D93E9F"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6E136B88" w14:textId="77777777" w:rsidR="00D93E9F" w:rsidRPr="00E22969" w:rsidRDefault="00D93E9F" w:rsidP="00D93E9F"/>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B314C0" w:rsidRPr="00E22969" w14:paraId="0D3847B5"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A11355E" w14:textId="77777777" w:rsidR="00B314C0" w:rsidRPr="00E22969" w:rsidRDefault="00B314C0" w:rsidP="00CA63D3">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13945D2" w14:textId="77777777" w:rsidR="00B314C0" w:rsidRPr="00E22969" w:rsidRDefault="00B314C0" w:rsidP="00BA2E75">
            <w:pPr>
              <w:overflowPunct/>
              <w:autoSpaceDE/>
              <w:autoSpaceDN/>
              <w:adjustRightInd/>
              <w:spacing w:after="0"/>
              <w:textAlignment w:val="auto"/>
            </w:pPr>
            <w:r w:rsidRPr="00E22969">
              <w:t>TP-16093-WS</w:t>
            </w:r>
            <w:r w:rsidR="00BA2E75" w:rsidRPr="00E22969">
              <w:t>A</w:t>
            </w:r>
            <w:r w:rsidRPr="00E22969">
              <w:t>-</w:t>
            </w:r>
            <w:r w:rsidR="00BA2E75" w:rsidRPr="00E22969">
              <w:t>MST</w:t>
            </w:r>
            <w:r w:rsidRPr="00E22969">
              <w:t>-B</w:t>
            </w:r>
            <w:r w:rsidR="00BA2E75" w:rsidRPr="00E22969">
              <w:t>V</w:t>
            </w:r>
            <w:r w:rsidR="00D93E9F" w:rsidRPr="00E22969">
              <w:t>-02</w:t>
            </w:r>
          </w:p>
        </w:tc>
      </w:tr>
      <w:tr w:rsidR="00B314C0" w:rsidRPr="00E22969" w14:paraId="308A8538"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323A9FF" w14:textId="77777777" w:rsidR="00B314C0" w:rsidRPr="00E22969" w:rsidRDefault="00B314C0" w:rsidP="00CA63D3">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A3D664D" w14:textId="77777777" w:rsidR="00B314C0" w:rsidRPr="00E22969" w:rsidRDefault="00B314C0" w:rsidP="00CA63D3">
            <w:pPr>
              <w:overflowPunct/>
              <w:autoSpaceDE/>
              <w:autoSpaceDN/>
              <w:adjustRightInd/>
              <w:spacing w:after="0"/>
              <w:textAlignment w:val="auto"/>
            </w:pPr>
            <w:r w:rsidRPr="00E22969">
              <w:t>Verify that the IUT will transmit WSA with the correct version number and valid WSA Header</w:t>
            </w:r>
            <w:r w:rsidR="00133F4D" w:rsidRPr="00E22969">
              <w:t>.</w:t>
            </w:r>
          </w:p>
        </w:tc>
      </w:tr>
      <w:tr w:rsidR="00B314C0" w:rsidRPr="00E22969" w14:paraId="5671192E"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D2588BD" w14:textId="77777777" w:rsidR="00B314C0" w:rsidRPr="00E22969" w:rsidRDefault="00B314C0" w:rsidP="00CA63D3">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3FB9ADF" w14:textId="77777777" w:rsidR="00B314C0" w:rsidRPr="00E22969" w:rsidRDefault="001A17E4" w:rsidP="00CA63D3">
            <w:pPr>
              <w:overflowPunct/>
              <w:autoSpaceDE/>
              <w:autoSpaceDN/>
              <w:adjustRightInd/>
              <w:spacing w:after="0"/>
              <w:textAlignment w:val="auto"/>
            </w:pPr>
            <w:r w:rsidRPr="00E22969">
              <w:t>TC1</w:t>
            </w:r>
          </w:p>
        </w:tc>
      </w:tr>
      <w:tr w:rsidR="00B314C0" w:rsidRPr="00E22969" w14:paraId="4CDF8D90"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BDFCE14" w14:textId="77777777" w:rsidR="00B314C0" w:rsidRPr="00E22969" w:rsidRDefault="00B314C0" w:rsidP="00CA63D3">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3F1C355" w14:textId="77777777" w:rsidR="00B314C0" w:rsidRPr="00E22969" w:rsidRDefault="001A17E4" w:rsidP="00CA63D3">
            <w:pPr>
              <w:overflowPunct/>
              <w:autoSpaceDE/>
              <w:autoSpaceDN/>
              <w:adjustRightInd/>
              <w:spacing w:after="0"/>
              <w:textAlignment w:val="auto"/>
            </w:pPr>
            <w:r w:rsidRPr="00E22969">
              <w:t>IUT</w:t>
            </w:r>
            <w:r w:rsidR="00DA007B" w:rsidRPr="00E22969">
              <w:t xml:space="preserve"> (Provider role)</w:t>
            </w:r>
          </w:p>
        </w:tc>
      </w:tr>
      <w:tr w:rsidR="00B314C0" w:rsidRPr="00E22969" w14:paraId="6C9B465E"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746A68E" w14:textId="77777777" w:rsidR="00B314C0" w:rsidRPr="00E22969" w:rsidRDefault="00B314C0" w:rsidP="00CA63D3">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C7055E0" w14:textId="4AC98CE0" w:rsidR="00B314C0" w:rsidRPr="00E22969" w:rsidRDefault="00B314C0" w:rsidP="00B314C0">
            <w:pPr>
              <w:overflowPunct/>
              <w:autoSpaceDE/>
              <w:autoSpaceDN/>
              <w:adjustRightInd/>
              <w:spacing w:after="0"/>
              <w:textAlignment w:val="auto"/>
            </w:pPr>
          </w:p>
        </w:tc>
      </w:tr>
      <w:tr w:rsidR="00B314C0" w:rsidRPr="00E22969" w14:paraId="2CD540DC"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BE775BE" w14:textId="77777777" w:rsidR="00B314C0" w:rsidRPr="00E22969" w:rsidRDefault="00B314C0" w:rsidP="00CA63D3">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99CBB97" w14:textId="312E5933" w:rsidR="00B314C0" w:rsidRPr="00E22969" w:rsidRDefault="00B314C0" w:rsidP="00CA63D3">
            <w:pPr>
              <w:pStyle w:val="NoSpacing"/>
              <w:rPr>
                <w:szCs w:val="20"/>
              </w:rPr>
            </w:pPr>
          </w:p>
        </w:tc>
      </w:tr>
      <w:tr w:rsidR="00B314C0" w:rsidRPr="00E22969" w14:paraId="2A538539"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C2609D2" w14:textId="77777777" w:rsidR="00B314C0" w:rsidRPr="00E22969" w:rsidRDefault="00B314C0" w:rsidP="00CA63D3">
            <w:pPr>
              <w:overflowPunct/>
              <w:autoSpaceDE/>
              <w:autoSpaceDN/>
              <w:adjustRightInd/>
              <w:spacing w:after="0"/>
              <w:jc w:val="center"/>
              <w:textAlignment w:val="auto"/>
              <w:rPr>
                <w:b/>
              </w:rPr>
            </w:pPr>
            <w:r w:rsidRPr="00E22969">
              <w:rPr>
                <w:b/>
              </w:rPr>
              <w:t>Pre-test conditions</w:t>
            </w:r>
          </w:p>
        </w:tc>
      </w:tr>
      <w:tr w:rsidR="00B314C0" w:rsidRPr="00E22969" w14:paraId="3AEBB6EB"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612A9D91" w14:textId="77777777" w:rsidR="00B314C0" w:rsidRPr="00E22969" w:rsidRDefault="00B314C0" w:rsidP="009A79DC">
            <w:pPr>
              <w:numPr>
                <w:ilvl w:val="0"/>
                <w:numId w:val="6"/>
              </w:num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14C0" w:rsidRPr="00E22969" w14:paraId="2CD7E673"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FD516C8" w14:textId="77777777" w:rsidR="00B314C0" w:rsidRPr="00E22969" w:rsidRDefault="00B314C0" w:rsidP="009A79DC">
            <w:pPr>
              <w:overflowPunct/>
              <w:autoSpaceDE/>
              <w:autoSpaceDN/>
              <w:adjustRightInd/>
              <w:spacing w:after="0"/>
              <w:jc w:val="center"/>
              <w:textAlignment w:val="auto"/>
              <w:rPr>
                <w:b/>
              </w:rPr>
            </w:pPr>
            <w:r w:rsidRPr="00E22969">
              <w:rPr>
                <w:b/>
              </w:rPr>
              <w:t>Test Sequence</w:t>
            </w:r>
          </w:p>
        </w:tc>
      </w:tr>
      <w:tr w:rsidR="00B314C0" w:rsidRPr="00E22969" w14:paraId="0D2EA5F3"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71B0A3EA" w14:textId="77777777" w:rsidR="00B314C0" w:rsidRPr="00E22969" w:rsidRDefault="00B314C0" w:rsidP="009A79DC">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08D358E" w14:textId="77777777" w:rsidR="00B314C0" w:rsidRPr="00E22969" w:rsidRDefault="00B314C0" w:rsidP="009A79DC">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44C51A4" w14:textId="77777777" w:rsidR="00B314C0" w:rsidRPr="00E22969" w:rsidRDefault="00B314C0" w:rsidP="009A79DC">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E4DE3D" w14:textId="77777777" w:rsidR="00B314C0" w:rsidRPr="00E22969" w:rsidRDefault="00B314C0" w:rsidP="009A79DC">
            <w:pPr>
              <w:overflowPunct/>
              <w:autoSpaceDE/>
              <w:autoSpaceDN/>
              <w:adjustRightInd/>
              <w:spacing w:after="0"/>
              <w:contextualSpacing/>
              <w:textAlignment w:val="auto"/>
              <w:rPr>
                <w:b/>
              </w:rPr>
            </w:pPr>
            <w:r w:rsidRPr="00E22969">
              <w:rPr>
                <w:b/>
              </w:rPr>
              <w:t>Verdict</w:t>
            </w:r>
          </w:p>
        </w:tc>
      </w:tr>
      <w:tr w:rsidR="00B314C0" w:rsidRPr="00E22969" w14:paraId="245C9493"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51A1224F" w14:textId="77777777" w:rsidR="00B314C0" w:rsidRPr="00E22969" w:rsidRDefault="00B314C0"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AE1208" w14:textId="77777777" w:rsidR="00B314C0" w:rsidRPr="00E22969" w:rsidRDefault="00B314C0"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9F694E0" w14:textId="6E35381C" w:rsidR="00B314C0" w:rsidRPr="00E22969" w:rsidRDefault="00B12BCD" w:rsidP="00AC1D9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w:t>
            </w:r>
            <w:r w:rsidR="00A97147" w:rsidRPr="00E22969">
              <w:rPr>
                <w:rFonts w:asciiTheme="minorHAnsi" w:hAnsiTheme="minorHAnsi"/>
                <w:b/>
                <w:lang w:eastAsia="x-none"/>
              </w:rPr>
              <w: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ins w:id="311" w:author="Dmitri.Khijniak@7Layers.com" w:date="2017-07-25T16:40:00Z">
              <w:r w:rsidR="00092395" w:rsidRPr="00E22969">
                <w:t xml:space="preserve">Table </w:t>
              </w:r>
              <w:r w:rsidR="00092395">
                <w:rPr>
                  <w:noProof/>
                </w:rPr>
                <w:t>7</w:t>
              </w:r>
              <w:r w:rsidR="00092395" w:rsidRPr="00E22969">
                <w:noBreakHyphen/>
              </w:r>
              <w:r w:rsidR="00092395">
                <w:rPr>
                  <w:noProof/>
                </w:rPr>
                <w:t>6</w:t>
              </w:r>
            </w:ins>
            <w:del w:id="312"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6</w:delText>
              </w:r>
            </w:del>
            <w:r w:rsidRPr="00E22969">
              <w:rPr>
                <w:rFonts w:asciiTheme="minorHAnsi" w:hAnsiTheme="minorHAnsi"/>
                <w:lang w:eastAsia="x-none"/>
              </w:rPr>
              <w:fldChar w:fldCharType="end"/>
            </w:r>
            <w:r w:rsidRPr="00E22969">
              <w:rPr>
                <w:rFonts w:asciiTheme="minorHAnsi" w:hAnsiTheme="minorHAnsi"/>
                <w:lang w:eastAsia="x-none"/>
              </w:rPr>
              <w:t xml:space="preserve">,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_Ref435437538 \h </w:instrText>
            </w:r>
            <w:r w:rsidRPr="00E22969">
              <w:rPr>
                <w:rFonts w:asciiTheme="minorHAnsi" w:hAnsiTheme="minorHAnsi"/>
                <w:lang w:eastAsia="x-none"/>
              </w:rPr>
            </w:r>
            <w:r w:rsidRPr="00E22969">
              <w:rPr>
                <w:rFonts w:asciiTheme="minorHAnsi" w:hAnsiTheme="minorHAnsi"/>
                <w:lang w:eastAsia="x-none"/>
              </w:rPr>
              <w:fldChar w:fldCharType="separate"/>
            </w:r>
            <w:ins w:id="313" w:author="Dmitri.Khijniak@7Layers.com" w:date="2017-07-25T16:40:00Z">
              <w:r w:rsidR="00092395" w:rsidRPr="00E22969">
                <w:t xml:space="preserve">Table </w:t>
              </w:r>
              <w:r w:rsidR="00092395">
                <w:rPr>
                  <w:noProof/>
                </w:rPr>
                <w:t>7</w:t>
              </w:r>
              <w:r w:rsidR="00092395" w:rsidRPr="00E22969">
                <w:noBreakHyphen/>
              </w:r>
              <w:r w:rsidR="00092395">
                <w:rPr>
                  <w:noProof/>
                </w:rPr>
                <w:t>4</w:t>
              </w:r>
            </w:ins>
            <w:del w:id="314"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4</w:delText>
              </w:r>
            </w:del>
            <w:r w:rsidRPr="00E22969">
              <w:rPr>
                <w:rFonts w:asciiTheme="minorHAnsi" w:hAnsiTheme="minorHAnsi"/>
                <w:lang w:eastAsia="x-none"/>
              </w:rPr>
              <w:fldChar w:fldCharType="end"/>
            </w:r>
            <w:r w:rsidRPr="00E22969">
              <w:rPr>
                <w:rFonts w:asciiTheme="minorHAnsi" w:hAnsiTheme="minorHAnsi"/>
                <w:lang w:eastAsia="x-none"/>
              </w:rPr>
              <w:t xml:space="preserve">, and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_Ref435437584 \h </w:instrText>
            </w:r>
            <w:r w:rsidRPr="00E22969">
              <w:rPr>
                <w:rFonts w:asciiTheme="minorHAnsi" w:hAnsiTheme="minorHAnsi"/>
                <w:lang w:eastAsia="x-none"/>
              </w:rPr>
            </w:r>
            <w:r w:rsidRPr="00E22969">
              <w:rPr>
                <w:rFonts w:asciiTheme="minorHAnsi" w:hAnsiTheme="minorHAnsi"/>
                <w:lang w:eastAsia="x-none"/>
              </w:rPr>
              <w:fldChar w:fldCharType="separate"/>
            </w:r>
            <w:ins w:id="315" w:author="Dmitri.Khijniak@7Layers.com" w:date="2017-07-25T16:40:00Z">
              <w:r w:rsidR="00092395" w:rsidRPr="00E22969">
                <w:t xml:space="preserve">Table </w:t>
              </w:r>
              <w:r w:rsidR="00092395">
                <w:rPr>
                  <w:noProof/>
                </w:rPr>
                <w:t>7</w:t>
              </w:r>
              <w:r w:rsidR="00092395" w:rsidRPr="00E22969">
                <w:noBreakHyphen/>
              </w:r>
              <w:r w:rsidR="00092395">
                <w:rPr>
                  <w:noProof/>
                </w:rPr>
                <w:t>5</w:t>
              </w:r>
            </w:ins>
            <w:del w:id="316"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5</w:delText>
              </w:r>
            </w:del>
            <w:r w:rsidRPr="00E22969">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3BA124A" w14:textId="77777777" w:rsidR="00B314C0" w:rsidRPr="00E22969" w:rsidRDefault="00B314C0" w:rsidP="009A79DC">
            <w:pPr>
              <w:overflowPunct/>
              <w:autoSpaceDE/>
              <w:autoSpaceDN/>
              <w:adjustRightInd/>
              <w:spacing w:after="0"/>
              <w:contextualSpacing/>
              <w:textAlignment w:val="auto"/>
              <w:rPr>
                <w:rFonts w:asciiTheme="minorHAnsi" w:hAnsiTheme="minorHAnsi"/>
                <w:lang w:eastAsia="x-none"/>
              </w:rPr>
            </w:pPr>
          </w:p>
        </w:tc>
      </w:tr>
      <w:tr w:rsidR="00827A71" w:rsidRPr="00E22969" w14:paraId="65AA78DD"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0EBC9044" w14:textId="77777777" w:rsidR="00827A71"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2F73167" w14:textId="4EC913DF" w:rsidR="00827A71" w:rsidRPr="00E22969" w:rsidRDefault="00932AF8" w:rsidP="009A79DC">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02F3F2C" w14:textId="77777777" w:rsidR="00827A71" w:rsidRPr="00E22969" w:rsidRDefault="001A17E4"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w:t>
            </w:r>
            <w:r w:rsidR="00827A71" w:rsidRPr="00E22969">
              <w:rPr>
                <w:rFonts w:asciiTheme="minorHAnsi" w:hAnsiTheme="minorHAnsi"/>
                <w:lang w:eastAsia="x-none"/>
              </w:rPr>
              <w:t>IUT transmit</w:t>
            </w:r>
            <w:r w:rsidRPr="00E22969">
              <w:rPr>
                <w:rFonts w:asciiTheme="minorHAnsi" w:hAnsiTheme="minorHAnsi"/>
                <w:lang w:eastAsia="x-none"/>
              </w:rPr>
              <w:t>s</w:t>
            </w:r>
            <w:r w:rsidR="00827A71" w:rsidRPr="00E22969">
              <w:rPr>
                <w:rFonts w:asciiTheme="minorHAnsi" w:hAnsiTheme="minorHAnsi"/>
                <w:lang w:eastAsia="x-none"/>
              </w:rPr>
              <w:t xml:space="preserve">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F972D1C" w14:textId="77777777" w:rsidR="00827A71" w:rsidRPr="00E22969" w:rsidRDefault="00827A71" w:rsidP="009A79DC">
            <w:pPr>
              <w:overflowPunct/>
              <w:autoSpaceDE/>
              <w:autoSpaceDN/>
              <w:adjustRightInd/>
              <w:spacing w:after="0"/>
              <w:contextualSpacing/>
              <w:textAlignment w:val="auto"/>
              <w:rPr>
                <w:rFonts w:asciiTheme="minorHAnsi" w:hAnsiTheme="minorHAnsi"/>
                <w:lang w:eastAsia="x-none"/>
              </w:rPr>
            </w:pPr>
          </w:p>
        </w:tc>
      </w:tr>
      <w:tr w:rsidR="00B314C0" w:rsidRPr="00E22969" w14:paraId="7B2EEEFC"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57EBB37D"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851B042"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0E39264" w14:textId="77777777" w:rsidR="00B314C0" w:rsidRPr="00E22969" w:rsidRDefault="00A1207B"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is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573EBEE"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0A4A9C03"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52933E8B"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5D34438"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4ECFD7F"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Header</w:t>
            </w:r>
            <w:r w:rsidR="00F46703" w:rsidRPr="00E22969">
              <w:rPr>
                <w:rFonts w:asciiTheme="minorHAnsi" w:hAnsiTheme="minorHAnsi"/>
                <w:lang w:eastAsia="x-none"/>
              </w:rPr>
              <w:t xml:space="preserve"> containing </w:t>
            </w:r>
            <w:r w:rsidRPr="00E22969">
              <w:rPr>
                <w:rFonts w:asciiTheme="minorHAnsi" w:hAnsiTheme="minorHAnsi"/>
                <w:lang w:eastAsia="x-none"/>
              </w:rPr>
              <w:t>WSA Version indicating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2C5D35E"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7B07EBE7"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6B4FD0EA"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00E9931"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B17D420" w14:textId="19FD7E88"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Header containing field ‘WSA Header Option Indicator’</w:t>
            </w:r>
            <w:r w:rsidR="007F0EF7" w:rsidRPr="00E22969">
              <w:rPr>
                <w:rFonts w:asciiTheme="minorHAnsi" w:hAnsiTheme="minorHAnsi"/>
                <w:lang w:eastAsia="x-none"/>
              </w:rPr>
              <w:t xml:space="preserve"> indicating ‘0b111</w:t>
            </w:r>
            <w:r w:rsidR="008E330C">
              <w:rPr>
                <w:rFonts w:asciiTheme="minorHAnsi" w:hAnsiTheme="minorHAnsi"/>
                <w:lang w:eastAsia="x-none"/>
              </w:rPr>
              <w:t>0</w:t>
            </w:r>
            <w:r w:rsidR="007F0EF7"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C31BC0B"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5E8FB860"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79F1EB0F"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0D39F40"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1913D61" w14:textId="20FBAC63" w:rsidR="00B314C0" w:rsidRPr="00E22969" w:rsidRDefault="00441ACE" w:rsidP="0020664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Header containing field ‘WSA Identifier’</w:t>
            </w:r>
            <w:r w:rsidR="004F662D">
              <w:rPr>
                <w:rFonts w:asciiTheme="minorHAnsi" w:hAnsiTheme="minorHAnsi"/>
                <w:lang w:eastAsia="x-none"/>
              </w:rPr>
              <w:t xml:space="preserve"> (4bits)</w:t>
            </w:r>
            <w:r w:rsidR="0020664C"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EC97FE"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14C0" w:rsidRPr="00E22969" w14:paraId="40044EC2" w14:textId="77777777" w:rsidTr="0020664C">
        <w:tc>
          <w:tcPr>
            <w:tcW w:w="737" w:type="dxa"/>
            <w:tcBorders>
              <w:top w:val="single" w:sz="3" w:space="0" w:color="auto"/>
              <w:left w:val="single" w:sz="3" w:space="0" w:color="auto"/>
              <w:bottom w:val="single" w:sz="3" w:space="0" w:color="auto"/>
              <w:right w:val="single" w:sz="3" w:space="0" w:color="auto"/>
            </w:tcBorders>
            <w:shd w:val="clear" w:color="auto" w:fill="auto"/>
          </w:tcPr>
          <w:p w14:paraId="4AA11131" w14:textId="77777777" w:rsidR="00B314C0" w:rsidRPr="00E22969" w:rsidRDefault="00827A71"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01D683C"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347AB3" w14:textId="4C009B91" w:rsidR="00B314C0" w:rsidRPr="00E22969" w:rsidRDefault="00441ACE" w:rsidP="0020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lang w:eastAsia="x-none"/>
              </w:rPr>
            </w:pPr>
            <w:r w:rsidRPr="00E22969">
              <w:rPr>
                <w:rFonts w:asciiTheme="minorHAnsi" w:hAnsiTheme="minorHAnsi"/>
                <w:lang w:eastAsia="x-none"/>
              </w:rPr>
              <w:t>WSA Header containing field ‘Content Count’</w:t>
            </w:r>
            <w:r w:rsidR="004F662D">
              <w:rPr>
                <w:rFonts w:asciiTheme="minorHAnsi" w:hAnsiTheme="minorHAnsi"/>
                <w:lang w:eastAsia="x-none"/>
              </w:rPr>
              <w:t xml:space="preserve"> (4bits)</w:t>
            </w:r>
            <w:r w:rsidR="0020664C"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F53E1A5" w14:textId="77777777" w:rsidR="00B314C0" w:rsidRPr="00E22969" w:rsidRDefault="00441ACE" w:rsidP="009A79DC">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004E3DD3" w14:textId="77777777" w:rsidR="00B314C0" w:rsidRPr="00E22969" w:rsidRDefault="00B314C0" w:rsidP="000F0B98"/>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B314C0" w:rsidRPr="00E22969" w14:paraId="2A641167"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4A676DB" w14:textId="77777777" w:rsidR="00B314C0" w:rsidRPr="00E22969" w:rsidRDefault="00B314C0" w:rsidP="00CA63D3">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12A9A09" w14:textId="77777777" w:rsidR="00B314C0" w:rsidRPr="00E22969" w:rsidRDefault="00CF4740" w:rsidP="00CA63D3">
            <w:pPr>
              <w:overflowPunct/>
              <w:autoSpaceDE/>
              <w:autoSpaceDN/>
              <w:adjustRightInd/>
              <w:spacing w:after="0"/>
              <w:textAlignment w:val="auto"/>
            </w:pPr>
            <w:r w:rsidRPr="00E22969">
              <w:t>TP-16093-WSA-MST-BV-03</w:t>
            </w:r>
          </w:p>
        </w:tc>
      </w:tr>
      <w:tr w:rsidR="00B314C0" w:rsidRPr="00E22969" w14:paraId="69CD6FD1"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BFC76DB" w14:textId="77777777" w:rsidR="00B314C0" w:rsidRPr="00E22969" w:rsidRDefault="00B314C0" w:rsidP="00CA63D3">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F68929C" w14:textId="00794D0B" w:rsidR="00B314C0" w:rsidRPr="00E22969" w:rsidRDefault="00441ACE" w:rsidP="00B443B7">
            <w:pPr>
              <w:overflowPunct/>
              <w:autoSpaceDE/>
              <w:autoSpaceDN/>
              <w:adjustRightInd/>
              <w:spacing w:after="0"/>
              <w:textAlignment w:val="auto"/>
            </w:pPr>
            <w:r w:rsidRPr="00E22969">
              <w:t xml:space="preserve">Verify that the IUT will transmit WSM containing a </w:t>
            </w:r>
            <w:r w:rsidR="00B443B7">
              <w:t>signed</w:t>
            </w:r>
            <w:r w:rsidRPr="00E22969">
              <w:t xml:space="preserve"> WSA</w:t>
            </w:r>
            <w:r w:rsidR="00A32156" w:rsidRPr="00E22969">
              <w:t>.</w:t>
            </w:r>
          </w:p>
        </w:tc>
      </w:tr>
      <w:tr w:rsidR="00B314C0" w:rsidRPr="00E22969" w14:paraId="41426940"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9479C97" w14:textId="77777777" w:rsidR="00B314C0" w:rsidRPr="00E22969" w:rsidRDefault="00B314C0" w:rsidP="00CA63D3">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1B4F0368" w14:textId="77777777" w:rsidR="00405B5A" w:rsidRPr="00E22969" w:rsidRDefault="00405B5A" w:rsidP="00CA63D3">
            <w:pPr>
              <w:overflowPunct/>
              <w:autoSpaceDE/>
              <w:autoSpaceDN/>
              <w:adjustRightInd/>
              <w:spacing w:after="0"/>
              <w:textAlignment w:val="auto"/>
            </w:pPr>
            <w:r w:rsidRPr="00E22969">
              <w:t>TC1</w:t>
            </w:r>
          </w:p>
        </w:tc>
      </w:tr>
      <w:tr w:rsidR="00B32154" w:rsidRPr="00E22969" w14:paraId="71D84538"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BCC8621"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0427D92" w14:textId="2CEBE2FA" w:rsidR="00B32154" w:rsidRPr="00E22969" w:rsidRDefault="00B32154" w:rsidP="00B32154">
            <w:pPr>
              <w:overflowPunct/>
              <w:autoSpaceDE/>
              <w:autoSpaceDN/>
              <w:adjustRightInd/>
              <w:spacing w:after="0"/>
              <w:textAlignment w:val="auto"/>
            </w:pPr>
            <w:r w:rsidRPr="00E22969">
              <w:t>IUT (Provider role)</w:t>
            </w:r>
          </w:p>
        </w:tc>
      </w:tr>
      <w:tr w:rsidR="00B32154" w:rsidRPr="00E22969" w14:paraId="458B0119"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0E466DD" w14:textId="77777777" w:rsidR="00B32154" w:rsidRPr="00E22969" w:rsidRDefault="00B32154" w:rsidP="00B32154">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54AE6F5" w14:textId="5A20BB9D" w:rsidR="00B32154" w:rsidRPr="00E22969" w:rsidRDefault="00B32154" w:rsidP="00B32154">
            <w:pPr>
              <w:overflowPunct/>
              <w:autoSpaceDE/>
              <w:autoSpaceDN/>
              <w:adjustRightInd/>
              <w:spacing w:after="0"/>
              <w:textAlignment w:val="auto"/>
            </w:pPr>
          </w:p>
        </w:tc>
      </w:tr>
      <w:tr w:rsidR="00B32154" w:rsidRPr="00E22969" w14:paraId="50AD3552" w14:textId="77777777" w:rsidTr="00CA63D3">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0B5E97D" w14:textId="77777777" w:rsidR="00B32154" w:rsidRPr="00E22969" w:rsidRDefault="00B32154" w:rsidP="00B32154">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DCB05DF" w14:textId="34CA57D1" w:rsidR="00B32154" w:rsidRPr="00E22969" w:rsidRDefault="00B32154" w:rsidP="00B32154">
            <w:pPr>
              <w:pStyle w:val="NoSpacing"/>
              <w:rPr>
                <w:szCs w:val="20"/>
              </w:rPr>
            </w:pPr>
          </w:p>
        </w:tc>
      </w:tr>
      <w:tr w:rsidR="00B32154" w:rsidRPr="00E22969" w14:paraId="73C02D54"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FE37304"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122B21C1"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E97D74B"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622CF1FB" w14:textId="77777777" w:rsidTr="00CA63D3">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BBAA3DC"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3FDD3BDD"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714C19D3"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87A639"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20081D7"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8820A98" w14:textId="77777777" w:rsidR="00B32154" w:rsidRPr="00E22969" w:rsidRDefault="00B32154" w:rsidP="00B32154">
            <w:pPr>
              <w:overflowPunct/>
              <w:autoSpaceDE/>
              <w:autoSpaceDN/>
              <w:adjustRightInd/>
              <w:spacing w:after="0"/>
              <w:contextualSpacing/>
              <w:textAlignment w:val="auto"/>
              <w:rPr>
                <w:b/>
              </w:rPr>
            </w:pPr>
            <w:r w:rsidRPr="00E22969">
              <w:rPr>
                <w:b/>
              </w:rPr>
              <w:t>Verdict</w:t>
            </w:r>
          </w:p>
        </w:tc>
      </w:tr>
      <w:tr w:rsidR="00B32154" w:rsidRPr="00E22969" w14:paraId="374AF6E0"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254E748A"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D99126"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EA22F6E" w14:textId="606E5D11"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ins w:id="317" w:author="Dmitri.Khijniak@7Layers.com" w:date="2017-07-25T16:40:00Z">
              <w:r w:rsidR="00092395" w:rsidRPr="00E22969">
                <w:t xml:space="preserve">Table </w:t>
              </w:r>
              <w:r w:rsidR="00092395">
                <w:rPr>
                  <w:noProof/>
                </w:rPr>
                <w:t>7</w:t>
              </w:r>
              <w:r w:rsidR="00092395" w:rsidRPr="00E22969">
                <w:noBreakHyphen/>
              </w:r>
              <w:r w:rsidR="00092395">
                <w:rPr>
                  <w:noProof/>
                </w:rPr>
                <w:t>6</w:t>
              </w:r>
            </w:ins>
            <w:del w:id="318"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6</w:delText>
              </w:r>
            </w:del>
            <w:r w:rsidRPr="00E22969">
              <w:rPr>
                <w:rFonts w:asciiTheme="minorHAnsi" w:hAnsiTheme="minorHAnsi"/>
                <w:lang w:eastAsia="x-none"/>
              </w:rPr>
              <w:fldChar w:fldCharType="end"/>
            </w:r>
            <w:r w:rsidRPr="00E22969">
              <w:rPr>
                <w:rFonts w:asciiTheme="minorHAnsi" w:hAnsiTheme="minorHAnsi"/>
                <w:lang w:eastAsia="x-none"/>
              </w:rPr>
              <w:t xml:space="preserve">,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_Ref435437538 \h </w:instrText>
            </w:r>
            <w:r w:rsidRPr="00E22969">
              <w:rPr>
                <w:rFonts w:asciiTheme="minorHAnsi" w:hAnsiTheme="minorHAnsi"/>
                <w:lang w:eastAsia="x-none"/>
              </w:rPr>
            </w:r>
            <w:r w:rsidRPr="00E22969">
              <w:rPr>
                <w:rFonts w:asciiTheme="minorHAnsi" w:hAnsiTheme="minorHAnsi"/>
                <w:lang w:eastAsia="x-none"/>
              </w:rPr>
              <w:fldChar w:fldCharType="separate"/>
            </w:r>
            <w:ins w:id="319" w:author="Dmitri.Khijniak@7Layers.com" w:date="2017-07-25T16:40:00Z">
              <w:r w:rsidR="00092395" w:rsidRPr="00E22969">
                <w:t xml:space="preserve">Table </w:t>
              </w:r>
              <w:r w:rsidR="00092395">
                <w:rPr>
                  <w:noProof/>
                </w:rPr>
                <w:t>7</w:t>
              </w:r>
              <w:r w:rsidR="00092395" w:rsidRPr="00E22969">
                <w:noBreakHyphen/>
              </w:r>
              <w:r w:rsidR="00092395">
                <w:rPr>
                  <w:noProof/>
                </w:rPr>
                <w:t>4</w:t>
              </w:r>
            </w:ins>
            <w:del w:id="320"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4</w:delText>
              </w:r>
            </w:del>
            <w:r w:rsidRPr="00E22969">
              <w:rPr>
                <w:rFonts w:asciiTheme="minorHAnsi" w:hAnsiTheme="minorHAnsi"/>
                <w:lang w:eastAsia="x-none"/>
              </w:rPr>
              <w:fldChar w:fldCharType="end"/>
            </w:r>
            <w:r w:rsidRPr="00E22969">
              <w:rPr>
                <w:rFonts w:asciiTheme="minorHAnsi" w:hAnsiTheme="minorHAnsi"/>
                <w:lang w:eastAsia="x-none"/>
              </w:rPr>
              <w:t xml:space="preserve">, and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_Ref435437584 \h </w:instrText>
            </w:r>
            <w:r w:rsidRPr="00E22969">
              <w:rPr>
                <w:rFonts w:asciiTheme="minorHAnsi" w:hAnsiTheme="minorHAnsi"/>
                <w:lang w:eastAsia="x-none"/>
              </w:rPr>
            </w:r>
            <w:r w:rsidRPr="00E22969">
              <w:rPr>
                <w:rFonts w:asciiTheme="minorHAnsi" w:hAnsiTheme="minorHAnsi"/>
                <w:lang w:eastAsia="x-none"/>
              </w:rPr>
              <w:fldChar w:fldCharType="separate"/>
            </w:r>
            <w:ins w:id="321" w:author="Dmitri.Khijniak@7Layers.com" w:date="2017-07-25T16:40:00Z">
              <w:r w:rsidR="00092395" w:rsidRPr="00E22969">
                <w:t xml:space="preserve">Table </w:t>
              </w:r>
              <w:r w:rsidR="00092395">
                <w:rPr>
                  <w:noProof/>
                </w:rPr>
                <w:t>7</w:t>
              </w:r>
              <w:r w:rsidR="00092395" w:rsidRPr="00E22969">
                <w:noBreakHyphen/>
              </w:r>
              <w:r w:rsidR="00092395">
                <w:rPr>
                  <w:noProof/>
                </w:rPr>
                <w:t>5</w:t>
              </w:r>
            </w:ins>
            <w:del w:id="322"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5</w:delText>
              </w:r>
            </w:del>
            <w:r w:rsidRPr="00E22969">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025386"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p>
        </w:tc>
      </w:tr>
      <w:tr w:rsidR="00B32154" w:rsidRPr="00E22969" w14:paraId="6BB1A866"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51EDB5E2"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677605" w14:textId="53A7EB20"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276C44"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E714D5C"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p>
        </w:tc>
      </w:tr>
      <w:tr w:rsidR="00B32154" w:rsidRPr="00E22969" w14:paraId="08CB29E1"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19963310"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31B6C5"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83D61C2"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WSA is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DC202D"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7A32217"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751253CF"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lastRenderedPageBreak/>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B261971"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FAAFDF5"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T-Header contains ‘ProviderServiceIdentifier’ indicating 0p80-07</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DDD8E26"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61A2D832" w14:textId="77777777" w:rsidTr="00CA63D3">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485FC7D6"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8243C5"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6EAD0B"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WSM Payload contains ’Ieee1609Dot2Data’ containing ’protocolVersion’ indicating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5F1359F"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FA7CC8D"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3F4CE249"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91E87C"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9087FC"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‘content’ indicating ‘</w:t>
            </w:r>
            <w:r w:rsidRPr="00E22969">
              <w:rPr>
                <w:rFonts w:asciiTheme="minorHAnsi" w:hAnsiTheme="minorHAnsi"/>
              </w:rPr>
              <w:t>signedData</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6BD8518"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096A613E" w14:textId="77777777" w:rsidTr="00C36015">
        <w:tc>
          <w:tcPr>
            <w:tcW w:w="737" w:type="dxa"/>
            <w:tcBorders>
              <w:top w:val="single" w:sz="3" w:space="0" w:color="auto"/>
              <w:left w:val="single" w:sz="3" w:space="0" w:color="auto"/>
              <w:bottom w:val="single" w:sz="3" w:space="0" w:color="auto"/>
              <w:right w:val="single" w:sz="3" w:space="0" w:color="auto"/>
            </w:tcBorders>
            <w:shd w:val="clear" w:color="auto" w:fill="auto"/>
          </w:tcPr>
          <w:p w14:paraId="035F071B"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FA04E07"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3DE5DB9"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‘tbsData’ containing ‘payload’ containing ‘</w:t>
            </w:r>
            <w:r w:rsidRPr="00E22969">
              <w:rPr>
                <w:rFonts w:asciiTheme="minorHAnsi" w:hAnsiTheme="minorHAnsi"/>
              </w:rPr>
              <w:t>protocolVersion’ indicating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4BE73B9"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5733923" w14:textId="77777777" w:rsidTr="00CD0DC3">
        <w:tc>
          <w:tcPr>
            <w:tcW w:w="737" w:type="dxa"/>
            <w:tcBorders>
              <w:top w:val="single" w:sz="3" w:space="0" w:color="auto"/>
              <w:left w:val="single" w:sz="3" w:space="0" w:color="auto"/>
              <w:bottom w:val="single" w:sz="3" w:space="0" w:color="auto"/>
              <w:right w:val="single" w:sz="3" w:space="0" w:color="auto"/>
            </w:tcBorders>
            <w:shd w:val="clear" w:color="auto" w:fill="auto"/>
          </w:tcPr>
          <w:p w14:paraId="5121439D"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42BD1CE"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1C714D"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 xml:space="preserve">Ieee1609Dot2Data contains ‘tbsData’ containing ‘content’ </w:t>
            </w:r>
            <w:r w:rsidRPr="00E22969">
              <w:rPr>
                <w:rFonts w:asciiTheme="minorHAnsi" w:hAnsiTheme="minorHAnsi"/>
              </w:rPr>
              <w:t>indicating ‘unsecuredData’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E3369EA"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A86383E"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0063A266"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959DCC1"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768658"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w:t>
            </w:r>
            <w:r w:rsidRPr="00E22969">
              <w:rPr>
                <w:rFonts w:asciiTheme="minorHAnsi" w:hAnsiTheme="minorHAnsi"/>
              </w:rPr>
              <w:t>tbsData’ containing ‘headerInfo’ containing ‘psid’ indicating ‘0p80-07’ (WSA PSID)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90CC8F4"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EE8454C"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0A288941"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026374A"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523DFF5"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‘signer’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C539E2F"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30838DA8" w14:textId="77777777" w:rsidTr="00CA63D3">
        <w:tc>
          <w:tcPr>
            <w:tcW w:w="737" w:type="dxa"/>
            <w:tcBorders>
              <w:top w:val="single" w:sz="3" w:space="0" w:color="auto"/>
              <w:left w:val="single" w:sz="3" w:space="0" w:color="auto"/>
              <w:bottom w:val="single" w:sz="3" w:space="0" w:color="auto"/>
              <w:right w:val="single" w:sz="3" w:space="0" w:color="auto"/>
            </w:tcBorders>
            <w:shd w:val="clear" w:color="auto" w:fill="auto"/>
          </w:tcPr>
          <w:p w14:paraId="4FB72E61"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17B1ACD"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AC002F7"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Ieee1609Dot2Data contains ‘signature’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33E8510" w14:textId="77777777" w:rsidR="00B32154" w:rsidRPr="00E22969" w:rsidRDefault="00B32154" w:rsidP="00B32154">
            <w:pPr>
              <w:overflowPunct/>
              <w:autoSpaceDE/>
              <w:autoSpaceDN/>
              <w:adjustRightInd/>
              <w:spacing w:after="0"/>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41DE2D83" w14:textId="77777777" w:rsidR="003D34F0" w:rsidRPr="00E22969" w:rsidRDefault="003D34F0" w:rsidP="003D34F0"/>
    <w:tbl>
      <w:tblPr>
        <w:tblW w:w="9360" w:type="dxa"/>
        <w:tblInd w:w="-4" w:type="dxa"/>
        <w:tblLayout w:type="fixed"/>
        <w:tblCellMar>
          <w:left w:w="0" w:type="dxa"/>
          <w:right w:w="0" w:type="dxa"/>
        </w:tblCellMar>
        <w:tblLook w:val="0000" w:firstRow="0" w:lastRow="0" w:firstColumn="0" w:lastColumn="0" w:noHBand="0" w:noVBand="0"/>
      </w:tblPr>
      <w:tblGrid>
        <w:gridCol w:w="354"/>
        <w:gridCol w:w="383"/>
        <w:gridCol w:w="1063"/>
        <w:gridCol w:w="2340"/>
        <w:gridCol w:w="2430"/>
        <w:gridCol w:w="810"/>
        <w:gridCol w:w="1980"/>
      </w:tblGrid>
      <w:tr w:rsidR="003D34F0" w:rsidRPr="00E22969" w14:paraId="322EF147"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0384DF5F" w14:textId="77777777" w:rsidR="003D34F0" w:rsidRPr="00E22969" w:rsidRDefault="003D34F0" w:rsidP="00CA63D3">
            <w:pPr>
              <w:overflowPunct/>
              <w:autoSpaceDE/>
              <w:autoSpaceDN/>
              <w:adjustRightInd/>
              <w:spacing w:after="0"/>
              <w:textAlignment w:val="auto"/>
              <w:rPr>
                <w:b/>
              </w:rPr>
            </w:pPr>
            <w:r w:rsidRPr="00E22969">
              <w:rPr>
                <w:b/>
              </w:rPr>
              <w:t>Identifier</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1B79FEC1" w14:textId="77777777" w:rsidR="003D34F0" w:rsidRPr="00E22969" w:rsidRDefault="001344AD" w:rsidP="00CA63D3">
            <w:pPr>
              <w:overflowPunct/>
              <w:autoSpaceDE/>
              <w:autoSpaceDN/>
              <w:adjustRightInd/>
              <w:spacing w:after="0"/>
              <w:textAlignment w:val="auto"/>
            </w:pPr>
            <w:r w:rsidRPr="00E22969">
              <w:t>TP-16093-WSA-MST-BV-04</w:t>
            </w:r>
            <w:r w:rsidR="00593F5E" w:rsidRPr="00E22969">
              <w:t>-X</w:t>
            </w:r>
          </w:p>
        </w:tc>
      </w:tr>
      <w:tr w:rsidR="003D34F0" w:rsidRPr="00E22969" w14:paraId="466B8F2E"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4DEB0F5A" w14:textId="77777777" w:rsidR="003D34F0" w:rsidRPr="00E22969" w:rsidRDefault="003D34F0" w:rsidP="00CA63D3">
            <w:pPr>
              <w:overflowPunct/>
              <w:autoSpaceDE/>
              <w:autoSpaceDN/>
              <w:adjustRightInd/>
              <w:spacing w:after="0"/>
              <w:textAlignment w:val="auto"/>
              <w:rPr>
                <w:b/>
              </w:rPr>
            </w:pPr>
            <w:r w:rsidRPr="00E22969">
              <w:rPr>
                <w:b/>
              </w:rPr>
              <w:t>Summary</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4DB8D260" w14:textId="77777777" w:rsidR="003D34F0" w:rsidRPr="00E22969" w:rsidRDefault="00593F5E" w:rsidP="00CA63D3">
            <w:pPr>
              <w:overflowPunct/>
              <w:autoSpaceDE/>
              <w:autoSpaceDN/>
              <w:adjustRightInd/>
              <w:spacing w:after="0"/>
              <w:textAlignment w:val="auto"/>
            </w:pPr>
            <w:r w:rsidRPr="00E22969">
              <w:t>Verify that the IUT will transmit WSA containing valid WSA Header Info Element Extension fields</w:t>
            </w:r>
          </w:p>
        </w:tc>
      </w:tr>
      <w:tr w:rsidR="003D34F0" w:rsidRPr="00E22969" w14:paraId="490A3C16"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760BD8A" w14:textId="77777777" w:rsidR="003D34F0" w:rsidRPr="00E22969" w:rsidRDefault="003D34F0" w:rsidP="00CA63D3">
            <w:pPr>
              <w:overflowPunct/>
              <w:autoSpaceDE/>
              <w:autoSpaceDN/>
              <w:adjustRightInd/>
              <w:spacing w:after="0"/>
              <w:textAlignment w:val="auto"/>
              <w:rPr>
                <w:b/>
              </w:rPr>
            </w:pPr>
            <w:r w:rsidRPr="00E22969">
              <w:rPr>
                <w:b/>
              </w:rPr>
              <w:t>Test Configuration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45542B34" w14:textId="77777777" w:rsidR="003D34F0" w:rsidRPr="00E22969" w:rsidRDefault="00A561E8" w:rsidP="00CA63D3">
            <w:pPr>
              <w:overflowPunct/>
              <w:autoSpaceDE/>
              <w:autoSpaceDN/>
              <w:adjustRightInd/>
              <w:spacing w:after="0"/>
              <w:textAlignment w:val="auto"/>
            </w:pPr>
            <w:r w:rsidRPr="00E22969">
              <w:t>TC1</w:t>
            </w:r>
          </w:p>
        </w:tc>
      </w:tr>
      <w:tr w:rsidR="00B32154" w:rsidRPr="00E22969" w14:paraId="0F03B193"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8AFFBCC"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025B98DB" w14:textId="706F53CE" w:rsidR="00B32154" w:rsidRPr="00E22969" w:rsidRDefault="00B32154" w:rsidP="00B32154">
            <w:pPr>
              <w:overflowPunct/>
              <w:autoSpaceDE/>
              <w:autoSpaceDN/>
              <w:adjustRightInd/>
              <w:spacing w:after="0"/>
              <w:textAlignment w:val="auto"/>
            </w:pPr>
            <w:r w:rsidRPr="00E22969">
              <w:t>IUT (Provider role)</w:t>
            </w:r>
          </w:p>
        </w:tc>
      </w:tr>
      <w:tr w:rsidR="00B32154" w:rsidRPr="00E22969" w14:paraId="52307E0D"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1BC007BC" w14:textId="77777777" w:rsidR="00B32154" w:rsidRPr="00E22969" w:rsidRDefault="00B32154" w:rsidP="00B32154">
            <w:pPr>
              <w:overflowPunct/>
              <w:autoSpaceDE/>
              <w:autoSpaceDN/>
              <w:adjustRightInd/>
              <w:spacing w:after="0"/>
              <w:textAlignment w:val="auto"/>
              <w:rPr>
                <w:b/>
              </w:rPr>
            </w:pPr>
            <w:r w:rsidRPr="00E22969">
              <w:rPr>
                <w:b/>
              </w:rPr>
              <w:t>Reference:</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30F56BAC" w14:textId="5197C856" w:rsidR="00B32154" w:rsidRPr="00E22969" w:rsidRDefault="00B32154" w:rsidP="00B32154">
            <w:pPr>
              <w:overflowPunct/>
              <w:autoSpaceDE/>
              <w:autoSpaceDN/>
              <w:adjustRightInd/>
              <w:spacing w:after="0"/>
              <w:textAlignment w:val="auto"/>
            </w:pPr>
          </w:p>
        </w:tc>
      </w:tr>
      <w:tr w:rsidR="00B32154" w:rsidRPr="00E22969" w14:paraId="71F03CC6" w14:textId="77777777" w:rsidTr="00D87AA9">
        <w:tc>
          <w:tcPr>
            <w:tcW w:w="1800" w:type="dxa"/>
            <w:gridSpan w:val="3"/>
            <w:tcBorders>
              <w:top w:val="single" w:sz="3" w:space="0" w:color="auto"/>
              <w:left w:val="single" w:sz="3" w:space="0" w:color="auto"/>
              <w:bottom w:val="single" w:sz="3" w:space="0" w:color="auto"/>
              <w:right w:val="single" w:sz="3" w:space="0" w:color="auto"/>
            </w:tcBorders>
            <w:shd w:val="clear" w:color="auto" w:fill="auto"/>
            <w:vAlign w:val="center"/>
          </w:tcPr>
          <w:p w14:paraId="29608706" w14:textId="77777777" w:rsidR="00B32154" w:rsidRPr="00E22969" w:rsidRDefault="00B32154" w:rsidP="00B32154">
            <w:pPr>
              <w:pStyle w:val="NoSpacing"/>
              <w:rPr>
                <w:b/>
                <w:szCs w:val="20"/>
              </w:rPr>
            </w:pPr>
            <w:r w:rsidRPr="00E22969">
              <w:rPr>
                <w:b/>
                <w:szCs w:val="20"/>
              </w:rPr>
              <w:t>PICS Selection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vAlign w:val="center"/>
          </w:tcPr>
          <w:p w14:paraId="7728C3E6" w14:textId="38A20337" w:rsidR="00B32154" w:rsidRPr="00E22969" w:rsidRDefault="00B32154" w:rsidP="00B32154">
            <w:pPr>
              <w:pStyle w:val="NoSpacing"/>
              <w:rPr>
                <w:szCs w:val="20"/>
              </w:rPr>
            </w:pPr>
            <w:r>
              <w:rPr>
                <w:szCs w:val="20"/>
              </w:rPr>
              <w:t xml:space="preserve">Select appropriate PICS from sub-table </w:t>
            </w:r>
            <w:r w:rsidRPr="00F545F4">
              <w:rPr>
                <w:b/>
                <w:szCs w:val="20"/>
              </w:rPr>
              <w:t>Variants</w:t>
            </w:r>
            <w:r>
              <w:rPr>
                <w:szCs w:val="20"/>
              </w:rPr>
              <w:t xml:space="preserve">, column </w:t>
            </w:r>
            <w:r w:rsidR="009E2F76">
              <w:rPr>
                <w:b/>
                <w:szCs w:val="20"/>
              </w:rPr>
              <w:t>PICS Selection</w:t>
            </w:r>
          </w:p>
        </w:tc>
      </w:tr>
      <w:tr w:rsidR="00B32154" w:rsidRPr="00E22969" w14:paraId="60653761" w14:textId="77777777" w:rsidTr="00D87AA9">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28585943"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793D7A9D" w14:textId="77777777" w:rsidTr="00D87AA9">
        <w:tc>
          <w:tcPr>
            <w:tcW w:w="9360" w:type="dxa"/>
            <w:gridSpan w:val="7"/>
            <w:tcBorders>
              <w:top w:val="single" w:sz="3" w:space="0" w:color="auto"/>
              <w:left w:val="single" w:sz="3" w:space="0" w:color="auto"/>
              <w:bottom w:val="single" w:sz="3" w:space="0" w:color="auto"/>
              <w:right w:val="single" w:sz="3" w:space="0" w:color="auto"/>
            </w:tcBorders>
            <w:shd w:val="clear" w:color="auto" w:fill="FFFFFF" w:themeFill="background1"/>
          </w:tcPr>
          <w:p w14:paraId="260A6E7D"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7AA54E65" w14:textId="77777777" w:rsidTr="00D87AA9">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4695C4A2"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18F60523"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2BD66D6"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1EFA2F"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A7099C4"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CC7D2FC" w14:textId="77777777" w:rsidR="00B32154" w:rsidRPr="00E22969" w:rsidRDefault="00B32154" w:rsidP="00B32154">
            <w:pPr>
              <w:overflowPunct/>
              <w:autoSpaceDE/>
              <w:autoSpaceDN/>
              <w:adjustRightInd/>
              <w:spacing w:after="0" w:line="259" w:lineRule="auto"/>
              <w:contextualSpacing/>
              <w:textAlignment w:val="auto"/>
              <w:rPr>
                <w:b/>
              </w:rPr>
            </w:pPr>
            <w:r w:rsidRPr="00E22969">
              <w:rPr>
                <w:b/>
              </w:rPr>
              <w:t>Verdict</w:t>
            </w:r>
          </w:p>
        </w:tc>
      </w:tr>
      <w:tr w:rsidR="00B32154" w:rsidRPr="00E22969" w14:paraId="3DCFA184"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12FBF4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CA87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7B17908" w14:textId="7085619A"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ins w:id="323" w:author="Dmitri.Khijniak@7Layers.com" w:date="2017-07-25T16:40:00Z">
              <w:r w:rsidR="00092395" w:rsidRPr="00E22969">
                <w:t xml:space="preserve">Table </w:t>
              </w:r>
              <w:r w:rsidR="00092395">
                <w:rPr>
                  <w:noProof/>
                </w:rPr>
                <w:t>7</w:t>
              </w:r>
              <w:r w:rsidR="00092395" w:rsidRPr="00E22969">
                <w:noBreakHyphen/>
              </w:r>
              <w:r w:rsidR="00092395">
                <w:rPr>
                  <w:noProof/>
                </w:rPr>
                <w:t>6</w:t>
              </w:r>
            </w:ins>
            <w:del w:id="324"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6</w:delText>
              </w:r>
            </w:del>
            <w:r w:rsidRPr="00E22969">
              <w:rPr>
                <w:rFonts w:asciiTheme="minorHAnsi" w:hAnsiTheme="minorHAnsi"/>
                <w:lang w:eastAsia="x-none"/>
              </w:rPr>
              <w:fldChar w:fldCharType="end"/>
            </w:r>
            <w:r w:rsidRPr="00E22969">
              <w:rPr>
                <w:rFonts w:asciiTheme="minorHAnsi" w:hAnsiTheme="minorHAnsi"/>
                <w:lang w:eastAsia="x-none"/>
              </w:rPr>
              <w:t xml:space="preserve">,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_Ref435437538 \h </w:instrText>
            </w:r>
            <w:r w:rsidRPr="00E22969">
              <w:rPr>
                <w:rFonts w:asciiTheme="minorHAnsi" w:hAnsiTheme="minorHAnsi"/>
                <w:lang w:eastAsia="x-none"/>
              </w:rPr>
            </w:r>
            <w:r w:rsidRPr="00E22969">
              <w:rPr>
                <w:rFonts w:asciiTheme="minorHAnsi" w:hAnsiTheme="minorHAnsi"/>
                <w:lang w:eastAsia="x-none"/>
              </w:rPr>
              <w:fldChar w:fldCharType="separate"/>
            </w:r>
            <w:ins w:id="325" w:author="Dmitri.Khijniak@7Layers.com" w:date="2017-07-25T16:40:00Z">
              <w:r w:rsidR="00092395" w:rsidRPr="00E22969">
                <w:t xml:space="preserve">Table </w:t>
              </w:r>
              <w:r w:rsidR="00092395">
                <w:rPr>
                  <w:noProof/>
                </w:rPr>
                <w:t>7</w:t>
              </w:r>
              <w:r w:rsidR="00092395" w:rsidRPr="00E22969">
                <w:noBreakHyphen/>
              </w:r>
              <w:r w:rsidR="00092395">
                <w:rPr>
                  <w:noProof/>
                </w:rPr>
                <w:t>4</w:t>
              </w:r>
            </w:ins>
            <w:del w:id="326"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4</w:delText>
              </w:r>
            </w:del>
            <w:r w:rsidRPr="00E22969">
              <w:rPr>
                <w:rFonts w:asciiTheme="minorHAnsi" w:hAnsiTheme="minorHAnsi"/>
                <w:lang w:eastAsia="x-none"/>
              </w:rPr>
              <w:fldChar w:fldCharType="end"/>
            </w:r>
            <w:r w:rsidRPr="00E22969">
              <w:rPr>
                <w:rFonts w:asciiTheme="minorHAnsi" w:hAnsiTheme="minorHAnsi"/>
                <w:lang w:eastAsia="x-none"/>
              </w:rPr>
              <w:t xml:space="preserve">, and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_Ref435437584 \h </w:instrText>
            </w:r>
            <w:r w:rsidRPr="00E22969">
              <w:rPr>
                <w:rFonts w:asciiTheme="minorHAnsi" w:hAnsiTheme="minorHAnsi"/>
                <w:lang w:eastAsia="x-none"/>
              </w:rPr>
            </w:r>
            <w:r w:rsidRPr="00E22969">
              <w:rPr>
                <w:rFonts w:asciiTheme="minorHAnsi" w:hAnsiTheme="minorHAnsi"/>
                <w:lang w:eastAsia="x-none"/>
              </w:rPr>
              <w:fldChar w:fldCharType="separate"/>
            </w:r>
            <w:ins w:id="327" w:author="Dmitri.Khijniak@7Layers.com" w:date="2017-07-25T16:40:00Z">
              <w:r w:rsidR="00092395" w:rsidRPr="00E22969">
                <w:t xml:space="preserve">Table </w:t>
              </w:r>
              <w:r w:rsidR="00092395">
                <w:rPr>
                  <w:noProof/>
                </w:rPr>
                <w:t>7</w:t>
              </w:r>
              <w:r w:rsidR="00092395" w:rsidRPr="00E22969">
                <w:noBreakHyphen/>
              </w:r>
              <w:r w:rsidR="00092395">
                <w:rPr>
                  <w:noProof/>
                </w:rPr>
                <w:t>5</w:t>
              </w:r>
            </w:ins>
            <w:del w:id="328"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5</w:delText>
              </w:r>
            </w:del>
            <w:r w:rsidRPr="00E22969">
              <w:rPr>
                <w:rFonts w:asciiTheme="minorHAnsi" w:hAnsiTheme="minorHAnsi"/>
                <w:lang w:eastAsia="x-none"/>
              </w:rPr>
              <w:fldChar w:fldCharType="end"/>
            </w:r>
            <w:r w:rsidRPr="00E22969">
              <w:rPr>
                <w:rFonts w:asciiTheme="minorHAnsi" w:hAnsiTheme="minorHAnsi"/>
                <w:lang w:eastAsia="x-none"/>
              </w:rPr>
              <w:t xml:space="preserve">, using </w:t>
            </w:r>
            <w:r w:rsidRPr="00E22969">
              <w:t xml:space="preserve">WSAheader_3D in </w:t>
            </w:r>
            <w:r w:rsidRPr="00E22969">
              <w:fldChar w:fldCharType="begin"/>
            </w:r>
            <w:r w:rsidRPr="00E22969">
              <w:instrText xml:space="preserve"> REF _Ref435457309 \h </w:instrText>
            </w:r>
            <w:r w:rsidRPr="00E22969">
              <w:fldChar w:fldCharType="separate"/>
            </w:r>
            <w:ins w:id="329" w:author="Dmitri.Khijniak@7Layers.com" w:date="2017-07-25T16:40:00Z">
              <w:r w:rsidR="00092395" w:rsidRPr="00E22969">
                <w:t xml:space="preserve">Table </w:t>
              </w:r>
              <w:r w:rsidR="00092395">
                <w:rPr>
                  <w:noProof/>
                </w:rPr>
                <w:t>7</w:t>
              </w:r>
              <w:r w:rsidR="00092395" w:rsidRPr="00E22969">
                <w:noBreakHyphen/>
              </w:r>
              <w:r w:rsidR="00092395">
                <w:rPr>
                  <w:noProof/>
                </w:rPr>
                <w:t>8</w:t>
              </w:r>
            </w:ins>
            <w:del w:id="330"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8</w:delText>
              </w:r>
            </w:del>
            <w:r w:rsidRPr="00E22969">
              <w:fldChar w:fldCharType="end"/>
            </w:r>
            <w:r w:rsidRPr="00E22969">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7D090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768B32E1"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1740E3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C52E000" w14:textId="0F2D6EEF"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2682F6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1F030C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53D78EFB"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52BC89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BBC2EF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D61895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DF053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05015A9A"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0F950D0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42170D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1F33495" w14:textId="6CA18B7F"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indicating ’WAVE Info Element Extension field’ (Bit 3) is </w:t>
            </w:r>
            <w:r>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A352CB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363409A" w14:textId="77777777" w:rsidTr="00D87AA9">
        <w:trPr>
          <w:trHeight w:val="182"/>
        </w:trPr>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FFD6B9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8142DD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92F18E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’Count’ matching the number of Info Elements present in the message (cannot be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EDB05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3B144ABD" w14:textId="77777777" w:rsidTr="00D87AA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1B2544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158C74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5E2605C" w14:textId="0E8194CE"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‘Info Element’ containing ‘WAVE Element ID’ indicating ‘</w:t>
            </w:r>
            <w:r w:rsidRPr="00E22969">
              <w:rPr>
                <w:rFonts w:asciiTheme="minorHAnsi" w:hAnsiTheme="minorHAnsi"/>
                <w:b/>
                <w:lang w:eastAsia="x-none"/>
              </w:rPr>
              <w:t>X_WAVE_Element_ID</w:t>
            </w:r>
            <w:r w:rsidRPr="00E22969">
              <w:rPr>
                <w:rFonts w:asciiTheme="minorHAnsi" w:hAnsiTheme="minorHAnsi"/>
                <w:lang w:eastAsia="x-none"/>
              </w:rPr>
              <w:t>’ (conta</w:t>
            </w:r>
            <w:r>
              <w:rPr>
                <w:rFonts w:asciiTheme="minorHAnsi" w:hAnsiTheme="minorHAnsi"/>
                <w:lang w:eastAsia="x-none"/>
              </w:rPr>
              <w:t>ining X_Info_Element fie</w:t>
            </w:r>
            <w:r w:rsidRPr="00E22969">
              <w:rPr>
                <w:rFonts w:asciiTheme="minorHAnsi" w:hAnsiTheme="minorHAnsi"/>
                <w:lang w:eastAsia="x-none"/>
              </w:rPr>
              <w:t>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8979AA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CC4BCE2" w14:textId="77777777" w:rsidTr="001443D5">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484013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304D1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30938BB" w14:textId="7CA25C4D"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’WSA Header Info Elem Extension field’ containing ‘WAVE Elem Length’ </w:t>
            </w:r>
            <w:r>
              <w:rPr>
                <w:rFonts w:asciiTheme="minorHAnsi" w:hAnsiTheme="minorHAnsi"/>
                <w:lang w:eastAsia="x-none"/>
              </w:rPr>
              <w:t xml:space="preserve">indicating the value specified by </w:t>
            </w:r>
            <w:r w:rsidRPr="00E22969">
              <w:rPr>
                <w:rFonts w:asciiTheme="minorHAnsi" w:hAnsiTheme="minorHAnsi"/>
                <w:lang w:eastAsia="x-none"/>
              </w:rPr>
              <w:t>‘</w:t>
            </w:r>
            <w:r w:rsidRPr="00E22969">
              <w:rPr>
                <w:rFonts w:asciiTheme="minorHAnsi" w:hAnsiTheme="minorHAnsi"/>
                <w:b/>
                <w:lang w:eastAsia="x-none"/>
              </w:rPr>
              <w:t>X_Size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3D2103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2A50F0D" w14:textId="77777777" w:rsidTr="001443D5">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28F361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B1A0FB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1D94AF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81D2F1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6CF44AB6" w14:textId="77777777" w:rsidTr="001443D5">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13F434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06028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89B7379" w14:textId="56DC47A4"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Repeat steps 6-8 for all variants </w:t>
            </w:r>
            <w:r w:rsidRPr="00E22969">
              <w:rPr>
                <w:rFonts w:asciiTheme="minorHAnsi" w:hAnsiTheme="minorHAnsi"/>
                <w:b/>
                <w:lang w:eastAsia="x-none"/>
              </w:rPr>
              <w:t>X</w:t>
            </w:r>
            <w:r w:rsidRPr="00E22969">
              <w:rPr>
                <w:rFonts w:asciiTheme="minorHAnsi" w:hAnsiTheme="minorHAnsi"/>
                <w:lang w:eastAsia="x-none"/>
              </w:rPr>
              <w:t xml:space="preserve"> selected by ‘</w:t>
            </w:r>
            <w:r w:rsidR="009E2F76">
              <w:rPr>
                <w:rFonts w:asciiTheme="minorHAnsi" w:hAnsiTheme="minorHAnsi"/>
                <w:b/>
                <w:lang w:eastAsia="x-none"/>
              </w:rPr>
              <w:t>PICS Selection</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A9A38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0CF3C18B" w14:textId="77777777" w:rsidTr="00087A0C">
        <w:tblPrEx>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Ex>
        <w:tc>
          <w:tcPr>
            <w:tcW w:w="9360"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2E316EF" w14:textId="77777777" w:rsidR="00B32154" w:rsidRPr="00E22969" w:rsidRDefault="00B32154" w:rsidP="00B32154">
            <w:pPr>
              <w:overflowPunct/>
              <w:autoSpaceDE/>
              <w:autoSpaceDN/>
              <w:adjustRightInd/>
              <w:spacing w:after="0"/>
              <w:jc w:val="center"/>
              <w:textAlignment w:val="auto"/>
              <w:rPr>
                <w:b/>
              </w:rPr>
            </w:pPr>
            <w:r w:rsidRPr="00E22969">
              <w:rPr>
                <w:b/>
              </w:rPr>
              <w:t>Variants</w:t>
            </w:r>
          </w:p>
        </w:tc>
      </w:tr>
      <w:tr w:rsidR="00B32154" w:rsidRPr="00E22969" w14:paraId="60246279" w14:textId="77777777" w:rsidTr="00D87AA9">
        <w:tblPrEx>
          <w:tblCellMar>
            <w:left w:w="108" w:type="dxa"/>
            <w:right w:w="108" w:type="dxa"/>
          </w:tblCellMar>
          <w:tblLook w:val="04A0" w:firstRow="1" w:lastRow="0" w:firstColumn="1" w:lastColumn="0" w:noHBand="0" w:noVBand="1"/>
        </w:tblPrEx>
        <w:tc>
          <w:tcPr>
            <w:tcW w:w="3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4A891"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w:t>
            </w:r>
          </w:p>
        </w:tc>
        <w:tc>
          <w:tcPr>
            <w:tcW w:w="3786" w:type="dxa"/>
            <w:gridSpan w:val="3"/>
            <w:tcBorders>
              <w:top w:val="single" w:sz="4" w:space="0" w:color="auto"/>
              <w:left w:val="nil"/>
              <w:bottom w:val="single" w:sz="4" w:space="0" w:color="auto"/>
              <w:right w:val="single" w:sz="4" w:space="0" w:color="auto"/>
            </w:tcBorders>
            <w:shd w:val="clear" w:color="auto" w:fill="auto"/>
            <w:noWrap/>
            <w:vAlign w:val="bottom"/>
            <w:hideMark/>
          </w:tcPr>
          <w:p w14:paraId="10D3AFED"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X_Info_Element (X_Size)</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2410C448"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X_WAVE_Element_ID</w:t>
            </w:r>
          </w:p>
        </w:tc>
        <w:tc>
          <w:tcPr>
            <w:tcW w:w="27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246C5F0" w14:textId="2ED6D8FA" w:rsidR="00B32154" w:rsidRPr="00E22969" w:rsidRDefault="009E2F76" w:rsidP="00B32154">
            <w:pPr>
              <w:overflowPunct/>
              <w:autoSpaceDE/>
              <w:autoSpaceDN/>
              <w:adjustRightInd/>
              <w:spacing w:after="0"/>
              <w:jc w:val="center"/>
              <w:textAlignment w:val="auto"/>
              <w:rPr>
                <w:rFonts w:ascii="Calibri" w:hAnsi="Calibri"/>
                <w:b/>
                <w:bCs/>
                <w:color w:val="000000"/>
              </w:rPr>
            </w:pPr>
            <w:r>
              <w:rPr>
                <w:rFonts w:ascii="Calibri" w:hAnsi="Calibri"/>
                <w:b/>
                <w:bCs/>
                <w:color w:val="000000"/>
              </w:rPr>
              <w:t>PICS Selection</w:t>
            </w:r>
          </w:p>
        </w:tc>
      </w:tr>
      <w:tr w:rsidR="00B32154" w:rsidRPr="00E22969" w14:paraId="1F75D4D1" w14:textId="77777777" w:rsidTr="00EA1345">
        <w:tblPrEx>
          <w:tblCellMar>
            <w:left w:w="108" w:type="dxa"/>
            <w:right w:w="108" w:type="dxa"/>
          </w:tblCellMar>
          <w:tblLook w:val="04A0" w:firstRow="1" w:lastRow="0" w:firstColumn="1" w:lastColumn="0" w:noHBand="0" w:noVBand="1"/>
        </w:tblPrEx>
        <w:tc>
          <w:tcPr>
            <w:tcW w:w="354" w:type="dxa"/>
            <w:tcBorders>
              <w:top w:val="nil"/>
              <w:left w:val="single" w:sz="4" w:space="0" w:color="auto"/>
              <w:bottom w:val="single" w:sz="4" w:space="0" w:color="auto"/>
              <w:right w:val="single" w:sz="4" w:space="0" w:color="auto"/>
            </w:tcBorders>
            <w:shd w:val="clear" w:color="auto" w:fill="auto"/>
            <w:noWrap/>
            <w:vAlign w:val="bottom"/>
            <w:hideMark/>
          </w:tcPr>
          <w:p w14:paraId="6EE2B770"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A</w:t>
            </w:r>
          </w:p>
        </w:tc>
        <w:tc>
          <w:tcPr>
            <w:tcW w:w="3786" w:type="dxa"/>
            <w:gridSpan w:val="3"/>
            <w:tcBorders>
              <w:top w:val="nil"/>
              <w:left w:val="nil"/>
              <w:bottom w:val="single" w:sz="4" w:space="0" w:color="auto"/>
              <w:right w:val="single" w:sz="4" w:space="0" w:color="auto"/>
            </w:tcBorders>
            <w:shd w:val="clear" w:color="auto" w:fill="auto"/>
            <w:noWrap/>
            <w:vAlign w:val="bottom"/>
            <w:hideMark/>
          </w:tcPr>
          <w:p w14:paraId="0AA42AB8" w14:textId="2E596F6C"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Repeat Rate (1)</w:t>
            </w:r>
          </w:p>
        </w:tc>
        <w:tc>
          <w:tcPr>
            <w:tcW w:w="2430" w:type="dxa"/>
            <w:tcBorders>
              <w:top w:val="nil"/>
              <w:left w:val="nil"/>
              <w:bottom w:val="single" w:sz="4" w:space="0" w:color="auto"/>
              <w:right w:val="single" w:sz="4" w:space="0" w:color="auto"/>
            </w:tcBorders>
            <w:shd w:val="clear" w:color="auto" w:fill="auto"/>
            <w:noWrap/>
            <w:vAlign w:val="bottom"/>
            <w:hideMark/>
          </w:tcPr>
          <w:p w14:paraId="57077F07"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17</w:t>
            </w:r>
          </w:p>
        </w:tc>
        <w:tc>
          <w:tcPr>
            <w:tcW w:w="2790" w:type="dxa"/>
            <w:gridSpan w:val="2"/>
            <w:tcBorders>
              <w:top w:val="nil"/>
              <w:left w:val="nil"/>
              <w:bottom w:val="single" w:sz="4" w:space="0" w:color="auto"/>
              <w:right w:val="single" w:sz="4" w:space="0" w:color="auto"/>
            </w:tcBorders>
            <w:shd w:val="clear" w:color="auto" w:fill="auto"/>
            <w:noWrap/>
            <w:vAlign w:val="bottom"/>
            <w:hideMark/>
          </w:tcPr>
          <w:p w14:paraId="55A1137F"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PIC_PRepeatRate</w:t>
            </w:r>
          </w:p>
        </w:tc>
      </w:tr>
      <w:tr w:rsidR="00B32154" w:rsidRPr="00E22969" w14:paraId="4007E7AB" w14:textId="77777777" w:rsidTr="00EA1345">
        <w:tblPrEx>
          <w:tblCellMar>
            <w:left w:w="108" w:type="dxa"/>
            <w:right w:w="108" w:type="dxa"/>
          </w:tblCellMar>
          <w:tblLook w:val="04A0" w:firstRow="1" w:lastRow="0" w:firstColumn="1" w:lastColumn="0" w:noHBand="0" w:noVBand="1"/>
        </w:tblPrEx>
        <w:tc>
          <w:tcPr>
            <w:tcW w:w="354" w:type="dxa"/>
            <w:tcBorders>
              <w:top w:val="nil"/>
              <w:left w:val="single" w:sz="4" w:space="0" w:color="auto"/>
              <w:bottom w:val="single" w:sz="4" w:space="0" w:color="auto"/>
              <w:right w:val="single" w:sz="4" w:space="0" w:color="auto"/>
            </w:tcBorders>
            <w:shd w:val="clear" w:color="auto" w:fill="auto"/>
            <w:noWrap/>
            <w:vAlign w:val="bottom"/>
            <w:hideMark/>
          </w:tcPr>
          <w:p w14:paraId="06721C10"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B</w:t>
            </w:r>
          </w:p>
        </w:tc>
        <w:tc>
          <w:tcPr>
            <w:tcW w:w="3786" w:type="dxa"/>
            <w:gridSpan w:val="3"/>
            <w:tcBorders>
              <w:top w:val="nil"/>
              <w:left w:val="nil"/>
              <w:bottom w:val="single" w:sz="4" w:space="0" w:color="auto"/>
              <w:right w:val="single" w:sz="4" w:space="0" w:color="auto"/>
            </w:tcBorders>
            <w:shd w:val="clear" w:color="auto" w:fill="auto"/>
            <w:noWrap/>
            <w:vAlign w:val="bottom"/>
            <w:hideMark/>
          </w:tcPr>
          <w:p w14:paraId="62AB45E3" w14:textId="48959A9E" w:rsidR="00B32154" w:rsidRPr="00E22969" w:rsidRDefault="00B32154" w:rsidP="00B32154">
            <w:pPr>
              <w:spacing w:after="0"/>
              <w:rPr>
                <w:rFonts w:asciiTheme="minorHAnsi" w:hAnsiTheme="minorHAnsi"/>
                <w:lang w:eastAsia="x-none"/>
              </w:rPr>
            </w:pPr>
            <w:r>
              <w:rPr>
                <w:rFonts w:asciiTheme="minorHAnsi" w:hAnsiTheme="minorHAnsi"/>
                <w:lang w:eastAsia="x-none"/>
              </w:rPr>
              <w:t>3D Location (10</w:t>
            </w:r>
            <w:r w:rsidRPr="00E22969">
              <w:rPr>
                <w:rFonts w:asciiTheme="minorHAnsi" w:hAnsiTheme="minorHAnsi"/>
                <w:lang w:eastAsia="x-none"/>
              </w:rPr>
              <w:t>)</w:t>
            </w:r>
          </w:p>
        </w:tc>
        <w:tc>
          <w:tcPr>
            <w:tcW w:w="2430" w:type="dxa"/>
            <w:tcBorders>
              <w:top w:val="nil"/>
              <w:left w:val="nil"/>
              <w:bottom w:val="single" w:sz="4" w:space="0" w:color="auto"/>
              <w:right w:val="single" w:sz="4" w:space="0" w:color="auto"/>
            </w:tcBorders>
            <w:shd w:val="clear" w:color="auto" w:fill="auto"/>
            <w:noWrap/>
            <w:vAlign w:val="bottom"/>
            <w:hideMark/>
          </w:tcPr>
          <w:p w14:paraId="5FA4F885"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6</w:t>
            </w:r>
          </w:p>
        </w:tc>
        <w:tc>
          <w:tcPr>
            <w:tcW w:w="2790" w:type="dxa"/>
            <w:gridSpan w:val="2"/>
            <w:tcBorders>
              <w:top w:val="nil"/>
              <w:left w:val="nil"/>
              <w:bottom w:val="single" w:sz="4" w:space="0" w:color="auto"/>
              <w:right w:val="single" w:sz="4" w:space="0" w:color="auto"/>
            </w:tcBorders>
            <w:shd w:val="clear" w:color="auto" w:fill="auto"/>
            <w:noWrap/>
            <w:vAlign w:val="bottom"/>
            <w:hideMark/>
          </w:tcPr>
          <w:p w14:paraId="56DEE51A"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PIC_P3DLocation</w:t>
            </w:r>
          </w:p>
        </w:tc>
      </w:tr>
      <w:tr w:rsidR="00B32154" w:rsidRPr="00E22969" w14:paraId="4DD8F658" w14:textId="77777777" w:rsidTr="00EA1345">
        <w:tblPrEx>
          <w:tblCellMar>
            <w:left w:w="108" w:type="dxa"/>
            <w:right w:w="108" w:type="dxa"/>
          </w:tblCellMar>
          <w:tblLook w:val="04A0" w:firstRow="1" w:lastRow="0" w:firstColumn="1" w:lastColumn="0" w:noHBand="0" w:noVBand="1"/>
        </w:tblPrEx>
        <w:tc>
          <w:tcPr>
            <w:tcW w:w="354" w:type="dxa"/>
            <w:tcBorders>
              <w:top w:val="nil"/>
              <w:left w:val="single" w:sz="4" w:space="0" w:color="auto"/>
              <w:bottom w:val="single" w:sz="4" w:space="0" w:color="auto"/>
              <w:right w:val="single" w:sz="4" w:space="0" w:color="auto"/>
            </w:tcBorders>
            <w:shd w:val="clear" w:color="auto" w:fill="auto"/>
            <w:noWrap/>
            <w:vAlign w:val="bottom"/>
            <w:hideMark/>
          </w:tcPr>
          <w:p w14:paraId="0A4F6111"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C</w:t>
            </w:r>
          </w:p>
        </w:tc>
        <w:tc>
          <w:tcPr>
            <w:tcW w:w="3786" w:type="dxa"/>
            <w:gridSpan w:val="3"/>
            <w:tcBorders>
              <w:top w:val="nil"/>
              <w:left w:val="nil"/>
              <w:bottom w:val="single" w:sz="4" w:space="0" w:color="auto"/>
              <w:right w:val="single" w:sz="4" w:space="0" w:color="auto"/>
            </w:tcBorders>
            <w:shd w:val="clear" w:color="auto" w:fill="auto"/>
            <w:noWrap/>
            <w:vAlign w:val="bottom"/>
            <w:hideMark/>
          </w:tcPr>
          <w:p w14:paraId="224B89C4" w14:textId="5F38023D"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Advertiser Identifier (</w:t>
            </w:r>
            <w:r>
              <w:rPr>
                <w:rFonts w:asciiTheme="minorHAnsi" w:hAnsiTheme="minorHAnsi"/>
                <w:lang w:eastAsia="x-none"/>
              </w:rPr>
              <w:t>range 1-</w:t>
            </w:r>
            <w:r w:rsidRPr="00E22969">
              <w:rPr>
                <w:rFonts w:asciiTheme="minorHAnsi" w:hAnsiTheme="minorHAnsi"/>
                <w:lang w:eastAsia="x-none"/>
              </w:rPr>
              <w:t>32)</w:t>
            </w:r>
          </w:p>
        </w:tc>
        <w:tc>
          <w:tcPr>
            <w:tcW w:w="2430" w:type="dxa"/>
            <w:tcBorders>
              <w:top w:val="nil"/>
              <w:left w:val="nil"/>
              <w:bottom w:val="single" w:sz="4" w:space="0" w:color="auto"/>
              <w:right w:val="single" w:sz="4" w:space="0" w:color="auto"/>
            </w:tcBorders>
            <w:shd w:val="clear" w:color="auto" w:fill="auto"/>
            <w:noWrap/>
            <w:vAlign w:val="bottom"/>
            <w:hideMark/>
          </w:tcPr>
          <w:p w14:paraId="46F0EDB5"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7</w:t>
            </w:r>
          </w:p>
        </w:tc>
        <w:tc>
          <w:tcPr>
            <w:tcW w:w="2790" w:type="dxa"/>
            <w:gridSpan w:val="2"/>
            <w:tcBorders>
              <w:top w:val="nil"/>
              <w:left w:val="nil"/>
              <w:bottom w:val="single" w:sz="4" w:space="0" w:color="auto"/>
              <w:right w:val="single" w:sz="4" w:space="0" w:color="auto"/>
            </w:tcBorders>
            <w:shd w:val="clear" w:color="auto" w:fill="auto"/>
            <w:noWrap/>
            <w:vAlign w:val="bottom"/>
            <w:hideMark/>
          </w:tcPr>
          <w:p w14:paraId="23DC19DD"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PIC_PAdvertiserId</w:t>
            </w:r>
          </w:p>
        </w:tc>
      </w:tr>
    </w:tbl>
    <w:p w14:paraId="176F7D9D" w14:textId="77777777" w:rsidR="004648DA" w:rsidRPr="00E22969" w:rsidRDefault="004648DA" w:rsidP="000F0B98"/>
    <w:tbl>
      <w:tblPr>
        <w:tblW w:w="9360" w:type="dxa"/>
        <w:tblInd w:w="-4" w:type="dxa"/>
        <w:tblLayout w:type="fixed"/>
        <w:tblCellMar>
          <w:left w:w="0" w:type="dxa"/>
          <w:right w:w="0" w:type="dxa"/>
        </w:tblCellMar>
        <w:tblLook w:val="0000" w:firstRow="0" w:lastRow="0" w:firstColumn="0" w:lastColumn="0" w:noHBand="0" w:noVBand="0"/>
      </w:tblPr>
      <w:tblGrid>
        <w:gridCol w:w="357"/>
        <w:gridCol w:w="380"/>
        <w:gridCol w:w="1063"/>
        <w:gridCol w:w="2700"/>
        <w:gridCol w:w="2160"/>
        <w:gridCol w:w="720"/>
        <w:gridCol w:w="1980"/>
      </w:tblGrid>
      <w:tr w:rsidR="00D87AA9" w:rsidRPr="00E22969" w14:paraId="57D025A6"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B32BC3D" w14:textId="77777777" w:rsidR="00D87AA9" w:rsidRPr="00E22969" w:rsidRDefault="00D87AA9" w:rsidP="00CA63D3">
            <w:pPr>
              <w:overflowPunct/>
              <w:autoSpaceDE/>
              <w:autoSpaceDN/>
              <w:adjustRightInd/>
              <w:spacing w:after="0"/>
              <w:textAlignment w:val="auto"/>
              <w:rPr>
                <w:b/>
              </w:rPr>
            </w:pPr>
            <w:r w:rsidRPr="00E22969">
              <w:rPr>
                <w:b/>
              </w:rPr>
              <w:t>Identifier</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546C3F95" w14:textId="77777777" w:rsidR="00D87AA9" w:rsidRPr="00E22969" w:rsidRDefault="001344AD" w:rsidP="00CA63D3">
            <w:pPr>
              <w:overflowPunct/>
              <w:autoSpaceDE/>
              <w:autoSpaceDN/>
              <w:adjustRightInd/>
              <w:spacing w:after="0"/>
              <w:textAlignment w:val="auto"/>
            </w:pPr>
            <w:r w:rsidRPr="00E22969">
              <w:t>TP-16093-WSA-MST-BV-05</w:t>
            </w:r>
            <w:r w:rsidR="00D87AA9" w:rsidRPr="00E22969">
              <w:t>-X</w:t>
            </w:r>
          </w:p>
        </w:tc>
      </w:tr>
      <w:tr w:rsidR="00D87AA9" w:rsidRPr="00E22969" w14:paraId="452DC868"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67412812" w14:textId="77777777" w:rsidR="00D87AA9" w:rsidRPr="00E22969" w:rsidRDefault="00D87AA9" w:rsidP="00CA63D3">
            <w:pPr>
              <w:overflowPunct/>
              <w:autoSpaceDE/>
              <w:autoSpaceDN/>
              <w:adjustRightInd/>
              <w:spacing w:after="0"/>
              <w:textAlignment w:val="auto"/>
              <w:rPr>
                <w:b/>
              </w:rPr>
            </w:pPr>
            <w:r w:rsidRPr="00E22969">
              <w:rPr>
                <w:b/>
              </w:rPr>
              <w:t>Summary</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49AB216A" w14:textId="77777777" w:rsidR="00D87AA9" w:rsidRPr="00E22969" w:rsidRDefault="00D87AA9" w:rsidP="00CA63D3">
            <w:pPr>
              <w:overflowPunct/>
              <w:autoSpaceDE/>
              <w:autoSpaceDN/>
              <w:adjustRightInd/>
              <w:spacing w:after="0"/>
              <w:textAlignment w:val="auto"/>
            </w:pPr>
            <w:r w:rsidRPr="00E22969">
              <w:t>Verify that the IUT will transmit WSA containing a valid Service Info Segment</w:t>
            </w:r>
          </w:p>
        </w:tc>
      </w:tr>
      <w:tr w:rsidR="00D87AA9" w:rsidRPr="00E22969" w14:paraId="70255B18"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086E2303" w14:textId="77777777" w:rsidR="00D87AA9" w:rsidRPr="00E22969" w:rsidRDefault="00D87AA9" w:rsidP="00CA63D3">
            <w:pPr>
              <w:overflowPunct/>
              <w:autoSpaceDE/>
              <w:autoSpaceDN/>
              <w:adjustRightInd/>
              <w:spacing w:after="0"/>
              <w:textAlignment w:val="auto"/>
              <w:rPr>
                <w:b/>
              </w:rPr>
            </w:pPr>
            <w:r w:rsidRPr="00E22969">
              <w:rPr>
                <w:b/>
              </w:rPr>
              <w:lastRenderedPageBreak/>
              <w:t>Test Configuration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0441ECC8" w14:textId="77777777" w:rsidR="00D87AA9" w:rsidRPr="00E22969" w:rsidRDefault="0057547D" w:rsidP="00CA63D3">
            <w:pPr>
              <w:overflowPunct/>
              <w:autoSpaceDE/>
              <w:autoSpaceDN/>
              <w:adjustRightInd/>
              <w:spacing w:after="0"/>
              <w:textAlignment w:val="auto"/>
            </w:pPr>
            <w:r w:rsidRPr="00E22969">
              <w:t>TC1</w:t>
            </w:r>
          </w:p>
        </w:tc>
      </w:tr>
      <w:tr w:rsidR="00B32154" w:rsidRPr="00E22969" w14:paraId="6E6A50FB"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64248886"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68967097" w14:textId="79EEEE82" w:rsidR="00B32154" w:rsidRPr="00E22969" w:rsidRDefault="00B32154" w:rsidP="00B32154">
            <w:pPr>
              <w:overflowPunct/>
              <w:autoSpaceDE/>
              <w:autoSpaceDN/>
              <w:adjustRightInd/>
              <w:spacing w:after="0"/>
              <w:textAlignment w:val="auto"/>
            </w:pPr>
            <w:r w:rsidRPr="00E22969">
              <w:t>IUT (Provider role)</w:t>
            </w:r>
          </w:p>
        </w:tc>
      </w:tr>
      <w:tr w:rsidR="00B32154" w:rsidRPr="00E22969" w14:paraId="0DA818A4"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7FB19E3F" w14:textId="77777777" w:rsidR="00B32154" w:rsidRPr="00E22969" w:rsidRDefault="00B32154" w:rsidP="00B32154">
            <w:pPr>
              <w:overflowPunct/>
              <w:autoSpaceDE/>
              <w:autoSpaceDN/>
              <w:adjustRightInd/>
              <w:spacing w:after="0"/>
              <w:textAlignment w:val="auto"/>
              <w:rPr>
                <w:b/>
              </w:rPr>
            </w:pPr>
            <w:r w:rsidRPr="00E22969">
              <w:rPr>
                <w:b/>
              </w:rPr>
              <w:t>Reference:</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5C10DAD6" w14:textId="15E43CCA" w:rsidR="00B32154" w:rsidRPr="00E22969" w:rsidRDefault="00B32154" w:rsidP="00B32154">
            <w:pPr>
              <w:overflowPunct/>
              <w:autoSpaceDE/>
              <w:autoSpaceDN/>
              <w:adjustRightInd/>
              <w:spacing w:after="0"/>
              <w:textAlignment w:val="auto"/>
            </w:pPr>
          </w:p>
        </w:tc>
      </w:tr>
      <w:tr w:rsidR="00B32154" w:rsidRPr="00E22969" w14:paraId="75B48A20" w14:textId="77777777" w:rsidTr="000A7C5B">
        <w:tc>
          <w:tcPr>
            <w:tcW w:w="1800" w:type="dxa"/>
            <w:gridSpan w:val="3"/>
            <w:tcBorders>
              <w:top w:val="single" w:sz="3" w:space="0" w:color="auto"/>
              <w:left w:val="single" w:sz="3" w:space="0" w:color="auto"/>
              <w:bottom w:val="single" w:sz="3" w:space="0" w:color="auto"/>
              <w:right w:val="single" w:sz="3" w:space="0" w:color="auto"/>
            </w:tcBorders>
            <w:shd w:val="clear" w:color="auto" w:fill="auto"/>
            <w:vAlign w:val="center"/>
          </w:tcPr>
          <w:p w14:paraId="04C5F757" w14:textId="77777777" w:rsidR="00B32154" w:rsidRPr="00E22969" w:rsidRDefault="00B32154" w:rsidP="00B32154">
            <w:pPr>
              <w:pStyle w:val="NoSpacing"/>
              <w:rPr>
                <w:b/>
                <w:szCs w:val="20"/>
              </w:rPr>
            </w:pPr>
            <w:r w:rsidRPr="00E22969">
              <w:rPr>
                <w:b/>
                <w:szCs w:val="20"/>
              </w:rPr>
              <w:t>PICS Selection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vAlign w:val="center"/>
          </w:tcPr>
          <w:p w14:paraId="39AE7B14" w14:textId="0C3DD26E" w:rsidR="00B32154" w:rsidRPr="00E22969" w:rsidRDefault="00B32154" w:rsidP="00B32154">
            <w:pPr>
              <w:pStyle w:val="NoSpacing"/>
              <w:rPr>
                <w:szCs w:val="20"/>
              </w:rPr>
            </w:pPr>
            <w:r>
              <w:rPr>
                <w:szCs w:val="20"/>
              </w:rPr>
              <w:t xml:space="preserve">Select appropriate PICS from sub-table </w:t>
            </w:r>
            <w:r w:rsidRPr="00F545F4">
              <w:rPr>
                <w:b/>
                <w:szCs w:val="20"/>
              </w:rPr>
              <w:t>Variants</w:t>
            </w:r>
            <w:r>
              <w:rPr>
                <w:szCs w:val="20"/>
              </w:rPr>
              <w:t xml:space="preserve">, column </w:t>
            </w:r>
            <w:r w:rsidR="009E2F76">
              <w:rPr>
                <w:b/>
                <w:szCs w:val="20"/>
              </w:rPr>
              <w:t>PICS Selection</w:t>
            </w:r>
          </w:p>
        </w:tc>
      </w:tr>
      <w:tr w:rsidR="00B32154" w:rsidRPr="00E22969" w14:paraId="3DA18432" w14:textId="77777777" w:rsidTr="000A7C5B">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2A23E1FE"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15976A99" w14:textId="77777777" w:rsidTr="000A7C5B">
        <w:tc>
          <w:tcPr>
            <w:tcW w:w="9360" w:type="dxa"/>
            <w:gridSpan w:val="7"/>
            <w:tcBorders>
              <w:top w:val="single" w:sz="3" w:space="0" w:color="auto"/>
              <w:left w:val="single" w:sz="3" w:space="0" w:color="auto"/>
              <w:bottom w:val="single" w:sz="3" w:space="0" w:color="auto"/>
              <w:right w:val="single" w:sz="3" w:space="0" w:color="auto"/>
            </w:tcBorders>
            <w:shd w:val="clear" w:color="auto" w:fill="FFFFFF" w:themeFill="background1"/>
          </w:tcPr>
          <w:p w14:paraId="78595178"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14E53E4C" w14:textId="77777777" w:rsidTr="000A7C5B">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6CE128C0"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7C843F0E"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993967E"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E01320B"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EE9BAC5"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7AEEB43" w14:textId="77777777" w:rsidR="00B32154" w:rsidRPr="00E22969" w:rsidRDefault="00B32154" w:rsidP="00B32154">
            <w:pPr>
              <w:overflowPunct/>
              <w:autoSpaceDE/>
              <w:autoSpaceDN/>
              <w:adjustRightInd/>
              <w:spacing w:after="0" w:line="259" w:lineRule="auto"/>
              <w:contextualSpacing/>
              <w:textAlignment w:val="auto"/>
              <w:rPr>
                <w:b/>
              </w:rPr>
            </w:pPr>
            <w:r w:rsidRPr="00E22969">
              <w:rPr>
                <w:b/>
              </w:rPr>
              <w:t>Verdict</w:t>
            </w:r>
          </w:p>
        </w:tc>
      </w:tr>
      <w:tr w:rsidR="00B32154" w:rsidRPr="00E22969" w14:paraId="000248FC" w14:textId="77777777" w:rsidTr="006E53EA">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873F47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377821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AC6204A" w14:textId="7CB13F24"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w:instrText>
            </w:r>
            <w:r w:rsidRPr="00E22969">
              <w:rPr>
                <w:rFonts w:asciiTheme="minorHAnsi" w:hAnsiTheme="minorHAnsi"/>
                <w:lang w:eastAsia="x-none"/>
              </w:rPr>
            </w:r>
            <w:r w:rsidRPr="00E22969">
              <w:rPr>
                <w:rFonts w:asciiTheme="minorHAnsi" w:hAnsiTheme="minorHAnsi"/>
                <w:lang w:eastAsia="x-none"/>
              </w:rPr>
              <w:fldChar w:fldCharType="separate"/>
            </w:r>
            <w:ins w:id="331" w:author="Dmitri.Khijniak@7Layers.com" w:date="2017-07-25T16:40:00Z">
              <w:r w:rsidR="00092395" w:rsidRPr="00E22969">
                <w:t xml:space="preserve">Table </w:t>
              </w:r>
              <w:r w:rsidR="00092395">
                <w:rPr>
                  <w:noProof/>
                </w:rPr>
                <w:t>7</w:t>
              </w:r>
              <w:r w:rsidR="00092395" w:rsidRPr="00E22969">
                <w:noBreakHyphen/>
              </w:r>
              <w:r w:rsidR="00092395">
                <w:rPr>
                  <w:noProof/>
                </w:rPr>
                <w:t>7</w:t>
              </w:r>
            </w:ins>
            <w:del w:id="332"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7</w:delText>
              </w:r>
            </w:del>
            <w:r w:rsidRPr="00E22969">
              <w:rPr>
                <w:rFonts w:asciiTheme="minorHAnsi" w:hAnsiTheme="minorHAnsi"/>
                <w:lang w:eastAsia="x-none"/>
              </w:rPr>
              <w:fldChar w:fldCharType="end"/>
            </w:r>
            <w:r w:rsidRPr="00E22969">
              <w:rPr>
                <w:rFonts w:asciiTheme="minorHAnsi" w:hAnsiTheme="minorHAnsi"/>
                <w:lang w:eastAsia="x-none"/>
              </w:rPr>
              <w:t xml:space="preserve"> and containing one ‘Service Info Segment’ with a service ‘</w:t>
            </w:r>
            <w:r w:rsidR="001B1CD9">
              <w:rPr>
                <w:rFonts w:asciiTheme="minorHAnsi" w:hAnsiTheme="minorHAnsi"/>
                <w:i/>
                <w:lang w:eastAsia="x-none"/>
              </w:rPr>
              <w:t>pPSID</w:t>
            </w:r>
            <w:r w:rsidRPr="00E22969">
              <w:rPr>
                <w:rFonts w:asciiTheme="minorHAnsi" w:hAnsiTheme="minorHAnsi"/>
                <w:lang w:eastAsia="x-none"/>
              </w:rPr>
              <w:t>’ available on ‘</w:t>
            </w:r>
            <w:r w:rsidR="00AC5E68">
              <w:rPr>
                <w:rFonts w:asciiTheme="minorHAnsi" w:hAnsiTheme="minorHAnsi"/>
                <w:i/>
                <w:lang w:eastAsia="x-none"/>
              </w:rPr>
              <w:t>pChannel</w:t>
            </w:r>
            <w:r w:rsidRPr="00E22969">
              <w:rPr>
                <w:rFonts w:asciiTheme="minorHAnsi" w:hAnsiTheme="minorHAnsi"/>
                <w:lang w:eastAsia="x-none"/>
              </w:rPr>
              <w:t>’ and referenced in ‘Channel Info Segment’.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DD1ADB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790B01AB" w14:textId="77777777" w:rsidTr="006E53EA">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2B6968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1BAA977" w14:textId="38E38E9B"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10426C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75167E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005EE011" w14:textId="77777777" w:rsidTr="006E53EA">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64C02A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0E41C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6FED80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9B2186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02F23A90"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2C6ABF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ABF062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D5B1672" w14:textId="6E70C35E"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indicating ’Service Info Segment’ (Bit 2) is </w:t>
            </w:r>
            <w:r>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A791A4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5356FCBA" w14:textId="77777777" w:rsidTr="000A7C5B">
        <w:trPr>
          <w:trHeight w:val="182"/>
        </w:trPr>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1BD6A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A9FEFB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4BCDB8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’Count’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C3EE15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6DFA27F8"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B2A41A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F25E54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BD9E2C8" w14:textId="497D13E3"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w:t>
            </w:r>
            <w:r w:rsidR="001B1CD9">
              <w:rPr>
                <w:rFonts w:asciiTheme="minorHAnsi" w:hAnsiTheme="minorHAnsi"/>
                <w:i/>
                <w:lang w:eastAsia="x-none"/>
              </w:rPr>
              <w:t>pPSID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DDF48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654DA13F"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0DC41E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CD897C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C437FDD" w14:textId="3D07C378"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‘Channel Index’ indicating ‘1’ (i.e. pointer to channel parameters within the ‘Channel Info Segment’)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48D219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34455ED"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E2FEB8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F6BFE6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D0C67A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‘Service Info Option Indicator’ indicating ‘1’ (presence of the Service Info Information Element Extension field)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FF1332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8EF15D2"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FA1617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25733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0C2D6E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contains ‘Info Element Extension field’ containing ‘Count’ matching the number of Info Element present (&gt;=1, cannot be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DBB63C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75EE14E" w14:textId="77777777" w:rsidTr="000A7C5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724D50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0C7EA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96386B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contains ‘Info Element Extension field’ contains ‘Info Element’ containing ‘WAVE Element ID’ indicating ‘</w:t>
            </w:r>
            <w:r w:rsidRPr="00E22969">
              <w:rPr>
                <w:rFonts w:asciiTheme="minorHAnsi" w:hAnsiTheme="minorHAnsi"/>
                <w:b/>
                <w:lang w:eastAsia="x-none"/>
              </w:rPr>
              <w:t>X_WAVE_Element_ID</w:t>
            </w:r>
            <w:r w:rsidRPr="00E22969">
              <w:rPr>
                <w:rFonts w:asciiTheme="minorHAnsi" w:hAnsiTheme="minorHAnsi"/>
                <w:lang w:eastAsia="x-none"/>
              </w:rPr>
              <w:t xml:space="preserve">’ (containing X_Info_Element_Ext_Field)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34D1B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0888CC1" w14:textId="77777777" w:rsidTr="00773987">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DF6362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988D86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1E1C306" w14:textId="080D837A"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Service Info Segment contains ’Service Info Instance’ contains ‘Info Element Extension field’ contains ‘Info Element’ containing ‘WAVE Elem Length’ </w:t>
            </w:r>
            <w:r>
              <w:rPr>
                <w:rFonts w:asciiTheme="minorHAnsi" w:hAnsiTheme="minorHAnsi"/>
                <w:lang w:eastAsia="x-none"/>
              </w:rPr>
              <w:t xml:space="preserve">indicating the value specified by </w:t>
            </w:r>
            <w:r w:rsidRPr="00E22969">
              <w:rPr>
                <w:rFonts w:asciiTheme="minorHAnsi" w:hAnsiTheme="minorHAnsi"/>
                <w:lang w:eastAsia="x-none"/>
              </w:rPr>
              <w:t>‘</w:t>
            </w:r>
            <w:r w:rsidRPr="00E22969">
              <w:rPr>
                <w:rFonts w:asciiTheme="minorHAnsi" w:hAnsiTheme="minorHAnsi"/>
                <w:b/>
                <w:lang w:eastAsia="x-none"/>
              </w:rPr>
              <w:t>X_Size</w:t>
            </w:r>
            <w:r w:rsidRPr="00E22969">
              <w:rPr>
                <w:rFonts w:asciiTheme="minorHAnsi" w:hAnsiTheme="minorHAnsi"/>
                <w:lang w:eastAsia="x-none"/>
              </w:rPr>
              <w:t>’</w:t>
            </w:r>
            <w:r>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D03A97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52719801" w14:textId="77777777" w:rsidTr="00773987">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18C71D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3F8725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D474BA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contains ‘Info Element Extension field’ contains ‘Info Element’ containing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32DE33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17DE97F" w14:textId="77777777" w:rsidTr="00773987">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AE149F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FDF35E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12419DE" w14:textId="1AD017E1"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Repeat steps 10-12 for all variants </w:t>
            </w:r>
            <w:r w:rsidRPr="00E22969">
              <w:rPr>
                <w:rFonts w:asciiTheme="minorHAnsi" w:hAnsiTheme="minorHAnsi"/>
                <w:b/>
                <w:lang w:eastAsia="x-none"/>
              </w:rPr>
              <w:t>X</w:t>
            </w:r>
            <w:r w:rsidRPr="00E22969">
              <w:rPr>
                <w:rFonts w:asciiTheme="minorHAnsi" w:hAnsiTheme="minorHAnsi"/>
                <w:lang w:eastAsia="x-none"/>
              </w:rPr>
              <w:t xml:space="preserve"> selected by ‘</w:t>
            </w:r>
            <w:r w:rsidR="009E2F76">
              <w:rPr>
                <w:rFonts w:asciiTheme="minorHAnsi" w:hAnsiTheme="minorHAnsi"/>
                <w:b/>
                <w:lang w:eastAsia="x-none"/>
              </w:rPr>
              <w:t>PICS Selection</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01148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3556814D" w14:textId="77777777" w:rsidTr="00153A32">
        <w:tblPrEx>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Ex>
        <w:tc>
          <w:tcPr>
            <w:tcW w:w="9360"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6736E2D" w14:textId="77777777" w:rsidR="00B32154" w:rsidRPr="00E22969" w:rsidRDefault="00B32154" w:rsidP="00B32154">
            <w:pPr>
              <w:overflowPunct/>
              <w:autoSpaceDE/>
              <w:autoSpaceDN/>
              <w:adjustRightInd/>
              <w:spacing w:after="0"/>
              <w:jc w:val="center"/>
              <w:textAlignment w:val="auto"/>
              <w:rPr>
                <w:b/>
              </w:rPr>
            </w:pPr>
            <w:r w:rsidRPr="00E22969">
              <w:rPr>
                <w:b/>
              </w:rPr>
              <w:t>Variants</w:t>
            </w:r>
          </w:p>
        </w:tc>
      </w:tr>
      <w:tr w:rsidR="00B32154" w:rsidRPr="00E22969" w14:paraId="7ED3E388" w14:textId="77777777" w:rsidTr="00134534">
        <w:tblPrEx>
          <w:tblCellMar>
            <w:left w:w="108" w:type="dxa"/>
            <w:right w:w="108" w:type="dxa"/>
          </w:tblCellMar>
          <w:tblLook w:val="04A0" w:firstRow="1" w:lastRow="0" w:firstColumn="1" w:lastColumn="0" w:noHBand="0" w:noVBand="1"/>
        </w:tblPrEx>
        <w:trPr>
          <w:trHeight w:val="300"/>
        </w:trPr>
        <w:tc>
          <w:tcPr>
            <w:tcW w:w="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B2F5A"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w:t>
            </w:r>
          </w:p>
        </w:tc>
        <w:tc>
          <w:tcPr>
            <w:tcW w:w="4143" w:type="dxa"/>
            <w:gridSpan w:val="3"/>
            <w:tcBorders>
              <w:top w:val="single" w:sz="4" w:space="0" w:color="auto"/>
              <w:left w:val="nil"/>
              <w:bottom w:val="single" w:sz="4" w:space="0" w:color="auto"/>
              <w:right w:val="single" w:sz="4" w:space="0" w:color="auto"/>
            </w:tcBorders>
            <w:shd w:val="clear" w:color="auto" w:fill="auto"/>
            <w:noWrap/>
            <w:vAlign w:val="bottom"/>
            <w:hideMark/>
          </w:tcPr>
          <w:p w14:paraId="0C447B5F"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X_Info_Element_Ext_Field (X_Size)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A3D9FAA"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X_WAVE_Element_ID</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923006A" w14:textId="426BA0D8" w:rsidR="00B32154" w:rsidRPr="00E22969" w:rsidRDefault="009E2F76" w:rsidP="00B32154">
            <w:pPr>
              <w:overflowPunct/>
              <w:autoSpaceDE/>
              <w:autoSpaceDN/>
              <w:adjustRightInd/>
              <w:spacing w:after="0"/>
              <w:jc w:val="center"/>
              <w:textAlignment w:val="auto"/>
              <w:rPr>
                <w:rFonts w:ascii="Calibri" w:hAnsi="Calibri"/>
                <w:b/>
                <w:bCs/>
                <w:color w:val="000000"/>
              </w:rPr>
            </w:pPr>
            <w:r>
              <w:rPr>
                <w:rFonts w:ascii="Calibri" w:hAnsi="Calibri"/>
                <w:b/>
                <w:bCs/>
                <w:color w:val="000000"/>
              </w:rPr>
              <w:t>PICS Selection</w:t>
            </w:r>
          </w:p>
        </w:tc>
      </w:tr>
      <w:tr w:rsidR="00B32154" w:rsidRPr="00E22969" w14:paraId="4F67AFAB"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21CCD05E"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A</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496278A5" w14:textId="577CB99E"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Provider Service Context (</w:t>
            </w:r>
            <w:r>
              <w:rPr>
                <w:rFonts w:asciiTheme="minorHAnsi" w:hAnsiTheme="minorHAnsi"/>
                <w:lang w:eastAsia="x-none"/>
              </w:rPr>
              <w:t xml:space="preserve">range </w:t>
            </w:r>
            <w:r w:rsidRPr="00E22969">
              <w:rPr>
                <w:rFonts w:asciiTheme="minorHAnsi" w:hAnsiTheme="minorHAnsi"/>
                <w:lang w:eastAsia="x-none"/>
              </w:rPr>
              <w:t>1</w:t>
            </w:r>
            <w:r>
              <w:rPr>
                <w:rFonts w:asciiTheme="minorHAnsi" w:hAnsiTheme="minorHAnsi"/>
                <w:lang w:eastAsia="x-none"/>
              </w:rPr>
              <w:t>-</w:t>
            </w:r>
            <w:r w:rsidRPr="00E22969">
              <w:rPr>
                <w:rFonts w:asciiTheme="minorHAnsi" w:hAnsiTheme="minorHAnsi"/>
                <w:lang w:eastAsia="x-none"/>
              </w:rPr>
              <w:t xml:space="preserve"> 31)</w:t>
            </w:r>
          </w:p>
        </w:tc>
        <w:tc>
          <w:tcPr>
            <w:tcW w:w="2160" w:type="dxa"/>
            <w:tcBorders>
              <w:top w:val="nil"/>
              <w:left w:val="nil"/>
              <w:bottom w:val="single" w:sz="4" w:space="0" w:color="auto"/>
              <w:right w:val="single" w:sz="4" w:space="0" w:color="auto"/>
            </w:tcBorders>
            <w:shd w:val="clear" w:color="auto" w:fill="auto"/>
            <w:noWrap/>
            <w:vAlign w:val="bottom"/>
            <w:hideMark/>
          </w:tcPr>
          <w:p w14:paraId="61BB2B41"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8</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64774A3B"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PIC_PPSC</w:t>
            </w:r>
          </w:p>
        </w:tc>
      </w:tr>
      <w:tr w:rsidR="00B32154" w:rsidRPr="00E22969" w14:paraId="7F5FC259"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57CB2516"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B</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275AA166" w14:textId="34622E3B"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IPv6 Address (16)</w:t>
            </w:r>
          </w:p>
        </w:tc>
        <w:tc>
          <w:tcPr>
            <w:tcW w:w="2160" w:type="dxa"/>
            <w:tcBorders>
              <w:top w:val="nil"/>
              <w:left w:val="nil"/>
              <w:bottom w:val="single" w:sz="4" w:space="0" w:color="auto"/>
              <w:right w:val="single" w:sz="4" w:space="0" w:color="auto"/>
            </w:tcBorders>
            <w:shd w:val="clear" w:color="auto" w:fill="auto"/>
            <w:noWrap/>
            <w:vAlign w:val="bottom"/>
            <w:hideMark/>
          </w:tcPr>
          <w:p w14:paraId="5AEE88D1"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9</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0C038DB3"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PIC_PIPV6Address</w:t>
            </w:r>
          </w:p>
        </w:tc>
      </w:tr>
      <w:tr w:rsidR="00B32154" w:rsidRPr="00E22969" w14:paraId="437EE9E0"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17AFC4A0"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C</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4D16DE01" w14:textId="1A0591B3"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Service Port (2)</w:t>
            </w:r>
          </w:p>
        </w:tc>
        <w:tc>
          <w:tcPr>
            <w:tcW w:w="2160" w:type="dxa"/>
            <w:tcBorders>
              <w:top w:val="nil"/>
              <w:left w:val="nil"/>
              <w:bottom w:val="single" w:sz="4" w:space="0" w:color="auto"/>
              <w:right w:val="single" w:sz="4" w:space="0" w:color="auto"/>
            </w:tcBorders>
            <w:shd w:val="clear" w:color="auto" w:fill="auto"/>
            <w:noWrap/>
            <w:vAlign w:val="bottom"/>
            <w:hideMark/>
          </w:tcPr>
          <w:p w14:paraId="014FA8D4"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10</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680C8609"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PIC_PServicePort</w:t>
            </w:r>
          </w:p>
        </w:tc>
      </w:tr>
      <w:tr w:rsidR="00B32154" w:rsidRPr="00E22969" w14:paraId="1F4EA154"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76DF1D2C"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 xml:space="preserve">D </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686F2947" w14:textId="0FD44D2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Provider MAC Address (6)</w:t>
            </w:r>
          </w:p>
        </w:tc>
        <w:tc>
          <w:tcPr>
            <w:tcW w:w="2160" w:type="dxa"/>
            <w:tcBorders>
              <w:top w:val="nil"/>
              <w:left w:val="nil"/>
              <w:bottom w:val="single" w:sz="4" w:space="0" w:color="auto"/>
              <w:right w:val="single" w:sz="4" w:space="0" w:color="auto"/>
            </w:tcBorders>
            <w:shd w:val="clear" w:color="auto" w:fill="auto"/>
            <w:noWrap/>
            <w:vAlign w:val="bottom"/>
            <w:hideMark/>
          </w:tcPr>
          <w:p w14:paraId="0B8F7238"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11</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191D97A0"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PIC_PProviderMACAddress</w:t>
            </w:r>
          </w:p>
        </w:tc>
      </w:tr>
      <w:tr w:rsidR="00B32154" w:rsidRPr="00E22969" w14:paraId="4BE58271"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268FE2F1"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 xml:space="preserve">E </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7901FFB4" w14:textId="4D21F5BA"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RCPI Threshold (1)</w:t>
            </w:r>
          </w:p>
        </w:tc>
        <w:tc>
          <w:tcPr>
            <w:tcW w:w="2160" w:type="dxa"/>
            <w:tcBorders>
              <w:top w:val="nil"/>
              <w:left w:val="nil"/>
              <w:bottom w:val="single" w:sz="4" w:space="0" w:color="auto"/>
              <w:right w:val="single" w:sz="4" w:space="0" w:color="auto"/>
            </w:tcBorders>
            <w:shd w:val="clear" w:color="auto" w:fill="auto"/>
            <w:noWrap/>
            <w:vAlign w:val="bottom"/>
            <w:hideMark/>
          </w:tcPr>
          <w:p w14:paraId="5CBB9985"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19</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23FD6A58"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PIC_PRCPIThreshold</w:t>
            </w:r>
          </w:p>
        </w:tc>
      </w:tr>
      <w:tr w:rsidR="00B32154" w:rsidRPr="00E22969" w14:paraId="6F4DBC7C"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3ECA060A"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 xml:space="preserve">F </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67567111" w14:textId="686F204E"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WSA Count Threshold (1)</w:t>
            </w:r>
          </w:p>
        </w:tc>
        <w:tc>
          <w:tcPr>
            <w:tcW w:w="2160" w:type="dxa"/>
            <w:tcBorders>
              <w:top w:val="nil"/>
              <w:left w:val="nil"/>
              <w:bottom w:val="single" w:sz="4" w:space="0" w:color="auto"/>
              <w:right w:val="single" w:sz="4" w:space="0" w:color="auto"/>
            </w:tcBorders>
            <w:shd w:val="clear" w:color="auto" w:fill="auto"/>
            <w:noWrap/>
            <w:vAlign w:val="bottom"/>
            <w:hideMark/>
          </w:tcPr>
          <w:p w14:paraId="7A3C854B"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20</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7ED29291"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PIC_PWSACountThreshold</w:t>
            </w:r>
          </w:p>
        </w:tc>
      </w:tr>
      <w:tr w:rsidR="00B32154" w:rsidRPr="00E22969" w14:paraId="540E575B" w14:textId="77777777" w:rsidTr="00134534">
        <w:tblPrEx>
          <w:tblCellMar>
            <w:left w:w="108" w:type="dxa"/>
            <w:right w:w="108" w:type="dxa"/>
          </w:tblCellMar>
          <w:tblLook w:val="04A0" w:firstRow="1" w:lastRow="0" w:firstColumn="1" w:lastColumn="0" w:noHBand="0" w:noVBand="1"/>
        </w:tblPrEx>
        <w:tc>
          <w:tcPr>
            <w:tcW w:w="357" w:type="dxa"/>
            <w:tcBorders>
              <w:top w:val="nil"/>
              <w:left w:val="single" w:sz="4" w:space="0" w:color="auto"/>
              <w:bottom w:val="single" w:sz="4" w:space="0" w:color="auto"/>
              <w:right w:val="single" w:sz="4" w:space="0" w:color="auto"/>
            </w:tcBorders>
            <w:shd w:val="clear" w:color="auto" w:fill="auto"/>
            <w:noWrap/>
            <w:vAlign w:val="bottom"/>
            <w:hideMark/>
          </w:tcPr>
          <w:p w14:paraId="1444CBF9"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 xml:space="preserve">G </w:t>
            </w:r>
          </w:p>
        </w:tc>
        <w:tc>
          <w:tcPr>
            <w:tcW w:w="4143" w:type="dxa"/>
            <w:gridSpan w:val="3"/>
            <w:tcBorders>
              <w:top w:val="nil"/>
              <w:left w:val="nil"/>
              <w:bottom w:val="single" w:sz="4" w:space="0" w:color="auto"/>
              <w:right w:val="single" w:sz="4" w:space="0" w:color="auto"/>
            </w:tcBorders>
            <w:shd w:val="clear" w:color="auto" w:fill="auto"/>
            <w:noWrap/>
            <w:vAlign w:val="bottom"/>
            <w:hideMark/>
          </w:tcPr>
          <w:p w14:paraId="2E51CABA" w14:textId="0422B1F3"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WSA Count Threshold Interval (1)</w:t>
            </w:r>
          </w:p>
        </w:tc>
        <w:tc>
          <w:tcPr>
            <w:tcW w:w="2160" w:type="dxa"/>
            <w:tcBorders>
              <w:top w:val="nil"/>
              <w:left w:val="nil"/>
              <w:bottom w:val="single" w:sz="4" w:space="0" w:color="auto"/>
              <w:right w:val="single" w:sz="4" w:space="0" w:color="auto"/>
            </w:tcBorders>
            <w:shd w:val="clear" w:color="auto" w:fill="auto"/>
            <w:noWrap/>
            <w:vAlign w:val="bottom"/>
            <w:hideMark/>
          </w:tcPr>
          <w:p w14:paraId="12DB0F0D"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22</w:t>
            </w:r>
          </w:p>
        </w:tc>
        <w:tc>
          <w:tcPr>
            <w:tcW w:w="2700" w:type="dxa"/>
            <w:gridSpan w:val="2"/>
            <w:tcBorders>
              <w:top w:val="nil"/>
              <w:left w:val="nil"/>
              <w:bottom w:val="single" w:sz="4" w:space="0" w:color="auto"/>
              <w:right w:val="single" w:sz="4" w:space="0" w:color="auto"/>
            </w:tcBorders>
            <w:shd w:val="clear" w:color="auto" w:fill="auto"/>
            <w:noWrap/>
            <w:vAlign w:val="bottom"/>
            <w:hideMark/>
          </w:tcPr>
          <w:p w14:paraId="78DD1227" w14:textId="77777777" w:rsidR="00B32154" w:rsidRPr="00E22969" w:rsidRDefault="00B32154" w:rsidP="00B32154">
            <w:pPr>
              <w:spacing w:after="0"/>
              <w:rPr>
                <w:rFonts w:asciiTheme="minorHAnsi" w:hAnsiTheme="minorHAnsi"/>
                <w:lang w:eastAsia="x-none"/>
              </w:rPr>
            </w:pPr>
            <w:r w:rsidRPr="00E22969">
              <w:rPr>
                <w:rFonts w:asciiTheme="minorHAnsi" w:hAnsiTheme="minorHAnsi"/>
                <w:lang w:eastAsia="x-none"/>
              </w:rPr>
              <w:t>PIC_PWSACountThresholdInt</w:t>
            </w:r>
          </w:p>
        </w:tc>
      </w:tr>
    </w:tbl>
    <w:p w14:paraId="453A1B32" w14:textId="77777777" w:rsidR="001C338B" w:rsidRPr="00E22969" w:rsidRDefault="001C338B" w:rsidP="000F0B98"/>
    <w:tbl>
      <w:tblPr>
        <w:tblW w:w="9360" w:type="dxa"/>
        <w:tblInd w:w="-4" w:type="dxa"/>
        <w:tblLayout w:type="fixed"/>
        <w:tblCellMar>
          <w:left w:w="0" w:type="dxa"/>
          <w:right w:w="0" w:type="dxa"/>
        </w:tblCellMar>
        <w:tblLook w:val="0000" w:firstRow="0" w:lastRow="0" w:firstColumn="0" w:lastColumn="0" w:noHBand="0" w:noVBand="0"/>
      </w:tblPr>
      <w:tblGrid>
        <w:gridCol w:w="344"/>
        <w:gridCol w:w="393"/>
        <w:gridCol w:w="1063"/>
        <w:gridCol w:w="1800"/>
        <w:gridCol w:w="2520"/>
        <w:gridCol w:w="1260"/>
        <w:gridCol w:w="1980"/>
      </w:tblGrid>
      <w:tr w:rsidR="00345827" w:rsidRPr="00E22969" w14:paraId="1EAB2C04"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61321E89" w14:textId="77777777" w:rsidR="00345827" w:rsidRPr="00E22969" w:rsidRDefault="00345827" w:rsidP="00CA63D3">
            <w:pPr>
              <w:overflowPunct/>
              <w:autoSpaceDE/>
              <w:autoSpaceDN/>
              <w:adjustRightInd/>
              <w:spacing w:after="0"/>
              <w:textAlignment w:val="auto"/>
              <w:rPr>
                <w:b/>
              </w:rPr>
            </w:pPr>
            <w:r w:rsidRPr="00E22969">
              <w:rPr>
                <w:b/>
              </w:rPr>
              <w:t>Identifier</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5ACA51A6" w14:textId="77777777" w:rsidR="00345827" w:rsidRPr="00E22969" w:rsidRDefault="001344AD" w:rsidP="00CA63D3">
            <w:pPr>
              <w:overflowPunct/>
              <w:autoSpaceDE/>
              <w:autoSpaceDN/>
              <w:adjustRightInd/>
              <w:spacing w:after="0"/>
              <w:textAlignment w:val="auto"/>
            </w:pPr>
            <w:r w:rsidRPr="00E22969">
              <w:t>TP-16093-WSA-MST-BV-06</w:t>
            </w:r>
            <w:r w:rsidR="00345827" w:rsidRPr="00E22969">
              <w:t>-X</w:t>
            </w:r>
          </w:p>
        </w:tc>
      </w:tr>
      <w:tr w:rsidR="00345827" w:rsidRPr="00E22969" w14:paraId="7BF94480"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7C45FB5" w14:textId="77777777" w:rsidR="00345827" w:rsidRPr="00E22969" w:rsidRDefault="00345827" w:rsidP="00CA63D3">
            <w:pPr>
              <w:overflowPunct/>
              <w:autoSpaceDE/>
              <w:autoSpaceDN/>
              <w:adjustRightInd/>
              <w:spacing w:after="0"/>
              <w:textAlignment w:val="auto"/>
              <w:rPr>
                <w:b/>
              </w:rPr>
            </w:pPr>
            <w:r w:rsidRPr="00E22969">
              <w:rPr>
                <w:b/>
              </w:rPr>
              <w:t>Summary</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33987CD2" w14:textId="77777777" w:rsidR="00345827" w:rsidRPr="00E22969" w:rsidRDefault="00345827" w:rsidP="00CA63D3">
            <w:pPr>
              <w:overflowPunct/>
              <w:autoSpaceDE/>
              <w:autoSpaceDN/>
              <w:adjustRightInd/>
              <w:spacing w:after="0"/>
              <w:textAlignment w:val="auto"/>
            </w:pPr>
            <w:r w:rsidRPr="00E22969">
              <w:t>Verify that the IUT will transmit WSA containing a valid Channel Info Segment</w:t>
            </w:r>
          </w:p>
        </w:tc>
      </w:tr>
      <w:tr w:rsidR="00345827" w:rsidRPr="00E22969" w14:paraId="4CD5B4E6"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24C5D5E4" w14:textId="77777777" w:rsidR="00345827" w:rsidRPr="00E22969" w:rsidRDefault="00345827" w:rsidP="00CA63D3">
            <w:pPr>
              <w:overflowPunct/>
              <w:autoSpaceDE/>
              <w:autoSpaceDN/>
              <w:adjustRightInd/>
              <w:spacing w:after="0"/>
              <w:textAlignment w:val="auto"/>
              <w:rPr>
                <w:b/>
              </w:rPr>
            </w:pPr>
            <w:r w:rsidRPr="00E22969">
              <w:rPr>
                <w:b/>
              </w:rPr>
              <w:lastRenderedPageBreak/>
              <w:t>Test Configuration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54AB5B2D" w14:textId="77777777" w:rsidR="00345827" w:rsidRPr="00E22969" w:rsidRDefault="006F02E2" w:rsidP="00CA63D3">
            <w:pPr>
              <w:overflowPunct/>
              <w:autoSpaceDE/>
              <w:autoSpaceDN/>
              <w:adjustRightInd/>
              <w:spacing w:after="0"/>
              <w:textAlignment w:val="auto"/>
            </w:pPr>
            <w:r w:rsidRPr="00E22969">
              <w:t>TC1</w:t>
            </w:r>
          </w:p>
        </w:tc>
      </w:tr>
      <w:tr w:rsidR="00B32154" w:rsidRPr="00E22969" w14:paraId="291454A5"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3D89B671"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6728F38D" w14:textId="5E70D317" w:rsidR="00B32154" w:rsidRPr="00E22969" w:rsidRDefault="00B32154" w:rsidP="00B32154">
            <w:pPr>
              <w:overflowPunct/>
              <w:autoSpaceDE/>
              <w:autoSpaceDN/>
              <w:adjustRightInd/>
              <w:spacing w:after="0"/>
              <w:textAlignment w:val="auto"/>
            </w:pPr>
            <w:r w:rsidRPr="00E22969">
              <w:t>IUT (Provider role)</w:t>
            </w:r>
          </w:p>
        </w:tc>
      </w:tr>
      <w:tr w:rsidR="00B32154" w:rsidRPr="00E22969" w14:paraId="5C4CB833"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0C00116A" w14:textId="77777777" w:rsidR="00B32154" w:rsidRPr="00E22969" w:rsidRDefault="00B32154" w:rsidP="00B32154">
            <w:pPr>
              <w:overflowPunct/>
              <w:autoSpaceDE/>
              <w:autoSpaceDN/>
              <w:adjustRightInd/>
              <w:spacing w:after="0"/>
              <w:textAlignment w:val="auto"/>
              <w:rPr>
                <w:b/>
              </w:rPr>
            </w:pPr>
            <w:r w:rsidRPr="00E22969">
              <w:rPr>
                <w:b/>
              </w:rPr>
              <w:t>Reference:</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79A8D051" w14:textId="2658EA43" w:rsidR="00B32154" w:rsidRPr="00E22969" w:rsidRDefault="00B32154" w:rsidP="00B32154">
            <w:pPr>
              <w:overflowPunct/>
              <w:autoSpaceDE/>
              <w:autoSpaceDN/>
              <w:adjustRightInd/>
              <w:spacing w:after="0"/>
              <w:textAlignment w:val="auto"/>
            </w:pPr>
          </w:p>
        </w:tc>
      </w:tr>
      <w:tr w:rsidR="00B32154" w:rsidRPr="00E22969" w14:paraId="72E4A21C" w14:textId="77777777" w:rsidTr="00CA63D3">
        <w:tc>
          <w:tcPr>
            <w:tcW w:w="1800" w:type="dxa"/>
            <w:gridSpan w:val="3"/>
            <w:tcBorders>
              <w:top w:val="single" w:sz="3" w:space="0" w:color="auto"/>
              <w:left w:val="single" w:sz="3" w:space="0" w:color="auto"/>
              <w:bottom w:val="single" w:sz="3" w:space="0" w:color="auto"/>
              <w:right w:val="single" w:sz="3" w:space="0" w:color="auto"/>
            </w:tcBorders>
            <w:shd w:val="clear" w:color="auto" w:fill="auto"/>
            <w:vAlign w:val="center"/>
          </w:tcPr>
          <w:p w14:paraId="06435146" w14:textId="77777777" w:rsidR="00B32154" w:rsidRPr="00E22969" w:rsidRDefault="00B32154" w:rsidP="00B32154">
            <w:pPr>
              <w:pStyle w:val="NoSpacing"/>
              <w:rPr>
                <w:b/>
                <w:szCs w:val="20"/>
              </w:rPr>
            </w:pPr>
            <w:r w:rsidRPr="00E22969">
              <w:rPr>
                <w:b/>
                <w:szCs w:val="20"/>
              </w:rPr>
              <w:t>PICS Selection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vAlign w:val="center"/>
          </w:tcPr>
          <w:p w14:paraId="5F91AE9D" w14:textId="60D8CFCB" w:rsidR="00B32154" w:rsidRPr="00E22969" w:rsidRDefault="00B32154" w:rsidP="00B32154">
            <w:pPr>
              <w:pStyle w:val="NoSpacing"/>
              <w:rPr>
                <w:szCs w:val="20"/>
              </w:rPr>
            </w:pPr>
            <w:r w:rsidRPr="00F545F4">
              <w:rPr>
                <w:szCs w:val="20"/>
              </w:rPr>
              <w:t>Select appropriate PICS from sub-tabl</w:t>
            </w:r>
            <w:r>
              <w:rPr>
                <w:szCs w:val="20"/>
              </w:rPr>
              <w:t xml:space="preserve">e </w:t>
            </w:r>
            <w:r w:rsidRPr="00F545F4">
              <w:rPr>
                <w:b/>
                <w:szCs w:val="20"/>
              </w:rPr>
              <w:t>Variants</w:t>
            </w:r>
            <w:r>
              <w:rPr>
                <w:szCs w:val="20"/>
              </w:rPr>
              <w:t xml:space="preserve">, column </w:t>
            </w:r>
            <w:r w:rsidR="009E2F76">
              <w:rPr>
                <w:b/>
                <w:szCs w:val="20"/>
              </w:rPr>
              <w:t>PICS Selection</w:t>
            </w:r>
          </w:p>
        </w:tc>
      </w:tr>
      <w:tr w:rsidR="00B32154" w:rsidRPr="00E22969" w14:paraId="5D146E59" w14:textId="77777777" w:rsidTr="00CA63D3">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482C0DA6"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13E5CCED" w14:textId="77777777" w:rsidTr="00CA63D3">
        <w:tc>
          <w:tcPr>
            <w:tcW w:w="9360" w:type="dxa"/>
            <w:gridSpan w:val="7"/>
            <w:tcBorders>
              <w:top w:val="single" w:sz="3" w:space="0" w:color="auto"/>
              <w:left w:val="single" w:sz="3" w:space="0" w:color="auto"/>
              <w:bottom w:val="single" w:sz="3" w:space="0" w:color="auto"/>
              <w:right w:val="single" w:sz="3" w:space="0" w:color="auto"/>
            </w:tcBorders>
            <w:shd w:val="clear" w:color="auto" w:fill="FFFFFF" w:themeFill="background1"/>
          </w:tcPr>
          <w:p w14:paraId="73DA2C63"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1F473B2A" w14:textId="77777777" w:rsidTr="00CA63D3">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71F3566B"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54F40757"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0AB56A24"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CB59D2D"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E5BA6BC"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D18369D" w14:textId="77777777" w:rsidR="00B32154" w:rsidRPr="00E22969" w:rsidRDefault="00B32154" w:rsidP="00B32154">
            <w:pPr>
              <w:overflowPunct/>
              <w:autoSpaceDE/>
              <w:autoSpaceDN/>
              <w:adjustRightInd/>
              <w:spacing w:after="0" w:line="259" w:lineRule="auto"/>
              <w:contextualSpacing/>
              <w:textAlignment w:val="auto"/>
              <w:rPr>
                <w:b/>
              </w:rPr>
            </w:pPr>
            <w:r w:rsidRPr="00E22969">
              <w:rPr>
                <w:b/>
              </w:rPr>
              <w:t>Verdict</w:t>
            </w:r>
          </w:p>
        </w:tc>
      </w:tr>
      <w:tr w:rsidR="00B32154" w:rsidRPr="00E22969" w14:paraId="43CEF2CF" w14:textId="77777777" w:rsidTr="006F02E2">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0CA7A6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C7C86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55F9CE4" w14:textId="36F5BDB3"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w:instrText>
            </w:r>
            <w:r w:rsidRPr="00E22969">
              <w:rPr>
                <w:rFonts w:asciiTheme="minorHAnsi" w:hAnsiTheme="minorHAnsi"/>
                <w:lang w:eastAsia="x-none"/>
              </w:rPr>
            </w:r>
            <w:r w:rsidRPr="00E22969">
              <w:rPr>
                <w:rFonts w:asciiTheme="minorHAnsi" w:hAnsiTheme="minorHAnsi"/>
                <w:lang w:eastAsia="x-none"/>
              </w:rPr>
              <w:fldChar w:fldCharType="separate"/>
            </w:r>
            <w:ins w:id="333" w:author="Dmitri.Khijniak@7Layers.com" w:date="2017-07-25T16:40:00Z">
              <w:r w:rsidR="00092395" w:rsidRPr="00E22969">
                <w:t xml:space="preserve">Table </w:t>
              </w:r>
              <w:r w:rsidR="00092395">
                <w:rPr>
                  <w:noProof/>
                </w:rPr>
                <w:t>7</w:t>
              </w:r>
              <w:r w:rsidR="00092395" w:rsidRPr="00E22969">
                <w:noBreakHyphen/>
              </w:r>
              <w:r w:rsidR="00092395">
                <w:rPr>
                  <w:noProof/>
                </w:rPr>
                <w:t>7</w:t>
              </w:r>
            </w:ins>
            <w:del w:id="334"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7</w:delText>
              </w:r>
            </w:del>
            <w:r w:rsidRPr="00E22969">
              <w:rPr>
                <w:rFonts w:asciiTheme="minorHAnsi" w:hAnsiTheme="minorHAnsi"/>
                <w:lang w:eastAsia="x-none"/>
              </w:rPr>
              <w:fldChar w:fldCharType="end"/>
            </w:r>
            <w:r w:rsidRPr="00E22969">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012944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0096284D" w14:textId="77777777" w:rsidTr="006F02E2">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545BD9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F868A18" w14:textId="6FD6F7C4"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76C7E8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83EE9A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016864F7" w14:textId="77777777" w:rsidTr="006F02E2">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B94BEC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467C9F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CBBB66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85148F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1E49D82"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CF608E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5C115E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B70E852" w14:textId="4225B1FD"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contains ’Channel Info Segment’ (Bit 1) is </w:t>
            </w:r>
            <w:r>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58D899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D8CDBBC" w14:textId="77777777" w:rsidTr="00CA63D3">
        <w:trPr>
          <w:trHeight w:val="182"/>
        </w:trPr>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0A7B3F6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53CD8B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A53C7F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’Count’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B2A36F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18DC6CE"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FD681F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344527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F1D985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‘Operating Class’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D6A495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E539CA1"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710D26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B65C11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9AC93B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‘Channel Number’ (size 1 octet)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CAC054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D791AC9"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8ACC7E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77D7C5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41757B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‘Transmit Power Level’ (size 1 octet)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E8CDFF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21876AD"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A058E3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2E0EA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BF3FBE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‘Adaptable’ (size 1 bit)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A127B7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5848084A"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F8DA5E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21C38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257695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‘Data Rate’ (size 7 bits) (value in the range from 0x02 through 0x7F)</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E6FF64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8422C5F"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E72F17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AA598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DCCCB0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‘Channel Info Option Indicator’ indicating ‘1’ (Info Element Extension field is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49662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A3F02C9" w14:textId="77777777" w:rsidTr="00CA63D3">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DAD1D7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54F453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D1F9F5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contains ’Info Element Extension field’ containing ‘Count’ indicating ‘2’ (the number of Info Element Extension fields)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31455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F3C5ADE" w14:textId="77777777" w:rsidTr="006D136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E5AB87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96409E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DDC6D7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’Info Element Extension field’ containing ‘WAVE Element ID’ indicating ‘</w:t>
            </w:r>
            <w:r w:rsidRPr="00E22969">
              <w:rPr>
                <w:rFonts w:asciiTheme="minorHAnsi" w:hAnsiTheme="minorHAnsi"/>
                <w:b/>
                <w:lang w:eastAsia="x-none"/>
              </w:rPr>
              <w:t>X_WAVE_Element_ID</w:t>
            </w:r>
            <w:r w:rsidRPr="00E22969">
              <w:rPr>
                <w:rFonts w:asciiTheme="minorHAnsi" w:hAnsiTheme="minorHAnsi"/>
                <w:lang w:eastAsia="x-none"/>
              </w:rPr>
              <w:t xml:space="preserve">’ (containing X_Info_Element)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C60F8F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0E213ED4" w14:textId="77777777" w:rsidTr="006D136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97704D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60262D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4966955" w14:textId="447F2613"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Channel Info Segment contains ’Channel Info Instance’ contains ’Info Element Extension field’ containing ‘WAVE Elem Length’ </w:t>
            </w:r>
            <w:r>
              <w:rPr>
                <w:rFonts w:asciiTheme="minorHAnsi" w:hAnsiTheme="minorHAnsi"/>
                <w:lang w:eastAsia="x-none"/>
              </w:rPr>
              <w:t xml:space="preserve">indicating the value specified by </w:t>
            </w:r>
            <w:r w:rsidRPr="00E22969">
              <w:rPr>
                <w:rFonts w:asciiTheme="minorHAnsi" w:hAnsiTheme="minorHAnsi"/>
                <w:lang w:eastAsia="x-none"/>
              </w:rPr>
              <w:t>‘</w:t>
            </w:r>
            <w:r w:rsidRPr="00E22969">
              <w:rPr>
                <w:rFonts w:asciiTheme="minorHAnsi" w:hAnsiTheme="minorHAnsi"/>
                <w:b/>
                <w:lang w:eastAsia="x-none"/>
              </w:rPr>
              <w:t>X_Size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953C7B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5118D5CC" w14:textId="77777777" w:rsidTr="006D136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C73F6D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D1C6A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5BE32F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contains ’Info Element Extension field’ containing ‘WAVE Elem’ data matching data in the sample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CB5AF7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F47AFDC" w14:textId="77777777" w:rsidTr="006D136B">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0CED91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A6B02F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565EE0F4" w14:textId="3F6823F2"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Repeat steps 13-15 for all variants X selected by ‘</w:t>
            </w:r>
            <w:r w:rsidR="009E2F76">
              <w:rPr>
                <w:rFonts w:asciiTheme="minorHAnsi" w:hAnsiTheme="minorHAnsi"/>
                <w:lang w:eastAsia="x-none"/>
              </w:rPr>
              <w:t>PICS Selection</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0E8D53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07EB1500" w14:textId="77777777" w:rsidTr="00773987">
        <w:tblPrEx>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Ex>
        <w:tc>
          <w:tcPr>
            <w:tcW w:w="9360"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C327CD1" w14:textId="77777777" w:rsidR="00B32154" w:rsidRPr="00E22969" w:rsidRDefault="00B32154" w:rsidP="00B32154">
            <w:pPr>
              <w:overflowPunct/>
              <w:autoSpaceDE/>
              <w:autoSpaceDN/>
              <w:adjustRightInd/>
              <w:spacing w:after="0"/>
              <w:jc w:val="center"/>
              <w:textAlignment w:val="auto"/>
              <w:rPr>
                <w:b/>
              </w:rPr>
            </w:pPr>
            <w:r w:rsidRPr="00E22969">
              <w:rPr>
                <w:b/>
              </w:rPr>
              <w:t>Variants</w:t>
            </w:r>
          </w:p>
        </w:tc>
      </w:tr>
      <w:tr w:rsidR="00B32154" w:rsidRPr="00E22969" w14:paraId="60F140F1" w14:textId="77777777" w:rsidTr="00CA63D3">
        <w:tblPrEx>
          <w:tblCellMar>
            <w:left w:w="108" w:type="dxa"/>
            <w:right w:w="108" w:type="dxa"/>
          </w:tblCellMar>
          <w:tblLook w:val="04A0" w:firstRow="1" w:lastRow="0" w:firstColumn="1" w:lastColumn="0" w:noHBand="0" w:noVBand="1"/>
        </w:tblPrEx>
        <w:trPr>
          <w:trHeight w:val="288"/>
        </w:trPr>
        <w:tc>
          <w:tcPr>
            <w:tcW w:w="3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167E1" w14:textId="77777777" w:rsidR="00B32154" w:rsidRPr="00E22969" w:rsidRDefault="00B32154" w:rsidP="00B32154">
            <w:pPr>
              <w:overflowPunct/>
              <w:autoSpaceDE/>
              <w:autoSpaceDN/>
              <w:adjustRightInd/>
              <w:spacing w:after="0"/>
              <w:jc w:val="center"/>
              <w:textAlignment w:val="auto"/>
              <w:rPr>
                <w:rFonts w:ascii="Calibri" w:hAnsi="Calibri"/>
                <w:b/>
                <w:bCs/>
                <w:color w:val="000000"/>
              </w:rPr>
            </w:pPr>
            <w:r w:rsidRPr="00E22969">
              <w:rPr>
                <w:rFonts w:ascii="Calibri" w:hAnsi="Calibri"/>
                <w:b/>
                <w:bCs/>
                <w:color w:val="000000"/>
              </w:rPr>
              <w:t>X</w:t>
            </w:r>
          </w:p>
        </w:tc>
        <w:tc>
          <w:tcPr>
            <w:tcW w:w="3256" w:type="dxa"/>
            <w:gridSpan w:val="3"/>
            <w:tcBorders>
              <w:top w:val="single" w:sz="4" w:space="0" w:color="auto"/>
              <w:left w:val="nil"/>
              <w:bottom w:val="single" w:sz="4" w:space="0" w:color="auto"/>
              <w:right w:val="single" w:sz="4" w:space="0" w:color="auto"/>
            </w:tcBorders>
            <w:shd w:val="clear" w:color="auto" w:fill="auto"/>
            <w:noWrap/>
            <w:vAlign w:val="bottom"/>
            <w:hideMark/>
          </w:tcPr>
          <w:p w14:paraId="454B1C7F" w14:textId="77777777" w:rsidR="00B32154" w:rsidRPr="00E22969" w:rsidRDefault="00B32154" w:rsidP="00B32154">
            <w:pPr>
              <w:spacing w:after="0"/>
              <w:jc w:val="center"/>
              <w:rPr>
                <w:rFonts w:ascii="Calibri" w:hAnsi="Calibri"/>
                <w:b/>
                <w:bCs/>
                <w:color w:val="000000"/>
              </w:rPr>
            </w:pPr>
            <w:r w:rsidRPr="00E22969">
              <w:rPr>
                <w:rFonts w:ascii="Calibri" w:hAnsi="Calibri"/>
                <w:b/>
                <w:bCs/>
                <w:color w:val="000000"/>
              </w:rPr>
              <w:t>X_Info_Element (X_Size)</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6D911458" w14:textId="77777777" w:rsidR="00B32154" w:rsidRPr="00E22969" w:rsidRDefault="00B32154" w:rsidP="00B32154">
            <w:pPr>
              <w:spacing w:after="0"/>
              <w:jc w:val="center"/>
              <w:rPr>
                <w:rFonts w:ascii="Calibri" w:hAnsi="Calibri"/>
                <w:b/>
                <w:bCs/>
                <w:color w:val="000000"/>
              </w:rPr>
            </w:pPr>
            <w:r w:rsidRPr="00E22969">
              <w:rPr>
                <w:rFonts w:ascii="Calibri" w:hAnsi="Calibri"/>
                <w:b/>
                <w:bCs/>
                <w:color w:val="000000"/>
              </w:rPr>
              <w:t>X_WAVE_Element_ID</w:t>
            </w:r>
          </w:p>
        </w:tc>
        <w:tc>
          <w:tcPr>
            <w:tcW w:w="32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1C6567F" w14:textId="79CB22D1" w:rsidR="00B32154" w:rsidRPr="00E22969" w:rsidRDefault="009E2F76" w:rsidP="00B32154">
            <w:pPr>
              <w:spacing w:after="0"/>
              <w:rPr>
                <w:rFonts w:ascii="Calibri" w:hAnsi="Calibri"/>
                <w:b/>
                <w:bCs/>
                <w:color w:val="000000"/>
              </w:rPr>
            </w:pPr>
            <w:r>
              <w:rPr>
                <w:rFonts w:ascii="Calibri" w:hAnsi="Calibri"/>
                <w:b/>
                <w:bCs/>
                <w:color w:val="000000"/>
              </w:rPr>
              <w:t>PICS Selection</w:t>
            </w:r>
          </w:p>
        </w:tc>
      </w:tr>
      <w:tr w:rsidR="00B32154" w:rsidRPr="00E22969" w14:paraId="5C61FDA7" w14:textId="77777777" w:rsidTr="00F2090D">
        <w:tblPrEx>
          <w:tblCellMar>
            <w:left w:w="108" w:type="dxa"/>
            <w:right w:w="108" w:type="dxa"/>
          </w:tblCellMar>
          <w:tblLook w:val="04A0" w:firstRow="1" w:lastRow="0" w:firstColumn="1" w:lastColumn="0" w:noHBand="0" w:noVBand="1"/>
        </w:tblPrEx>
        <w:tc>
          <w:tcPr>
            <w:tcW w:w="344" w:type="dxa"/>
            <w:tcBorders>
              <w:top w:val="nil"/>
              <w:left w:val="single" w:sz="4" w:space="0" w:color="auto"/>
              <w:bottom w:val="single" w:sz="4" w:space="0" w:color="auto"/>
              <w:right w:val="single" w:sz="4" w:space="0" w:color="auto"/>
            </w:tcBorders>
            <w:shd w:val="clear" w:color="auto" w:fill="auto"/>
            <w:noWrap/>
            <w:vAlign w:val="bottom"/>
            <w:hideMark/>
          </w:tcPr>
          <w:p w14:paraId="225552AA" w14:textId="77777777" w:rsidR="00B32154" w:rsidRPr="00E22969" w:rsidRDefault="00B32154" w:rsidP="00B32154">
            <w:pPr>
              <w:spacing w:after="0"/>
              <w:rPr>
                <w:rFonts w:ascii="Calibri" w:hAnsi="Calibri"/>
                <w:color w:val="000000"/>
              </w:rPr>
            </w:pPr>
            <w:r w:rsidRPr="00E22969">
              <w:rPr>
                <w:rFonts w:ascii="Calibri" w:hAnsi="Calibri"/>
                <w:color w:val="000000"/>
              </w:rPr>
              <w:t xml:space="preserve">A </w:t>
            </w:r>
          </w:p>
        </w:tc>
        <w:tc>
          <w:tcPr>
            <w:tcW w:w="3256" w:type="dxa"/>
            <w:gridSpan w:val="3"/>
            <w:tcBorders>
              <w:top w:val="nil"/>
              <w:left w:val="nil"/>
              <w:bottom w:val="single" w:sz="4" w:space="0" w:color="auto"/>
              <w:right w:val="single" w:sz="4" w:space="0" w:color="auto"/>
            </w:tcBorders>
            <w:shd w:val="clear" w:color="auto" w:fill="auto"/>
            <w:noWrap/>
            <w:vAlign w:val="bottom"/>
            <w:hideMark/>
          </w:tcPr>
          <w:p w14:paraId="3E5119ED" w14:textId="443A558F" w:rsidR="00B32154" w:rsidRPr="00E22969" w:rsidRDefault="00B32154" w:rsidP="00B32154">
            <w:pPr>
              <w:spacing w:after="0"/>
              <w:rPr>
                <w:rFonts w:ascii="Calibri" w:hAnsi="Calibri"/>
                <w:color w:val="000000"/>
              </w:rPr>
            </w:pPr>
            <w:r w:rsidRPr="00E22969">
              <w:rPr>
                <w:rFonts w:ascii="Calibri" w:hAnsi="Calibri"/>
                <w:color w:val="000000"/>
              </w:rPr>
              <w:t>Channel Access (1)</w:t>
            </w:r>
          </w:p>
        </w:tc>
        <w:tc>
          <w:tcPr>
            <w:tcW w:w="2520" w:type="dxa"/>
            <w:tcBorders>
              <w:top w:val="nil"/>
              <w:left w:val="nil"/>
              <w:bottom w:val="single" w:sz="4" w:space="0" w:color="auto"/>
              <w:right w:val="single" w:sz="4" w:space="0" w:color="auto"/>
            </w:tcBorders>
            <w:shd w:val="clear" w:color="auto" w:fill="auto"/>
            <w:noWrap/>
            <w:vAlign w:val="bottom"/>
            <w:hideMark/>
          </w:tcPr>
          <w:p w14:paraId="485C6E97" w14:textId="77777777" w:rsidR="00B32154" w:rsidRPr="00E22969" w:rsidRDefault="00B32154" w:rsidP="00B32154">
            <w:pPr>
              <w:spacing w:after="0"/>
              <w:jc w:val="right"/>
              <w:rPr>
                <w:rFonts w:ascii="Calibri" w:hAnsi="Calibri"/>
                <w:color w:val="000000"/>
              </w:rPr>
            </w:pPr>
            <w:r w:rsidRPr="00E22969">
              <w:rPr>
                <w:rFonts w:ascii="Calibri" w:hAnsi="Calibri"/>
                <w:color w:val="000000"/>
              </w:rPr>
              <w:t>21</w:t>
            </w:r>
          </w:p>
        </w:tc>
        <w:tc>
          <w:tcPr>
            <w:tcW w:w="3240" w:type="dxa"/>
            <w:gridSpan w:val="2"/>
            <w:tcBorders>
              <w:top w:val="nil"/>
              <w:left w:val="nil"/>
              <w:bottom w:val="single" w:sz="4" w:space="0" w:color="auto"/>
              <w:right w:val="single" w:sz="4" w:space="0" w:color="auto"/>
            </w:tcBorders>
            <w:shd w:val="clear" w:color="auto" w:fill="auto"/>
            <w:noWrap/>
            <w:vAlign w:val="bottom"/>
            <w:hideMark/>
          </w:tcPr>
          <w:p w14:paraId="1D0B7A5D" w14:textId="77777777" w:rsidR="00B32154" w:rsidRPr="00E22969" w:rsidRDefault="00B32154" w:rsidP="00B32154">
            <w:pPr>
              <w:spacing w:after="0"/>
              <w:rPr>
                <w:rFonts w:ascii="Calibri" w:hAnsi="Calibri"/>
                <w:color w:val="000000"/>
              </w:rPr>
            </w:pPr>
            <w:r w:rsidRPr="00E22969">
              <w:rPr>
                <w:rFonts w:ascii="Calibri" w:hAnsi="Calibri"/>
                <w:color w:val="000000"/>
              </w:rPr>
              <w:t>PIC_PChannelAccess</w:t>
            </w:r>
          </w:p>
        </w:tc>
      </w:tr>
      <w:tr w:rsidR="00B32154" w:rsidRPr="00E22969" w14:paraId="37707D8E" w14:textId="77777777" w:rsidTr="00F2090D">
        <w:tblPrEx>
          <w:tblCellMar>
            <w:left w:w="108" w:type="dxa"/>
            <w:right w:w="108" w:type="dxa"/>
          </w:tblCellMar>
          <w:tblLook w:val="04A0" w:firstRow="1" w:lastRow="0" w:firstColumn="1" w:lastColumn="0" w:noHBand="0" w:noVBand="1"/>
        </w:tblPrEx>
        <w:tc>
          <w:tcPr>
            <w:tcW w:w="344" w:type="dxa"/>
            <w:tcBorders>
              <w:top w:val="nil"/>
              <w:left w:val="single" w:sz="4" w:space="0" w:color="auto"/>
              <w:bottom w:val="single" w:sz="4" w:space="0" w:color="auto"/>
              <w:right w:val="single" w:sz="4" w:space="0" w:color="auto"/>
            </w:tcBorders>
            <w:shd w:val="clear" w:color="auto" w:fill="auto"/>
            <w:noWrap/>
            <w:vAlign w:val="bottom"/>
            <w:hideMark/>
          </w:tcPr>
          <w:p w14:paraId="364CCE87" w14:textId="77777777" w:rsidR="00B32154" w:rsidRPr="00E22969" w:rsidRDefault="00B32154" w:rsidP="00B32154">
            <w:pPr>
              <w:spacing w:after="0"/>
              <w:rPr>
                <w:rFonts w:ascii="Calibri" w:hAnsi="Calibri"/>
                <w:color w:val="000000"/>
              </w:rPr>
            </w:pPr>
            <w:r w:rsidRPr="00E22969">
              <w:rPr>
                <w:rFonts w:ascii="Calibri" w:hAnsi="Calibri"/>
                <w:color w:val="000000"/>
              </w:rPr>
              <w:t xml:space="preserve">B </w:t>
            </w:r>
          </w:p>
        </w:tc>
        <w:tc>
          <w:tcPr>
            <w:tcW w:w="3256" w:type="dxa"/>
            <w:gridSpan w:val="3"/>
            <w:tcBorders>
              <w:top w:val="nil"/>
              <w:left w:val="nil"/>
              <w:bottom w:val="single" w:sz="4" w:space="0" w:color="auto"/>
              <w:right w:val="single" w:sz="4" w:space="0" w:color="auto"/>
            </w:tcBorders>
            <w:shd w:val="clear" w:color="auto" w:fill="auto"/>
            <w:noWrap/>
            <w:vAlign w:val="bottom"/>
            <w:hideMark/>
          </w:tcPr>
          <w:p w14:paraId="3B9BE93C" w14:textId="1AC7DE48" w:rsidR="00B32154" w:rsidRPr="00E22969" w:rsidRDefault="00B32154" w:rsidP="00B32154">
            <w:pPr>
              <w:spacing w:after="0"/>
              <w:rPr>
                <w:rFonts w:ascii="Calibri" w:hAnsi="Calibri"/>
                <w:color w:val="000000"/>
              </w:rPr>
            </w:pPr>
            <w:r w:rsidRPr="00E22969">
              <w:rPr>
                <w:rFonts w:ascii="Calibri" w:hAnsi="Calibri"/>
                <w:color w:val="000000"/>
              </w:rPr>
              <w:t>EDCA Parameter Set (16)</w:t>
            </w:r>
          </w:p>
        </w:tc>
        <w:tc>
          <w:tcPr>
            <w:tcW w:w="2520" w:type="dxa"/>
            <w:tcBorders>
              <w:top w:val="nil"/>
              <w:left w:val="nil"/>
              <w:bottom w:val="single" w:sz="4" w:space="0" w:color="auto"/>
              <w:right w:val="single" w:sz="4" w:space="0" w:color="auto"/>
            </w:tcBorders>
            <w:shd w:val="clear" w:color="auto" w:fill="auto"/>
            <w:noWrap/>
            <w:vAlign w:val="bottom"/>
            <w:hideMark/>
          </w:tcPr>
          <w:p w14:paraId="674F749E" w14:textId="77777777" w:rsidR="00B32154" w:rsidRPr="00E22969" w:rsidRDefault="00B32154" w:rsidP="00B32154">
            <w:pPr>
              <w:spacing w:after="0"/>
              <w:jc w:val="right"/>
              <w:rPr>
                <w:rFonts w:ascii="Calibri" w:hAnsi="Calibri"/>
                <w:color w:val="000000"/>
              </w:rPr>
            </w:pPr>
            <w:r w:rsidRPr="00E22969">
              <w:rPr>
                <w:rFonts w:ascii="Calibri" w:hAnsi="Calibri"/>
                <w:color w:val="000000"/>
              </w:rPr>
              <w:t>12</w:t>
            </w:r>
          </w:p>
        </w:tc>
        <w:tc>
          <w:tcPr>
            <w:tcW w:w="3240" w:type="dxa"/>
            <w:gridSpan w:val="2"/>
            <w:tcBorders>
              <w:top w:val="nil"/>
              <w:left w:val="nil"/>
              <w:bottom w:val="single" w:sz="4" w:space="0" w:color="auto"/>
              <w:right w:val="single" w:sz="4" w:space="0" w:color="auto"/>
            </w:tcBorders>
            <w:shd w:val="clear" w:color="auto" w:fill="auto"/>
            <w:noWrap/>
            <w:vAlign w:val="bottom"/>
            <w:hideMark/>
          </w:tcPr>
          <w:p w14:paraId="6E39B8B9" w14:textId="77777777" w:rsidR="00B32154" w:rsidRPr="00E22969" w:rsidRDefault="00B32154" w:rsidP="00B32154">
            <w:pPr>
              <w:spacing w:after="0"/>
              <w:rPr>
                <w:rFonts w:ascii="Calibri" w:hAnsi="Calibri"/>
                <w:color w:val="000000"/>
              </w:rPr>
            </w:pPr>
            <w:r w:rsidRPr="00E22969">
              <w:rPr>
                <w:rFonts w:ascii="Calibri" w:hAnsi="Calibri"/>
                <w:color w:val="000000"/>
              </w:rPr>
              <w:t>PIC_PEDCAParamSet</w:t>
            </w:r>
          </w:p>
        </w:tc>
      </w:tr>
    </w:tbl>
    <w:p w14:paraId="718D7D3C" w14:textId="77777777" w:rsidR="00495216" w:rsidRPr="00E22969" w:rsidRDefault="00495216" w:rsidP="000F0B98"/>
    <w:tbl>
      <w:tblPr>
        <w:tblW w:w="9360" w:type="dxa"/>
        <w:tblInd w:w="-4" w:type="dxa"/>
        <w:tblLayout w:type="fixed"/>
        <w:tblCellMar>
          <w:left w:w="0" w:type="dxa"/>
          <w:right w:w="0" w:type="dxa"/>
        </w:tblCellMar>
        <w:tblLook w:val="0000" w:firstRow="0" w:lastRow="0" w:firstColumn="0" w:lastColumn="0" w:noHBand="0" w:noVBand="0"/>
      </w:tblPr>
      <w:tblGrid>
        <w:gridCol w:w="344"/>
        <w:gridCol w:w="393"/>
        <w:gridCol w:w="1063"/>
        <w:gridCol w:w="2250"/>
        <w:gridCol w:w="2340"/>
        <w:gridCol w:w="990"/>
        <w:gridCol w:w="1980"/>
      </w:tblGrid>
      <w:tr w:rsidR="00DC5D39" w:rsidRPr="00E22969" w14:paraId="117BB3C9"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5C0A6008" w14:textId="77777777" w:rsidR="00DC5D39" w:rsidRPr="00E22969" w:rsidRDefault="00DC5D39" w:rsidP="00936304">
            <w:pPr>
              <w:overflowPunct/>
              <w:autoSpaceDE/>
              <w:autoSpaceDN/>
              <w:adjustRightInd/>
              <w:spacing w:after="0"/>
              <w:textAlignment w:val="auto"/>
              <w:rPr>
                <w:b/>
              </w:rPr>
            </w:pPr>
            <w:r w:rsidRPr="00E22969">
              <w:rPr>
                <w:b/>
              </w:rPr>
              <w:t>Identifier</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1512E8DA" w14:textId="77777777" w:rsidR="00DC5D39" w:rsidRPr="00E22969" w:rsidRDefault="00DC5D39" w:rsidP="001344AD">
            <w:pPr>
              <w:overflowPunct/>
              <w:autoSpaceDE/>
              <w:autoSpaceDN/>
              <w:adjustRightInd/>
              <w:spacing w:after="0"/>
              <w:textAlignment w:val="auto"/>
            </w:pPr>
            <w:r w:rsidRPr="00E22969">
              <w:t>TP-16093-WSA-MST-BV-0</w:t>
            </w:r>
            <w:r w:rsidR="001344AD" w:rsidRPr="00E22969">
              <w:t>7</w:t>
            </w:r>
            <w:r w:rsidRPr="00E22969">
              <w:t>-X</w:t>
            </w:r>
          </w:p>
        </w:tc>
      </w:tr>
      <w:tr w:rsidR="00DC5D39" w:rsidRPr="00E22969" w14:paraId="78BCB071"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51ACEF86" w14:textId="77777777" w:rsidR="00DC5D39" w:rsidRPr="00E22969" w:rsidRDefault="00DC5D39" w:rsidP="00936304">
            <w:pPr>
              <w:overflowPunct/>
              <w:autoSpaceDE/>
              <w:autoSpaceDN/>
              <w:adjustRightInd/>
              <w:spacing w:after="0"/>
              <w:textAlignment w:val="auto"/>
              <w:rPr>
                <w:b/>
              </w:rPr>
            </w:pPr>
            <w:r w:rsidRPr="00E22969">
              <w:rPr>
                <w:b/>
              </w:rPr>
              <w:t>Summary</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726DC8C9" w14:textId="77777777" w:rsidR="00DC5D39" w:rsidRPr="00E22969" w:rsidRDefault="00DC5D39" w:rsidP="00936304">
            <w:pPr>
              <w:overflowPunct/>
              <w:autoSpaceDE/>
              <w:autoSpaceDN/>
              <w:adjustRightInd/>
              <w:spacing w:after="0"/>
              <w:textAlignment w:val="auto"/>
            </w:pPr>
            <w:r w:rsidRPr="00E22969">
              <w:t>Verify that the IUT will transmit WSA containing valid WRA Segment</w:t>
            </w:r>
          </w:p>
        </w:tc>
      </w:tr>
      <w:tr w:rsidR="00DC5D39" w:rsidRPr="00E22969" w14:paraId="1126B3E9"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79C9CEC4" w14:textId="77777777" w:rsidR="00DC5D39" w:rsidRPr="00E22969" w:rsidRDefault="00DC5D39" w:rsidP="00936304">
            <w:pPr>
              <w:overflowPunct/>
              <w:autoSpaceDE/>
              <w:autoSpaceDN/>
              <w:adjustRightInd/>
              <w:spacing w:after="0"/>
              <w:textAlignment w:val="auto"/>
              <w:rPr>
                <w:b/>
              </w:rPr>
            </w:pPr>
            <w:r w:rsidRPr="00E22969">
              <w:rPr>
                <w:b/>
              </w:rPr>
              <w:t>Test Configuration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4E0E2ED0" w14:textId="77777777" w:rsidR="00DC5D39" w:rsidRPr="00E22969" w:rsidRDefault="005F26E1" w:rsidP="00936304">
            <w:pPr>
              <w:overflowPunct/>
              <w:autoSpaceDE/>
              <w:autoSpaceDN/>
              <w:adjustRightInd/>
              <w:spacing w:after="0"/>
              <w:textAlignment w:val="auto"/>
            </w:pPr>
            <w:r w:rsidRPr="00E22969">
              <w:t>TC1</w:t>
            </w:r>
          </w:p>
        </w:tc>
      </w:tr>
      <w:tr w:rsidR="00B32154" w:rsidRPr="00E22969" w14:paraId="6E6D0855"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14D0BD06" w14:textId="77777777" w:rsidR="00B32154" w:rsidRPr="00E22969" w:rsidRDefault="00B32154" w:rsidP="00B32154">
            <w:pPr>
              <w:overflowPunct/>
              <w:autoSpaceDE/>
              <w:autoSpaceDN/>
              <w:adjustRightInd/>
              <w:spacing w:after="0"/>
              <w:textAlignment w:val="auto"/>
              <w:rPr>
                <w:b/>
              </w:rPr>
            </w:pPr>
            <w:r w:rsidRPr="00E22969">
              <w:rPr>
                <w:b/>
              </w:rPr>
              <w:lastRenderedPageBreak/>
              <w:t>IUT</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26F05EAE" w14:textId="295EFB37" w:rsidR="00B32154" w:rsidRPr="00E22969" w:rsidRDefault="00B32154" w:rsidP="00B32154">
            <w:pPr>
              <w:overflowPunct/>
              <w:autoSpaceDE/>
              <w:autoSpaceDN/>
              <w:adjustRightInd/>
              <w:spacing w:after="0"/>
              <w:textAlignment w:val="auto"/>
            </w:pPr>
            <w:r w:rsidRPr="00E22969">
              <w:t>IUT (Provider role)</w:t>
            </w:r>
          </w:p>
        </w:tc>
      </w:tr>
      <w:tr w:rsidR="00B32154" w:rsidRPr="00E22969" w14:paraId="2D49D5BB"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tcPr>
          <w:p w14:paraId="67E59DE3" w14:textId="77777777" w:rsidR="00B32154" w:rsidRPr="00E22969" w:rsidRDefault="00B32154" w:rsidP="00B32154">
            <w:pPr>
              <w:overflowPunct/>
              <w:autoSpaceDE/>
              <w:autoSpaceDN/>
              <w:adjustRightInd/>
              <w:spacing w:after="0"/>
              <w:textAlignment w:val="auto"/>
              <w:rPr>
                <w:b/>
              </w:rPr>
            </w:pPr>
            <w:r w:rsidRPr="00E22969">
              <w:rPr>
                <w:b/>
              </w:rPr>
              <w:t>Reference:</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tcPr>
          <w:p w14:paraId="6EE6F4CA" w14:textId="4F3E5BE9" w:rsidR="00B32154" w:rsidRPr="00E22969" w:rsidRDefault="00B32154" w:rsidP="00B32154">
            <w:pPr>
              <w:overflowPunct/>
              <w:autoSpaceDE/>
              <w:autoSpaceDN/>
              <w:adjustRightInd/>
              <w:spacing w:after="0"/>
              <w:textAlignment w:val="auto"/>
            </w:pPr>
          </w:p>
        </w:tc>
      </w:tr>
      <w:tr w:rsidR="00B32154" w:rsidRPr="00E22969" w14:paraId="784BC993" w14:textId="77777777" w:rsidTr="00DC5D39">
        <w:tc>
          <w:tcPr>
            <w:tcW w:w="1800" w:type="dxa"/>
            <w:gridSpan w:val="3"/>
            <w:tcBorders>
              <w:top w:val="single" w:sz="3" w:space="0" w:color="auto"/>
              <w:left w:val="single" w:sz="3" w:space="0" w:color="auto"/>
              <w:bottom w:val="single" w:sz="3" w:space="0" w:color="auto"/>
              <w:right w:val="single" w:sz="3" w:space="0" w:color="auto"/>
            </w:tcBorders>
            <w:shd w:val="clear" w:color="auto" w:fill="auto"/>
            <w:vAlign w:val="center"/>
          </w:tcPr>
          <w:p w14:paraId="04993397" w14:textId="77777777" w:rsidR="00B32154" w:rsidRPr="00E22969" w:rsidRDefault="00B32154" w:rsidP="00B32154">
            <w:pPr>
              <w:pStyle w:val="NoSpacing"/>
              <w:rPr>
                <w:b/>
                <w:szCs w:val="20"/>
              </w:rPr>
            </w:pPr>
            <w:r w:rsidRPr="00E22969">
              <w:rPr>
                <w:b/>
                <w:szCs w:val="20"/>
              </w:rPr>
              <w:t>PICS Selection</w:t>
            </w:r>
          </w:p>
        </w:tc>
        <w:tc>
          <w:tcPr>
            <w:tcW w:w="7560" w:type="dxa"/>
            <w:gridSpan w:val="4"/>
            <w:tcBorders>
              <w:top w:val="single" w:sz="3" w:space="0" w:color="auto"/>
              <w:left w:val="single" w:sz="3" w:space="0" w:color="auto"/>
              <w:bottom w:val="single" w:sz="3" w:space="0" w:color="auto"/>
              <w:right w:val="single" w:sz="3" w:space="0" w:color="auto"/>
            </w:tcBorders>
            <w:shd w:val="clear" w:color="auto" w:fill="auto"/>
            <w:vAlign w:val="center"/>
          </w:tcPr>
          <w:p w14:paraId="045CD45E" w14:textId="68C7FFBF" w:rsidR="00B32154" w:rsidRPr="00E22969" w:rsidRDefault="00B32154" w:rsidP="00B32154">
            <w:pPr>
              <w:pStyle w:val="NoSpacing"/>
              <w:rPr>
                <w:szCs w:val="20"/>
              </w:rPr>
            </w:pPr>
            <w:r w:rsidRPr="00F545F4">
              <w:rPr>
                <w:szCs w:val="20"/>
              </w:rPr>
              <w:t>Select appropriate PICS from sub-tabl</w:t>
            </w:r>
            <w:r>
              <w:rPr>
                <w:szCs w:val="20"/>
              </w:rPr>
              <w:t xml:space="preserve">e </w:t>
            </w:r>
            <w:r w:rsidRPr="00F545F4">
              <w:rPr>
                <w:b/>
                <w:szCs w:val="20"/>
              </w:rPr>
              <w:t>Variants</w:t>
            </w:r>
            <w:r>
              <w:rPr>
                <w:szCs w:val="20"/>
              </w:rPr>
              <w:t xml:space="preserve">, column </w:t>
            </w:r>
            <w:r w:rsidR="009E2F76">
              <w:rPr>
                <w:b/>
                <w:szCs w:val="20"/>
              </w:rPr>
              <w:t>PICS Selection</w:t>
            </w:r>
          </w:p>
        </w:tc>
      </w:tr>
      <w:tr w:rsidR="00B32154" w:rsidRPr="00E22969" w14:paraId="07ADC968" w14:textId="77777777" w:rsidTr="00DC5D39">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0E810BC9"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74052065" w14:textId="77777777" w:rsidTr="00DC5D39">
        <w:tc>
          <w:tcPr>
            <w:tcW w:w="9360" w:type="dxa"/>
            <w:gridSpan w:val="7"/>
            <w:tcBorders>
              <w:top w:val="single" w:sz="3" w:space="0" w:color="auto"/>
              <w:left w:val="single" w:sz="3" w:space="0" w:color="auto"/>
              <w:bottom w:val="single" w:sz="3" w:space="0" w:color="auto"/>
              <w:right w:val="single" w:sz="3" w:space="0" w:color="auto"/>
            </w:tcBorders>
            <w:shd w:val="clear" w:color="auto" w:fill="FFFFFF" w:themeFill="background1"/>
          </w:tcPr>
          <w:p w14:paraId="311454C7"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600B9487" w14:textId="77777777" w:rsidTr="00DC5D39">
        <w:tc>
          <w:tcPr>
            <w:tcW w:w="9360" w:type="dxa"/>
            <w:gridSpan w:val="7"/>
            <w:tcBorders>
              <w:top w:val="single" w:sz="3" w:space="0" w:color="auto"/>
              <w:left w:val="single" w:sz="3" w:space="0" w:color="auto"/>
              <w:bottom w:val="single" w:sz="3" w:space="0" w:color="auto"/>
              <w:right w:val="single" w:sz="3" w:space="0" w:color="auto"/>
            </w:tcBorders>
            <w:shd w:val="clear" w:color="auto" w:fill="F2F2F2"/>
          </w:tcPr>
          <w:p w14:paraId="03B8B530"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685BC457"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374DF1AF"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43D9CF7"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ABB9A22"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A14BB21" w14:textId="77777777" w:rsidR="00B32154" w:rsidRPr="00E22969" w:rsidRDefault="00B32154" w:rsidP="00B32154">
            <w:pPr>
              <w:overflowPunct/>
              <w:autoSpaceDE/>
              <w:autoSpaceDN/>
              <w:adjustRightInd/>
              <w:spacing w:after="0" w:line="259" w:lineRule="auto"/>
              <w:contextualSpacing/>
              <w:textAlignment w:val="auto"/>
              <w:rPr>
                <w:b/>
              </w:rPr>
            </w:pPr>
            <w:r w:rsidRPr="00E22969">
              <w:rPr>
                <w:b/>
              </w:rPr>
              <w:t>Verdict</w:t>
            </w:r>
          </w:p>
        </w:tc>
      </w:tr>
      <w:tr w:rsidR="00B32154" w:rsidRPr="00E22969" w14:paraId="124ECC64" w14:textId="77777777" w:rsidTr="005F26E1">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2388384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BE3497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9854B7F" w14:textId="52E3A9A5"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w:instrText>
            </w:r>
            <w:r w:rsidRPr="00E22969">
              <w:rPr>
                <w:rFonts w:asciiTheme="minorHAnsi" w:hAnsiTheme="minorHAnsi"/>
                <w:lang w:eastAsia="x-none"/>
              </w:rPr>
            </w:r>
            <w:r w:rsidRPr="00E22969">
              <w:rPr>
                <w:rFonts w:asciiTheme="minorHAnsi" w:hAnsiTheme="minorHAnsi"/>
                <w:lang w:eastAsia="x-none"/>
              </w:rPr>
              <w:fldChar w:fldCharType="separate"/>
            </w:r>
            <w:ins w:id="335" w:author="Dmitri.Khijniak@7Layers.com" w:date="2017-07-25T16:40:00Z">
              <w:r w:rsidR="00092395" w:rsidRPr="00E22969">
                <w:t xml:space="preserve">Table </w:t>
              </w:r>
              <w:r w:rsidR="00092395">
                <w:rPr>
                  <w:noProof/>
                </w:rPr>
                <w:t>7</w:t>
              </w:r>
              <w:r w:rsidR="00092395" w:rsidRPr="00E22969">
                <w:noBreakHyphen/>
              </w:r>
              <w:r w:rsidR="00092395">
                <w:rPr>
                  <w:noProof/>
                </w:rPr>
                <w:t>7</w:t>
              </w:r>
            </w:ins>
            <w:del w:id="336"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7</w:delText>
              </w:r>
            </w:del>
            <w:r w:rsidRPr="00E22969">
              <w:rPr>
                <w:rFonts w:asciiTheme="minorHAnsi" w:hAnsiTheme="minorHAnsi"/>
                <w:lang w:eastAsia="x-none"/>
              </w:rPr>
              <w:fldChar w:fldCharType="end"/>
            </w:r>
            <w:r w:rsidRPr="00E22969">
              <w:rPr>
                <w:rFonts w:asciiTheme="minorHAnsi" w:hAnsiTheme="minorHAnsi"/>
                <w:lang w:eastAsia="x-none"/>
              </w:rPr>
              <w:t xml:space="preserv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9ADF9A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1739B977" w14:textId="77777777" w:rsidTr="005F26E1">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403DA9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2E4B608" w14:textId="0E7373EA"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B28242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DFFBE7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72892EEA" w14:textId="77777777" w:rsidTr="005F26E1">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C8CB77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D68052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7A9ACC0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93574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13246581"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3D9B03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149BBF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24BDD7D7" w14:textId="2790FAB9"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contains ’WAVE Routing Advertisement’ (Bit 0) is </w:t>
            </w:r>
            <w:r>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20E216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078827D3" w14:textId="77777777" w:rsidTr="00DC5D39">
        <w:trPr>
          <w:trHeight w:val="182"/>
        </w:trPr>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656CDB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B1EED1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C7ACF9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Only one instance of WSA WAVE Routing Advertisement is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E7AC94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3EA31A60"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0D6C6F4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3F5649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820A30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‘Router Lifetime’ (size 2 octets)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71A7FB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EBA21B5"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1237AED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D3C33E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99FA95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‘IpPrefix’ (size 16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D303DA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2FF4A523"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5AC082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3C098A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4EAC2CA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‘Prefix Length’ (size 1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E391C0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6F6A3E2"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77007D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FE9413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2785FE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‘Default Gateway’ (size 16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F0326DC"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54837089"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EF9E66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408B3F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CECED8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‘Primary DNS’ (size 16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862773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F0D8FF8" w14:textId="77777777" w:rsidTr="00DC5D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1811A8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0E36FF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104AC55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‘Count’ indicating the number of ‘Info Elements’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81BBC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A789A6B" w14:textId="77777777" w:rsidTr="00D93C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5658EC4B"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C6DD2D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0C3F250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‘WAVE Element ID’ indicating ‘</w:t>
            </w:r>
            <w:r w:rsidRPr="00E22969">
              <w:rPr>
                <w:rFonts w:asciiTheme="minorHAnsi" w:hAnsiTheme="minorHAnsi"/>
                <w:b/>
                <w:lang w:eastAsia="x-none"/>
              </w:rPr>
              <w:t>X_Info_Element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D7D497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4F9F554" w14:textId="77777777" w:rsidTr="00D93C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7FC8F7A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BD09F9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6D878EC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‘WAVE Elem Length’ not exceeding  ‘</w:t>
            </w:r>
            <w:r w:rsidRPr="00E22969">
              <w:rPr>
                <w:rFonts w:asciiTheme="minorHAnsi" w:hAnsiTheme="minorHAnsi"/>
                <w:b/>
                <w:lang w:eastAsia="x-none"/>
              </w:rPr>
              <w:t>X_Size</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47CDB69"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2D5309CF" w14:textId="77777777" w:rsidTr="00D93C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44457B7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9E904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611939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‘WAVE Elem’ data matching data in the sample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B56D5C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4E668A4A" w14:textId="77777777" w:rsidTr="00D93C39">
        <w:tc>
          <w:tcPr>
            <w:tcW w:w="737" w:type="dxa"/>
            <w:gridSpan w:val="2"/>
            <w:tcBorders>
              <w:top w:val="single" w:sz="3" w:space="0" w:color="auto"/>
              <w:left w:val="single" w:sz="3" w:space="0" w:color="auto"/>
              <w:bottom w:val="single" w:sz="3" w:space="0" w:color="auto"/>
              <w:right w:val="single" w:sz="3" w:space="0" w:color="auto"/>
            </w:tcBorders>
            <w:shd w:val="clear" w:color="auto" w:fill="auto"/>
          </w:tcPr>
          <w:p w14:paraId="65AC029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ED5EF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gridSpan w:val="3"/>
            <w:tcBorders>
              <w:top w:val="single" w:sz="3" w:space="0" w:color="auto"/>
              <w:left w:val="single" w:sz="3" w:space="0" w:color="auto"/>
              <w:bottom w:val="single" w:sz="3" w:space="0" w:color="auto"/>
              <w:right w:val="single" w:sz="3" w:space="0" w:color="auto"/>
            </w:tcBorders>
            <w:shd w:val="clear" w:color="auto" w:fill="auto"/>
          </w:tcPr>
          <w:p w14:paraId="3761BF7E" w14:textId="7AAEA062"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Repeat steps 12-14 for all variants X selected by ‘</w:t>
            </w:r>
            <w:r w:rsidR="009E2F76">
              <w:rPr>
                <w:rFonts w:asciiTheme="minorHAnsi" w:hAnsiTheme="minorHAnsi"/>
                <w:lang w:eastAsia="x-none"/>
              </w:rPr>
              <w:t>PICS Selection</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BFC055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39F5E856" w14:textId="77777777" w:rsidTr="009E4B68">
        <w:tblPrEx>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Ex>
        <w:tc>
          <w:tcPr>
            <w:tcW w:w="9360" w:type="dxa"/>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ED419FD" w14:textId="77777777" w:rsidR="00B32154" w:rsidRPr="00E22969" w:rsidRDefault="00B32154" w:rsidP="00B32154">
            <w:pPr>
              <w:overflowPunct/>
              <w:autoSpaceDE/>
              <w:autoSpaceDN/>
              <w:adjustRightInd/>
              <w:spacing w:after="0"/>
              <w:jc w:val="center"/>
              <w:textAlignment w:val="auto"/>
              <w:rPr>
                <w:b/>
              </w:rPr>
            </w:pPr>
            <w:r w:rsidRPr="00E22969">
              <w:rPr>
                <w:b/>
              </w:rPr>
              <w:t>Variants</w:t>
            </w:r>
          </w:p>
        </w:tc>
      </w:tr>
      <w:tr w:rsidR="00B32154" w:rsidRPr="00E22969" w14:paraId="76B8FB4B" w14:textId="77777777" w:rsidTr="00DC5D39">
        <w:tblPrEx>
          <w:tblCellMar>
            <w:left w:w="108" w:type="dxa"/>
            <w:right w:w="108" w:type="dxa"/>
          </w:tblCellMar>
          <w:tblLook w:val="04A0" w:firstRow="1" w:lastRow="0" w:firstColumn="1" w:lastColumn="0" w:noHBand="0" w:noVBand="1"/>
        </w:tblPrEx>
        <w:trPr>
          <w:trHeight w:val="300"/>
        </w:trPr>
        <w:tc>
          <w:tcPr>
            <w:tcW w:w="3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EF486" w14:textId="77777777" w:rsidR="00B32154" w:rsidRPr="00E22969" w:rsidRDefault="00B32154" w:rsidP="00B32154">
            <w:pPr>
              <w:overflowPunct/>
              <w:autoSpaceDE/>
              <w:autoSpaceDN/>
              <w:adjustRightInd/>
              <w:spacing w:after="0"/>
              <w:textAlignment w:val="auto"/>
              <w:rPr>
                <w:rFonts w:ascii="Calibri" w:hAnsi="Calibri"/>
                <w:b/>
                <w:bCs/>
                <w:color w:val="000000"/>
              </w:rPr>
            </w:pPr>
            <w:r w:rsidRPr="00E22969">
              <w:rPr>
                <w:rFonts w:ascii="Calibri" w:hAnsi="Calibri"/>
                <w:b/>
                <w:bCs/>
                <w:color w:val="000000"/>
              </w:rPr>
              <w:t>X</w:t>
            </w:r>
          </w:p>
        </w:tc>
        <w:tc>
          <w:tcPr>
            <w:tcW w:w="3706" w:type="dxa"/>
            <w:gridSpan w:val="3"/>
            <w:tcBorders>
              <w:top w:val="single" w:sz="4" w:space="0" w:color="auto"/>
              <w:left w:val="nil"/>
              <w:bottom w:val="single" w:sz="4" w:space="0" w:color="auto"/>
              <w:right w:val="single" w:sz="4" w:space="0" w:color="auto"/>
            </w:tcBorders>
            <w:shd w:val="clear" w:color="auto" w:fill="auto"/>
            <w:noWrap/>
            <w:vAlign w:val="bottom"/>
            <w:hideMark/>
          </w:tcPr>
          <w:p w14:paraId="695784E1" w14:textId="77777777" w:rsidR="00B32154" w:rsidRPr="00E22969" w:rsidRDefault="00B32154" w:rsidP="00B32154">
            <w:pPr>
              <w:overflowPunct/>
              <w:autoSpaceDE/>
              <w:autoSpaceDN/>
              <w:adjustRightInd/>
              <w:spacing w:after="0"/>
              <w:textAlignment w:val="auto"/>
              <w:rPr>
                <w:rFonts w:ascii="Calibri" w:hAnsi="Calibri"/>
                <w:b/>
                <w:bCs/>
                <w:color w:val="000000"/>
              </w:rPr>
            </w:pPr>
            <w:r w:rsidRPr="00E22969">
              <w:rPr>
                <w:rFonts w:asciiTheme="minorHAnsi" w:hAnsiTheme="minorHAnsi"/>
                <w:b/>
              </w:rPr>
              <w:t>X_Info_Element (X_Size)</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5D91A186" w14:textId="77777777" w:rsidR="00B32154" w:rsidRPr="00E22969" w:rsidRDefault="00B32154" w:rsidP="00B32154">
            <w:pPr>
              <w:overflowPunct/>
              <w:autoSpaceDE/>
              <w:autoSpaceDN/>
              <w:adjustRightInd/>
              <w:spacing w:after="0"/>
              <w:textAlignment w:val="auto"/>
              <w:rPr>
                <w:rFonts w:ascii="Calibri" w:hAnsi="Calibri"/>
                <w:b/>
                <w:bCs/>
                <w:color w:val="000000"/>
              </w:rPr>
            </w:pPr>
            <w:r w:rsidRPr="00E22969">
              <w:rPr>
                <w:rFonts w:asciiTheme="minorHAnsi" w:hAnsiTheme="minorHAnsi"/>
                <w:b/>
              </w:rPr>
              <w:t>X_WAVE_Element_ID</w:t>
            </w:r>
          </w:p>
        </w:tc>
        <w:tc>
          <w:tcPr>
            <w:tcW w:w="297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EE8033" w14:textId="077648CC" w:rsidR="00B32154" w:rsidRPr="00E22969" w:rsidRDefault="009E2F76" w:rsidP="00B32154">
            <w:pPr>
              <w:overflowPunct/>
              <w:autoSpaceDE/>
              <w:autoSpaceDN/>
              <w:adjustRightInd/>
              <w:spacing w:after="0"/>
              <w:textAlignment w:val="auto"/>
              <w:rPr>
                <w:rFonts w:ascii="Calibri" w:hAnsi="Calibri"/>
                <w:b/>
                <w:bCs/>
                <w:color w:val="000000"/>
              </w:rPr>
            </w:pPr>
            <w:r>
              <w:rPr>
                <w:rFonts w:ascii="Calibri" w:hAnsi="Calibri"/>
                <w:b/>
                <w:bCs/>
                <w:color w:val="000000"/>
              </w:rPr>
              <w:t>PICS Selection</w:t>
            </w:r>
          </w:p>
        </w:tc>
      </w:tr>
      <w:tr w:rsidR="00B32154" w:rsidRPr="00E22969" w14:paraId="4E3C1311" w14:textId="77777777" w:rsidTr="00DC5D39">
        <w:tblPrEx>
          <w:tblCellMar>
            <w:left w:w="108" w:type="dxa"/>
            <w:right w:w="108" w:type="dxa"/>
          </w:tblCellMar>
          <w:tblLook w:val="04A0" w:firstRow="1" w:lastRow="0" w:firstColumn="1" w:lastColumn="0" w:noHBand="0" w:noVBand="1"/>
        </w:tblPrEx>
        <w:trPr>
          <w:trHeight w:val="300"/>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14:paraId="318D5320"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 xml:space="preserve">A </w:t>
            </w:r>
          </w:p>
        </w:tc>
        <w:tc>
          <w:tcPr>
            <w:tcW w:w="3706" w:type="dxa"/>
            <w:gridSpan w:val="3"/>
            <w:tcBorders>
              <w:top w:val="nil"/>
              <w:left w:val="nil"/>
              <w:bottom w:val="single" w:sz="4" w:space="0" w:color="auto"/>
              <w:right w:val="single" w:sz="4" w:space="0" w:color="auto"/>
            </w:tcBorders>
            <w:shd w:val="clear" w:color="auto" w:fill="auto"/>
            <w:noWrap/>
            <w:vAlign w:val="bottom"/>
            <w:hideMark/>
          </w:tcPr>
          <w:p w14:paraId="15BAB53D"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Secondary DNS (size 16 octets)</w:t>
            </w:r>
          </w:p>
        </w:tc>
        <w:tc>
          <w:tcPr>
            <w:tcW w:w="2340" w:type="dxa"/>
            <w:tcBorders>
              <w:top w:val="nil"/>
              <w:left w:val="nil"/>
              <w:bottom w:val="single" w:sz="4" w:space="0" w:color="auto"/>
              <w:right w:val="single" w:sz="4" w:space="0" w:color="auto"/>
            </w:tcBorders>
            <w:shd w:val="clear" w:color="auto" w:fill="auto"/>
            <w:noWrap/>
            <w:vAlign w:val="bottom"/>
            <w:hideMark/>
          </w:tcPr>
          <w:p w14:paraId="36C7AAFF" w14:textId="77777777" w:rsidR="00B32154" w:rsidRPr="00E22969" w:rsidRDefault="00B32154" w:rsidP="00B32154">
            <w:pPr>
              <w:overflowPunct/>
              <w:autoSpaceDE/>
              <w:autoSpaceDN/>
              <w:adjustRightInd/>
              <w:spacing w:after="0"/>
              <w:jc w:val="right"/>
              <w:textAlignment w:val="auto"/>
              <w:rPr>
                <w:rFonts w:ascii="Calibri" w:hAnsi="Calibri"/>
                <w:color w:val="000000"/>
              </w:rPr>
            </w:pPr>
            <w:r w:rsidRPr="00E22969">
              <w:rPr>
                <w:rFonts w:ascii="Calibri" w:hAnsi="Calibri"/>
                <w:color w:val="000000"/>
              </w:rPr>
              <w:t>13</w:t>
            </w:r>
          </w:p>
        </w:tc>
        <w:tc>
          <w:tcPr>
            <w:tcW w:w="2970" w:type="dxa"/>
            <w:gridSpan w:val="2"/>
            <w:tcBorders>
              <w:top w:val="nil"/>
              <w:left w:val="nil"/>
              <w:bottom w:val="single" w:sz="4" w:space="0" w:color="auto"/>
              <w:right w:val="single" w:sz="4" w:space="0" w:color="auto"/>
            </w:tcBorders>
            <w:shd w:val="clear" w:color="auto" w:fill="auto"/>
            <w:noWrap/>
            <w:vAlign w:val="bottom"/>
            <w:hideMark/>
          </w:tcPr>
          <w:p w14:paraId="24F7B734"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PIC_PSecondaryDNS</w:t>
            </w:r>
          </w:p>
        </w:tc>
      </w:tr>
      <w:tr w:rsidR="00B32154" w:rsidRPr="00E22969" w14:paraId="32EA7DF0" w14:textId="77777777" w:rsidTr="00DC5D39">
        <w:tblPrEx>
          <w:tblCellMar>
            <w:left w:w="108" w:type="dxa"/>
            <w:right w:w="108" w:type="dxa"/>
          </w:tblCellMar>
          <w:tblLook w:val="04A0" w:firstRow="1" w:lastRow="0" w:firstColumn="1" w:lastColumn="0" w:noHBand="0" w:noVBand="1"/>
        </w:tblPrEx>
        <w:trPr>
          <w:trHeight w:val="300"/>
        </w:trPr>
        <w:tc>
          <w:tcPr>
            <w:tcW w:w="344" w:type="dxa"/>
            <w:tcBorders>
              <w:top w:val="nil"/>
              <w:left w:val="single" w:sz="4" w:space="0" w:color="auto"/>
              <w:bottom w:val="single" w:sz="4" w:space="0" w:color="auto"/>
              <w:right w:val="single" w:sz="4" w:space="0" w:color="auto"/>
            </w:tcBorders>
            <w:shd w:val="clear" w:color="auto" w:fill="auto"/>
            <w:noWrap/>
            <w:vAlign w:val="bottom"/>
            <w:hideMark/>
          </w:tcPr>
          <w:p w14:paraId="71B45075"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 xml:space="preserve">B </w:t>
            </w:r>
          </w:p>
        </w:tc>
        <w:tc>
          <w:tcPr>
            <w:tcW w:w="3706" w:type="dxa"/>
            <w:gridSpan w:val="3"/>
            <w:tcBorders>
              <w:top w:val="nil"/>
              <w:left w:val="nil"/>
              <w:bottom w:val="single" w:sz="4" w:space="0" w:color="auto"/>
              <w:right w:val="single" w:sz="4" w:space="0" w:color="auto"/>
            </w:tcBorders>
            <w:shd w:val="clear" w:color="auto" w:fill="auto"/>
            <w:noWrap/>
            <w:vAlign w:val="bottom"/>
            <w:hideMark/>
          </w:tcPr>
          <w:p w14:paraId="2D7F9E2D"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Gateway MAC Address (size 6 octets)</w:t>
            </w:r>
          </w:p>
        </w:tc>
        <w:tc>
          <w:tcPr>
            <w:tcW w:w="2340" w:type="dxa"/>
            <w:tcBorders>
              <w:top w:val="nil"/>
              <w:left w:val="nil"/>
              <w:bottom w:val="single" w:sz="4" w:space="0" w:color="auto"/>
              <w:right w:val="single" w:sz="4" w:space="0" w:color="auto"/>
            </w:tcBorders>
            <w:shd w:val="clear" w:color="auto" w:fill="auto"/>
            <w:noWrap/>
            <w:vAlign w:val="bottom"/>
            <w:hideMark/>
          </w:tcPr>
          <w:p w14:paraId="13E3FFFD" w14:textId="77777777" w:rsidR="00B32154" w:rsidRPr="00E22969" w:rsidRDefault="00B32154" w:rsidP="00B32154">
            <w:pPr>
              <w:overflowPunct/>
              <w:autoSpaceDE/>
              <w:autoSpaceDN/>
              <w:adjustRightInd/>
              <w:spacing w:after="0"/>
              <w:jc w:val="right"/>
              <w:textAlignment w:val="auto"/>
              <w:rPr>
                <w:rFonts w:ascii="Calibri" w:hAnsi="Calibri"/>
                <w:color w:val="000000"/>
              </w:rPr>
            </w:pPr>
            <w:r w:rsidRPr="00E22969">
              <w:rPr>
                <w:rFonts w:ascii="Calibri" w:hAnsi="Calibri"/>
                <w:color w:val="000000"/>
              </w:rPr>
              <w:t>14</w:t>
            </w:r>
          </w:p>
        </w:tc>
        <w:tc>
          <w:tcPr>
            <w:tcW w:w="2970" w:type="dxa"/>
            <w:gridSpan w:val="2"/>
            <w:tcBorders>
              <w:top w:val="nil"/>
              <w:left w:val="nil"/>
              <w:bottom w:val="single" w:sz="4" w:space="0" w:color="auto"/>
              <w:right w:val="single" w:sz="4" w:space="0" w:color="auto"/>
            </w:tcBorders>
            <w:shd w:val="clear" w:color="auto" w:fill="auto"/>
            <w:noWrap/>
            <w:vAlign w:val="bottom"/>
            <w:hideMark/>
          </w:tcPr>
          <w:p w14:paraId="2CE04602" w14:textId="77777777" w:rsidR="00B32154" w:rsidRPr="00E22969" w:rsidRDefault="00B32154" w:rsidP="00B32154">
            <w:pPr>
              <w:overflowPunct/>
              <w:autoSpaceDE/>
              <w:autoSpaceDN/>
              <w:adjustRightInd/>
              <w:spacing w:after="0"/>
              <w:textAlignment w:val="auto"/>
              <w:rPr>
                <w:rFonts w:ascii="Calibri" w:hAnsi="Calibri"/>
                <w:color w:val="000000"/>
              </w:rPr>
            </w:pPr>
            <w:r w:rsidRPr="00E22969">
              <w:rPr>
                <w:rFonts w:ascii="Calibri" w:hAnsi="Calibri"/>
                <w:color w:val="000000"/>
              </w:rPr>
              <w:t>PIC_PGatewayMACAddress</w:t>
            </w:r>
          </w:p>
        </w:tc>
      </w:tr>
    </w:tbl>
    <w:p w14:paraId="68EE3767" w14:textId="77777777" w:rsidR="00DC5D39" w:rsidRPr="00E22969" w:rsidRDefault="00DC5D39" w:rsidP="000F0B98"/>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98781E" w:rsidRPr="00E22969" w14:paraId="347FDEA4"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5D054BE" w14:textId="77777777" w:rsidR="0098781E" w:rsidRPr="00E22969" w:rsidRDefault="0098781E" w:rsidP="003F7EE6">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44FCD32" w14:textId="77777777" w:rsidR="0098781E" w:rsidRPr="00E22969" w:rsidRDefault="0098781E" w:rsidP="003F7EE6">
            <w:pPr>
              <w:overflowPunct/>
              <w:autoSpaceDE/>
              <w:autoSpaceDN/>
              <w:adjustRightInd/>
              <w:spacing w:after="0"/>
              <w:textAlignment w:val="auto"/>
            </w:pPr>
            <w:r w:rsidRPr="00E22969">
              <w:t>TP-16093-WSA-MST-BV-08</w:t>
            </w:r>
          </w:p>
        </w:tc>
      </w:tr>
      <w:tr w:rsidR="0098781E" w:rsidRPr="00E22969" w14:paraId="4E4F876A"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88D0D93" w14:textId="77777777" w:rsidR="0098781E" w:rsidRPr="00E22969" w:rsidRDefault="0098781E" w:rsidP="003F7EE6">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64E8BA1" w14:textId="77777777" w:rsidR="0098781E" w:rsidRPr="00E22969" w:rsidRDefault="0098781E" w:rsidP="003F7EE6">
            <w:pPr>
              <w:overflowPunct/>
              <w:autoSpaceDE/>
              <w:autoSpaceDN/>
              <w:adjustRightInd/>
              <w:spacing w:after="0"/>
              <w:textAlignment w:val="auto"/>
            </w:pPr>
            <w:r w:rsidRPr="00E22969">
              <w:t>Verify that the IUT will transmit WSA containing valid WSA Header Info Element Extension field 2D Location.</w:t>
            </w:r>
          </w:p>
        </w:tc>
      </w:tr>
      <w:tr w:rsidR="0098781E" w:rsidRPr="00E22969" w14:paraId="50CB205C"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C0AC4DF" w14:textId="77777777" w:rsidR="0098781E" w:rsidRPr="00E22969" w:rsidRDefault="0098781E" w:rsidP="003F7EE6">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42F9746" w14:textId="77777777" w:rsidR="0098781E" w:rsidRPr="00E22969" w:rsidRDefault="0098781E" w:rsidP="003F7EE6">
            <w:pPr>
              <w:overflowPunct/>
              <w:autoSpaceDE/>
              <w:autoSpaceDN/>
              <w:adjustRightInd/>
              <w:spacing w:after="0"/>
              <w:textAlignment w:val="auto"/>
            </w:pPr>
            <w:r w:rsidRPr="00E22969">
              <w:t>TC1</w:t>
            </w:r>
          </w:p>
        </w:tc>
      </w:tr>
      <w:tr w:rsidR="00B32154" w:rsidRPr="00E22969" w14:paraId="400B3E7D"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BA551A6" w14:textId="77777777" w:rsidR="00B32154" w:rsidRPr="00E22969" w:rsidRDefault="00B32154" w:rsidP="00B32154">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03A1A2F" w14:textId="3BD82900" w:rsidR="00B32154" w:rsidRPr="00E22969" w:rsidRDefault="00B32154" w:rsidP="00B32154">
            <w:pPr>
              <w:overflowPunct/>
              <w:autoSpaceDE/>
              <w:autoSpaceDN/>
              <w:adjustRightInd/>
              <w:spacing w:after="0"/>
              <w:textAlignment w:val="auto"/>
            </w:pPr>
            <w:r w:rsidRPr="00E22969">
              <w:t>IUT (Provider role)</w:t>
            </w:r>
          </w:p>
        </w:tc>
      </w:tr>
      <w:tr w:rsidR="00B32154" w:rsidRPr="00E22969" w14:paraId="59FC9C11"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A690AD8" w14:textId="77777777" w:rsidR="00B32154" w:rsidRPr="00E22969" w:rsidRDefault="00B32154" w:rsidP="00B32154">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AD1B43E" w14:textId="6FFCC5D4" w:rsidR="00B32154" w:rsidRPr="00E22969" w:rsidRDefault="00B32154" w:rsidP="00B32154">
            <w:pPr>
              <w:overflowPunct/>
              <w:autoSpaceDE/>
              <w:autoSpaceDN/>
              <w:adjustRightInd/>
              <w:spacing w:after="0"/>
              <w:textAlignment w:val="auto"/>
            </w:pPr>
          </w:p>
        </w:tc>
      </w:tr>
      <w:tr w:rsidR="00B32154" w:rsidRPr="00E22969" w14:paraId="633EC686"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AFC2798" w14:textId="77777777" w:rsidR="00B32154" w:rsidRPr="00E22969" w:rsidRDefault="00B32154" w:rsidP="00B32154">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687CFE1" w14:textId="77777777" w:rsidR="00B32154" w:rsidRPr="00E22969" w:rsidRDefault="00B32154" w:rsidP="00B32154">
            <w:pPr>
              <w:pStyle w:val="NoSpacing"/>
              <w:rPr>
                <w:szCs w:val="20"/>
              </w:rPr>
            </w:pPr>
            <w:r w:rsidRPr="00E22969">
              <w:rPr>
                <w:rFonts w:asciiTheme="minorHAnsi" w:hAnsiTheme="minorHAnsi"/>
                <w:lang w:eastAsia="x-none"/>
              </w:rPr>
              <w:t>PIC_P2DLocation</w:t>
            </w:r>
          </w:p>
        </w:tc>
      </w:tr>
      <w:tr w:rsidR="00B32154" w:rsidRPr="00E22969" w14:paraId="5AD0EA3C" w14:textId="77777777" w:rsidTr="003F7EE6">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A52F012" w14:textId="77777777" w:rsidR="00B32154" w:rsidRPr="00E22969" w:rsidRDefault="00B32154" w:rsidP="00B32154">
            <w:pPr>
              <w:overflowPunct/>
              <w:autoSpaceDE/>
              <w:autoSpaceDN/>
              <w:adjustRightInd/>
              <w:spacing w:after="0"/>
              <w:jc w:val="center"/>
              <w:textAlignment w:val="auto"/>
              <w:rPr>
                <w:b/>
              </w:rPr>
            </w:pPr>
            <w:r w:rsidRPr="00E22969">
              <w:rPr>
                <w:b/>
              </w:rPr>
              <w:t>Pre-test conditions</w:t>
            </w:r>
          </w:p>
        </w:tc>
      </w:tr>
      <w:tr w:rsidR="00B32154" w:rsidRPr="00E22969" w14:paraId="508316FD" w14:textId="77777777" w:rsidTr="003F7EE6">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1BB6D7D7" w14:textId="77777777" w:rsidR="00B32154" w:rsidRPr="00E22969" w:rsidRDefault="00B32154" w:rsidP="00B32154">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B32154" w:rsidRPr="00E22969" w14:paraId="70F84EEA" w14:textId="77777777" w:rsidTr="003F7EE6">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015D77A" w14:textId="77777777" w:rsidR="00B32154" w:rsidRPr="00E22969" w:rsidRDefault="00B32154" w:rsidP="00B32154">
            <w:pPr>
              <w:overflowPunct/>
              <w:autoSpaceDE/>
              <w:autoSpaceDN/>
              <w:adjustRightInd/>
              <w:spacing w:after="0"/>
              <w:jc w:val="center"/>
              <w:textAlignment w:val="auto"/>
              <w:rPr>
                <w:b/>
              </w:rPr>
            </w:pPr>
            <w:r w:rsidRPr="00E22969">
              <w:rPr>
                <w:b/>
              </w:rPr>
              <w:t>Test Sequence</w:t>
            </w:r>
          </w:p>
        </w:tc>
      </w:tr>
      <w:tr w:rsidR="00B32154" w:rsidRPr="00E22969" w14:paraId="46A4BD34"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00F860EC" w14:textId="77777777" w:rsidR="00B32154" w:rsidRPr="00E22969" w:rsidRDefault="00B32154" w:rsidP="00B3215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3AADF3A" w14:textId="77777777" w:rsidR="00B32154" w:rsidRPr="00E22969" w:rsidRDefault="00B32154" w:rsidP="00B32154">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D429554" w14:textId="77777777" w:rsidR="00B32154" w:rsidRPr="00E22969" w:rsidRDefault="00B32154" w:rsidP="00B3215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6793FA" w14:textId="77777777" w:rsidR="00B32154" w:rsidRPr="00E22969" w:rsidRDefault="00B32154" w:rsidP="00B32154">
            <w:pPr>
              <w:overflowPunct/>
              <w:autoSpaceDE/>
              <w:autoSpaceDN/>
              <w:adjustRightInd/>
              <w:spacing w:after="0" w:line="259" w:lineRule="auto"/>
              <w:contextualSpacing/>
              <w:textAlignment w:val="auto"/>
              <w:rPr>
                <w:b/>
              </w:rPr>
            </w:pPr>
            <w:r w:rsidRPr="00E22969">
              <w:rPr>
                <w:b/>
              </w:rPr>
              <w:t>Verdict</w:t>
            </w:r>
          </w:p>
        </w:tc>
      </w:tr>
      <w:tr w:rsidR="00B32154" w:rsidRPr="00E22969" w14:paraId="66276F89"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38FB567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lastRenderedPageBreak/>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32217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73B08E8" w14:textId="72CEB91F"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to transmit </w:t>
            </w:r>
            <w:r w:rsidRPr="00E22969">
              <w:rPr>
                <w:rFonts w:asciiTheme="minorHAnsi" w:hAnsiTheme="minorHAnsi"/>
                <w:b/>
                <w:lang w:eastAsia="x-none"/>
              </w:rPr>
              <w:t>WSA_nExt_1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ins w:id="337" w:author="Dmitri.Khijniak@7Layers.com" w:date="2017-07-25T16:40:00Z">
              <w:r w:rsidR="00092395" w:rsidRPr="00E22969">
                <w:t xml:space="preserve">Table </w:t>
              </w:r>
              <w:r w:rsidR="00092395">
                <w:rPr>
                  <w:noProof/>
                </w:rPr>
                <w:t>7</w:t>
              </w:r>
              <w:r w:rsidR="00092395" w:rsidRPr="00E22969">
                <w:noBreakHyphen/>
              </w:r>
              <w:r w:rsidR="00092395">
                <w:rPr>
                  <w:noProof/>
                </w:rPr>
                <w:t>6</w:t>
              </w:r>
            </w:ins>
            <w:del w:id="338"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6</w:delText>
              </w:r>
            </w:del>
            <w:r w:rsidRPr="00E22969">
              <w:rPr>
                <w:rFonts w:asciiTheme="minorHAnsi" w:hAnsiTheme="minorHAnsi"/>
                <w:lang w:eastAsia="x-none"/>
              </w:rPr>
              <w:fldChar w:fldCharType="end"/>
            </w:r>
            <w:r w:rsidRPr="00E22969">
              <w:rPr>
                <w:rFonts w:asciiTheme="minorHAnsi" w:hAnsiTheme="minorHAnsi"/>
                <w:lang w:eastAsia="x-none"/>
              </w:rPr>
              <w:t xml:space="preserve">,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_Ref435437538 \h </w:instrText>
            </w:r>
            <w:r w:rsidRPr="00E22969">
              <w:rPr>
                <w:rFonts w:asciiTheme="minorHAnsi" w:hAnsiTheme="minorHAnsi"/>
                <w:lang w:eastAsia="x-none"/>
              </w:rPr>
            </w:r>
            <w:r w:rsidRPr="00E22969">
              <w:rPr>
                <w:rFonts w:asciiTheme="minorHAnsi" w:hAnsiTheme="minorHAnsi"/>
                <w:lang w:eastAsia="x-none"/>
              </w:rPr>
              <w:fldChar w:fldCharType="separate"/>
            </w:r>
            <w:ins w:id="339" w:author="Dmitri.Khijniak@7Layers.com" w:date="2017-07-25T16:40:00Z">
              <w:r w:rsidR="00092395" w:rsidRPr="00E22969">
                <w:t xml:space="preserve">Table </w:t>
              </w:r>
              <w:r w:rsidR="00092395">
                <w:rPr>
                  <w:noProof/>
                </w:rPr>
                <w:t>7</w:t>
              </w:r>
              <w:r w:rsidR="00092395" w:rsidRPr="00E22969">
                <w:noBreakHyphen/>
              </w:r>
              <w:r w:rsidR="00092395">
                <w:rPr>
                  <w:noProof/>
                </w:rPr>
                <w:t>4</w:t>
              </w:r>
            </w:ins>
            <w:del w:id="340"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4</w:delText>
              </w:r>
            </w:del>
            <w:r w:rsidRPr="00E22969">
              <w:rPr>
                <w:rFonts w:asciiTheme="minorHAnsi" w:hAnsiTheme="minorHAnsi"/>
                <w:lang w:eastAsia="x-none"/>
              </w:rPr>
              <w:fldChar w:fldCharType="end"/>
            </w:r>
            <w:r w:rsidRPr="00E22969">
              <w:rPr>
                <w:rFonts w:asciiTheme="minorHAnsi" w:hAnsiTheme="minorHAnsi"/>
                <w:lang w:eastAsia="x-none"/>
              </w:rPr>
              <w:t xml:space="preserve">, and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_Ref435437584 \h </w:instrText>
            </w:r>
            <w:r w:rsidRPr="00E22969">
              <w:rPr>
                <w:rFonts w:asciiTheme="minorHAnsi" w:hAnsiTheme="minorHAnsi"/>
                <w:lang w:eastAsia="x-none"/>
              </w:rPr>
            </w:r>
            <w:r w:rsidRPr="00E22969">
              <w:rPr>
                <w:rFonts w:asciiTheme="minorHAnsi" w:hAnsiTheme="minorHAnsi"/>
                <w:lang w:eastAsia="x-none"/>
              </w:rPr>
              <w:fldChar w:fldCharType="separate"/>
            </w:r>
            <w:ins w:id="341" w:author="Dmitri.Khijniak@7Layers.com" w:date="2017-07-25T16:40:00Z">
              <w:r w:rsidR="00092395" w:rsidRPr="00E22969">
                <w:t xml:space="preserve">Table </w:t>
              </w:r>
              <w:r w:rsidR="00092395">
                <w:rPr>
                  <w:noProof/>
                </w:rPr>
                <w:t>7</w:t>
              </w:r>
              <w:r w:rsidR="00092395" w:rsidRPr="00E22969">
                <w:noBreakHyphen/>
              </w:r>
              <w:r w:rsidR="00092395">
                <w:rPr>
                  <w:noProof/>
                </w:rPr>
                <w:t>5</w:t>
              </w:r>
            </w:ins>
            <w:del w:id="342"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5</w:delText>
              </w:r>
            </w:del>
            <w:r w:rsidRPr="00E22969">
              <w:rPr>
                <w:rFonts w:asciiTheme="minorHAnsi" w:hAnsiTheme="minorHAnsi"/>
                <w:lang w:eastAsia="x-none"/>
              </w:rPr>
              <w:fldChar w:fldCharType="end"/>
            </w:r>
            <w:r w:rsidRPr="00E22969">
              <w:rPr>
                <w:rFonts w:asciiTheme="minorHAnsi" w:hAnsiTheme="minorHAnsi"/>
                <w:lang w:eastAsia="x-none"/>
              </w:rPr>
              <w:t xml:space="preserve">, using </w:t>
            </w:r>
            <w:r w:rsidRPr="00E22969">
              <w:rPr>
                <w:b/>
              </w:rPr>
              <w:t>WSAheader_2D</w:t>
            </w:r>
            <w:r w:rsidRPr="00E22969">
              <w:t xml:space="preserve"> in </w:t>
            </w:r>
            <w:r w:rsidRPr="00E22969">
              <w:fldChar w:fldCharType="begin"/>
            </w:r>
            <w:r w:rsidRPr="00E22969">
              <w:instrText xml:space="preserve"> REF _Ref436665222 \h </w:instrText>
            </w:r>
            <w:r w:rsidRPr="00E22969">
              <w:fldChar w:fldCharType="separate"/>
            </w:r>
            <w:ins w:id="343" w:author="Dmitri.Khijniak@7Layers.com" w:date="2017-07-25T16:40:00Z">
              <w:r w:rsidR="00092395" w:rsidRPr="00E22969">
                <w:t xml:space="preserve">Table </w:t>
              </w:r>
              <w:r w:rsidR="00092395">
                <w:rPr>
                  <w:noProof/>
                </w:rPr>
                <w:t>7</w:t>
              </w:r>
              <w:r w:rsidR="00092395" w:rsidRPr="00E22969">
                <w:noBreakHyphen/>
              </w:r>
              <w:r w:rsidR="00092395">
                <w:rPr>
                  <w:noProof/>
                </w:rPr>
                <w:t>9</w:t>
              </w:r>
            </w:ins>
            <w:del w:id="344"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9</w:delText>
              </w:r>
            </w:del>
            <w:r w:rsidRPr="00E22969">
              <w:fldChar w:fldCharType="end"/>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ED17FFA"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60B7C49B"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11EED32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286195" w14:textId="74998028"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2344AC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transmits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24756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p>
        </w:tc>
      </w:tr>
      <w:tr w:rsidR="00B32154" w:rsidRPr="00E22969" w14:paraId="44EB06D1"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04FE5B4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CFFAA8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73CBAD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transmitted WSA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D8380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D30CC75"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07714D5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0B05B5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8AD11EB" w14:textId="19F074AC"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indicating ’WAVE Info Element Extension field’ (Bit 3) is </w:t>
            </w:r>
            <w:r>
              <w:rPr>
                <w:rFonts w:asciiTheme="minorHAnsi" w:hAnsiTheme="minorHAnsi"/>
                <w:lang w:eastAsia="x-none"/>
              </w:rPr>
              <w:t>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2951AC6"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2FA90975" w14:textId="77777777" w:rsidTr="003F7EE6">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54209CF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23372C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AC5E541"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’Count’ matching the number of Info Elements present in the message (cannot be ‘0’)</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4F8964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297D8FB0"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02DC8D7F"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22CF942"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26334B0"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‘Info Element’ containing ‘WAVE Element ID’ indicating ‘5’ (containing 2D Location)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2E9415E"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3978AFDC"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50FE12ED"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E28EC9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308EBD7"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‘WAVE Elem Length’ not exceeding  ‘9 octets’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84C7D88"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2266C9D4"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65FF628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1732265"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8FB3843"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‘WAVE Elem’ data</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8AA2554" w14:textId="77777777" w:rsidR="00B32154" w:rsidRPr="00E22969" w:rsidRDefault="00B32154" w:rsidP="00B3215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32154" w:rsidRPr="00E22969" w14:paraId="7482CAA7" w14:textId="77777777" w:rsidTr="003F7EE6">
        <w:tc>
          <w:tcPr>
            <w:tcW w:w="9360" w:type="dxa"/>
            <w:gridSpan w:val="4"/>
            <w:tcBorders>
              <w:top w:val="single" w:sz="3" w:space="0" w:color="auto"/>
              <w:left w:val="single" w:sz="3" w:space="0" w:color="auto"/>
              <w:bottom w:val="single" w:sz="3" w:space="0" w:color="auto"/>
              <w:right w:val="single" w:sz="3" w:space="0" w:color="auto"/>
            </w:tcBorders>
            <w:shd w:val="clear" w:color="auto" w:fill="auto"/>
          </w:tcPr>
          <w:p w14:paraId="5C599A56" w14:textId="77777777" w:rsidR="00B32154" w:rsidRPr="00E22969" w:rsidRDefault="00B32154" w:rsidP="00B32154">
            <w:pPr>
              <w:pStyle w:val="NoSpacing"/>
              <w:rPr>
                <w:rFonts w:asciiTheme="minorHAnsi" w:hAnsiTheme="minorHAnsi"/>
              </w:rPr>
            </w:pPr>
            <w:r w:rsidRPr="00E22969">
              <w:rPr>
                <w:rFonts w:asciiTheme="minorHAnsi" w:hAnsiTheme="minorHAnsi"/>
              </w:rPr>
              <w:t xml:space="preserve">Note: This TP is similar to </w:t>
            </w:r>
            <w:r w:rsidRPr="00E22969">
              <w:t>TP-16093-WSA-PP-BV-04-B except WSA Header contains 2D instead of 3D location.</w:t>
            </w:r>
          </w:p>
        </w:tc>
      </w:tr>
    </w:tbl>
    <w:p w14:paraId="58A55AB5" w14:textId="77777777" w:rsidR="0098781E" w:rsidRPr="00E22969" w:rsidRDefault="0098781E" w:rsidP="000F0B98"/>
    <w:p w14:paraId="5A95BD46" w14:textId="77777777" w:rsidR="0098781E" w:rsidRPr="00E22969" w:rsidRDefault="0098781E" w:rsidP="000F0B98"/>
    <w:p w14:paraId="3D8B195F" w14:textId="77777777" w:rsidR="00AF305E" w:rsidRPr="00E22969" w:rsidRDefault="00AF305E" w:rsidP="00AF305E">
      <w:pPr>
        <w:pStyle w:val="Heading3"/>
      </w:pPr>
      <w:bookmarkStart w:id="345" w:name="_Toc489000447"/>
      <w:r w:rsidRPr="00E22969">
        <w:t>WSA reception</w:t>
      </w:r>
      <w:bookmarkEnd w:id="345"/>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E35ABA" w:rsidRPr="00E22969" w14:paraId="67D618DF"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591D6B" w14:textId="77777777" w:rsidR="00E35ABA" w:rsidRPr="00E22969" w:rsidRDefault="00E35ABA" w:rsidP="00936304">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1CA456D" w14:textId="77777777" w:rsidR="00E35ABA" w:rsidRPr="00E22969" w:rsidRDefault="00E35ABA" w:rsidP="00936304">
            <w:pPr>
              <w:overflowPunct/>
              <w:autoSpaceDE/>
              <w:autoSpaceDN/>
              <w:adjustRightInd/>
              <w:spacing w:after="0"/>
              <w:textAlignment w:val="auto"/>
            </w:pPr>
            <w:r w:rsidRPr="00E22969">
              <w:t>TP-16093-WSA-PP-BV-01</w:t>
            </w:r>
          </w:p>
        </w:tc>
      </w:tr>
      <w:tr w:rsidR="00E35ABA" w:rsidRPr="00E22969" w14:paraId="4E9E92BA"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B851EA5" w14:textId="77777777" w:rsidR="00E35ABA" w:rsidRPr="00E22969" w:rsidRDefault="00E35ABA" w:rsidP="00936304">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5CF56E8A" w14:textId="3241C4A4" w:rsidR="00E35ABA" w:rsidRPr="00E22969" w:rsidRDefault="00910B70" w:rsidP="00010E9F">
            <w:pPr>
              <w:overflowPunct/>
              <w:autoSpaceDE/>
              <w:autoSpaceDN/>
              <w:adjustRightInd/>
              <w:spacing w:after="0"/>
              <w:textAlignment w:val="auto"/>
            </w:pPr>
            <w:r w:rsidRPr="00E22969">
              <w:t xml:space="preserve">Verify that the IUT </w:t>
            </w:r>
            <w:r w:rsidR="004B70DE" w:rsidRPr="00E22969">
              <w:t xml:space="preserve">will indicate to the upper layer availability of a provider service </w:t>
            </w:r>
            <w:r w:rsidR="004B70DE">
              <w:t xml:space="preserve">when </w:t>
            </w:r>
            <w:r w:rsidR="004F01F1">
              <w:t xml:space="preserve">the </w:t>
            </w:r>
            <w:r w:rsidR="004B70DE">
              <w:t xml:space="preserve">IUT </w:t>
            </w:r>
            <w:r w:rsidRPr="00E22969">
              <w:t>receive</w:t>
            </w:r>
            <w:r w:rsidR="004B70DE">
              <w:t>s</w:t>
            </w:r>
            <w:r w:rsidRPr="00E22969">
              <w:t xml:space="preserve"> </w:t>
            </w:r>
            <w:r w:rsidR="00010E9F">
              <w:t xml:space="preserve">secure </w:t>
            </w:r>
            <w:r w:rsidRPr="00E22969">
              <w:t>WSA</w:t>
            </w:r>
            <w:r w:rsidR="004B70DE">
              <w:t>s</w:t>
            </w:r>
            <w:r w:rsidR="00010E9F">
              <w:t xml:space="preserve"> containing </w:t>
            </w:r>
            <w:r w:rsidR="00010E9F" w:rsidRPr="00E22969">
              <w:rPr>
                <w:rFonts w:asciiTheme="minorHAnsi" w:hAnsiTheme="minorHAnsi"/>
                <w:lang w:eastAsia="x-none"/>
              </w:rPr>
              <w:t>WSA Header Info Elem Extension field</w:t>
            </w:r>
            <w:r w:rsidR="00010E9F">
              <w:rPr>
                <w:rFonts w:asciiTheme="minorHAnsi" w:hAnsiTheme="minorHAnsi"/>
                <w:lang w:eastAsia="x-none"/>
              </w:rPr>
              <w:t>s</w:t>
            </w:r>
            <w:r w:rsidR="003B207D" w:rsidRPr="00E22969">
              <w:t>.</w:t>
            </w:r>
          </w:p>
        </w:tc>
      </w:tr>
      <w:tr w:rsidR="00E35ABA" w:rsidRPr="00E22969" w14:paraId="437E01A1"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46FC74E" w14:textId="77777777" w:rsidR="00E35ABA" w:rsidRPr="00E22969" w:rsidRDefault="00E35ABA" w:rsidP="00936304">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F3DDE18" w14:textId="77777777" w:rsidR="00E35ABA" w:rsidRPr="00E22969" w:rsidRDefault="001B64BF" w:rsidP="00936304">
            <w:pPr>
              <w:overflowPunct/>
              <w:autoSpaceDE/>
              <w:autoSpaceDN/>
              <w:adjustRightInd/>
              <w:spacing w:after="0"/>
              <w:textAlignment w:val="auto"/>
            </w:pPr>
            <w:r w:rsidRPr="00E22969">
              <w:t>TC1</w:t>
            </w:r>
          </w:p>
        </w:tc>
      </w:tr>
      <w:tr w:rsidR="00E35ABA" w:rsidRPr="00E22969" w14:paraId="2B789059"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4115F32" w14:textId="77777777" w:rsidR="00E35ABA" w:rsidRPr="00E22969" w:rsidRDefault="00E35ABA" w:rsidP="00936304">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97DD59C" w14:textId="77777777" w:rsidR="00E35ABA" w:rsidRPr="00E22969" w:rsidRDefault="00360B19" w:rsidP="00936304">
            <w:pPr>
              <w:overflowPunct/>
              <w:autoSpaceDE/>
              <w:autoSpaceDN/>
              <w:adjustRightInd/>
              <w:spacing w:after="0"/>
              <w:textAlignment w:val="auto"/>
            </w:pPr>
            <w:r w:rsidRPr="00E22969">
              <w:t>IUT (User role)</w:t>
            </w:r>
          </w:p>
        </w:tc>
      </w:tr>
      <w:tr w:rsidR="00E35ABA" w:rsidRPr="00E22969" w14:paraId="4E94EEF2"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B467588" w14:textId="77777777" w:rsidR="00E35ABA" w:rsidRPr="00E22969" w:rsidRDefault="00E35ABA" w:rsidP="00936304">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917BC05" w14:textId="04F57AAB" w:rsidR="00E35ABA" w:rsidRPr="00E22969" w:rsidRDefault="00E35ABA" w:rsidP="00936304">
            <w:pPr>
              <w:overflowPunct/>
              <w:autoSpaceDE/>
              <w:autoSpaceDN/>
              <w:adjustRightInd/>
              <w:spacing w:after="0"/>
              <w:textAlignment w:val="auto"/>
            </w:pPr>
          </w:p>
        </w:tc>
      </w:tr>
      <w:tr w:rsidR="00E35ABA" w:rsidRPr="00E22969" w14:paraId="74EFD106" w14:textId="77777777" w:rsidTr="00936304">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29F9FAB" w14:textId="77777777" w:rsidR="00E35ABA" w:rsidRPr="00E22969" w:rsidRDefault="00E35ABA" w:rsidP="00936304">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0BD303A" w14:textId="102856E5" w:rsidR="00E35ABA" w:rsidRPr="00E22969" w:rsidRDefault="00DF2E57" w:rsidP="00936304">
            <w:pPr>
              <w:pStyle w:val="NoSpacing"/>
              <w:rPr>
                <w:szCs w:val="20"/>
              </w:rPr>
            </w:pPr>
            <w:r w:rsidRPr="00E22969">
              <w:rPr>
                <w:rFonts w:ascii="Arial" w:hAnsi="Arial" w:cs="Arial"/>
                <w:sz w:val="18"/>
                <w:szCs w:val="18"/>
              </w:rPr>
              <w:t>PIC_URepeatRate</w:t>
            </w:r>
            <w:r>
              <w:rPr>
                <w:rFonts w:ascii="Arial" w:hAnsi="Arial" w:cs="Arial"/>
                <w:sz w:val="18"/>
                <w:szCs w:val="18"/>
              </w:rPr>
              <w:t xml:space="preserve">, </w:t>
            </w:r>
            <w:r w:rsidRPr="00E22969">
              <w:rPr>
                <w:rFonts w:ascii="Arial" w:hAnsi="Arial" w:cs="Arial"/>
                <w:sz w:val="18"/>
                <w:szCs w:val="18"/>
              </w:rPr>
              <w:t>PIC_U3DLocation</w:t>
            </w:r>
            <w:r>
              <w:rPr>
                <w:rFonts w:ascii="Arial" w:hAnsi="Arial" w:cs="Arial"/>
                <w:sz w:val="18"/>
                <w:szCs w:val="18"/>
              </w:rPr>
              <w:t xml:space="preserve">, </w:t>
            </w:r>
            <w:r w:rsidRPr="00E22969">
              <w:rPr>
                <w:rFonts w:ascii="Arial" w:hAnsi="Arial" w:cs="Arial"/>
                <w:sz w:val="18"/>
                <w:szCs w:val="18"/>
              </w:rPr>
              <w:t>PIC_UAdvertiserId</w:t>
            </w:r>
            <w:r>
              <w:rPr>
                <w:rFonts w:ascii="Arial" w:hAnsi="Arial" w:cs="Arial"/>
                <w:sz w:val="18"/>
                <w:szCs w:val="18"/>
              </w:rPr>
              <w:t xml:space="preserve">, </w:t>
            </w:r>
            <w:r w:rsidRPr="00E22969">
              <w:rPr>
                <w:rFonts w:ascii="Arial" w:hAnsi="Arial" w:cs="Arial"/>
                <w:sz w:val="18"/>
                <w:szCs w:val="18"/>
              </w:rPr>
              <w:t>PIC_U2DLocation</w:t>
            </w:r>
          </w:p>
        </w:tc>
      </w:tr>
      <w:tr w:rsidR="00E35ABA" w:rsidRPr="00E22969" w14:paraId="4794658C" w14:textId="77777777" w:rsidTr="00936304">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F32B69D" w14:textId="77777777" w:rsidR="00E35ABA" w:rsidRPr="00E22969" w:rsidRDefault="00E35ABA" w:rsidP="00936304">
            <w:pPr>
              <w:overflowPunct/>
              <w:autoSpaceDE/>
              <w:autoSpaceDN/>
              <w:adjustRightInd/>
              <w:spacing w:after="0"/>
              <w:jc w:val="center"/>
              <w:textAlignment w:val="auto"/>
              <w:rPr>
                <w:b/>
              </w:rPr>
            </w:pPr>
            <w:r w:rsidRPr="00E22969">
              <w:rPr>
                <w:b/>
              </w:rPr>
              <w:t>Pre-test conditions</w:t>
            </w:r>
          </w:p>
        </w:tc>
      </w:tr>
      <w:tr w:rsidR="002C4A74" w:rsidRPr="00E22969" w14:paraId="1B3FBBB5" w14:textId="77777777" w:rsidTr="00936304">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3680684" w14:textId="77777777" w:rsidR="002C4A74" w:rsidRDefault="002C649B" w:rsidP="00C95A72">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230894C3" w14:textId="72AEBF6D" w:rsidR="00391919" w:rsidRPr="00E22969" w:rsidRDefault="00391919" w:rsidP="00391919">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Pr="00E22969">
              <w:rPr>
                <w:rFonts w:asciiTheme="minorHAnsi" w:hAnsiTheme="minorHAnsi"/>
                <w:b/>
                <w:lang w:eastAsia="x-none"/>
              </w:rPr>
              <w:t>WSA_nExt_1</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_Ref435448227 \h </w:instrText>
            </w:r>
            <w:r w:rsidRPr="00E22969">
              <w:rPr>
                <w:rFonts w:asciiTheme="minorHAnsi" w:hAnsiTheme="minorHAnsi"/>
                <w:lang w:eastAsia="x-none"/>
              </w:rPr>
            </w:r>
            <w:r w:rsidRPr="00E22969">
              <w:rPr>
                <w:rFonts w:asciiTheme="minorHAnsi" w:hAnsiTheme="minorHAnsi"/>
                <w:lang w:eastAsia="x-none"/>
              </w:rPr>
              <w:fldChar w:fldCharType="separate"/>
            </w:r>
            <w:ins w:id="346" w:author="Dmitri.Khijniak@7Layers.com" w:date="2017-07-25T16:40:00Z">
              <w:r w:rsidR="00092395" w:rsidRPr="00E22969">
                <w:t xml:space="preserve">Table </w:t>
              </w:r>
              <w:r w:rsidR="00092395">
                <w:rPr>
                  <w:noProof/>
                </w:rPr>
                <w:t>7</w:t>
              </w:r>
              <w:r w:rsidR="00092395" w:rsidRPr="00E22969">
                <w:noBreakHyphen/>
              </w:r>
              <w:r w:rsidR="00092395">
                <w:rPr>
                  <w:noProof/>
                </w:rPr>
                <w:t>6</w:t>
              </w:r>
            </w:ins>
            <w:del w:id="347"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6</w:delText>
              </w:r>
            </w:del>
            <w:r w:rsidRPr="00E22969">
              <w:rPr>
                <w:rFonts w:asciiTheme="minorHAnsi" w:hAnsiTheme="minorHAnsi"/>
                <w:lang w:eastAsia="x-none"/>
              </w:rPr>
              <w:fldChar w:fldCharType="end"/>
            </w:r>
            <w:r w:rsidRPr="00E22969">
              <w:rPr>
                <w:rFonts w:asciiTheme="minorHAnsi" w:hAnsiTheme="minorHAnsi"/>
                <w:lang w:eastAsia="x-none"/>
              </w:rPr>
              <w:t xml:space="preserve">, using </w:t>
            </w:r>
            <w:r w:rsidRPr="00E22969">
              <w:t xml:space="preserve">WSAheader_3D in </w:t>
            </w:r>
            <w:r w:rsidRPr="00E22969">
              <w:fldChar w:fldCharType="begin"/>
            </w:r>
            <w:r w:rsidRPr="00E22969">
              <w:instrText xml:space="preserve"> REF _Ref435457309 \h </w:instrText>
            </w:r>
            <w:r w:rsidRPr="00E22969">
              <w:fldChar w:fldCharType="separate"/>
            </w:r>
            <w:ins w:id="348" w:author="Dmitri.Khijniak@7Layers.com" w:date="2017-07-25T16:40:00Z">
              <w:r w:rsidR="00092395" w:rsidRPr="00E22969">
                <w:t xml:space="preserve">Table </w:t>
              </w:r>
              <w:r w:rsidR="00092395">
                <w:rPr>
                  <w:noProof/>
                </w:rPr>
                <w:t>7</w:t>
              </w:r>
              <w:r w:rsidR="00092395" w:rsidRPr="00E22969">
                <w:noBreakHyphen/>
              </w:r>
              <w:r w:rsidR="00092395">
                <w:rPr>
                  <w:noProof/>
                </w:rPr>
                <w:t>8</w:t>
              </w:r>
            </w:ins>
            <w:del w:id="349"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8</w:delText>
              </w:r>
            </w:del>
            <w:r w:rsidRPr="00E22969">
              <w:fldChar w:fldCharType="end"/>
            </w:r>
            <w:r w:rsidRPr="00E22969">
              <w:t xml:space="preserve">. </w:t>
            </w:r>
            <w:r w:rsidRPr="00E22969">
              <w:rPr>
                <w:rFonts w:asciiTheme="minorHAnsi" w:hAnsiTheme="minorHAnsi"/>
                <w:lang w:eastAsia="x-none"/>
              </w:rPr>
              <w:t>WSA_nExt_1 contains one PSID service ‘</w:t>
            </w:r>
            <w:r w:rsidR="001B1CD9">
              <w:rPr>
                <w:rFonts w:asciiTheme="minorHAnsi" w:hAnsiTheme="minorHAnsi"/>
                <w:lang w:eastAsia="x-none"/>
              </w:rPr>
              <w:t>pPSID</w:t>
            </w:r>
            <w:r w:rsidRPr="00E22969">
              <w:rPr>
                <w:rFonts w:asciiTheme="minorHAnsi" w:hAnsiTheme="minorHAnsi"/>
                <w:lang w:eastAsia="x-none"/>
              </w:rPr>
              <w:t>’.</w:t>
            </w:r>
            <w:r>
              <w:rPr>
                <w:rFonts w:asciiTheme="minorHAnsi" w:hAnsiTheme="minorHAnsi"/>
                <w:lang w:eastAsia="x-none"/>
              </w:rPr>
              <w:t xml:space="preserve"> WSAs are transmitted</w:t>
            </w:r>
            <w:r w:rsidRPr="00E22969">
              <w:rPr>
                <w:rFonts w:asciiTheme="minorHAnsi" w:hAnsiTheme="minorHAnsi"/>
                <w:lang w:eastAsia="x-none"/>
              </w:rPr>
              <w:t xml:space="preserve"> on channel ‘</w:t>
            </w:r>
            <w:r w:rsidR="00AC5E68">
              <w:rPr>
                <w:rFonts w:asciiTheme="minorHAnsi" w:hAnsiTheme="minorHAnsi"/>
                <w:lang w:eastAsia="x-none"/>
              </w:rPr>
              <w:t>pChannel</w:t>
            </w:r>
            <w:r w:rsidRPr="00E22969">
              <w:rPr>
                <w:rFonts w:asciiTheme="minorHAnsi" w:hAnsiTheme="minorHAnsi"/>
                <w:lang w:eastAsia="x-none"/>
              </w:rPr>
              <w:t>’ with ‘</w:t>
            </w:r>
            <w:r w:rsidR="001B1CD9">
              <w:rPr>
                <w:rFonts w:asciiTheme="minorHAnsi" w:hAnsiTheme="minorHAnsi"/>
                <w:lang w:eastAsia="x-none"/>
              </w:rPr>
              <w:t>pWSARepeatRate</w:t>
            </w:r>
            <w:r w:rsidRPr="00E22969">
              <w:rPr>
                <w:rFonts w:asciiTheme="minorHAnsi" w:hAnsiTheme="minorHAnsi"/>
                <w:lang w:eastAsia="x-none"/>
              </w:rPr>
              <w:t>’.</w:t>
            </w:r>
          </w:p>
        </w:tc>
      </w:tr>
      <w:tr w:rsidR="002C4A74" w:rsidRPr="00E22969" w14:paraId="5B3FA8DA" w14:textId="77777777" w:rsidTr="00936304">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7710D170" w14:textId="77777777" w:rsidR="002C4A74" w:rsidRPr="00E22969" w:rsidRDefault="002C4A74" w:rsidP="002C4A74">
            <w:pPr>
              <w:overflowPunct/>
              <w:autoSpaceDE/>
              <w:autoSpaceDN/>
              <w:adjustRightInd/>
              <w:spacing w:after="0"/>
              <w:jc w:val="center"/>
              <w:textAlignment w:val="auto"/>
              <w:rPr>
                <w:b/>
              </w:rPr>
            </w:pPr>
            <w:r w:rsidRPr="00E22969">
              <w:rPr>
                <w:b/>
              </w:rPr>
              <w:t>Test Sequence</w:t>
            </w:r>
          </w:p>
        </w:tc>
      </w:tr>
      <w:tr w:rsidR="002C4A74" w:rsidRPr="00E22969" w14:paraId="770226BA" w14:textId="77777777" w:rsidTr="00936304">
        <w:tc>
          <w:tcPr>
            <w:tcW w:w="737" w:type="dxa"/>
            <w:tcBorders>
              <w:top w:val="single" w:sz="3" w:space="0" w:color="auto"/>
              <w:left w:val="single" w:sz="3" w:space="0" w:color="auto"/>
              <w:bottom w:val="single" w:sz="3" w:space="0" w:color="auto"/>
              <w:right w:val="single" w:sz="3" w:space="0" w:color="auto"/>
            </w:tcBorders>
            <w:shd w:val="clear" w:color="auto" w:fill="auto"/>
          </w:tcPr>
          <w:p w14:paraId="343D9414" w14:textId="77777777" w:rsidR="002C4A74" w:rsidRPr="00E22969" w:rsidRDefault="002C4A74" w:rsidP="002C4A74">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96697C9" w14:textId="77777777" w:rsidR="002C4A74" w:rsidRPr="00E22969" w:rsidRDefault="002C4A74" w:rsidP="002C4A74">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FD9CFAA" w14:textId="77777777" w:rsidR="002C4A74" w:rsidRPr="00E22969" w:rsidRDefault="002C4A74" w:rsidP="002C4A74">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20077D6" w14:textId="77777777" w:rsidR="002C4A74" w:rsidRPr="00E22969" w:rsidRDefault="002C4A74" w:rsidP="002C4A74">
            <w:pPr>
              <w:overflowPunct/>
              <w:autoSpaceDE/>
              <w:autoSpaceDN/>
              <w:adjustRightInd/>
              <w:spacing w:after="0" w:line="259" w:lineRule="auto"/>
              <w:contextualSpacing/>
              <w:textAlignment w:val="auto"/>
              <w:rPr>
                <w:b/>
              </w:rPr>
            </w:pPr>
            <w:r w:rsidRPr="00E22969">
              <w:rPr>
                <w:b/>
              </w:rPr>
              <w:t>Verdict</w:t>
            </w:r>
          </w:p>
        </w:tc>
      </w:tr>
      <w:tr w:rsidR="003F47FC" w:rsidRPr="00E22969" w14:paraId="15E98511" w14:textId="77777777" w:rsidTr="003F47FC">
        <w:tc>
          <w:tcPr>
            <w:tcW w:w="737" w:type="dxa"/>
            <w:tcBorders>
              <w:top w:val="single" w:sz="3" w:space="0" w:color="auto"/>
              <w:left w:val="single" w:sz="3" w:space="0" w:color="auto"/>
              <w:bottom w:val="single" w:sz="3" w:space="0" w:color="auto"/>
              <w:right w:val="single" w:sz="3" w:space="0" w:color="auto"/>
            </w:tcBorders>
            <w:shd w:val="clear" w:color="auto" w:fill="auto"/>
          </w:tcPr>
          <w:p w14:paraId="3AB2A25E" w14:textId="77777777" w:rsidR="003F47FC" w:rsidRPr="00E22969" w:rsidRDefault="003F47FC"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20BC3FE" w14:textId="77777777" w:rsidR="003F47FC" w:rsidRPr="00E22969" w:rsidRDefault="003F47FC" w:rsidP="00C4534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86ACAEE" w14:textId="2598A93B" w:rsidR="003F47FC" w:rsidRPr="00E22969" w:rsidRDefault="003F47FC" w:rsidP="00C4534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77500A" w:rsidRPr="00E22969">
              <w:rPr>
                <w:rFonts w:asciiTheme="minorHAnsi" w:hAnsiTheme="minorHAnsi"/>
                <w:lang w:eastAsia="x-none"/>
              </w:rPr>
              <w:t xml:space="preserve">is </w:t>
            </w:r>
            <w:r w:rsidRPr="00E22969">
              <w:rPr>
                <w:rFonts w:asciiTheme="minorHAnsi" w:hAnsiTheme="minorHAnsi"/>
                <w:lang w:eastAsia="x-none"/>
              </w:rPr>
              <w:t>configured to receive WSA on channel ‘</w:t>
            </w:r>
            <w:r w:rsidR="00AC5E68">
              <w:rPr>
                <w:rFonts w:asciiTheme="minorHAnsi" w:hAnsiTheme="minorHAns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3F7D66A" w14:textId="77777777" w:rsidR="003F47FC" w:rsidRPr="00E22969" w:rsidRDefault="003F47FC" w:rsidP="00C45345">
            <w:pPr>
              <w:overflowPunct/>
              <w:autoSpaceDE/>
              <w:autoSpaceDN/>
              <w:adjustRightInd/>
              <w:spacing w:after="0" w:line="259" w:lineRule="auto"/>
              <w:contextualSpacing/>
              <w:textAlignment w:val="auto"/>
              <w:rPr>
                <w:rFonts w:asciiTheme="minorHAnsi" w:hAnsiTheme="minorHAnsi"/>
                <w:lang w:eastAsia="x-none"/>
              </w:rPr>
            </w:pPr>
          </w:p>
        </w:tc>
      </w:tr>
      <w:tr w:rsidR="00D44DFC" w:rsidRPr="00E22969" w14:paraId="4EF8F505" w14:textId="77777777" w:rsidTr="00936304">
        <w:tc>
          <w:tcPr>
            <w:tcW w:w="737" w:type="dxa"/>
            <w:tcBorders>
              <w:top w:val="single" w:sz="3" w:space="0" w:color="auto"/>
              <w:left w:val="single" w:sz="3" w:space="0" w:color="auto"/>
              <w:bottom w:val="single" w:sz="3" w:space="0" w:color="auto"/>
              <w:right w:val="single" w:sz="3" w:space="0" w:color="auto"/>
            </w:tcBorders>
            <w:shd w:val="clear" w:color="auto" w:fill="auto"/>
          </w:tcPr>
          <w:p w14:paraId="3AA28783" w14:textId="77777777" w:rsidR="00D44DFC" w:rsidRPr="00E22969" w:rsidRDefault="00D44DFC"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835781F" w14:textId="6CD35BD7" w:rsidR="00D44DFC" w:rsidRPr="00E22969" w:rsidRDefault="00CE687E" w:rsidP="002C4A7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4DF456" w14:textId="77777777" w:rsidR="00D44DFC" w:rsidRPr="00E22969" w:rsidRDefault="00D44DFC" w:rsidP="00D44DF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WSAs are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7A34E1F" w14:textId="77777777" w:rsidR="00D44DFC" w:rsidRPr="00E22969" w:rsidRDefault="00D44DFC" w:rsidP="002C4A74">
            <w:pPr>
              <w:overflowPunct/>
              <w:autoSpaceDE/>
              <w:autoSpaceDN/>
              <w:adjustRightInd/>
              <w:spacing w:after="0" w:line="259" w:lineRule="auto"/>
              <w:contextualSpacing/>
              <w:textAlignment w:val="auto"/>
              <w:rPr>
                <w:rFonts w:asciiTheme="minorHAnsi" w:hAnsiTheme="minorHAnsi"/>
                <w:lang w:eastAsia="x-none"/>
              </w:rPr>
            </w:pPr>
          </w:p>
        </w:tc>
      </w:tr>
      <w:tr w:rsidR="00611F64" w:rsidRPr="00E22969" w14:paraId="28B08397" w14:textId="77777777" w:rsidTr="00CD0DC3">
        <w:tc>
          <w:tcPr>
            <w:tcW w:w="737" w:type="dxa"/>
            <w:tcBorders>
              <w:top w:val="single" w:sz="3" w:space="0" w:color="auto"/>
              <w:left w:val="single" w:sz="3" w:space="0" w:color="auto"/>
              <w:bottom w:val="single" w:sz="3" w:space="0" w:color="auto"/>
              <w:right w:val="single" w:sz="3" w:space="0" w:color="auto"/>
            </w:tcBorders>
            <w:shd w:val="clear" w:color="auto" w:fill="auto"/>
          </w:tcPr>
          <w:p w14:paraId="3FDCA119" w14:textId="77777777" w:rsidR="00611F64" w:rsidRPr="00E22969" w:rsidRDefault="00611F64"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E1D2596" w14:textId="12536F50" w:rsidR="00611F64" w:rsidRPr="00E22969" w:rsidRDefault="00CE687E" w:rsidP="00CD0DC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379561" w14:textId="77777777" w:rsidR="00611F64" w:rsidRPr="00E22969" w:rsidRDefault="00E22F65" w:rsidP="00E22F6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t>
            </w:r>
            <w:r w:rsidR="00611F64" w:rsidRPr="00E22969">
              <w:rPr>
                <w:rFonts w:asciiTheme="minorHAnsi" w:hAnsiTheme="minorHAnsi"/>
                <w:lang w:eastAsia="x-none"/>
              </w:rPr>
              <w:t xml:space="preserve">WSM </w:t>
            </w:r>
            <w:r w:rsidRPr="00E22969">
              <w:rPr>
                <w:rFonts w:asciiTheme="minorHAnsi" w:hAnsiTheme="minorHAnsi"/>
                <w:lang w:eastAsia="x-none"/>
              </w:rPr>
              <w:t>containing</w:t>
            </w:r>
            <w:r w:rsidR="00611F64" w:rsidRPr="00E22969">
              <w:rPr>
                <w:rFonts w:asciiTheme="minorHAnsi" w:hAnsiTheme="minorHAnsi"/>
                <w:lang w:eastAsia="x-none"/>
              </w:rPr>
              <w:t xml:space="preserve"> T-Header</w:t>
            </w:r>
            <w:r w:rsidRPr="00E22969">
              <w:rPr>
                <w:rFonts w:asciiTheme="minorHAnsi" w:hAnsiTheme="minorHAnsi"/>
                <w:lang w:eastAsia="x-none"/>
              </w:rPr>
              <w:t xml:space="preserve"> containing</w:t>
            </w:r>
            <w:r w:rsidR="00611F64" w:rsidRPr="00E22969">
              <w:rPr>
                <w:rFonts w:asciiTheme="minorHAnsi" w:hAnsiTheme="minorHAnsi"/>
                <w:lang w:eastAsia="x-none"/>
              </w:rPr>
              <w:t xml:space="preserve"> ’ProviderServiceIdentifier’ indicating ‘0p80</w:t>
            </w:r>
            <w:r w:rsidR="00A50D29" w:rsidRPr="00E22969">
              <w:rPr>
                <w:rFonts w:asciiTheme="minorHAnsi" w:hAnsiTheme="minorHAnsi"/>
                <w:lang w:eastAsia="x-none"/>
              </w:rPr>
              <w:t>-</w:t>
            </w:r>
            <w:r w:rsidR="00611F64" w:rsidRPr="00E22969">
              <w:rPr>
                <w:rFonts w:asciiTheme="minorHAnsi" w:hAnsiTheme="minorHAnsi"/>
                <w:lang w:eastAsia="x-none"/>
              </w:rPr>
              <w:t>07 (WSA)</w:t>
            </w:r>
            <w:r w:rsidR="009E1580"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26A7251" w14:textId="77777777" w:rsidR="00611F64" w:rsidRPr="00E22969" w:rsidRDefault="00611F64" w:rsidP="00CD0DC3">
            <w:pPr>
              <w:overflowPunct/>
              <w:autoSpaceDE/>
              <w:autoSpaceDN/>
              <w:adjustRightInd/>
              <w:spacing w:after="0" w:line="259" w:lineRule="auto"/>
              <w:contextualSpacing/>
              <w:textAlignment w:val="auto"/>
              <w:rPr>
                <w:rFonts w:asciiTheme="minorHAnsi" w:hAnsiTheme="minorHAnsi"/>
                <w:lang w:eastAsia="x-none"/>
              </w:rPr>
            </w:pPr>
          </w:p>
        </w:tc>
      </w:tr>
      <w:tr w:rsidR="00611F64" w:rsidRPr="00E22969" w14:paraId="6FB84997" w14:textId="77777777" w:rsidTr="00CD0DC3">
        <w:tc>
          <w:tcPr>
            <w:tcW w:w="737" w:type="dxa"/>
            <w:tcBorders>
              <w:top w:val="single" w:sz="3" w:space="0" w:color="auto"/>
              <w:left w:val="single" w:sz="3" w:space="0" w:color="auto"/>
              <w:bottom w:val="single" w:sz="3" w:space="0" w:color="auto"/>
              <w:right w:val="single" w:sz="3" w:space="0" w:color="auto"/>
            </w:tcBorders>
            <w:shd w:val="clear" w:color="auto" w:fill="auto"/>
          </w:tcPr>
          <w:p w14:paraId="16B4FC7E" w14:textId="77777777" w:rsidR="00611F64" w:rsidRPr="00E22969" w:rsidRDefault="00611F64"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472FF0" w14:textId="6924C885" w:rsidR="00611F64" w:rsidRPr="00E22969" w:rsidRDefault="00CE687E" w:rsidP="00CD0DC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E06CC94" w14:textId="77777777" w:rsidR="00611F64" w:rsidRPr="00E22969" w:rsidRDefault="00E22F65" w:rsidP="00E1394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is included in WSM containing</w:t>
            </w:r>
            <w:r w:rsidR="00A50D29" w:rsidRPr="00E22969">
              <w:rPr>
                <w:rFonts w:asciiTheme="minorHAnsi" w:hAnsiTheme="minorHAnsi"/>
                <w:lang w:eastAsia="x-none"/>
              </w:rPr>
              <w:t xml:space="preserve"> </w:t>
            </w:r>
            <w:r w:rsidR="00611F64" w:rsidRPr="00E22969">
              <w:rPr>
                <w:rFonts w:asciiTheme="minorHAnsi" w:hAnsiTheme="minorHAnsi"/>
                <w:lang w:eastAsia="x-none"/>
              </w:rPr>
              <w:t>’WSMData’</w:t>
            </w:r>
            <w:r w:rsidR="00A50D29" w:rsidRPr="00E22969">
              <w:rPr>
                <w:rFonts w:asciiTheme="minorHAnsi" w:hAnsiTheme="minorHAnsi"/>
                <w:lang w:eastAsia="x-none"/>
              </w:rPr>
              <w:t xml:space="preserve"> containing</w:t>
            </w:r>
            <w:r w:rsidR="00611F64" w:rsidRPr="00E22969">
              <w:rPr>
                <w:rFonts w:asciiTheme="minorHAnsi" w:hAnsiTheme="minorHAnsi"/>
                <w:lang w:eastAsia="x-none"/>
              </w:rPr>
              <w:t xml:space="preserve"> </w:t>
            </w:r>
            <w:r w:rsidR="00A50D29" w:rsidRPr="00E22969">
              <w:rPr>
                <w:rFonts w:asciiTheme="minorHAnsi" w:hAnsiTheme="minorHAnsi"/>
                <w:lang w:eastAsia="x-none"/>
              </w:rPr>
              <w:t>’Ieee1609Dot2Data’</w:t>
            </w:r>
            <w:r w:rsidR="00851FF9" w:rsidRPr="00E22969">
              <w:rPr>
                <w:rFonts w:asciiTheme="minorHAnsi" w:hAnsiTheme="minorHAnsi"/>
                <w:lang w:eastAsia="x-none"/>
              </w:rPr>
              <w:t>, containing ’protocol</w:t>
            </w:r>
            <w:r w:rsidR="00E13949" w:rsidRPr="00E22969">
              <w:rPr>
                <w:rFonts w:asciiTheme="minorHAnsi" w:hAnsiTheme="minorHAnsi"/>
                <w:lang w:eastAsia="x-none"/>
              </w:rPr>
              <w:t>V</w:t>
            </w:r>
            <w:r w:rsidR="00851FF9" w:rsidRPr="00E22969">
              <w:rPr>
                <w:rFonts w:asciiTheme="minorHAnsi" w:hAnsiTheme="minorHAnsi"/>
                <w:lang w:eastAsia="x-none"/>
              </w:rPr>
              <w:t>ersion’ indicating ‘3’</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5E2FAB3" w14:textId="77777777" w:rsidR="00611F64" w:rsidRPr="00E22969" w:rsidRDefault="00611F64" w:rsidP="00CD0DC3">
            <w:pPr>
              <w:overflowPunct/>
              <w:autoSpaceDE/>
              <w:autoSpaceDN/>
              <w:adjustRightInd/>
              <w:spacing w:after="0" w:line="259" w:lineRule="auto"/>
              <w:contextualSpacing/>
              <w:textAlignment w:val="auto"/>
              <w:rPr>
                <w:rFonts w:asciiTheme="minorHAnsi" w:hAnsiTheme="minorHAnsi"/>
                <w:lang w:eastAsia="x-none"/>
              </w:rPr>
            </w:pPr>
          </w:p>
        </w:tc>
      </w:tr>
      <w:tr w:rsidR="00851FF9" w:rsidRPr="00E22969" w14:paraId="5086AE11" w14:textId="77777777" w:rsidTr="00851FF9">
        <w:tc>
          <w:tcPr>
            <w:tcW w:w="737" w:type="dxa"/>
            <w:tcBorders>
              <w:top w:val="single" w:sz="3" w:space="0" w:color="auto"/>
              <w:left w:val="single" w:sz="3" w:space="0" w:color="auto"/>
              <w:bottom w:val="single" w:sz="3" w:space="0" w:color="auto"/>
              <w:right w:val="single" w:sz="3" w:space="0" w:color="auto"/>
            </w:tcBorders>
            <w:shd w:val="clear" w:color="auto" w:fill="auto"/>
          </w:tcPr>
          <w:p w14:paraId="0BEC1846" w14:textId="77777777" w:rsidR="00851FF9" w:rsidRPr="00E22969" w:rsidRDefault="00851FF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B6BF6FD" w14:textId="45423184" w:rsidR="00851FF9" w:rsidRPr="00E22969" w:rsidRDefault="00CE687E" w:rsidP="00851FF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7EF45A3" w14:textId="77777777" w:rsidR="00851FF9" w:rsidRPr="00E22969" w:rsidRDefault="005E176B" w:rsidP="00851FF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w:t>
            </w:r>
            <w:r w:rsidR="00461AAE" w:rsidRPr="00E22969">
              <w:rPr>
                <w:rFonts w:asciiTheme="minorHAnsi" w:hAnsiTheme="minorHAnsi"/>
                <w:lang w:eastAsia="x-none"/>
              </w:rPr>
              <w:t>‘</w:t>
            </w:r>
            <w:r w:rsidR="00851FF9" w:rsidRPr="00E22969">
              <w:rPr>
                <w:rFonts w:asciiTheme="minorHAnsi" w:hAnsiTheme="minorHAnsi"/>
                <w:lang w:eastAsia="x-none"/>
              </w:rPr>
              <w:t>Ieee1609Dot2Data</w:t>
            </w:r>
            <w:r w:rsidR="00461AAE" w:rsidRPr="00E22969">
              <w:rPr>
                <w:rFonts w:asciiTheme="minorHAnsi" w:hAnsiTheme="minorHAnsi"/>
                <w:lang w:eastAsia="x-none"/>
              </w:rPr>
              <w:t>’,</w:t>
            </w:r>
            <w:r w:rsidR="00851FF9" w:rsidRPr="00E22969">
              <w:rPr>
                <w:rFonts w:asciiTheme="minorHAnsi" w:hAnsiTheme="minorHAnsi"/>
                <w:lang w:eastAsia="x-none"/>
              </w:rPr>
              <w:t xml:space="preserve"> </w:t>
            </w:r>
            <w:r w:rsidR="00461AAE" w:rsidRPr="00E22969">
              <w:rPr>
                <w:rFonts w:asciiTheme="minorHAnsi" w:hAnsiTheme="minorHAnsi"/>
                <w:lang w:eastAsia="x-none"/>
              </w:rPr>
              <w:t>containing</w:t>
            </w:r>
            <w:r w:rsidR="00851FF9" w:rsidRPr="00E22969">
              <w:rPr>
                <w:rFonts w:asciiTheme="minorHAnsi" w:hAnsiTheme="minorHAnsi"/>
                <w:lang w:eastAsia="x-none"/>
              </w:rPr>
              <w:t xml:space="preserve"> ‘content’ indicating ‘signedData’</w:t>
            </w:r>
            <w:r w:rsidR="00461AAE"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14F76A0" w14:textId="77777777" w:rsidR="00851FF9" w:rsidRPr="00E22969" w:rsidRDefault="00851FF9" w:rsidP="00851FF9">
            <w:pPr>
              <w:overflowPunct/>
              <w:autoSpaceDE/>
              <w:autoSpaceDN/>
              <w:adjustRightInd/>
              <w:spacing w:after="0" w:line="259" w:lineRule="auto"/>
              <w:contextualSpacing/>
              <w:textAlignment w:val="auto"/>
              <w:rPr>
                <w:rFonts w:asciiTheme="minorHAnsi" w:hAnsiTheme="minorHAnsi"/>
                <w:lang w:eastAsia="x-none"/>
              </w:rPr>
            </w:pPr>
          </w:p>
        </w:tc>
      </w:tr>
      <w:tr w:rsidR="00851FF9" w:rsidRPr="00E22969" w14:paraId="4CDC838A" w14:textId="77777777" w:rsidTr="00851FF9">
        <w:tc>
          <w:tcPr>
            <w:tcW w:w="737" w:type="dxa"/>
            <w:tcBorders>
              <w:top w:val="single" w:sz="3" w:space="0" w:color="auto"/>
              <w:left w:val="single" w:sz="3" w:space="0" w:color="auto"/>
              <w:bottom w:val="single" w:sz="3" w:space="0" w:color="auto"/>
              <w:right w:val="single" w:sz="3" w:space="0" w:color="auto"/>
            </w:tcBorders>
            <w:shd w:val="clear" w:color="auto" w:fill="auto"/>
          </w:tcPr>
          <w:p w14:paraId="59D0A920" w14:textId="77777777" w:rsidR="00851FF9" w:rsidRPr="00E22969" w:rsidRDefault="00851FF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4F5207E" w14:textId="1D44C595" w:rsidR="00851FF9" w:rsidRPr="00E22969" w:rsidRDefault="00CE687E" w:rsidP="00851FF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AEC62E2" w14:textId="77777777" w:rsidR="00851FF9" w:rsidRPr="00E22969" w:rsidRDefault="00461AAE" w:rsidP="00851FF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‘Ieee1609Dot2Data’, containing </w:t>
            </w:r>
            <w:r w:rsidR="00851FF9" w:rsidRPr="00E22969">
              <w:rPr>
                <w:rFonts w:asciiTheme="minorHAnsi" w:hAnsiTheme="minorHAnsi"/>
                <w:lang w:eastAsia="x-none"/>
              </w:rPr>
              <w:t>‘tbsData’</w:t>
            </w:r>
            <w:r w:rsidRPr="00E22969">
              <w:rPr>
                <w:rFonts w:asciiTheme="minorHAnsi" w:hAnsiTheme="minorHAnsi"/>
                <w:lang w:eastAsia="x-none"/>
              </w:rPr>
              <w:t>,</w:t>
            </w:r>
            <w:r w:rsidR="00851FF9" w:rsidRPr="00E22969">
              <w:rPr>
                <w:rFonts w:asciiTheme="minorHAnsi" w:hAnsiTheme="minorHAnsi"/>
                <w:lang w:eastAsia="x-none"/>
              </w:rPr>
              <w:t xml:space="preserve"> containing ‘headerInfo’</w:t>
            </w:r>
            <w:r w:rsidRPr="00E22969">
              <w:rPr>
                <w:rFonts w:asciiTheme="minorHAnsi" w:hAnsiTheme="minorHAnsi"/>
                <w:lang w:eastAsia="x-none"/>
              </w:rPr>
              <w:t>,</w:t>
            </w:r>
            <w:r w:rsidR="00851FF9" w:rsidRPr="00E22969">
              <w:rPr>
                <w:rFonts w:asciiTheme="minorHAnsi" w:hAnsiTheme="minorHAnsi"/>
                <w:lang w:eastAsia="x-none"/>
              </w:rPr>
              <w:t xml:space="preserve"> containing ‘psid’ indicating ‘0p80-07’ (WSA PSID)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9A3B2A" w14:textId="77777777" w:rsidR="00851FF9" w:rsidRPr="00E22969" w:rsidRDefault="00851FF9" w:rsidP="00851FF9">
            <w:pPr>
              <w:overflowPunct/>
              <w:autoSpaceDE/>
              <w:autoSpaceDN/>
              <w:adjustRightInd/>
              <w:spacing w:after="0" w:line="259" w:lineRule="auto"/>
              <w:contextualSpacing/>
              <w:textAlignment w:val="auto"/>
              <w:rPr>
                <w:rFonts w:asciiTheme="minorHAnsi" w:hAnsiTheme="minorHAnsi"/>
                <w:lang w:eastAsia="x-none"/>
              </w:rPr>
            </w:pPr>
          </w:p>
        </w:tc>
      </w:tr>
      <w:tr w:rsidR="00851FF9" w:rsidRPr="00E22969" w14:paraId="0409A9D4" w14:textId="77777777" w:rsidTr="00851FF9">
        <w:tc>
          <w:tcPr>
            <w:tcW w:w="737" w:type="dxa"/>
            <w:tcBorders>
              <w:top w:val="single" w:sz="3" w:space="0" w:color="auto"/>
              <w:left w:val="single" w:sz="3" w:space="0" w:color="auto"/>
              <w:bottom w:val="single" w:sz="3" w:space="0" w:color="auto"/>
              <w:right w:val="single" w:sz="3" w:space="0" w:color="auto"/>
            </w:tcBorders>
            <w:shd w:val="clear" w:color="auto" w:fill="auto"/>
          </w:tcPr>
          <w:p w14:paraId="42AF1156" w14:textId="77777777" w:rsidR="00851FF9" w:rsidRPr="00E22969" w:rsidRDefault="00851FF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138DFAA" w14:textId="682E8342" w:rsidR="00851FF9" w:rsidRPr="00E22969" w:rsidRDefault="00CE687E" w:rsidP="00851FF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DE96B48" w14:textId="77777777" w:rsidR="00851FF9" w:rsidRPr="00E22969" w:rsidRDefault="00461AAE" w:rsidP="00461AA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‘Ieee1609Dot2Data’, containing </w:t>
            </w:r>
            <w:r w:rsidR="00851FF9" w:rsidRPr="00E22969">
              <w:rPr>
                <w:rFonts w:asciiTheme="minorHAnsi" w:hAnsiTheme="minorHAnsi"/>
                <w:lang w:eastAsia="x-none"/>
              </w:rPr>
              <w:t>‘signer’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EC5598F" w14:textId="77777777" w:rsidR="00851FF9" w:rsidRPr="00E22969" w:rsidRDefault="00851FF9" w:rsidP="00851FF9">
            <w:pPr>
              <w:overflowPunct/>
              <w:autoSpaceDE/>
              <w:autoSpaceDN/>
              <w:adjustRightInd/>
              <w:spacing w:after="0" w:line="259" w:lineRule="auto"/>
              <w:contextualSpacing/>
              <w:textAlignment w:val="auto"/>
              <w:rPr>
                <w:rFonts w:asciiTheme="minorHAnsi" w:hAnsiTheme="minorHAnsi"/>
                <w:lang w:eastAsia="x-none"/>
              </w:rPr>
            </w:pPr>
          </w:p>
        </w:tc>
      </w:tr>
      <w:tr w:rsidR="00851FF9" w:rsidRPr="00E22969" w14:paraId="3DA945E7" w14:textId="77777777" w:rsidTr="00851FF9">
        <w:tc>
          <w:tcPr>
            <w:tcW w:w="737" w:type="dxa"/>
            <w:tcBorders>
              <w:top w:val="single" w:sz="3" w:space="0" w:color="auto"/>
              <w:left w:val="single" w:sz="3" w:space="0" w:color="auto"/>
              <w:bottom w:val="single" w:sz="3" w:space="0" w:color="auto"/>
              <w:right w:val="single" w:sz="3" w:space="0" w:color="auto"/>
            </w:tcBorders>
            <w:shd w:val="clear" w:color="auto" w:fill="auto"/>
          </w:tcPr>
          <w:p w14:paraId="01C4EC8E" w14:textId="77777777" w:rsidR="00851FF9" w:rsidRPr="00E22969" w:rsidRDefault="00851FF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AB3C273" w14:textId="376471CD" w:rsidR="00851FF9" w:rsidRPr="00E22969" w:rsidRDefault="00CE687E" w:rsidP="00851FF9">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D379ED4" w14:textId="77777777" w:rsidR="00851FF9" w:rsidRPr="00E22969" w:rsidRDefault="00461AAE" w:rsidP="00851FF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‘Ieee1609Dot2Data’, containing </w:t>
            </w:r>
            <w:r w:rsidR="00851FF9" w:rsidRPr="00E22969">
              <w:rPr>
                <w:rFonts w:asciiTheme="minorHAnsi" w:hAnsiTheme="minorHAnsi"/>
                <w:lang w:eastAsia="x-none"/>
              </w:rPr>
              <w:t>‘signature’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9D50EE5" w14:textId="77777777" w:rsidR="00851FF9" w:rsidRPr="00E22969" w:rsidRDefault="00851FF9" w:rsidP="00851FF9">
            <w:pPr>
              <w:overflowPunct/>
              <w:autoSpaceDE/>
              <w:autoSpaceDN/>
              <w:adjustRightInd/>
              <w:spacing w:after="0" w:line="259" w:lineRule="auto"/>
              <w:contextualSpacing/>
              <w:textAlignment w:val="auto"/>
              <w:rPr>
                <w:rFonts w:asciiTheme="minorHAnsi" w:hAnsiTheme="minorHAnsi"/>
                <w:lang w:eastAsia="x-none"/>
              </w:rPr>
            </w:pPr>
          </w:p>
        </w:tc>
      </w:tr>
      <w:tr w:rsidR="00AE3A21" w:rsidRPr="00E22969" w14:paraId="5C360654" w14:textId="77777777" w:rsidTr="00AE3A21">
        <w:tc>
          <w:tcPr>
            <w:tcW w:w="737" w:type="dxa"/>
            <w:tcBorders>
              <w:top w:val="single" w:sz="3" w:space="0" w:color="auto"/>
              <w:left w:val="single" w:sz="3" w:space="0" w:color="auto"/>
              <w:bottom w:val="single" w:sz="3" w:space="0" w:color="auto"/>
              <w:right w:val="single" w:sz="3" w:space="0" w:color="auto"/>
            </w:tcBorders>
            <w:shd w:val="clear" w:color="auto" w:fill="auto"/>
          </w:tcPr>
          <w:p w14:paraId="21EB792D" w14:textId="77777777" w:rsidR="00AE3A21" w:rsidRPr="00E22969" w:rsidRDefault="00AE3A21"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194670C" w14:textId="61DD8008" w:rsidR="00AE3A21"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5421DF0" w14:textId="214B0D1B" w:rsidR="00AE3A21" w:rsidRPr="00E22969" w:rsidRDefault="00650D31" w:rsidP="00047A6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w:t>
            </w:r>
            <w:r w:rsidR="005D0FE4" w:rsidRPr="00E22969">
              <w:rPr>
                <w:rFonts w:asciiTheme="minorHAnsi" w:hAnsiTheme="minorHAnsi"/>
                <w:lang w:eastAsia="x-none"/>
              </w:rPr>
              <w:t xml:space="preserve">indicating ’WAVE Info Element Extension field’ (Bit 3) is </w:t>
            </w:r>
            <w:r w:rsidR="00047A69">
              <w:rPr>
                <w:rFonts w:asciiTheme="minorHAnsi" w:hAnsiTheme="minorHAnsi"/>
                <w:lang w:eastAsia="x-none"/>
              </w:rPr>
              <w:t>set</w:t>
            </w:r>
            <w:r w:rsidR="005D0FE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4834D37" w14:textId="77777777" w:rsidR="00AE3A21" w:rsidRPr="00E22969" w:rsidRDefault="00AE3A21" w:rsidP="00E260A5">
            <w:pPr>
              <w:overflowPunct/>
              <w:autoSpaceDE/>
              <w:autoSpaceDN/>
              <w:adjustRightInd/>
              <w:spacing w:after="0" w:line="259" w:lineRule="auto"/>
              <w:contextualSpacing/>
              <w:textAlignment w:val="auto"/>
              <w:rPr>
                <w:rFonts w:asciiTheme="minorHAnsi" w:hAnsiTheme="minorHAnsi"/>
                <w:lang w:eastAsia="x-none"/>
              </w:rPr>
            </w:pPr>
          </w:p>
        </w:tc>
      </w:tr>
      <w:tr w:rsidR="008A3D40" w:rsidRPr="00E22969" w14:paraId="18932885" w14:textId="77777777" w:rsidTr="008A3D40">
        <w:tc>
          <w:tcPr>
            <w:tcW w:w="737" w:type="dxa"/>
            <w:tcBorders>
              <w:top w:val="single" w:sz="3" w:space="0" w:color="auto"/>
              <w:left w:val="single" w:sz="3" w:space="0" w:color="auto"/>
              <w:bottom w:val="single" w:sz="3" w:space="0" w:color="auto"/>
              <w:right w:val="single" w:sz="3" w:space="0" w:color="auto"/>
            </w:tcBorders>
            <w:shd w:val="clear" w:color="auto" w:fill="auto"/>
          </w:tcPr>
          <w:p w14:paraId="1F9DAC12" w14:textId="77777777" w:rsidR="008A3D40" w:rsidRPr="00E22969" w:rsidRDefault="008A3D40"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EDEE30F" w14:textId="6604AF92" w:rsidR="008A3D40"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B9C350" w14:textId="77777777" w:rsidR="008A3D40" w:rsidRPr="00E22969" w:rsidRDefault="008A3D4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containing field ‘WSA Identifier’.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C86C07C" w14:textId="77777777" w:rsidR="008A3D40" w:rsidRPr="00E22969" w:rsidRDefault="008A3D40" w:rsidP="00E260A5">
            <w:pPr>
              <w:overflowPunct/>
              <w:autoSpaceDE/>
              <w:autoSpaceDN/>
              <w:adjustRightInd/>
              <w:spacing w:after="0" w:line="259" w:lineRule="auto"/>
              <w:contextualSpacing/>
              <w:textAlignment w:val="auto"/>
              <w:rPr>
                <w:rFonts w:asciiTheme="minorHAnsi" w:hAnsiTheme="minorHAnsi"/>
                <w:lang w:eastAsia="x-none"/>
              </w:rPr>
            </w:pPr>
          </w:p>
        </w:tc>
      </w:tr>
      <w:tr w:rsidR="008A3D40" w:rsidRPr="00E22969" w14:paraId="2B62DA43" w14:textId="77777777" w:rsidTr="008A3D40">
        <w:tc>
          <w:tcPr>
            <w:tcW w:w="737" w:type="dxa"/>
            <w:tcBorders>
              <w:top w:val="single" w:sz="3" w:space="0" w:color="auto"/>
              <w:left w:val="single" w:sz="3" w:space="0" w:color="auto"/>
              <w:bottom w:val="single" w:sz="3" w:space="0" w:color="auto"/>
              <w:right w:val="single" w:sz="3" w:space="0" w:color="auto"/>
            </w:tcBorders>
            <w:shd w:val="clear" w:color="auto" w:fill="auto"/>
          </w:tcPr>
          <w:p w14:paraId="60863721" w14:textId="77777777" w:rsidR="008A3D40" w:rsidRPr="00E22969" w:rsidRDefault="008A3D40"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7FDCB67" w14:textId="4122A190" w:rsidR="008A3D40"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E70DCCC" w14:textId="77777777" w:rsidR="008A3D40" w:rsidRPr="00E22969" w:rsidRDefault="008A3D4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containing field ‘Content Count’.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AD368A8" w14:textId="77777777" w:rsidR="008A3D40" w:rsidRPr="00E22969" w:rsidRDefault="008A3D40" w:rsidP="00E260A5">
            <w:pPr>
              <w:overflowPunct/>
              <w:autoSpaceDE/>
              <w:autoSpaceDN/>
              <w:adjustRightInd/>
              <w:spacing w:after="0" w:line="259" w:lineRule="auto"/>
              <w:contextualSpacing/>
              <w:textAlignment w:val="auto"/>
              <w:rPr>
                <w:rFonts w:asciiTheme="minorHAnsi" w:hAnsiTheme="minorHAnsi"/>
                <w:lang w:eastAsia="x-none"/>
              </w:rPr>
            </w:pPr>
          </w:p>
        </w:tc>
      </w:tr>
      <w:tr w:rsidR="005D0FE4" w:rsidRPr="00E22969" w14:paraId="4F0AF73B" w14:textId="77777777" w:rsidTr="005D0FE4">
        <w:tc>
          <w:tcPr>
            <w:tcW w:w="737" w:type="dxa"/>
            <w:tcBorders>
              <w:top w:val="single" w:sz="3" w:space="0" w:color="auto"/>
              <w:left w:val="single" w:sz="3" w:space="0" w:color="auto"/>
              <w:bottom w:val="single" w:sz="3" w:space="0" w:color="auto"/>
              <w:right w:val="single" w:sz="3" w:space="0" w:color="auto"/>
            </w:tcBorders>
            <w:shd w:val="clear" w:color="auto" w:fill="auto"/>
          </w:tcPr>
          <w:p w14:paraId="0A5BFF08" w14:textId="77777777" w:rsidR="005D0FE4" w:rsidRPr="00E22969" w:rsidRDefault="005D0FE4"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6537C59" w14:textId="65411C7F" w:rsidR="005D0FE4"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BD61CC7" w14:textId="77777777" w:rsidR="005D0FE4" w:rsidRPr="00E22969" w:rsidRDefault="005D0FE4" w:rsidP="00EB7FA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’WSA Header Info Elem Extension field’ containing ’Count’ </w:t>
            </w:r>
            <w:r w:rsidR="00EB7FAE" w:rsidRPr="00E22969">
              <w:rPr>
                <w:rFonts w:asciiTheme="minorHAnsi" w:hAnsiTheme="minorHAnsi"/>
                <w:lang w:eastAsia="x-none"/>
              </w:rPr>
              <w:t>indicating ‘3’ (3 extensions are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01ACBD7" w14:textId="77777777" w:rsidR="005D0FE4" w:rsidRPr="00E22969" w:rsidRDefault="005D0FE4" w:rsidP="00E260A5">
            <w:pPr>
              <w:overflowPunct/>
              <w:autoSpaceDE/>
              <w:autoSpaceDN/>
              <w:adjustRightInd/>
              <w:spacing w:after="0" w:line="259" w:lineRule="auto"/>
              <w:contextualSpacing/>
              <w:textAlignment w:val="auto"/>
              <w:rPr>
                <w:rFonts w:asciiTheme="minorHAnsi" w:hAnsiTheme="minorHAnsi"/>
                <w:lang w:eastAsia="x-none"/>
              </w:rPr>
            </w:pPr>
          </w:p>
        </w:tc>
      </w:tr>
      <w:tr w:rsidR="00A5723E" w:rsidRPr="00E22969" w14:paraId="603B2CC1" w14:textId="77777777" w:rsidTr="00A5723E">
        <w:tc>
          <w:tcPr>
            <w:tcW w:w="737" w:type="dxa"/>
            <w:tcBorders>
              <w:top w:val="single" w:sz="3" w:space="0" w:color="auto"/>
              <w:left w:val="single" w:sz="3" w:space="0" w:color="auto"/>
              <w:bottom w:val="single" w:sz="3" w:space="0" w:color="auto"/>
              <w:right w:val="single" w:sz="3" w:space="0" w:color="auto"/>
            </w:tcBorders>
            <w:shd w:val="clear" w:color="auto" w:fill="auto"/>
          </w:tcPr>
          <w:p w14:paraId="72BB83A6" w14:textId="77777777" w:rsidR="00A5723E" w:rsidRPr="00E22969" w:rsidRDefault="00A5723E"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EB662C1" w14:textId="28C9AC8B" w:rsidR="00A5723E"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F74BDF" w14:textId="77777777" w:rsidR="00A5723E" w:rsidRPr="00E22969" w:rsidRDefault="00A5723E" w:rsidP="00A5723E">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w:t>
            </w:r>
            <w:r w:rsidR="00FD2639" w:rsidRPr="00E22969">
              <w:rPr>
                <w:rFonts w:asciiTheme="minorHAnsi" w:hAnsiTheme="minorHAnsi"/>
                <w:lang w:eastAsia="x-none"/>
              </w:rPr>
              <w:t>,</w:t>
            </w:r>
            <w:r w:rsidRPr="00E22969">
              <w:rPr>
                <w:rFonts w:asciiTheme="minorHAnsi" w:hAnsiTheme="minorHAnsi"/>
                <w:lang w:eastAsia="x-none"/>
              </w:rPr>
              <w:t xml:space="preserve"> containing ‘Info Element’</w:t>
            </w:r>
            <w:r w:rsidR="00FD2639" w:rsidRPr="00E22969">
              <w:rPr>
                <w:rFonts w:asciiTheme="minorHAnsi" w:hAnsiTheme="minorHAnsi"/>
                <w:lang w:eastAsia="x-none"/>
              </w:rPr>
              <w:t>,</w:t>
            </w:r>
            <w:r w:rsidRPr="00E22969">
              <w:rPr>
                <w:rFonts w:asciiTheme="minorHAnsi" w:hAnsiTheme="minorHAnsi"/>
                <w:lang w:eastAsia="x-none"/>
              </w:rPr>
              <w:t xml:space="preserve"> containing ‘WAVE Element ID’ indicating ‘17’ (containing Repeat Rate)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B2687FA" w14:textId="77777777" w:rsidR="00A5723E" w:rsidRPr="00E22969" w:rsidRDefault="00A5723E" w:rsidP="00E260A5">
            <w:pPr>
              <w:overflowPunct/>
              <w:autoSpaceDE/>
              <w:autoSpaceDN/>
              <w:adjustRightInd/>
              <w:spacing w:after="0" w:line="259" w:lineRule="auto"/>
              <w:contextualSpacing/>
              <w:textAlignment w:val="auto"/>
              <w:rPr>
                <w:rFonts w:asciiTheme="minorHAnsi" w:hAnsiTheme="minorHAnsi"/>
                <w:lang w:eastAsia="x-none"/>
              </w:rPr>
            </w:pPr>
          </w:p>
        </w:tc>
      </w:tr>
      <w:tr w:rsidR="00FD2639" w:rsidRPr="00E22969" w14:paraId="376E511B" w14:textId="77777777" w:rsidTr="00FD2639">
        <w:tc>
          <w:tcPr>
            <w:tcW w:w="737" w:type="dxa"/>
            <w:tcBorders>
              <w:top w:val="single" w:sz="3" w:space="0" w:color="auto"/>
              <w:left w:val="single" w:sz="3" w:space="0" w:color="auto"/>
              <w:bottom w:val="single" w:sz="3" w:space="0" w:color="auto"/>
              <w:right w:val="single" w:sz="3" w:space="0" w:color="auto"/>
            </w:tcBorders>
            <w:shd w:val="clear" w:color="auto" w:fill="auto"/>
          </w:tcPr>
          <w:p w14:paraId="5930C506" w14:textId="77777777" w:rsidR="00FD2639" w:rsidRPr="00E22969" w:rsidRDefault="00FD2639"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F035A03" w14:textId="321C9255" w:rsidR="00FD2639"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EA0EEF7" w14:textId="77777777" w:rsidR="00FD2639" w:rsidRPr="00E22969" w:rsidRDefault="00FD2639" w:rsidP="00386EC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‘Info Element’, containing ‘WAVE Element ID’ indicating ‘6’ (containing 3D Location)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EFC7DAD" w14:textId="77777777" w:rsidR="00FD2639" w:rsidRPr="00E22969" w:rsidRDefault="00FD2639" w:rsidP="00E260A5">
            <w:pPr>
              <w:overflowPunct/>
              <w:autoSpaceDE/>
              <w:autoSpaceDN/>
              <w:adjustRightInd/>
              <w:spacing w:after="0" w:line="259" w:lineRule="auto"/>
              <w:contextualSpacing/>
              <w:textAlignment w:val="auto"/>
              <w:rPr>
                <w:rFonts w:asciiTheme="minorHAnsi" w:hAnsiTheme="minorHAnsi"/>
                <w:lang w:eastAsia="x-none"/>
              </w:rPr>
            </w:pPr>
          </w:p>
        </w:tc>
      </w:tr>
      <w:tr w:rsidR="00BE7C06" w:rsidRPr="00E22969" w14:paraId="5BCCC295" w14:textId="77777777" w:rsidTr="00BE7C06">
        <w:tc>
          <w:tcPr>
            <w:tcW w:w="737" w:type="dxa"/>
            <w:tcBorders>
              <w:top w:val="single" w:sz="3" w:space="0" w:color="auto"/>
              <w:left w:val="single" w:sz="3" w:space="0" w:color="auto"/>
              <w:bottom w:val="single" w:sz="3" w:space="0" w:color="auto"/>
              <w:right w:val="single" w:sz="3" w:space="0" w:color="auto"/>
            </w:tcBorders>
            <w:shd w:val="clear" w:color="auto" w:fill="auto"/>
          </w:tcPr>
          <w:p w14:paraId="1E2A4B02" w14:textId="77777777" w:rsidR="00BE7C06" w:rsidRPr="00E22969" w:rsidRDefault="00BE7C06"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78C492B" w14:textId="1C91D44C" w:rsidR="00BE7C06"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DFCE5D" w14:textId="77777777" w:rsidR="00BE7C06" w:rsidRPr="00E22969" w:rsidRDefault="00BE7C06" w:rsidP="00BE7C0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contains ’WSA Header Info Elem Extension field’, containing ‘Info Element’, containing ‘WAVE Element ID’ indicating ‘7’ (containing Advertiser Identifier)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3FC942A" w14:textId="77777777" w:rsidR="00BE7C06" w:rsidRPr="00E22969" w:rsidRDefault="00BE7C06" w:rsidP="00E260A5">
            <w:pPr>
              <w:overflowPunct/>
              <w:autoSpaceDE/>
              <w:autoSpaceDN/>
              <w:adjustRightInd/>
              <w:spacing w:after="0" w:line="259" w:lineRule="auto"/>
              <w:contextualSpacing/>
              <w:textAlignment w:val="auto"/>
              <w:rPr>
                <w:rFonts w:asciiTheme="minorHAnsi" w:hAnsiTheme="minorHAnsi"/>
                <w:lang w:eastAsia="x-none"/>
              </w:rPr>
            </w:pPr>
          </w:p>
        </w:tc>
      </w:tr>
      <w:tr w:rsidR="002A5A85" w:rsidRPr="00E22969" w14:paraId="3FE9C73D" w14:textId="77777777" w:rsidTr="002A5A85">
        <w:tc>
          <w:tcPr>
            <w:tcW w:w="737" w:type="dxa"/>
            <w:tcBorders>
              <w:top w:val="single" w:sz="3" w:space="0" w:color="auto"/>
              <w:left w:val="single" w:sz="3" w:space="0" w:color="auto"/>
              <w:bottom w:val="single" w:sz="3" w:space="0" w:color="auto"/>
              <w:right w:val="single" w:sz="3" w:space="0" w:color="auto"/>
            </w:tcBorders>
            <w:shd w:val="clear" w:color="auto" w:fill="auto"/>
          </w:tcPr>
          <w:p w14:paraId="5951B83A" w14:textId="77777777" w:rsidR="002A5A85" w:rsidRPr="00E22969" w:rsidRDefault="002A5A85"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F156AB4" w14:textId="4AC7E675" w:rsidR="002A5A85"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AB48DD" w14:textId="6CA1026A" w:rsidR="002A5A85" w:rsidRPr="00E22969" w:rsidRDefault="002A5A85"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includes one instance of ‘Service Info Segment’ containing ‘ProviderServiceIdentifier’ indicating ‘</w:t>
            </w:r>
            <w:r w:rsidR="001B1CD9">
              <w:rPr>
                <w:rFonts w:asciiTheme="minorHAnsi" w:hAnsiTheme="minorHAnsi"/>
                <w:b/>
                <w:lang w:eastAsia="x-none"/>
              </w:rPr>
              <w:t>pPSID</w:t>
            </w:r>
            <w:r w:rsidRPr="00E22969">
              <w:rPr>
                <w:rFonts w:asciiTheme="minorHAnsi" w:hAnsiTheme="minorHAnsi"/>
                <w:b/>
                <w:lang w:eastAsia="x-none"/>
              </w:rPr>
              <w: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D173F72" w14:textId="77777777" w:rsidR="002A5A85" w:rsidRPr="00E22969" w:rsidRDefault="002A5A85" w:rsidP="00E260A5">
            <w:pPr>
              <w:overflowPunct/>
              <w:autoSpaceDE/>
              <w:autoSpaceDN/>
              <w:adjustRightInd/>
              <w:spacing w:after="0" w:line="259" w:lineRule="auto"/>
              <w:contextualSpacing/>
              <w:textAlignment w:val="auto"/>
              <w:rPr>
                <w:rFonts w:asciiTheme="minorHAnsi" w:hAnsiTheme="minorHAnsi"/>
                <w:lang w:eastAsia="x-none"/>
              </w:rPr>
            </w:pPr>
          </w:p>
        </w:tc>
      </w:tr>
      <w:tr w:rsidR="002C4A74" w:rsidRPr="00E22969" w14:paraId="15B3CBCF" w14:textId="77777777" w:rsidTr="00936304">
        <w:tc>
          <w:tcPr>
            <w:tcW w:w="737" w:type="dxa"/>
            <w:tcBorders>
              <w:top w:val="single" w:sz="3" w:space="0" w:color="auto"/>
              <w:left w:val="single" w:sz="3" w:space="0" w:color="auto"/>
              <w:bottom w:val="single" w:sz="3" w:space="0" w:color="auto"/>
              <w:right w:val="single" w:sz="3" w:space="0" w:color="auto"/>
            </w:tcBorders>
            <w:shd w:val="clear" w:color="auto" w:fill="auto"/>
          </w:tcPr>
          <w:p w14:paraId="068D4C4D" w14:textId="77777777" w:rsidR="002C4A74" w:rsidRPr="00E22969" w:rsidRDefault="002C4A74"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5B4D0FB" w14:textId="77777777" w:rsidR="002C4A74" w:rsidRPr="00E22969" w:rsidRDefault="002C4A74" w:rsidP="002C4A7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4C21110" w14:textId="77E68F5F" w:rsidR="00C45514" w:rsidRPr="00E22969" w:rsidRDefault="004324CA" w:rsidP="00C4551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indicates </w:t>
            </w:r>
            <w:r w:rsidR="00085D5F" w:rsidRPr="00E22969">
              <w:rPr>
                <w:rFonts w:asciiTheme="minorHAnsi" w:hAnsiTheme="minorHAnsi"/>
                <w:lang w:eastAsia="x-none"/>
              </w:rPr>
              <w:t>availability of service with ‘</w:t>
            </w:r>
            <w:r w:rsidR="001B1CD9">
              <w:rPr>
                <w:rFonts w:asciiTheme="minorHAnsi" w:hAnsiTheme="minorHAnsi"/>
                <w:b/>
                <w:lang w:eastAsia="x-none"/>
              </w:rPr>
              <w:t>pPSID</w:t>
            </w:r>
            <w:r w:rsidR="00085D5F" w:rsidRPr="00E22969">
              <w:rPr>
                <w:rFonts w:asciiTheme="minorHAnsi" w:hAnsiTheme="minorHAnsi"/>
                <w:b/>
                <w:lang w:eastAsia="x-none"/>
              </w:rPr>
              <w:t>’</w:t>
            </w:r>
            <w:r w:rsidR="00C4551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415719A" w14:textId="77777777" w:rsidR="002C4A74" w:rsidRPr="00E22969" w:rsidRDefault="002C4A74" w:rsidP="002C4A7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0971AF" w:rsidRPr="00E22969" w14:paraId="4C4EDEBF" w14:textId="77777777" w:rsidTr="00936304">
        <w:tc>
          <w:tcPr>
            <w:tcW w:w="737" w:type="dxa"/>
            <w:tcBorders>
              <w:top w:val="single" w:sz="3" w:space="0" w:color="auto"/>
              <w:left w:val="single" w:sz="3" w:space="0" w:color="auto"/>
              <w:bottom w:val="single" w:sz="3" w:space="0" w:color="auto"/>
              <w:right w:val="single" w:sz="3" w:space="0" w:color="auto"/>
            </w:tcBorders>
            <w:shd w:val="clear" w:color="auto" w:fill="auto"/>
          </w:tcPr>
          <w:p w14:paraId="2D9E73C8" w14:textId="77777777" w:rsidR="000971AF" w:rsidRPr="00E22969" w:rsidRDefault="000971AF" w:rsidP="00B928DC">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CC803F" w14:textId="77777777" w:rsidR="000971AF" w:rsidRPr="00E22969" w:rsidRDefault="000971AF" w:rsidP="002C4A7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A60BA64" w14:textId="200FC808" w:rsidR="000971AF" w:rsidRPr="00E22969" w:rsidRDefault="00183E50" w:rsidP="00C4551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Repeat steps 1-17</w:t>
            </w:r>
            <w:r w:rsidR="001F3AC1" w:rsidRPr="00E22969">
              <w:rPr>
                <w:rFonts w:asciiTheme="minorHAnsi" w:hAnsiTheme="minorHAnsi"/>
                <w:lang w:eastAsia="x-none"/>
              </w:rPr>
              <w:t xml:space="preserve"> with WAVE Host transmitting </w:t>
            </w:r>
            <w:r w:rsidR="000B6A3D" w:rsidRPr="00E22969">
              <w:rPr>
                <w:rFonts w:asciiTheme="minorHAnsi" w:hAnsiTheme="minorHAnsi"/>
                <w:b/>
                <w:lang w:eastAsia="x-none"/>
              </w:rPr>
              <w:t>WSA_nExt_1</w:t>
            </w:r>
            <w:r w:rsidR="000B6A3D" w:rsidRPr="00E22969">
              <w:rPr>
                <w:rFonts w:asciiTheme="minorHAnsi" w:hAnsiTheme="minorHAnsi"/>
                <w:lang w:eastAsia="x-none"/>
              </w:rPr>
              <w:t xml:space="preserve"> as defined in </w:t>
            </w:r>
            <w:r w:rsidR="000B6A3D" w:rsidRPr="00E22969">
              <w:rPr>
                <w:rFonts w:asciiTheme="minorHAnsi" w:hAnsiTheme="minorHAnsi"/>
                <w:lang w:eastAsia="x-none"/>
              </w:rPr>
              <w:fldChar w:fldCharType="begin"/>
            </w:r>
            <w:r w:rsidR="000B6A3D" w:rsidRPr="00E22969">
              <w:rPr>
                <w:rFonts w:asciiTheme="minorHAnsi" w:hAnsiTheme="minorHAnsi"/>
                <w:lang w:eastAsia="x-none"/>
              </w:rPr>
              <w:instrText xml:space="preserve"> REF _Ref435448227 \h </w:instrText>
            </w:r>
            <w:r w:rsidR="000B6A3D" w:rsidRPr="00E22969">
              <w:rPr>
                <w:rFonts w:asciiTheme="minorHAnsi" w:hAnsiTheme="minorHAnsi"/>
                <w:lang w:eastAsia="x-none"/>
              </w:rPr>
            </w:r>
            <w:r w:rsidR="000B6A3D" w:rsidRPr="00E22969">
              <w:rPr>
                <w:rFonts w:asciiTheme="minorHAnsi" w:hAnsiTheme="minorHAnsi"/>
                <w:lang w:eastAsia="x-none"/>
              </w:rPr>
              <w:fldChar w:fldCharType="separate"/>
            </w:r>
            <w:ins w:id="350" w:author="Dmitri.Khijniak@7Layers.com" w:date="2017-07-25T16:40:00Z">
              <w:r w:rsidR="00092395" w:rsidRPr="00E22969">
                <w:t xml:space="preserve">Table </w:t>
              </w:r>
              <w:r w:rsidR="00092395">
                <w:rPr>
                  <w:noProof/>
                </w:rPr>
                <w:t>7</w:t>
              </w:r>
              <w:r w:rsidR="00092395" w:rsidRPr="00E22969">
                <w:noBreakHyphen/>
              </w:r>
              <w:r w:rsidR="00092395">
                <w:rPr>
                  <w:noProof/>
                </w:rPr>
                <w:t>6</w:t>
              </w:r>
            </w:ins>
            <w:del w:id="351"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6</w:delText>
              </w:r>
            </w:del>
            <w:r w:rsidR="000B6A3D" w:rsidRPr="00E22969">
              <w:rPr>
                <w:rFonts w:asciiTheme="minorHAnsi" w:hAnsiTheme="minorHAnsi"/>
                <w:lang w:eastAsia="x-none"/>
              </w:rPr>
              <w:fldChar w:fldCharType="end"/>
            </w:r>
            <w:r w:rsidR="000B6A3D" w:rsidRPr="00E22969">
              <w:rPr>
                <w:rFonts w:asciiTheme="minorHAnsi" w:hAnsiTheme="minorHAnsi"/>
                <w:lang w:eastAsia="x-none"/>
              </w:rPr>
              <w:t xml:space="preserve">, using </w:t>
            </w:r>
            <w:r w:rsidR="000B6A3D" w:rsidRPr="00E22969">
              <w:t>WSAheader</w:t>
            </w:r>
            <w:r w:rsidR="00B649BD" w:rsidRPr="00E22969">
              <w:t>_2</w:t>
            </w:r>
            <w:r w:rsidR="000B6A3D" w:rsidRPr="00E22969">
              <w:t xml:space="preserve">D in </w:t>
            </w:r>
            <w:r w:rsidR="00B649BD" w:rsidRPr="00E22969">
              <w:fldChar w:fldCharType="begin"/>
            </w:r>
            <w:r w:rsidR="00B649BD" w:rsidRPr="00E22969">
              <w:instrText xml:space="preserve"> REF _Ref436665222 \h </w:instrText>
            </w:r>
            <w:r w:rsidR="00B649BD" w:rsidRPr="00E22969">
              <w:fldChar w:fldCharType="separate"/>
            </w:r>
            <w:ins w:id="352" w:author="Dmitri.Khijniak@7Layers.com" w:date="2017-07-25T16:40:00Z">
              <w:r w:rsidR="00092395" w:rsidRPr="00E22969">
                <w:t xml:space="preserve">Table </w:t>
              </w:r>
              <w:r w:rsidR="00092395">
                <w:rPr>
                  <w:noProof/>
                </w:rPr>
                <w:t>7</w:t>
              </w:r>
              <w:r w:rsidR="00092395" w:rsidRPr="00E22969">
                <w:noBreakHyphen/>
              </w:r>
              <w:r w:rsidR="00092395">
                <w:rPr>
                  <w:noProof/>
                </w:rPr>
                <w:t>9</w:t>
              </w:r>
            </w:ins>
            <w:del w:id="353"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9</w:delText>
              </w:r>
            </w:del>
            <w:r w:rsidR="00B649BD" w:rsidRPr="00E22969">
              <w:fldChar w:fldCharType="end"/>
            </w:r>
            <w:r w:rsidR="00B649BD" w:rsidRPr="00E22969">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DB6F70" w14:textId="77777777" w:rsidR="000971AF" w:rsidRPr="00E22969" w:rsidRDefault="000971AF" w:rsidP="002C4A74">
            <w:pPr>
              <w:overflowPunct/>
              <w:autoSpaceDE/>
              <w:autoSpaceDN/>
              <w:adjustRightInd/>
              <w:spacing w:after="0" w:line="259" w:lineRule="auto"/>
              <w:contextualSpacing/>
              <w:textAlignment w:val="auto"/>
              <w:rPr>
                <w:rFonts w:asciiTheme="minorHAnsi" w:hAnsiTheme="minorHAnsi"/>
                <w:lang w:eastAsia="x-none"/>
              </w:rPr>
            </w:pPr>
          </w:p>
        </w:tc>
      </w:tr>
    </w:tbl>
    <w:p w14:paraId="08C43509" w14:textId="77777777" w:rsidR="00AF305E" w:rsidRPr="00E22969" w:rsidRDefault="00AF305E" w:rsidP="00AF305E"/>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6A5D30" w:rsidRPr="00E22969" w14:paraId="6EF452BC"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A33401B" w14:textId="77777777" w:rsidR="006A5D30" w:rsidRPr="00E22969" w:rsidRDefault="006A5D30" w:rsidP="00E260A5">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B2F4198" w14:textId="77777777" w:rsidR="006A5D30" w:rsidRPr="00E22969" w:rsidRDefault="006A5D30" w:rsidP="00E260A5">
            <w:pPr>
              <w:overflowPunct/>
              <w:autoSpaceDE/>
              <w:autoSpaceDN/>
              <w:adjustRightInd/>
              <w:spacing w:after="0"/>
              <w:textAlignment w:val="auto"/>
            </w:pPr>
            <w:r w:rsidRPr="00E22969">
              <w:t>TP-16093-WSA-PP-BV-02</w:t>
            </w:r>
          </w:p>
        </w:tc>
      </w:tr>
      <w:tr w:rsidR="006A5D30" w:rsidRPr="00E22969" w14:paraId="3A176199"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E16F36E" w14:textId="77777777" w:rsidR="006A5D30" w:rsidRPr="00E22969" w:rsidRDefault="006A5D30" w:rsidP="00E260A5">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18583A0" w14:textId="2DC38146" w:rsidR="006A5D30" w:rsidRPr="00E22969" w:rsidRDefault="009279B2" w:rsidP="009279B2">
            <w:pPr>
              <w:overflowPunct/>
              <w:autoSpaceDE/>
              <w:autoSpaceDN/>
              <w:adjustRightInd/>
              <w:spacing w:after="0"/>
              <w:textAlignment w:val="auto"/>
            </w:pPr>
            <w:r w:rsidRPr="00E22969">
              <w:t xml:space="preserve">Verify that the IUT will indicate to the upper layer availability of a provider service </w:t>
            </w:r>
            <w:r>
              <w:t xml:space="preserve">when the IUT </w:t>
            </w:r>
            <w:r w:rsidRPr="00E22969">
              <w:t>receive</w:t>
            </w:r>
            <w:r>
              <w:t>s</w:t>
            </w:r>
            <w:r w:rsidRPr="00E22969">
              <w:t xml:space="preserve"> WSA</w:t>
            </w:r>
            <w:r>
              <w:t xml:space="preserve">s containing </w:t>
            </w:r>
            <w:r w:rsidR="00865A2C" w:rsidRPr="00E22969">
              <w:t>Service Info Segment with Info Element Extension fields.</w:t>
            </w:r>
          </w:p>
        </w:tc>
      </w:tr>
      <w:tr w:rsidR="006A5D30" w:rsidRPr="00E22969" w14:paraId="65852114"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E080792" w14:textId="77777777" w:rsidR="006A5D30" w:rsidRPr="00E22969" w:rsidRDefault="006A5D30" w:rsidP="00E260A5">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5172F7A" w14:textId="77777777" w:rsidR="006A5D30" w:rsidRPr="00E22969" w:rsidRDefault="006A5D30" w:rsidP="00E260A5">
            <w:pPr>
              <w:overflowPunct/>
              <w:autoSpaceDE/>
              <w:autoSpaceDN/>
              <w:adjustRightInd/>
              <w:spacing w:after="0"/>
              <w:textAlignment w:val="auto"/>
            </w:pPr>
            <w:r w:rsidRPr="00E22969">
              <w:t>TC1</w:t>
            </w:r>
          </w:p>
        </w:tc>
      </w:tr>
      <w:tr w:rsidR="006A5D30" w:rsidRPr="00E22969" w14:paraId="2C365710"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F52DA3A" w14:textId="77777777" w:rsidR="006A5D30" w:rsidRPr="00E22969" w:rsidRDefault="006A5D30" w:rsidP="00E260A5">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88AB45E" w14:textId="77777777" w:rsidR="006A5D30" w:rsidRPr="00E22969" w:rsidRDefault="006A5D30" w:rsidP="00E260A5">
            <w:pPr>
              <w:overflowPunct/>
              <w:autoSpaceDE/>
              <w:autoSpaceDN/>
              <w:adjustRightInd/>
              <w:spacing w:after="0"/>
              <w:textAlignment w:val="auto"/>
            </w:pPr>
            <w:r w:rsidRPr="00E22969">
              <w:t>IUT</w:t>
            </w:r>
            <w:r w:rsidR="00360B19" w:rsidRPr="00E22969">
              <w:t xml:space="preserve"> (User role)</w:t>
            </w:r>
          </w:p>
        </w:tc>
      </w:tr>
      <w:tr w:rsidR="006A5D30" w:rsidRPr="00E22969" w14:paraId="419A5FDB"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BB6BD48" w14:textId="77777777" w:rsidR="006A5D30" w:rsidRPr="00E22969" w:rsidRDefault="006A5D30" w:rsidP="00E260A5">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C883D08" w14:textId="4C9E425C" w:rsidR="006A5D30" w:rsidRPr="00E22969" w:rsidRDefault="006A5D30" w:rsidP="00E260A5">
            <w:pPr>
              <w:overflowPunct/>
              <w:autoSpaceDE/>
              <w:autoSpaceDN/>
              <w:adjustRightInd/>
              <w:spacing w:after="0"/>
              <w:textAlignment w:val="auto"/>
            </w:pPr>
          </w:p>
        </w:tc>
      </w:tr>
      <w:tr w:rsidR="006A5D30" w:rsidRPr="00E22969" w14:paraId="0468FC2E" w14:textId="77777777" w:rsidTr="00E260A5">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A5C2973" w14:textId="77777777" w:rsidR="006A5D30" w:rsidRPr="00E22969" w:rsidRDefault="006A5D30" w:rsidP="00E260A5">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CAF1944" w14:textId="74E85DE4" w:rsidR="006A5D30" w:rsidRPr="00E22969" w:rsidRDefault="00DF2E57" w:rsidP="00E260A5">
            <w:pPr>
              <w:pStyle w:val="NoSpacing"/>
              <w:rPr>
                <w:szCs w:val="20"/>
              </w:rPr>
            </w:pPr>
            <w:r w:rsidRPr="00E22969">
              <w:rPr>
                <w:rFonts w:ascii="Arial" w:hAnsi="Arial" w:cs="Arial"/>
                <w:sz w:val="18"/>
                <w:szCs w:val="18"/>
              </w:rPr>
              <w:t>PIC_UPSC</w:t>
            </w:r>
            <w:r>
              <w:rPr>
                <w:rFonts w:ascii="Arial" w:hAnsi="Arial" w:cs="Arial"/>
                <w:sz w:val="18"/>
                <w:szCs w:val="18"/>
              </w:rPr>
              <w:t xml:space="preserve">, </w:t>
            </w:r>
            <w:r w:rsidRPr="00E22969">
              <w:rPr>
                <w:rFonts w:ascii="Arial" w:hAnsi="Arial" w:cs="Arial"/>
                <w:sz w:val="18"/>
                <w:szCs w:val="18"/>
              </w:rPr>
              <w:t>PIC_UIPV6Address</w:t>
            </w:r>
            <w:r>
              <w:rPr>
                <w:rFonts w:ascii="Arial" w:hAnsi="Arial" w:cs="Arial"/>
                <w:sz w:val="18"/>
                <w:szCs w:val="18"/>
              </w:rPr>
              <w:t xml:space="preserve">, </w:t>
            </w:r>
            <w:r w:rsidRPr="00E22969">
              <w:rPr>
                <w:rFonts w:ascii="Arial" w:hAnsi="Arial" w:cs="Arial"/>
                <w:sz w:val="18"/>
                <w:szCs w:val="18"/>
              </w:rPr>
              <w:t>PIC_UServicePort</w:t>
            </w:r>
            <w:r>
              <w:rPr>
                <w:rFonts w:ascii="Arial" w:hAnsi="Arial" w:cs="Arial"/>
                <w:sz w:val="18"/>
                <w:szCs w:val="18"/>
              </w:rPr>
              <w:t xml:space="preserve">, </w:t>
            </w:r>
            <w:r w:rsidRPr="00E22969">
              <w:rPr>
                <w:rFonts w:ascii="Arial" w:hAnsi="Arial" w:cs="Arial"/>
                <w:sz w:val="18"/>
                <w:szCs w:val="18"/>
              </w:rPr>
              <w:t>PIC_UProviderMACAddress</w:t>
            </w:r>
            <w:r>
              <w:rPr>
                <w:rFonts w:ascii="Arial" w:hAnsi="Arial" w:cs="Arial"/>
                <w:sz w:val="18"/>
                <w:szCs w:val="18"/>
              </w:rPr>
              <w:t xml:space="preserve">, </w:t>
            </w:r>
            <w:r w:rsidRPr="00E22969">
              <w:rPr>
                <w:rFonts w:ascii="Arial" w:hAnsi="Arial" w:cs="Arial"/>
                <w:sz w:val="18"/>
                <w:szCs w:val="18"/>
              </w:rPr>
              <w:t>PIC_URCPIThreshold</w:t>
            </w:r>
            <w:r>
              <w:rPr>
                <w:rFonts w:ascii="Arial" w:hAnsi="Arial" w:cs="Arial"/>
                <w:sz w:val="18"/>
                <w:szCs w:val="18"/>
              </w:rPr>
              <w:t xml:space="preserve">, </w:t>
            </w:r>
            <w:r w:rsidRPr="00E22969">
              <w:rPr>
                <w:rFonts w:ascii="Arial" w:hAnsi="Arial" w:cs="Arial"/>
                <w:sz w:val="18"/>
                <w:szCs w:val="18"/>
              </w:rPr>
              <w:t>PIC_UWSACountThreshold</w:t>
            </w:r>
            <w:r>
              <w:rPr>
                <w:rFonts w:ascii="Arial" w:hAnsi="Arial" w:cs="Arial"/>
                <w:sz w:val="18"/>
                <w:szCs w:val="18"/>
              </w:rPr>
              <w:t xml:space="preserve">, </w:t>
            </w:r>
            <w:r w:rsidRPr="00E22969">
              <w:rPr>
                <w:rFonts w:ascii="Arial" w:hAnsi="Arial" w:cs="Arial"/>
                <w:sz w:val="18"/>
                <w:szCs w:val="18"/>
              </w:rPr>
              <w:t>PIC_UWSACountThresholdInt</w:t>
            </w:r>
          </w:p>
        </w:tc>
      </w:tr>
      <w:tr w:rsidR="006A5D30" w:rsidRPr="00E22969" w14:paraId="5689B39E" w14:textId="77777777" w:rsidTr="00E260A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4A9F2636" w14:textId="77777777" w:rsidR="006A5D30" w:rsidRPr="00E22969" w:rsidRDefault="006A5D30" w:rsidP="00E260A5">
            <w:pPr>
              <w:overflowPunct/>
              <w:autoSpaceDE/>
              <w:autoSpaceDN/>
              <w:adjustRightInd/>
              <w:spacing w:after="0"/>
              <w:jc w:val="center"/>
              <w:textAlignment w:val="auto"/>
              <w:rPr>
                <w:b/>
              </w:rPr>
            </w:pPr>
            <w:r w:rsidRPr="00E22969">
              <w:rPr>
                <w:b/>
              </w:rPr>
              <w:t>Pre-test conditions</w:t>
            </w:r>
          </w:p>
        </w:tc>
      </w:tr>
      <w:tr w:rsidR="006A5D30" w:rsidRPr="00E22969" w14:paraId="0C2AE604" w14:textId="77777777" w:rsidTr="00E260A5">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F72A6CA" w14:textId="77777777" w:rsidR="006A5D30" w:rsidRDefault="006A5D30" w:rsidP="00C95A72">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7BBC919B" w14:textId="2EB96599" w:rsidR="00183E50" w:rsidRPr="00E22969" w:rsidRDefault="00183E50" w:rsidP="00B013D0">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transmitting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 MERGEFORMAT </w:instrText>
            </w:r>
            <w:r w:rsidRPr="00E22969">
              <w:rPr>
                <w:rFonts w:asciiTheme="minorHAnsi" w:hAnsiTheme="minorHAnsi"/>
                <w:lang w:eastAsia="x-none"/>
              </w:rPr>
            </w:r>
            <w:r w:rsidRPr="00E22969">
              <w:rPr>
                <w:rFonts w:asciiTheme="minorHAnsi" w:hAnsiTheme="minorHAnsi"/>
                <w:lang w:eastAsia="x-none"/>
              </w:rPr>
              <w:fldChar w:fldCharType="separate"/>
            </w:r>
            <w:ins w:id="354" w:author="Dmitri.Khijniak@7Layers.com" w:date="2017-07-25T16:40:00Z">
              <w:r w:rsidR="00092395" w:rsidRPr="00E22969">
                <w:t xml:space="preserve">Table </w:t>
              </w:r>
              <w:r w:rsidR="00092395">
                <w:rPr>
                  <w:noProof/>
                </w:rPr>
                <w:t>7</w:t>
              </w:r>
              <w:r w:rsidR="00092395" w:rsidRPr="00E22969">
                <w:rPr>
                  <w:noProof/>
                </w:rPr>
                <w:noBreakHyphen/>
              </w:r>
              <w:r w:rsidR="00092395">
                <w:rPr>
                  <w:noProof/>
                </w:rPr>
                <w:t>7</w:t>
              </w:r>
            </w:ins>
            <w:del w:id="355" w:author="Dmitri.Khijniak@7Layers.com" w:date="2017-07-25T16:40:00Z">
              <w:r w:rsidR="00EC4622" w:rsidRPr="00E22969" w:rsidDel="00092395">
                <w:delText xml:space="preserve">Table </w:delText>
              </w:r>
              <w:r w:rsidR="00EC4622" w:rsidDel="00092395">
                <w:rPr>
                  <w:noProof/>
                </w:rPr>
                <w:delText>7</w:delText>
              </w:r>
              <w:r w:rsidR="00EC4622" w:rsidRPr="00E22969" w:rsidDel="00092395">
                <w:rPr>
                  <w:noProof/>
                </w:rPr>
                <w:noBreakHyphen/>
              </w:r>
              <w:r w:rsidR="00EC4622" w:rsidDel="00092395">
                <w:rPr>
                  <w:noProof/>
                </w:rPr>
                <w:delText>7</w:delText>
              </w:r>
            </w:del>
            <w:r w:rsidRPr="00E22969">
              <w:rPr>
                <w:rFonts w:asciiTheme="minorHAnsi" w:hAnsiTheme="minorHAnsi"/>
                <w:lang w:eastAsia="x-none"/>
              </w:rPr>
              <w:fldChar w:fldCharType="end"/>
            </w:r>
            <w:r w:rsidRPr="00E22969">
              <w:t xml:space="preserve">. </w:t>
            </w:r>
            <w:r w:rsidRPr="00E22969">
              <w:rPr>
                <w:rFonts w:asciiTheme="minorHAnsi" w:hAnsiTheme="minorHAnsi"/>
                <w:lang w:eastAsia="x-none"/>
              </w:rPr>
              <w:t>WSA_nExt_IP contains one PSID service ‘</w:t>
            </w:r>
            <w:r w:rsidR="001B1CD9">
              <w:rPr>
                <w:rFonts w:asciiTheme="minorHAnsi" w:hAnsiTheme="minorHAnsi"/>
                <w:lang w:eastAsia="x-none"/>
              </w:rPr>
              <w:t>pPSID</w:t>
            </w:r>
            <w:r w:rsidRPr="00E22969">
              <w:rPr>
                <w:rFonts w:asciiTheme="minorHAnsi" w:hAnsiTheme="minorHAnsi"/>
                <w:lang w:eastAsia="x-none"/>
              </w:rPr>
              <w:t>’.</w:t>
            </w:r>
            <w:r>
              <w:rPr>
                <w:rFonts w:asciiTheme="minorHAnsi" w:hAnsiTheme="minorHAnsi"/>
                <w:lang w:eastAsia="x-none"/>
              </w:rPr>
              <w:t xml:space="preserve"> WSAs are transmitted</w:t>
            </w:r>
            <w:r w:rsidRPr="00E22969">
              <w:rPr>
                <w:rFonts w:asciiTheme="minorHAnsi" w:hAnsiTheme="minorHAnsi"/>
                <w:lang w:eastAsia="x-none"/>
              </w:rPr>
              <w:t xml:space="preserve"> on channel ‘</w:t>
            </w:r>
            <w:r w:rsidR="00AC5E68">
              <w:rPr>
                <w:rFonts w:asciiTheme="minorHAnsi" w:hAnsiTheme="minorHAnsi"/>
                <w:lang w:eastAsia="x-none"/>
              </w:rPr>
              <w:t>pChannel</w:t>
            </w:r>
            <w:r w:rsidRPr="00E22969">
              <w:rPr>
                <w:rFonts w:asciiTheme="minorHAnsi" w:hAnsiTheme="minorHAnsi"/>
                <w:lang w:eastAsia="x-none"/>
              </w:rPr>
              <w:t>’ with ‘</w:t>
            </w:r>
            <w:r w:rsidR="001B1CD9">
              <w:rPr>
                <w:rFonts w:asciiTheme="minorHAnsi" w:hAnsiTheme="minorHAnsi"/>
                <w:lang w:eastAsia="x-none"/>
              </w:rPr>
              <w:t>pWSARepeatRate</w:t>
            </w:r>
            <w:r w:rsidRPr="00E22969">
              <w:rPr>
                <w:rFonts w:asciiTheme="minorHAnsi" w:hAnsiTheme="minorHAnsi"/>
                <w:lang w:eastAsia="x-none"/>
              </w:rPr>
              <w:t>’.</w:t>
            </w:r>
          </w:p>
        </w:tc>
      </w:tr>
      <w:tr w:rsidR="006A5D30" w:rsidRPr="00E22969" w14:paraId="3CAFA3CA" w14:textId="77777777" w:rsidTr="00E260A5">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64C6E0EC" w14:textId="77777777" w:rsidR="006A5D30" w:rsidRPr="00E22969" w:rsidRDefault="006A5D30" w:rsidP="00E260A5">
            <w:pPr>
              <w:overflowPunct/>
              <w:autoSpaceDE/>
              <w:autoSpaceDN/>
              <w:adjustRightInd/>
              <w:spacing w:after="0"/>
              <w:jc w:val="center"/>
              <w:textAlignment w:val="auto"/>
              <w:rPr>
                <w:b/>
              </w:rPr>
            </w:pPr>
            <w:r w:rsidRPr="00E22969">
              <w:rPr>
                <w:b/>
              </w:rPr>
              <w:t>Test Sequence</w:t>
            </w:r>
          </w:p>
        </w:tc>
      </w:tr>
      <w:tr w:rsidR="006A5D30" w:rsidRPr="00E22969" w14:paraId="7141D5D7"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392B3EFF" w14:textId="77777777" w:rsidR="006A5D30" w:rsidRPr="00E22969" w:rsidRDefault="006A5D30" w:rsidP="00E260A5">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1C8278" w14:textId="77777777" w:rsidR="006A5D30" w:rsidRPr="00E22969" w:rsidRDefault="006A5D30" w:rsidP="00E260A5">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FC61A86" w14:textId="77777777" w:rsidR="006A5D30" w:rsidRPr="00E22969" w:rsidRDefault="006A5D30" w:rsidP="00E260A5">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DF453DC" w14:textId="77777777" w:rsidR="006A5D30" w:rsidRPr="00E22969" w:rsidRDefault="006A5D30" w:rsidP="00E260A5">
            <w:pPr>
              <w:overflowPunct/>
              <w:autoSpaceDE/>
              <w:autoSpaceDN/>
              <w:adjustRightInd/>
              <w:spacing w:after="0" w:line="259" w:lineRule="auto"/>
              <w:contextualSpacing/>
              <w:textAlignment w:val="auto"/>
              <w:rPr>
                <w:b/>
              </w:rPr>
            </w:pPr>
            <w:r w:rsidRPr="00E22969">
              <w:rPr>
                <w:b/>
              </w:rPr>
              <w:t>Verdict</w:t>
            </w:r>
          </w:p>
        </w:tc>
      </w:tr>
      <w:tr w:rsidR="006A5D30" w:rsidRPr="00E22969" w14:paraId="1EB900EC"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6AEBFB4F" w14:textId="77777777" w:rsidR="006A5D30" w:rsidRPr="00E22969" w:rsidRDefault="006A5D30" w:rsidP="00B013D0">
            <w:pPr>
              <w:pStyle w:val="StepCounter"/>
              <w:numPr>
                <w:ilvl w:val="0"/>
                <w:numId w:val="43"/>
              </w:numP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A14FC4F"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2205139" w14:textId="242473B3"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WSA on channel ‘</w:t>
            </w:r>
            <w:r w:rsidR="00AC5E68">
              <w:rPr>
                <w:rFonts w:asciiTheme="minorHAnsi" w:hAnsiTheme="minorHAns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CD8A82F"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p>
        </w:tc>
      </w:tr>
      <w:tr w:rsidR="006A5D30" w:rsidRPr="00E22969" w14:paraId="1D809866"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3A651C4D" w14:textId="77777777" w:rsidR="006A5D30" w:rsidRPr="00E22969" w:rsidRDefault="006A5D30"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3FB8326" w14:textId="5C79FCC3" w:rsidR="006A5D30"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2E32616"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WSAs are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F391FAB"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p>
        </w:tc>
      </w:tr>
      <w:tr w:rsidR="006A5D30" w:rsidRPr="00E22969" w14:paraId="1A94027B"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69633A26" w14:textId="77777777" w:rsidR="006A5D30" w:rsidRPr="00E22969" w:rsidRDefault="006A5D30"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EBAAD62" w14:textId="683BBBE1" w:rsidR="006A5D30" w:rsidRPr="00E22969" w:rsidRDefault="00CE687E" w:rsidP="00E260A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A9A3974" w14:textId="1A9EC628" w:rsidR="006A5D30" w:rsidRPr="00E22969" w:rsidRDefault="00016D34" w:rsidP="00C7015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indicating ’Service Info Segment’ (Bit 2) is </w:t>
            </w:r>
            <w:r w:rsidR="00C70150">
              <w:rPr>
                <w:rFonts w:asciiTheme="minorHAnsi" w:hAnsiTheme="minorHAnsi"/>
                <w:lang w:eastAsia="x-none"/>
              </w:rPr>
              <w:t>set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99B0178"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4462E5A5"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3B2FF0C4"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9345F01" w14:textId="5C909C85"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2D6E00"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’Count’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EE1B829"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39D4D36F"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2110C23C"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AF842BA" w14:textId="284AF53D"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124A59F" w14:textId="257753B9"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w:t>
            </w:r>
            <w:r w:rsidR="001B1CD9">
              <w:rPr>
                <w:rFonts w:asciiTheme="minorHAnsi" w:hAnsiTheme="minorHAnsi"/>
                <w:lang w:eastAsia="x-none"/>
              </w:rPr>
              <w:t>pPSID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5F2AC9D"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178C022C"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34C01F58"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97F3A86" w14:textId="79993EC2"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0F5126E"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Service Info Segment contains ’Service Info Instance’ containing ‘Channel Index’ indicating </w:t>
            </w:r>
            <w:r w:rsidR="000A27A1" w:rsidRPr="00E22969">
              <w:rPr>
                <w:rFonts w:asciiTheme="minorHAnsi" w:hAnsiTheme="minorHAnsi"/>
                <w:lang w:eastAsia="x-none"/>
              </w:rPr>
              <w:t xml:space="preserve">‘1’ (i.e. </w:t>
            </w:r>
            <w:r w:rsidRPr="00E22969">
              <w:rPr>
                <w:rFonts w:asciiTheme="minorHAnsi" w:hAnsiTheme="minorHAnsi"/>
                <w:lang w:eastAsia="x-none"/>
              </w:rPr>
              <w:t>pointer to channel parameters within the ‘Channel Info Segment’</w:t>
            </w:r>
            <w:r w:rsidR="000A27A1" w:rsidRPr="00E22969">
              <w:rPr>
                <w:rFonts w:asciiTheme="minorHAnsi" w:hAnsiTheme="minorHAnsi"/>
                <w:lang w:eastAsia="x-none"/>
              </w:rPr>
              <w:t>)</w:t>
            </w:r>
            <w:r w:rsidR="008F5C49"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4D0C114"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78E187B7"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713C06A8"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6D84F79" w14:textId="128FC6DD"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36D92EC"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‘Service Info Option Indicator’ indicating ‘1’ (presence of the Service Info Information Element Extension field)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DAA49E4"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785F9AA2"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7F207A27"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BFB21FB" w14:textId="39C00F32"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C535EBF" w14:textId="77777777" w:rsidR="00DC1515" w:rsidRPr="00E22969" w:rsidRDefault="00DC1515" w:rsidP="008F5C4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Service Info Segment contains ’Service Info Instance’ contains ‘Info Element Extension field’ containing ‘Count’ </w:t>
            </w:r>
            <w:r w:rsidR="008F5C49" w:rsidRPr="00E22969">
              <w:rPr>
                <w:rFonts w:asciiTheme="minorHAnsi" w:hAnsiTheme="minorHAnsi"/>
                <w:lang w:eastAsia="x-none"/>
              </w:rPr>
              <w:t>indicating ‘7’ (7 extensions are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5668094"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5B1FDD4F"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06BC3636"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D7864BE" w14:textId="46D63FC6"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EBDD6E5" w14:textId="77777777" w:rsidR="00DC1515" w:rsidRPr="00E22969" w:rsidRDefault="0085537B" w:rsidP="00DC15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Service Info Segment contains ’Service Info Instance’, </w:t>
            </w:r>
            <w:r w:rsidR="00161912" w:rsidRPr="00E22969">
              <w:rPr>
                <w:rFonts w:asciiTheme="minorHAnsi" w:hAnsiTheme="minorHAnsi"/>
                <w:lang w:eastAsia="x-none"/>
              </w:rPr>
              <w:t>containing ‘Info Element Extension field’, containing ‘Info Element’</w:t>
            </w:r>
            <w:r w:rsidRPr="00E22969">
              <w:rPr>
                <w:rFonts w:asciiTheme="minorHAnsi" w:hAnsiTheme="minorHAnsi"/>
                <w:lang w:eastAsia="x-none"/>
              </w:rPr>
              <w:t>, containing ‘WAVE Element ID’ indicating ‘</w:t>
            </w:r>
            <w:r w:rsidR="00161912" w:rsidRPr="00E22969">
              <w:rPr>
                <w:rFonts w:asciiTheme="minorHAnsi" w:hAnsiTheme="minorHAnsi"/>
                <w:lang w:eastAsia="x-none"/>
              </w:rPr>
              <w:t>8</w:t>
            </w:r>
            <w:r w:rsidRPr="00E22969">
              <w:rPr>
                <w:rFonts w:asciiTheme="minorHAnsi" w:hAnsiTheme="minorHAnsi"/>
                <w:lang w:eastAsia="x-none"/>
              </w:rPr>
              <w:t xml:space="preserve">’ (containing </w:t>
            </w:r>
            <w:r w:rsidR="00161912" w:rsidRPr="00E22969">
              <w:rPr>
                <w:rFonts w:asciiTheme="minorHAnsi" w:hAnsiTheme="minorHAnsi"/>
                <w:lang w:eastAsia="x-none"/>
              </w:rPr>
              <w:t>PSC</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3E9CB10"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DC1515" w:rsidRPr="00E22969" w14:paraId="5BBD0C3E" w14:textId="77777777" w:rsidTr="00016D34">
        <w:tc>
          <w:tcPr>
            <w:tcW w:w="737" w:type="dxa"/>
            <w:tcBorders>
              <w:top w:val="single" w:sz="3" w:space="0" w:color="auto"/>
              <w:left w:val="single" w:sz="3" w:space="0" w:color="auto"/>
              <w:bottom w:val="single" w:sz="3" w:space="0" w:color="auto"/>
              <w:right w:val="single" w:sz="3" w:space="0" w:color="auto"/>
            </w:tcBorders>
            <w:shd w:val="clear" w:color="auto" w:fill="auto"/>
          </w:tcPr>
          <w:p w14:paraId="7079F7E3" w14:textId="77777777" w:rsidR="00DC1515" w:rsidRPr="00E22969" w:rsidRDefault="00DC1515"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27B7A7" w14:textId="14154AC0" w:rsidR="00DC1515" w:rsidRPr="00E22969" w:rsidRDefault="00CE687E" w:rsidP="00DC1515">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BD42A2" w14:textId="77777777" w:rsidR="00DC1515" w:rsidRPr="00E22969" w:rsidRDefault="00161912" w:rsidP="0016191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‘9’ (containing IPv6 Address)</w:t>
            </w:r>
            <w:r w:rsidR="00AB251C"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FB206D6" w14:textId="77777777" w:rsidR="00DC1515" w:rsidRPr="00E22969" w:rsidRDefault="00DC1515" w:rsidP="00DC1515">
            <w:pPr>
              <w:overflowPunct/>
              <w:autoSpaceDE/>
              <w:autoSpaceDN/>
              <w:adjustRightInd/>
              <w:spacing w:after="0" w:line="259" w:lineRule="auto"/>
              <w:contextualSpacing/>
              <w:textAlignment w:val="auto"/>
              <w:rPr>
                <w:rFonts w:asciiTheme="minorHAnsi" w:hAnsiTheme="minorHAnsi"/>
                <w:lang w:eastAsia="x-none"/>
              </w:rPr>
            </w:pPr>
          </w:p>
        </w:tc>
      </w:tr>
      <w:tr w:rsidR="00AB251C" w:rsidRPr="00E22969" w14:paraId="79A7F47D" w14:textId="77777777" w:rsidTr="00AB251C">
        <w:tc>
          <w:tcPr>
            <w:tcW w:w="737" w:type="dxa"/>
            <w:tcBorders>
              <w:top w:val="single" w:sz="3" w:space="0" w:color="auto"/>
              <w:left w:val="single" w:sz="3" w:space="0" w:color="auto"/>
              <w:bottom w:val="single" w:sz="3" w:space="0" w:color="auto"/>
              <w:right w:val="single" w:sz="3" w:space="0" w:color="auto"/>
            </w:tcBorders>
            <w:shd w:val="clear" w:color="auto" w:fill="auto"/>
          </w:tcPr>
          <w:p w14:paraId="7E8B91D1" w14:textId="77777777" w:rsidR="00AB251C" w:rsidRPr="00E22969" w:rsidRDefault="00AB251C"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B660353" w14:textId="569D4D67" w:rsidR="00AB251C"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9A5F7F"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‘10’ (containing Service Port).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44E4487"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p>
        </w:tc>
      </w:tr>
      <w:tr w:rsidR="00AB251C" w:rsidRPr="00E22969" w14:paraId="433C295A" w14:textId="77777777" w:rsidTr="00AB251C">
        <w:tc>
          <w:tcPr>
            <w:tcW w:w="737" w:type="dxa"/>
            <w:tcBorders>
              <w:top w:val="single" w:sz="3" w:space="0" w:color="auto"/>
              <w:left w:val="single" w:sz="3" w:space="0" w:color="auto"/>
              <w:bottom w:val="single" w:sz="3" w:space="0" w:color="auto"/>
              <w:right w:val="single" w:sz="3" w:space="0" w:color="auto"/>
            </w:tcBorders>
            <w:shd w:val="clear" w:color="auto" w:fill="auto"/>
          </w:tcPr>
          <w:p w14:paraId="3B5B4C95" w14:textId="77777777" w:rsidR="00AB251C" w:rsidRPr="00E22969" w:rsidRDefault="00AB251C"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895BCA2" w14:textId="3C6B5CB6" w:rsidR="00AB251C"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7257C9" w14:textId="77777777" w:rsidR="00AB251C" w:rsidRPr="00E22969" w:rsidRDefault="00AB251C" w:rsidP="00AB251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‘11’ (containing Provider MAC Address).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49E980E"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p>
        </w:tc>
      </w:tr>
      <w:tr w:rsidR="00AB251C" w:rsidRPr="00E22969" w14:paraId="35484161"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60B3A7B" w14:textId="77777777" w:rsidR="00AB251C" w:rsidRPr="00E22969" w:rsidRDefault="00AB251C"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7CF8A41" w14:textId="43AA5248" w:rsidR="00AB251C"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FF7A5F8" w14:textId="77777777" w:rsidR="00AB251C" w:rsidRPr="00E22969" w:rsidRDefault="00AB251C" w:rsidP="00AB251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‘19’ (containing RCPI Threshold).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A70A70"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p>
        </w:tc>
      </w:tr>
      <w:tr w:rsidR="00AB251C" w:rsidRPr="00E22969" w14:paraId="3D918FEA"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30010626" w14:textId="77777777" w:rsidR="00AB251C" w:rsidRPr="00E22969" w:rsidRDefault="00AB251C"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55A677" w14:textId="0114AEC3" w:rsidR="00AB251C"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ADFE1B9" w14:textId="77777777" w:rsidR="00AB251C" w:rsidRPr="00E22969" w:rsidRDefault="00AB251C" w:rsidP="00C77B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w:t>
            </w:r>
            <w:r w:rsidR="00C77BE6" w:rsidRPr="00E22969">
              <w:rPr>
                <w:rFonts w:asciiTheme="minorHAnsi" w:hAnsiTheme="minorHAnsi"/>
                <w:lang w:eastAsia="x-none"/>
              </w:rPr>
              <w:t>20</w:t>
            </w:r>
            <w:r w:rsidRPr="00E22969">
              <w:rPr>
                <w:rFonts w:asciiTheme="minorHAnsi" w:hAnsiTheme="minorHAnsi"/>
                <w:lang w:eastAsia="x-none"/>
              </w:rPr>
              <w:t xml:space="preserve">’ (containing </w:t>
            </w:r>
            <w:r w:rsidR="00C77BE6" w:rsidRPr="00E22969">
              <w:rPr>
                <w:rFonts w:asciiTheme="minorHAnsi" w:hAnsiTheme="minorHAnsi"/>
                <w:lang w:eastAsia="x-none"/>
              </w:rPr>
              <w:t>WSA Count Threshold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E33C6B" w14:textId="77777777" w:rsidR="00AB251C" w:rsidRPr="00E22969" w:rsidRDefault="00AB251C" w:rsidP="005029EA">
            <w:pPr>
              <w:overflowPunct/>
              <w:autoSpaceDE/>
              <w:autoSpaceDN/>
              <w:adjustRightInd/>
              <w:spacing w:after="0" w:line="259" w:lineRule="auto"/>
              <w:contextualSpacing/>
              <w:textAlignment w:val="auto"/>
              <w:rPr>
                <w:rFonts w:asciiTheme="minorHAnsi" w:hAnsiTheme="minorHAnsi"/>
                <w:lang w:eastAsia="x-none"/>
              </w:rPr>
            </w:pPr>
          </w:p>
        </w:tc>
      </w:tr>
      <w:tr w:rsidR="00C77BE6" w:rsidRPr="00E22969" w14:paraId="130EF0F4"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144AE2F2" w14:textId="77777777" w:rsidR="00C77BE6" w:rsidRPr="00E22969" w:rsidRDefault="00C77BE6"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7F116B6" w14:textId="22FFC43D" w:rsidR="00C77BE6"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70111D2" w14:textId="77777777" w:rsidR="00C77BE6" w:rsidRPr="00E22969" w:rsidRDefault="00C77BE6" w:rsidP="00C77B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‘Info Element Extension field’, containing ‘Info Element’, containing ‘WAVE Element ID’ indicating ‘22’ (containing WSA Count Threshold Interval).</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F1566A1" w14:textId="77777777" w:rsidR="00C77BE6" w:rsidRPr="00E22969" w:rsidRDefault="00C77BE6" w:rsidP="005029EA">
            <w:pPr>
              <w:overflowPunct/>
              <w:autoSpaceDE/>
              <w:autoSpaceDN/>
              <w:adjustRightInd/>
              <w:spacing w:after="0" w:line="259" w:lineRule="auto"/>
              <w:contextualSpacing/>
              <w:textAlignment w:val="auto"/>
              <w:rPr>
                <w:rFonts w:asciiTheme="minorHAnsi" w:hAnsiTheme="minorHAnsi"/>
                <w:lang w:eastAsia="x-none"/>
              </w:rPr>
            </w:pPr>
          </w:p>
        </w:tc>
      </w:tr>
      <w:tr w:rsidR="006A5D30" w:rsidRPr="00E22969" w14:paraId="4CDACFF6" w14:textId="77777777" w:rsidTr="00E260A5">
        <w:tc>
          <w:tcPr>
            <w:tcW w:w="737" w:type="dxa"/>
            <w:tcBorders>
              <w:top w:val="single" w:sz="3" w:space="0" w:color="auto"/>
              <w:left w:val="single" w:sz="3" w:space="0" w:color="auto"/>
              <w:bottom w:val="single" w:sz="3" w:space="0" w:color="auto"/>
              <w:right w:val="single" w:sz="3" w:space="0" w:color="auto"/>
            </w:tcBorders>
            <w:shd w:val="clear" w:color="auto" w:fill="auto"/>
          </w:tcPr>
          <w:p w14:paraId="3F3E788A" w14:textId="77777777" w:rsidR="006A5D30" w:rsidRPr="00E22969" w:rsidRDefault="006A5D30" w:rsidP="00DF68B9">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AA30CF0"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C3445FA" w14:textId="6DD3B4CC"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availability of service with ‘</w:t>
            </w:r>
            <w:r w:rsidR="001B1CD9">
              <w:rPr>
                <w:rFonts w:asciiTheme="minorHAnsi" w:hAnsiTheme="minorHAnsi"/>
                <w:b/>
                <w:lang w:eastAsia="x-none"/>
              </w:rPr>
              <w:t>pPSID</w:t>
            </w:r>
            <w:r w:rsidRPr="00E22969">
              <w:rPr>
                <w:rFonts w:asciiTheme="minorHAnsi" w:hAnsiTheme="minorHAnsi"/>
                <w:b/>
                <w:lang w:eastAsia="x-none"/>
              </w:rPr>
              <w: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C6D6C26" w14:textId="77777777" w:rsidR="006A5D30" w:rsidRPr="00E22969" w:rsidRDefault="006A5D30" w:rsidP="00E260A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0168E843" w14:textId="77777777" w:rsidR="006A5D30" w:rsidRPr="00E22969" w:rsidRDefault="006A5D30" w:rsidP="00AF305E"/>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360B19" w:rsidRPr="00E22969" w14:paraId="04221CDE"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0A3084A" w14:textId="77777777" w:rsidR="00360B19" w:rsidRPr="00E22969" w:rsidRDefault="00360B19" w:rsidP="005029EA">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981D054" w14:textId="77777777" w:rsidR="00360B19" w:rsidRPr="00E22969" w:rsidRDefault="00360B19" w:rsidP="005029EA">
            <w:pPr>
              <w:overflowPunct/>
              <w:autoSpaceDE/>
              <w:autoSpaceDN/>
              <w:adjustRightInd/>
              <w:spacing w:after="0"/>
              <w:textAlignment w:val="auto"/>
            </w:pPr>
            <w:r w:rsidRPr="00E22969">
              <w:t>TP-16093-WSA-PP-BV-03</w:t>
            </w:r>
          </w:p>
        </w:tc>
      </w:tr>
      <w:tr w:rsidR="00360B19" w:rsidRPr="00E22969" w14:paraId="682FBF79"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BBA3390" w14:textId="77777777" w:rsidR="00360B19" w:rsidRPr="00E22969" w:rsidRDefault="00360B19" w:rsidP="005029EA">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158D6A8" w14:textId="1A8F85C4" w:rsidR="00360B19" w:rsidRPr="00E22969" w:rsidRDefault="004D5174" w:rsidP="004F3616">
            <w:pPr>
              <w:overflowPunct/>
              <w:autoSpaceDE/>
              <w:autoSpaceDN/>
              <w:adjustRightInd/>
              <w:spacing w:after="0"/>
              <w:textAlignment w:val="auto"/>
            </w:pPr>
            <w:r w:rsidRPr="00E22969">
              <w:t xml:space="preserve">Verify that the IUT will indicate to the upper layer availability of a provider service </w:t>
            </w:r>
            <w:r>
              <w:t xml:space="preserve">when the IUT </w:t>
            </w:r>
            <w:r w:rsidRPr="00E22969">
              <w:t>receive</w:t>
            </w:r>
            <w:r>
              <w:t>s</w:t>
            </w:r>
            <w:r w:rsidRPr="00E22969">
              <w:t xml:space="preserve"> WSA</w:t>
            </w:r>
            <w:r>
              <w:t xml:space="preserve">s containing </w:t>
            </w:r>
            <w:r w:rsidR="00B238F1" w:rsidRPr="00E22969">
              <w:t xml:space="preserve">Channel Info Segment </w:t>
            </w:r>
            <w:r w:rsidR="004F3616">
              <w:t xml:space="preserve">with </w:t>
            </w:r>
            <w:r w:rsidR="00B238F1" w:rsidRPr="00E22969">
              <w:t>Info Element Extension fields</w:t>
            </w:r>
            <w:r w:rsidR="004F3616">
              <w:t>.</w:t>
            </w:r>
          </w:p>
        </w:tc>
      </w:tr>
      <w:tr w:rsidR="00360B19" w:rsidRPr="00E22969" w14:paraId="7B40BD5A"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AD17A00" w14:textId="77777777" w:rsidR="00360B19" w:rsidRPr="00E22969" w:rsidRDefault="00360B19" w:rsidP="005029EA">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141FAD7" w14:textId="77777777" w:rsidR="00360B19" w:rsidRPr="00E22969" w:rsidRDefault="00360B19" w:rsidP="005029EA">
            <w:pPr>
              <w:overflowPunct/>
              <w:autoSpaceDE/>
              <w:autoSpaceDN/>
              <w:adjustRightInd/>
              <w:spacing w:after="0"/>
              <w:textAlignment w:val="auto"/>
            </w:pPr>
            <w:r w:rsidRPr="00E22969">
              <w:t>TC1</w:t>
            </w:r>
          </w:p>
        </w:tc>
      </w:tr>
      <w:tr w:rsidR="00360B19" w:rsidRPr="00E22969" w14:paraId="067A46DA"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DAD2F2F" w14:textId="77777777" w:rsidR="00360B19" w:rsidRPr="00E22969" w:rsidRDefault="00360B19" w:rsidP="005029EA">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7F82A43" w14:textId="77777777" w:rsidR="00360B19" w:rsidRPr="00E22969" w:rsidRDefault="00360B19" w:rsidP="005029EA">
            <w:pPr>
              <w:overflowPunct/>
              <w:autoSpaceDE/>
              <w:autoSpaceDN/>
              <w:adjustRightInd/>
              <w:spacing w:after="0"/>
              <w:textAlignment w:val="auto"/>
            </w:pPr>
            <w:r w:rsidRPr="00E22969">
              <w:t>IUT (User role)</w:t>
            </w:r>
          </w:p>
        </w:tc>
      </w:tr>
      <w:tr w:rsidR="00360B19" w:rsidRPr="00E22969" w14:paraId="108CECCC"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BFCCC13" w14:textId="77777777" w:rsidR="00360B19" w:rsidRPr="00E22969" w:rsidRDefault="00360B19" w:rsidP="005029EA">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C2DB531" w14:textId="251A2334" w:rsidR="00360B19" w:rsidRPr="00E22969" w:rsidRDefault="00360B19" w:rsidP="005029EA">
            <w:pPr>
              <w:overflowPunct/>
              <w:autoSpaceDE/>
              <w:autoSpaceDN/>
              <w:adjustRightInd/>
              <w:spacing w:after="0"/>
              <w:textAlignment w:val="auto"/>
            </w:pPr>
          </w:p>
        </w:tc>
      </w:tr>
      <w:tr w:rsidR="00360B19" w:rsidRPr="00E22969" w14:paraId="7269A8FC"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9651957" w14:textId="77777777" w:rsidR="00360B19" w:rsidRPr="00E22969" w:rsidRDefault="00360B19" w:rsidP="005029EA">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689E02C" w14:textId="78C8D5B7" w:rsidR="00360B19" w:rsidRPr="00E22969" w:rsidRDefault="00E653A3" w:rsidP="005029EA">
            <w:pPr>
              <w:pStyle w:val="NoSpacing"/>
              <w:rPr>
                <w:szCs w:val="20"/>
              </w:rPr>
            </w:pPr>
            <w:r w:rsidRPr="00E22969">
              <w:rPr>
                <w:rFonts w:ascii="Arial" w:hAnsi="Arial" w:cs="Arial"/>
                <w:sz w:val="18"/>
                <w:szCs w:val="18"/>
              </w:rPr>
              <w:t>PIC_UChannelAccess</w:t>
            </w:r>
            <w:r>
              <w:rPr>
                <w:rFonts w:ascii="Arial" w:hAnsi="Arial" w:cs="Arial"/>
                <w:sz w:val="18"/>
                <w:szCs w:val="18"/>
              </w:rPr>
              <w:t xml:space="preserve">, </w:t>
            </w:r>
            <w:r w:rsidRPr="00E22969">
              <w:rPr>
                <w:rFonts w:ascii="Arial" w:hAnsi="Arial" w:cs="Arial"/>
                <w:sz w:val="18"/>
                <w:szCs w:val="18"/>
              </w:rPr>
              <w:t>PIC_UEDCAParamSet</w:t>
            </w:r>
          </w:p>
        </w:tc>
      </w:tr>
      <w:tr w:rsidR="00360B19" w:rsidRPr="00E22969" w14:paraId="3258A435"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A84C3CE" w14:textId="77777777" w:rsidR="00360B19" w:rsidRPr="00E22969" w:rsidRDefault="00360B19" w:rsidP="005029EA">
            <w:pPr>
              <w:overflowPunct/>
              <w:autoSpaceDE/>
              <w:autoSpaceDN/>
              <w:adjustRightInd/>
              <w:spacing w:after="0"/>
              <w:jc w:val="center"/>
              <w:textAlignment w:val="auto"/>
              <w:rPr>
                <w:b/>
              </w:rPr>
            </w:pPr>
            <w:r w:rsidRPr="00E22969">
              <w:rPr>
                <w:b/>
              </w:rPr>
              <w:t>Pre-test conditions</w:t>
            </w:r>
          </w:p>
        </w:tc>
      </w:tr>
      <w:tr w:rsidR="00360B19" w:rsidRPr="00E22969" w14:paraId="59E06ABF"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1113A935" w14:textId="77777777" w:rsidR="00360B19" w:rsidRDefault="00360B19" w:rsidP="005029EA">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0DA04E16" w14:textId="0557A704" w:rsidR="006B223F" w:rsidRPr="00E22969" w:rsidRDefault="006B223F" w:rsidP="005029EA">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transmitting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 MERGEFORMAT </w:instrText>
            </w:r>
            <w:r w:rsidRPr="00E22969">
              <w:rPr>
                <w:rFonts w:asciiTheme="minorHAnsi" w:hAnsiTheme="minorHAnsi"/>
                <w:lang w:eastAsia="x-none"/>
              </w:rPr>
            </w:r>
            <w:r w:rsidRPr="00E22969">
              <w:rPr>
                <w:rFonts w:asciiTheme="minorHAnsi" w:hAnsiTheme="minorHAnsi"/>
                <w:lang w:eastAsia="x-none"/>
              </w:rPr>
              <w:fldChar w:fldCharType="separate"/>
            </w:r>
            <w:ins w:id="356" w:author="Dmitri.Khijniak@7Layers.com" w:date="2017-07-25T16:40:00Z">
              <w:r w:rsidR="00092395" w:rsidRPr="00E22969">
                <w:t xml:space="preserve">Table </w:t>
              </w:r>
              <w:r w:rsidR="00092395">
                <w:rPr>
                  <w:noProof/>
                </w:rPr>
                <w:t>7</w:t>
              </w:r>
              <w:r w:rsidR="00092395" w:rsidRPr="00E22969">
                <w:rPr>
                  <w:noProof/>
                </w:rPr>
                <w:noBreakHyphen/>
              </w:r>
              <w:r w:rsidR="00092395">
                <w:rPr>
                  <w:noProof/>
                </w:rPr>
                <w:t>7</w:t>
              </w:r>
            </w:ins>
            <w:del w:id="357" w:author="Dmitri.Khijniak@7Layers.com" w:date="2017-07-25T16:40:00Z">
              <w:r w:rsidR="00EC4622" w:rsidRPr="00E22969" w:rsidDel="00092395">
                <w:delText xml:space="preserve">Table </w:delText>
              </w:r>
              <w:r w:rsidR="00EC4622" w:rsidDel="00092395">
                <w:rPr>
                  <w:noProof/>
                </w:rPr>
                <w:delText>7</w:delText>
              </w:r>
              <w:r w:rsidR="00EC4622" w:rsidRPr="00E22969" w:rsidDel="00092395">
                <w:rPr>
                  <w:noProof/>
                </w:rPr>
                <w:noBreakHyphen/>
              </w:r>
              <w:r w:rsidR="00EC4622" w:rsidDel="00092395">
                <w:rPr>
                  <w:noProof/>
                </w:rPr>
                <w:delText>7</w:delText>
              </w:r>
            </w:del>
            <w:r w:rsidRPr="00E22969">
              <w:rPr>
                <w:rFonts w:asciiTheme="minorHAnsi" w:hAnsiTheme="minorHAnsi"/>
                <w:lang w:eastAsia="x-none"/>
              </w:rPr>
              <w:fldChar w:fldCharType="end"/>
            </w:r>
            <w:r w:rsidRPr="00E22969">
              <w:t xml:space="preserve">. </w:t>
            </w:r>
            <w:r w:rsidRPr="00E22969">
              <w:rPr>
                <w:rFonts w:asciiTheme="minorHAnsi" w:hAnsiTheme="minorHAnsi"/>
                <w:lang w:eastAsia="x-none"/>
              </w:rPr>
              <w:t>WSA_nExt_IP contains one PSID service ‘</w:t>
            </w:r>
            <w:r w:rsidR="001B1CD9">
              <w:rPr>
                <w:rFonts w:asciiTheme="minorHAnsi" w:hAnsiTheme="minorHAnsi"/>
                <w:lang w:eastAsia="x-none"/>
              </w:rPr>
              <w:t>pPSID</w:t>
            </w:r>
            <w:r w:rsidRPr="00E22969">
              <w:rPr>
                <w:rFonts w:asciiTheme="minorHAnsi" w:hAnsiTheme="minorHAnsi"/>
                <w:lang w:eastAsia="x-none"/>
              </w:rPr>
              <w:t>’.</w:t>
            </w:r>
            <w:r>
              <w:rPr>
                <w:rFonts w:asciiTheme="minorHAnsi" w:hAnsiTheme="minorHAnsi"/>
                <w:lang w:eastAsia="x-none"/>
              </w:rPr>
              <w:t xml:space="preserve"> WSAs are transmitted</w:t>
            </w:r>
            <w:r w:rsidRPr="00E22969">
              <w:rPr>
                <w:rFonts w:asciiTheme="minorHAnsi" w:hAnsiTheme="minorHAnsi"/>
                <w:lang w:eastAsia="x-none"/>
              </w:rPr>
              <w:t xml:space="preserve"> on channel ‘</w:t>
            </w:r>
            <w:r w:rsidR="00AC5E68">
              <w:rPr>
                <w:rFonts w:asciiTheme="minorHAnsi" w:hAnsiTheme="minorHAnsi"/>
                <w:lang w:eastAsia="x-none"/>
              </w:rPr>
              <w:t>pChannel</w:t>
            </w:r>
            <w:r w:rsidRPr="00E22969">
              <w:rPr>
                <w:rFonts w:asciiTheme="minorHAnsi" w:hAnsiTheme="minorHAnsi"/>
                <w:lang w:eastAsia="x-none"/>
              </w:rPr>
              <w:t>’ with ‘</w:t>
            </w:r>
            <w:r w:rsidR="001B1CD9">
              <w:rPr>
                <w:rFonts w:asciiTheme="minorHAnsi" w:hAnsiTheme="minorHAnsi"/>
                <w:lang w:eastAsia="x-none"/>
              </w:rPr>
              <w:t>pWSARepeatRate</w:t>
            </w:r>
            <w:r w:rsidRPr="00E22969">
              <w:rPr>
                <w:rFonts w:asciiTheme="minorHAnsi" w:hAnsiTheme="minorHAnsi"/>
                <w:lang w:eastAsia="x-none"/>
              </w:rPr>
              <w:t>’.</w:t>
            </w:r>
          </w:p>
        </w:tc>
      </w:tr>
      <w:tr w:rsidR="00360B19" w:rsidRPr="00E22969" w14:paraId="78B6B90A"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16C098A" w14:textId="77777777" w:rsidR="00360B19" w:rsidRPr="00E22969" w:rsidRDefault="00360B19" w:rsidP="005029EA">
            <w:pPr>
              <w:overflowPunct/>
              <w:autoSpaceDE/>
              <w:autoSpaceDN/>
              <w:adjustRightInd/>
              <w:spacing w:after="0"/>
              <w:jc w:val="center"/>
              <w:textAlignment w:val="auto"/>
              <w:rPr>
                <w:b/>
              </w:rPr>
            </w:pPr>
            <w:r w:rsidRPr="00E22969">
              <w:rPr>
                <w:b/>
              </w:rPr>
              <w:t>Test Sequence</w:t>
            </w:r>
          </w:p>
        </w:tc>
      </w:tr>
      <w:tr w:rsidR="00360B19" w:rsidRPr="00E22969" w14:paraId="2D1B0E6A"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14E5A088" w14:textId="77777777" w:rsidR="00360B19" w:rsidRPr="00E22969" w:rsidRDefault="00360B19" w:rsidP="005029E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84C4A76" w14:textId="77777777" w:rsidR="00360B19" w:rsidRPr="00E22969" w:rsidRDefault="00360B19" w:rsidP="005029E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1D16E87" w14:textId="77777777" w:rsidR="00360B19" w:rsidRPr="00E22969" w:rsidRDefault="00360B19" w:rsidP="005029EA">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A8A0CD4" w14:textId="77777777" w:rsidR="00360B19" w:rsidRPr="00E22969" w:rsidRDefault="00360B19" w:rsidP="005029EA">
            <w:pPr>
              <w:overflowPunct/>
              <w:autoSpaceDE/>
              <w:autoSpaceDN/>
              <w:adjustRightInd/>
              <w:spacing w:after="0" w:line="259" w:lineRule="auto"/>
              <w:contextualSpacing/>
              <w:textAlignment w:val="auto"/>
              <w:rPr>
                <w:b/>
              </w:rPr>
            </w:pPr>
            <w:r w:rsidRPr="00E22969">
              <w:rPr>
                <w:b/>
              </w:rPr>
              <w:t>Verdict</w:t>
            </w:r>
          </w:p>
        </w:tc>
      </w:tr>
      <w:tr w:rsidR="00360B19" w:rsidRPr="00E22969" w14:paraId="6610D9B5"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3DEEB2B" w14:textId="77777777" w:rsidR="00360B19" w:rsidRPr="00E22969" w:rsidRDefault="00360B19" w:rsidP="006B223F">
            <w:pPr>
              <w:pStyle w:val="StepCounter"/>
              <w:numPr>
                <w:ilvl w:val="0"/>
                <w:numId w:val="44"/>
              </w:numP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9F084B3"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1F83B8" w14:textId="1192028A"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WSA on channel ‘</w:t>
            </w:r>
            <w:r w:rsidR="00AC5E68">
              <w:rPr>
                <w:rFonts w:asciiTheme="minorHAnsi" w:hAnsiTheme="minorHAns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30D08A1"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645B1E87"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F7CF110"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738B366" w14:textId="3C08BC5D"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5473FED"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WSAs are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6C21D8"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1234DF96"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16AF10B0"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51FFC23" w14:textId="46F8D153"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718C081" w14:textId="2F0DD0BB" w:rsidR="00360B19" w:rsidRPr="00E22969" w:rsidRDefault="00B238F1" w:rsidP="00047A6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contains ’Channel Info Segment’ (Bit 1) is </w:t>
            </w:r>
            <w:r w:rsidR="00047A69">
              <w:rPr>
                <w:rFonts w:asciiTheme="minorHAnsi" w:hAnsiTheme="minorHAnsi"/>
                <w:lang w:eastAsia="x-none"/>
              </w:rPr>
              <w:t>set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B9DDD06"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2C947360"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11723E02"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6C19543" w14:textId="0D6EB0A2"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B881092" w14:textId="2978208E"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w:t>
            </w:r>
            <w:r w:rsidR="001B1CD9">
              <w:rPr>
                <w:rFonts w:asciiTheme="minorHAnsi" w:hAnsiTheme="minorHAnsi"/>
                <w:lang w:eastAsia="x-none"/>
              </w:rPr>
              <w:t>pPSID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DF073BA"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6C00787D"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561AE451"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0B5EB57" w14:textId="07995468"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E12425F"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’Count’ indicating ‘1’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D890137"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472D7209"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691B479F"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6979479" w14:textId="0054AF3A"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027CD83"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‘Operating Class’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203CF1D"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2B977A12"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357CAFB1"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B6CECC6" w14:textId="76C5EF29"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CC428BE" w14:textId="77777777" w:rsidR="00A00B0D" w:rsidRPr="00E22969" w:rsidRDefault="00A00B0D" w:rsidP="0044100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‘Channel Number’</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C5BDF6F"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45A82B24"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6D32C8B9"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04B4649" w14:textId="7AA6DCB0"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2D439B4" w14:textId="77777777" w:rsidR="00A00B0D" w:rsidRPr="00E22969" w:rsidRDefault="00A00B0D" w:rsidP="0044100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‘Transmit Power Level’</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2B6B0C4"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73D75991"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5F8BD90C"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3127A74" w14:textId="70D580FE"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6F0667E" w14:textId="77777777" w:rsidR="00A00B0D" w:rsidRPr="00E22969" w:rsidRDefault="00A00B0D" w:rsidP="0044100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‘Adaptable’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F98CC03"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16039DBA"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2793FEA5"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39CDA3A" w14:textId="488965EE"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36CDE8D"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w:t>
            </w:r>
            <w:r w:rsidR="00AE480B" w:rsidRPr="00E22969">
              <w:rPr>
                <w:rFonts w:asciiTheme="minorHAnsi" w:hAnsiTheme="minorHAnsi"/>
                <w:lang w:eastAsia="x-none"/>
              </w:rPr>
              <w:t>,</w:t>
            </w:r>
            <w:r w:rsidRPr="00E22969">
              <w:rPr>
                <w:rFonts w:asciiTheme="minorHAnsi" w:hAnsiTheme="minorHAnsi"/>
                <w:lang w:eastAsia="x-none"/>
              </w:rPr>
              <w:t xml:space="preserve"> containing ‘Data Rate’ (size 7 bits) (value in the range from 0x02 through 0x7F)</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2A2AE3F"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7C25DDFD" w14:textId="77777777" w:rsidTr="00A00B0D">
        <w:tc>
          <w:tcPr>
            <w:tcW w:w="737" w:type="dxa"/>
            <w:tcBorders>
              <w:top w:val="single" w:sz="3" w:space="0" w:color="auto"/>
              <w:left w:val="single" w:sz="3" w:space="0" w:color="auto"/>
              <w:bottom w:val="single" w:sz="3" w:space="0" w:color="auto"/>
              <w:right w:val="single" w:sz="3" w:space="0" w:color="auto"/>
            </w:tcBorders>
            <w:shd w:val="clear" w:color="auto" w:fill="auto"/>
          </w:tcPr>
          <w:p w14:paraId="23C69F32"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5D6049A" w14:textId="6C37CE5C" w:rsidR="00A00B0D" w:rsidRPr="00E22969" w:rsidRDefault="00CE687E" w:rsidP="00A00B0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E7B4DB4"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‘Channel Info Option Indicator’ indicating ‘1’ (Info Element Extension field is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B60D059" w14:textId="77777777" w:rsidR="00A00B0D" w:rsidRPr="00E22969" w:rsidRDefault="00A00B0D" w:rsidP="00A00B0D">
            <w:pPr>
              <w:overflowPunct/>
              <w:autoSpaceDE/>
              <w:autoSpaceDN/>
              <w:adjustRightInd/>
              <w:spacing w:after="0" w:line="259" w:lineRule="auto"/>
              <w:contextualSpacing/>
              <w:textAlignment w:val="auto"/>
              <w:rPr>
                <w:rFonts w:asciiTheme="minorHAnsi" w:hAnsiTheme="minorHAnsi"/>
                <w:lang w:eastAsia="x-none"/>
              </w:rPr>
            </w:pPr>
          </w:p>
        </w:tc>
      </w:tr>
      <w:tr w:rsidR="00A00B0D" w:rsidRPr="00E22969" w14:paraId="68405A12"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53C23642" w14:textId="77777777" w:rsidR="00A00B0D" w:rsidRPr="00E22969" w:rsidRDefault="00A00B0D"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CA86BD9" w14:textId="48EA8253" w:rsidR="00A00B0D"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43E56EC" w14:textId="77777777" w:rsidR="00A00B0D" w:rsidRPr="00E22969" w:rsidRDefault="00441004" w:rsidP="00C3058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w:t>
            </w:r>
            <w:r w:rsidR="00AE480B" w:rsidRPr="00E22969">
              <w:rPr>
                <w:rFonts w:asciiTheme="minorHAnsi" w:hAnsiTheme="minorHAnsi"/>
                <w:lang w:eastAsia="x-none"/>
              </w:rPr>
              <w:t xml:space="preserve"> containing</w:t>
            </w:r>
            <w:r w:rsidRPr="00E22969">
              <w:rPr>
                <w:rFonts w:asciiTheme="minorHAnsi" w:hAnsiTheme="minorHAnsi"/>
                <w:lang w:eastAsia="x-none"/>
              </w:rPr>
              <w:t xml:space="preserve"> ’</w:t>
            </w:r>
            <w:r w:rsidR="00A07C00" w:rsidRPr="00E22969">
              <w:rPr>
                <w:rFonts w:asciiTheme="minorHAnsi" w:hAnsiTheme="minorHAnsi"/>
                <w:lang w:eastAsia="x-none"/>
              </w:rPr>
              <w:t xml:space="preserve">WAVE </w:t>
            </w:r>
            <w:r w:rsidRPr="00E22969">
              <w:rPr>
                <w:rFonts w:asciiTheme="minorHAnsi" w:hAnsiTheme="minorHAnsi"/>
                <w:lang w:eastAsia="x-none"/>
              </w:rPr>
              <w:t>Info Element Extension’</w:t>
            </w:r>
            <w:r w:rsidR="00AE480B" w:rsidRPr="00E22969">
              <w:rPr>
                <w:rFonts w:asciiTheme="minorHAnsi" w:hAnsiTheme="minorHAnsi"/>
                <w:lang w:eastAsia="x-none"/>
              </w:rPr>
              <w:t>,</w:t>
            </w:r>
            <w:r w:rsidRPr="00E22969">
              <w:rPr>
                <w:rFonts w:asciiTheme="minorHAnsi" w:hAnsiTheme="minorHAnsi"/>
                <w:lang w:eastAsia="x-none"/>
              </w:rPr>
              <w:t xml:space="preserve"> containing ‘Count’ indicating ‘2’ (</w:t>
            </w:r>
            <w:r w:rsidR="00C30584" w:rsidRPr="00E22969">
              <w:rPr>
                <w:rFonts w:asciiTheme="minorHAnsi" w:hAnsiTheme="minorHAnsi"/>
                <w:lang w:eastAsia="x-none"/>
              </w:rPr>
              <w:t>2 Info Element Extension fields are present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6997593" w14:textId="77777777" w:rsidR="00A00B0D" w:rsidRPr="00E22969" w:rsidRDefault="00A00B0D"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59B5F39A"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7CC644C"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7305F79" w14:textId="15860B1C"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5CB70B6" w14:textId="77777777" w:rsidR="00360B19" w:rsidRPr="00E22969" w:rsidRDefault="009B46A0" w:rsidP="00327C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t>
            </w:r>
            <w:r w:rsidR="00AE480B" w:rsidRPr="00E22969">
              <w:rPr>
                <w:rFonts w:asciiTheme="minorHAnsi" w:hAnsiTheme="minorHAnsi"/>
                <w:lang w:eastAsia="x-none"/>
              </w:rPr>
              <w:t xml:space="preserve">Channel Info </w:t>
            </w:r>
            <w:r w:rsidRPr="00E22969">
              <w:rPr>
                <w:rFonts w:asciiTheme="minorHAnsi" w:hAnsiTheme="minorHAnsi"/>
                <w:lang w:eastAsia="x-none"/>
              </w:rPr>
              <w:t xml:space="preserve">Segment contains </w:t>
            </w:r>
            <w:r w:rsidR="00AE480B" w:rsidRPr="00E22969">
              <w:rPr>
                <w:rFonts w:asciiTheme="minorHAnsi" w:hAnsiTheme="minorHAnsi"/>
                <w:lang w:eastAsia="x-none"/>
              </w:rPr>
              <w:t>’Channel Info Instance’</w:t>
            </w:r>
            <w:r w:rsidRPr="00E22969">
              <w:rPr>
                <w:rFonts w:asciiTheme="minorHAnsi" w:hAnsiTheme="minorHAnsi"/>
                <w:lang w:eastAsia="x-none"/>
              </w:rPr>
              <w:t xml:space="preserve"> containing </w:t>
            </w:r>
            <w:r w:rsidR="00327C67" w:rsidRPr="00E22969">
              <w:rPr>
                <w:rFonts w:asciiTheme="minorHAnsi" w:hAnsiTheme="minorHAnsi"/>
                <w:lang w:eastAsia="x-none"/>
              </w:rPr>
              <w:t>’WAVE Info Element Extension</w:t>
            </w:r>
            <w:r w:rsidRPr="00E22969">
              <w:rPr>
                <w:rFonts w:asciiTheme="minorHAnsi" w:hAnsiTheme="minorHAnsi"/>
                <w:lang w:eastAsia="x-none"/>
              </w:rPr>
              <w:t>’, containing ‘Info Element’, containing ‘WAVE Element ID’ indicating ‘2</w:t>
            </w:r>
            <w:r w:rsidR="00327C67" w:rsidRPr="00E22969">
              <w:rPr>
                <w:rFonts w:asciiTheme="minorHAnsi" w:hAnsiTheme="minorHAnsi"/>
                <w:lang w:eastAsia="x-none"/>
              </w:rPr>
              <w:t>1</w:t>
            </w:r>
            <w:r w:rsidRPr="00E22969">
              <w:rPr>
                <w:rFonts w:asciiTheme="minorHAnsi" w:hAnsiTheme="minorHAnsi"/>
                <w:lang w:eastAsia="x-none"/>
              </w:rPr>
              <w:t xml:space="preserve">’ (containing </w:t>
            </w:r>
            <w:r w:rsidR="00327C67" w:rsidRPr="00E22969">
              <w:rPr>
                <w:rFonts w:asciiTheme="minorHAnsi" w:hAnsiTheme="minorHAnsi"/>
                <w:lang w:eastAsia="x-none"/>
              </w:rPr>
              <w:t>Channel Access</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8AFC219"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323F8A99"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344F2F77"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CDCBDDF" w14:textId="067BC543" w:rsidR="00360B19"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B6D0575" w14:textId="77777777" w:rsidR="00360B19" w:rsidRPr="00E22969" w:rsidRDefault="00327C67" w:rsidP="00327C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Channel Info Segment contains ’Channel Info Instance’ containing ’WAVE Info Element Extension’, containing ‘Info Element’, containing ‘WAVE Element ID’ indicating ‘12’ (containing EDCA Parameter Set).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0770D21"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p>
        </w:tc>
      </w:tr>
      <w:tr w:rsidR="00360B19" w:rsidRPr="00E22969" w14:paraId="6A8FBD10"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4AB4E0BB" w14:textId="77777777" w:rsidR="00360B19" w:rsidRPr="00E22969" w:rsidRDefault="00360B19" w:rsidP="00BC11FD">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81E34E9"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9E0935A" w14:textId="0085B8D0"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availability of service with ‘</w:t>
            </w:r>
            <w:r w:rsidR="001B1CD9">
              <w:rPr>
                <w:rFonts w:asciiTheme="minorHAnsi" w:hAnsiTheme="minorHAnsi"/>
                <w:b/>
                <w:lang w:eastAsia="x-none"/>
              </w:rPr>
              <w:t>pPSID</w:t>
            </w:r>
            <w:r w:rsidRPr="00E22969">
              <w:rPr>
                <w:rFonts w:asciiTheme="minorHAnsi" w:hAnsiTheme="minorHAnsi"/>
                <w:b/>
                <w:lang w:eastAsia="x-none"/>
              </w:rPr>
              <w: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781D331" w14:textId="77777777" w:rsidR="00360B19" w:rsidRPr="00E22969" w:rsidRDefault="00360B19"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27550CD8" w14:textId="77777777" w:rsidR="006A5D30" w:rsidRPr="00E22969" w:rsidRDefault="006A5D30" w:rsidP="00AF305E"/>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AD0874" w:rsidRPr="00E22969" w14:paraId="3F3890CC"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4DA81E1" w14:textId="77777777" w:rsidR="00AD0874" w:rsidRPr="00E22969" w:rsidRDefault="00AD0874" w:rsidP="005029EA">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DB54C2F" w14:textId="77777777" w:rsidR="00AD0874" w:rsidRPr="00E22969" w:rsidRDefault="00AD0874" w:rsidP="005029EA">
            <w:pPr>
              <w:overflowPunct/>
              <w:autoSpaceDE/>
              <w:autoSpaceDN/>
              <w:adjustRightInd/>
              <w:spacing w:after="0"/>
              <w:textAlignment w:val="auto"/>
            </w:pPr>
            <w:r w:rsidRPr="00E22969">
              <w:t>TP-16093-WSA-PP-BV-04</w:t>
            </w:r>
          </w:p>
        </w:tc>
      </w:tr>
      <w:tr w:rsidR="00AD0874" w:rsidRPr="00E22969" w14:paraId="2B0EFB3C"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817C742" w14:textId="77777777" w:rsidR="00AD0874" w:rsidRPr="00E22969" w:rsidRDefault="00AD0874" w:rsidP="005029EA">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344376C" w14:textId="7608E73D" w:rsidR="00AD0874" w:rsidRPr="00E22969" w:rsidRDefault="004F3616" w:rsidP="005029EA">
            <w:pPr>
              <w:overflowPunct/>
              <w:autoSpaceDE/>
              <w:autoSpaceDN/>
              <w:adjustRightInd/>
              <w:spacing w:after="0"/>
              <w:textAlignment w:val="auto"/>
            </w:pPr>
            <w:r w:rsidRPr="00E22969">
              <w:t xml:space="preserve">Verify that the IUT will indicate to the upper layer availability of a provider service </w:t>
            </w:r>
            <w:r>
              <w:t xml:space="preserve">when the IUT </w:t>
            </w:r>
            <w:r w:rsidRPr="00E22969">
              <w:t>receive</w:t>
            </w:r>
            <w:r>
              <w:t>s</w:t>
            </w:r>
            <w:r w:rsidRPr="00E22969">
              <w:t xml:space="preserve"> WSA</w:t>
            </w:r>
            <w:r>
              <w:t xml:space="preserve">s </w:t>
            </w:r>
            <w:r w:rsidRPr="00E22969">
              <w:t xml:space="preserve">containing WAVE Router Advertisement </w:t>
            </w:r>
            <w:r w:rsidR="004A06B0">
              <w:t xml:space="preserve">with </w:t>
            </w:r>
            <w:r w:rsidRPr="00E22969">
              <w:t>Info Element Extension fields</w:t>
            </w:r>
            <w:r>
              <w:t>.</w:t>
            </w:r>
          </w:p>
        </w:tc>
      </w:tr>
      <w:tr w:rsidR="00AD0874" w:rsidRPr="00E22969" w14:paraId="2323301F"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8C8EDD5" w14:textId="77777777" w:rsidR="00AD0874" w:rsidRPr="00E22969" w:rsidRDefault="00AD0874" w:rsidP="005029EA">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4F58F7B1" w14:textId="77777777" w:rsidR="00AD0874" w:rsidRPr="00E22969" w:rsidRDefault="00AD0874" w:rsidP="005029EA">
            <w:pPr>
              <w:overflowPunct/>
              <w:autoSpaceDE/>
              <w:autoSpaceDN/>
              <w:adjustRightInd/>
              <w:spacing w:after="0"/>
              <w:textAlignment w:val="auto"/>
            </w:pPr>
            <w:r w:rsidRPr="00E22969">
              <w:t>TC1</w:t>
            </w:r>
          </w:p>
        </w:tc>
      </w:tr>
      <w:tr w:rsidR="00AD0874" w:rsidRPr="00E22969" w14:paraId="1D349C15"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7F9E18B" w14:textId="77777777" w:rsidR="00AD0874" w:rsidRPr="00E22969" w:rsidRDefault="00AD0874" w:rsidP="005029EA">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84E4186" w14:textId="77777777" w:rsidR="00AD0874" w:rsidRPr="00E22969" w:rsidRDefault="00AD0874" w:rsidP="005029EA">
            <w:pPr>
              <w:overflowPunct/>
              <w:autoSpaceDE/>
              <w:autoSpaceDN/>
              <w:adjustRightInd/>
              <w:spacing w:after="0"/>
              <w:textAlignment w:val="auto"/>
            </w:pPr>
            <w:r w:rsidRPr="00E22969">
              <w:t>IUT (User role)</w:t>
            </w:r>
          </w:p>
        </w:tc>
      </w:tr>
      <w:tr w:rsidR="00AD0874" w:rsidRPr="00E22969" w14:paraId="08B41A03"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6548269" w14:textId="77777777" w:rsidR="00AD0874" w:rsidRPr="00E22969" w:rsidRDefault="00AD0874" w:rsidP="005029EA">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31BB322" w14:textId="096608C0" w:rsidR="00AD0874" w:rsidRPr="00E22969" w:rsidRDefault="00AD0874" w:rsidP="005029EA">
            <w:pPr>
              <w:overflowPunct/>
              <w:autoSpaceDE/>
              <w:autoSpaceDN/>
              <w:adjustRightInd/>
              <w:spacing w:after="0"/>
              <w:textAlignment w:val="auto"/>
            </w:pPr>
          </w:p>
        </w:tc>
      </w:tr>
      <w:tr w:rsidR="00AD0874" w:rsidRPr="00E22969" w14:paraId="5E9A0442" w14:textId="77777777" w:rsidTr="005029EA">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056A5E8" w14:textId="77777777" w:rsidR="00AD0874" w:rsidRPr="00E22969" w:rsidRDefault="00AD0874" w:rsidP="005029EA">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7276D55" w14:textId="4F53AA83" w:rsidR="00AD0874" w:rsidRPr="00E22969" w:rsidRDefault="00E653A3" w:rsidP="005029EA">
            <w:pPr>
              <w:pStyle w:val="NoSpacing"/>
              <w:rPr>
                <w:szCs w:val="20"/>
              </w:rPr>
            </w:pPr>
            <w:r w:rsidRPr="00E22969">
              <w:rPr>
                <w:rFonts w:ascii="Arial" w:hAnsi="Arial" w:cs="Arial"/>
                <w:sz w:val="18"/>
                <w:szCs w:val="18"/>
              </w:rPr>
              <w:t>PIC_USecondaryDNS</w:t>
            </w:r>
            <w:r>
              <w:rPr>
                <w:rFonts w:ascii="Arial" w:hAnsi="Arial" w:cs="Arial"/>
                <w:sz w:val="18"/>
                <w:szCs w:val="18"/>
              </w:rPr>
              <w:t xml:space="preserve">, </w:t>
            </w:r>
            <w:r w:rsidRPr="00E22969">
              <w:rPr>
                <w:rFonts w:ascii="Arial" w:hAnsi="Arial" w:cs="Arial"/>
                <w:sz w:val="18"/>
                <w:szCs w:val="18"/>
              </w:rPr>
              <w:t>PIC_UGatewayMACAddress</w:t>
            </w:r>
          </w:p>
        </w:tc>
      </w:tr>
      <w:tr w:rsidR="00AD0874" w:rsidRPr="00E22969" w14:paraId="4F0622FA"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5A250E4" w14:textId="77777777" w:rsidR="00AD0874" w:rsidRPr="00E22969" w:rsidRDefault="00AD0874" w:rsidP="005029EA">
            <w:pPr>
              <w:overflowPunct/>
              <w:autoSpaceDE/>
              <w:autoSpaceDN/>
              <w:adjustRightInd/>
              <w:spacing w:after="0"/>
              <w:jc w:val="center"/>
              <w:textAlignment w:val="auto"/>
              <w:rPr>
                <w:b/>
              </w:rPr>
            </w:pPr>
            <w:r w:rsidRPr="00E22969">
              <w:rPr>
                <w:b/>
              </w:rPr>
              <w:t>Pre-test conditions</w:t>
            </w:r>
          </w:p>
        </w:tc>
      </w:tr>
      <w:tr w:rsidR="00AD0874" w:rsidRPr="00E22969" w14:paraId="67FB0740"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31C2B872" w14:textId="77777777" w:rsidR="00AD0874" w:rsidRDefault="00AD0874" w:rsidP="005029EA">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p w14:paraId="3978BD18" w14:textId="4E426DC0" w:rsidR="004D5174" w:rsidRPr="00E22969" w:rsidRDefault="004D5174" w:rsidP="005029EA">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transmitting </w:t>
            </w:r>
            <w:r w:rsidRPr="00E22969">
              <w:rPr>
                <w:rFonts w:asciiTheme="minorHAnsi" w:hAnsiTheme="minorHAnsi"/>
                <w:b/>
                <w:lang w:eastAsia="x-none"/>
              </w:rPr>
              <w:t>WSA_nExt_IP</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_Ref435458073 \h  \* MERGEFORMAT </w:instrText>
            </w:r>
            <w:r w:rsidRPr="00E22969">
              <w:rPr>
                <w:rFonts w:asciiTheme="minorHAnsi" w:hAnsiTheme="minorHAnsi"/>
                <w:lang w:eastAsia="x-none"/>
              </w:rPr>
            </w:r>
            <w:r w:rsidRPr="00E22969">
              <w:rPr>
                <w:rFonts w:asciiTheme="minorHAnsi" w:hAnsiTheme="minorHAnsi"/>
                <w:lang w:eastAsia="x-none"/>
              </w:rPr>
              <w:fldChar w:fldCharType="separate"/>
            </w:r>
            <w:ins w:id="358" w:author="Dmitri.Khijniak@7Layers.com" w:date="2017-07-25T16:40:00Z">
              <w:r w:rsidR="00092395" w:rsidRPr="00E22969">
                <w:t xml:space="preserve">Table </w:t>
              </w:r>
              <w:r w:rsidR="00092395">
                <w:rPr>
                  <w:noProof/>
                </w:rPr>
                <w:t>7</w:t>
              </w:r>
              <w:r w:rsidR="00092395" w:rsidRPr="00E22969">
                <w:rPr>
                  <w:noProof/>
                </w:rPr>
                <w:noBreakHyphen/>
              </w:r>
              <w:r w:rsidR="00092395">
                <w:rPr>
                  <w:noProof/>
                </w:rPr>
                <w:t>7</w:t>
              </w:r>
            </w:ins>
            <w:del w:id="359" w:author="Dmitri.Khijniak@7Layers.com" w:date="2017-07-25T16:40:00Z">
              <w:r w:rsidR="00EC4622" w:rsidRPr="00E22969" w:rsidDel="00092395">
                <w:delText xml:space="preserve">Table </w:delText>
              </w:r>
              <w:r w:rsidR="00EC4622" w:rsidDel="00092395">
                <w:rPr>
                  <w:noProof/>
                </w:rPr>
                <w:delText>7</w:delText>
              </w:r>
              <w:r w:rsidR="00EC4622" w:rsidRPr="00E22969" w:rsidDel="00092395">
                <w:rPr>
                  <w:noProof/>
                </w:rPr>
                <w:noBreakHyphen/>
              </w:r>
              <w:r w:rsidR="00EC4622" w:rsidDel="00092395">
                <w:rPr>
                  <w:noProof/>
                </w:rPr>
                <w:delText>7</w:delText>
              </w:r>
            </w:del>
            <w:r w:rsidRPr="00E22969">
              <w:rPr>
                <w:rFonts w:asciiTheme="minorHAnsi" w:hAnsiTheme="minorHAnsi"/>
                <w:lang w:eastAsia="x-none"/>
              </w:rPr>
              <w:fldChar w:fldCharType="end"/>
            </w:r>
            <w:r w:rsidRPr="00E22969">
              <w:t xml:space="preserve">. </w:t>
            </w:r>
            <w:r w:rsidRPr="00E22969">
              <w:rPr>
                <w:rFonts w:asciiTheme="minorHAnsi" w:hAnsiTheme="minorHAnsi"/>
                <w:lang w:eastAsia="x-none"/>
              </w:rPr>
              <w:t>WSA_nExt_IP contains one PSID service ‘</w:t>
            </w:r>
            <w:r w:rsidR="001B1CD9">
              <w:rPr>
                <w:rFonts w:asciiTheme="minorHAnsi" w:hAnsiTheme="minorHAnsi"/>
                <w:lang w:eastAsia="x-none"/>
              </w:rPr>
              <w:t>pPSID</w:t>
            </w:r>
            <w:r w:rsidRPr="00E22969">
              <w:rPr>
                <w:rFonts w:asciiTheme="minorHAnsi" w:hAnsiTheme="minorHAnsi"/>
                <w:lang w:eastAsia="x-none"/>
              </w:rPr>
              <w:t>’.</w:t>
            </w:r>
            <w:r>
              <w:rPr>
                <w:rFonts w:asciiTheme="minorHAnsi" w:hAnsiTheme="minorHAnsi"/>
                <w:lang w:eastAsia="x-none"/>
              </w:rPr>
              <w:t xml:space="preserve"> WSAs are transmitted</w:t>
            </w:r>
            <w:r w:rsidRPr="00E22969">
              <w:rPr>
                <w:rFonts w:asciiTheme="minorHAnsi" w:hAnsiTheme="minorHAnsi"/>
                <w:lang w:eastAsia="x-none"/>
              </w:rPr>
              <w:t xml:space="preserve"> on channel ‘</w:t>
            </w:r>
            <w:r w:rsidR="00AC5E68">
              <w:rPr>
                <w:rFonts w:asciiTheme="minorHAnsi" w:hAnsiTheme="minorHAnsi"/>
                <w:lang w:eastAsia="x-none"/>
              </w:rPr>
              <w:t>pChannel</w:t>
            </w:r>
            <w:r w:rsidRPr="00E22969">
              <w:rPr>
                <w:rFonts w:asciiTheme="minorHAnsi" w:hAnsiTheme="minorHAnsi"/>
                <w:lang w:eastAsia="x-none"/>
              </w:rPr>
              <w:t>’ with ‘</w:t>
            </w:r>
            <w:r w:rsidR="001B1CD9">
              <w:rPr>
                <w:rFonts w:asciiTheme="minorHAnsi" w:hAnsiTheme="minorHAnsi"/>
                <w:lang w:eastAsia="x-none"/>
              </w:rPr>
              <w:t>pWSARepeatRate</w:t>
            </w:r>
            <w:r w:rsidRPr="00E22969">
              <w:rPr>
                <w:rFonts w:asciiTheme="minorHAnsi" w:hAnsiTheme="minorHAnsi"/>
                <w:lang w:eastAsia="x-none"/>
              </w:rPr>
              <w:t>’.</w:t>
            </w:r>
          </w:p>
        </w:tc>
      </w:tr>
      <w:tr w:rsidR="00AD0874" w:rsidRPr="00E22969" w14:paraId="7B7CAAC7" w14:textId="77777777" w:rsidTr="005029EA">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245211AC" w14:textId="77777777" w:rsidR="00AD0874" w:rsidRPr="00E22969" w:rsidRDefault="00AD0874" w:rsidP="005029EA">
            <w:pPr>
              <w:overflowPunct/>
              <w:autoSpaceDE/>
              <w:autoSpaceDN/>
              <w:adjustRightInd/>
              <w:spacing w:after="0"/>
              <w:jc w:val="center"/>
              <w:textAlignment w:val="auto"/>
              <w:rPr>
                <w:b/>
              </w:rPr>
            </w:pPr>
            <w:r w:rsidRPr="00E22969">
              <w:rPr>
                <w:b/>
              </w:rPr>
              <w:t>Test Sequence</w:t>
            </w:r>
          </w:p>
        </w:tc>
      </w:tr>
      <w:tr w:rsidR="00AD0874" w:rsidRPr="00E22969" w14:paraId="09853D13"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8B09671" w14:textId="77777777" w:rsidR="00AD0874" w:rsidRPr="00E22969" w:rsidRDefault="00AD0874" w:rsidP="005029EA">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9885A86" w14:textId="77777777" w:rsidR="00AD0874" w:rsidRPr="00E22969" w:rsidRDefault="00AD0874" w:rsidP="005029EA">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0588B0" w14:textId="77777777" w:rsidR="00AD0874" w:rsidRPr="00E22969" w:rsidRDefault="00AD0874" w:rsidP="005029EA">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259C91D" w14:textId="77777777" w:rsidR="00AD0874" w:rsidRPr="00E22969" w:rsidRDefault="00AD0874" w:rsidP="005029EA">
            <w:pPr>
              <w:overflowPunct/>
              <w:autoSpaceDE/>
              <w:autoSpaceDN/>
              <w:adjustRightInd/>
              <w:spacing w:after="0" w:line="259" w:lineRule="auto"/>
              <w:contextualSpacing/>
              <w:textAlignment w:val="auto"/>
              <w:rPr>
                <w:b/>
              </w:rPr>
            </w:pPr>
            <w:r w:rsidRPr="00E22969">
              <w:rPr>
                <w:b/>
              </w:rPr>
              <w:t>Verdict</w:t>
            </w:r>
          </w:p>
        </w:tc>
      </w:tr>
      <w:tr w:rsidR="00AD0874" w:rsidRPr="00E22969" w14:paraId="5C158DD4"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5DC7C5C" w14:textId="77777777" w:rsidR="00AD0874" w:rsidRPr="00E22969" w:rsidRDefault="00AD0874" w:rsidP="004D5174">
            <w:pPr>
              <w:pStyle w:val="StepCounter"/>
              <w:numPr>
                <w:ilvl w:val="0"/>
                <w:numId w:val="45"/>
              </w:numP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69BAE71"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D7FD06F" w14:textId="01F29071"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configured to receive WSA on channel ‘</w:t>
            </w:r>
            <w:r w:rsidR="00AC5E68">
              <w:rPr>
                <w:rFonts w:asciiTheme="minorHAnsi" w:hAnsiTheme="minorHAnsi"/>
                <w:lang w:eastAsia="x-none"/>
              </w:rPr>
              <w:t>pChannel</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B6C12AE"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AD0874" w:rsidRPr="00E22969" w14:paraId="11EE429B"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41EED814" w14:textId="77777777" w:rsidR="00AD0874" w:rsidRPr="00E22969" w:rsidRDefault="00AD0874" w:rsidP="005029EA">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2E45DD9" w14:textId="4404A624" w:rsidR="00AD0874"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DF0F480"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WSAs are transmitted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FE07B7C"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AD0874" w:rsidRPr="00E22969" w14:paraId="62673BAE"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C7DDFD7" w14:textId="77777777" w:rsidR="00AD0874" w:rsidRPr="00E22969" w:rsidRDefault="00AD0874" w:rsidP="005029EA">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4012967" w14:textId="5891AA03" w:rsidR="00AD0874"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9E1648" w14:textId="5E40D3B4" w:rsidR="00AD0874" w:rsidRPr="00E22969" w:rsidRDefault="00B374EB" w:rsidP="00047A6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contains ’Header Option Indicator’ contains ’WAVE Routing Advertisement’ (Bit 0) is </w:t>
            </w:r>
            <w:r w:rsidR="00047A69">
              <w:rPr>
                <w:rFonts w:asciiTheme="minorHAnsi" w:hAnsiTheme="minorHAnsi"/>
                <w:lang w:eastAsia="x-none"/>
              </w:rPr>
              <w:t>set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AC99509"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AD0874" w:rsidRPr="00E22969" w14:paraId="6D982F80"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D697201" w14:textId="77777777" w:rsidR="00AD0874" w:rsidRPr="00E22969" w:rsidRDefault="00AD0874" w:rsidP="005029EA">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1476A81" w14:textId="56441A08" w:rsidR="00AD0874"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BCD9E0B" w14:textId="519BF2D3"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contains ’Service Info Instance’ containing ‘</w:t>
            </w:r>
            <w:r w:rsidR="001B1CD9">
              <w:rPr>
                <w:rFonts w:asciiTheme="minorHAnsi" w:hAnsiTheme="minorHAnsi"/>
                <w:lang w:eastAsia="x-none"/>
              </w:rPr>
              <w:t>pPSID</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A34FB44"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AD0874" w:rsidRPr="00E22969" w14:paraId="22F0C186"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2632C80" w14:textId="77777777" w:rsidR="00AD0874" w:rsidRPr="00E22969" w:rsidRDefault="00AD0874" w:rsidP="005029EA">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AEECAA" w14:textId="6F14E747" w:rsidR="00AD0874" w:rsidRPr="00E22969" w:rsidRDefault="00CE687E" w:rsidP="005029EA">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EB9F826" w14:textId="77777777" w:rsidR="00AD0874" w:rsidRPr="00E22969" w:rsidRDefault="00CE23A8" w:rsidP="005029EA">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Only one instance of WSA WAVE Routing Advertisement is present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F7191BC" w14:textId="77777777" w:rsidR="00AD0874" w:rsidRPr="00E22969" w:rsidRDefault="00AD0874" w:rsidP="005029EA">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6B3BAE71"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93CFE8F"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3FE755E" w14:textId="73432624"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3E93A37"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‘Router Lifetime’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56B2A1F"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65475855"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6BA01451"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385D96" w14:textId="1654DC75"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86B2E91"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‘IpPrefix’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2E639E1"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67FDC0A0"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D14AEC9"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D82432B" w14:textId="47F377B7"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9577CB3"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‘Prefix Length’ </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C579BB9"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236679D8"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0CD3B1B7"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0556910" w14:textId="76FFD108"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AC4B66"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‘Default Gateway’</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7D577ED"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01015506"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D5D1688"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73628AF" w14:textId="427E4BC0"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C3B424"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‘Primary DNS’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5E29881"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365F0A0E"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2B277796"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4237602" w14:textId="0FDCA797"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F72F8C3" w14:textId="77777777" w:rsidR="00CE23A8" w:rsidRPr="00E22969" w:rsidRDefault="007C15B5" w:rsidP="007C15B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WAVE Routing Advertisement contains ’Info Element Extension field’ containing ‘Count’ indicating the number of ‘Info Elements’</w:t>
            </w:r>
            <w:r w:rsidR="00CE23A8" w:rsidRPr="00E22969">
              <w:rPr>
                <w:rFonts w:asciiTheme="minorHAnsi" w:hAnsiTheme="minorHAnsi"/>
                <w:lang w:eastAsia="x-none"/>
              </w:rPr>
              <w:t xml:space="preserve"> indicating ‘</w:t>
            </w:r>
            <w:r w:rsidRPr="00E22969">
              <w:rPr>
                <w:rFonts w:asciiTheme="minorHAnsi" w:hAnsiTheme="minorHAnsi"/>
                <w:lang w:eastAsia="x-none"/>
              </w:rPr>
              <w:t>2</w:t>
            </w:r>
            <w:r w:rsidR="00CE23A8" w:rsidRPr="00E22969">
              <w:rPr>
                <w:rFonts w:asciiTheme="minorHAnsi" w:hAnsiTheme="minorHAnsi"/>
                <w:lang w:eastAsia="x-none"/>
              </w:rPr>
              <w:t>’ (</w:t>
            </w:r>
            <w:r w:rsidR="00C30584" w:rsidRPr="00E22969">
              <w:rPr>
                <w:rFonts w:asciiTheme="minorHAnsi" w:hAnsiTheme="minorHAnsi"/>
                <w:lang w:eastAsia="x-none"/>
              </w:rPr>
              <w:t>2 Info Element Extension fields are present</w:t>
            </w:r>
            <w:r w:rsidR="00CE23A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8BE44B7"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53608483"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77119260"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8295E2A" w14:textId="2975AE1E"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60E63AC" w14:textId="77777777" w:rsidR="00CE23A8" w:rsidRPr="00E22969" w:rsidRDefault="00A823E1" w:rsidP="00A823E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’Info Element Extension field’ containing ‘WAVE Element ID’ indicating </w:t>
            </w:r>
            <w:r w:rsidR="00CE23A8" w:rsidRPr="00E22969">
              <w:rPr>
                <w:rFonts w:asciiTheme="minorHAnsi" w:hAnsiTheme="minorHAnsi"/>
                <w:lang w:eastAsia="x-none"/>
              </w:rPr>
              <w:t>‘</w:t>
            </w:r>
            <w:r w:rsidRPr="00E22969">
              <w:rPr>
                <w:rFonts w:asciiTheme="minorHAnsi" w:hAnsiTheme="minorHAnsi"/>
                <w:lang w:eastAsia="x-none"/>
              </w:rPr>
              <w:t>13</w:t>
            </w:r>
            <w:r w:rsidR="00CE23A8" w:rsidRPr="00E22969">
              <w:rPr>
                <w:rFonts w:asciiTheme="minorHAnsi" w:hAnsiTheme="minorHAnsi"/>
                <w:lang w:eastAsia="x-none"/>
              </w:rPr>
              <w:t xml:space="preserve">’ (containing </w:t>
            </w:r>
            <w:r w:rsidRPr="00E22969">
              <w:rPr>
                <w:rFonts w:ascii="Calibri" w:hAnsi="Calibri"/>
                <w:color w:val="000000"/>
              </w:rPr>
              <w:t>Secondary DNS</w:t>
            </w:r>
            <w:r w:rsidR="00CE23A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112A569"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56F63C42"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38C8677D"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B36EE57" w14:textId="40C423FA" w:rsidR="00CE23A8" w:rsidRPr="00E22969" w:rsidRDefault="00CE687E" w:rsidP="00CE23A8">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56267D6" w14:textId="77777777" w:rsidR="00CE23A8" w:rsidRPr="00E22969" w:rsidRDefault="00A823E1" w:rsidP="00A823E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contains ’Info Element Extension field’ containing ‘WAVE Element ID’ indicating ‘14’ (containing </w:t>
            </w:r>
            <w:r w:rsidRPr="00E22969">
              <w:rPr>
                <w:rFonts w:ascii="Calibri" w:hAnsi="Calibri"/>
                <w:color w:val="000000"/>
              </w:rPr>
              <w:t>Gateway MAC Address</w:t>
            </w:r>
            <w:r w:rsidR="00CE23A8"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B362355"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p>
        </w:tc>
      </w:tr>
      <w:tr w:rsidR="00CE23A8" w:rsidRPr="00E22969" w14:paraId="66722325" w14:textId="77777777" w:rsidTr="005029EA">
        <w:tc>
          <w:tcPr>
            <w:tcW w:w="737" w:type="dxa"/>
            <w:tcBorders>
              <w:top w:val="single" w:sz="3" w:space="0" w:color="auto"/>
              <w:left w:val="single" w:sz="3" w:space="0" w:color="auto"/>
              <w:bottom w:val="single" w:sz="3" w:space="0" w:color="auto"/>
              <w:right w:val="single" w:sz="3" w:space="0" w:color="auto"/>
            </w:tcBorders>
            <w:shd w:val="clear" w:color="auto" w:fill="auto"/>
          </w:tcPr>
          <w:p w14:paraId="3F729BA6" w14:textId="77777777" w:rsidR="00CE23A8" w:rsidRPr="00E22969" w:rsidRDefault="00CE23A8" w:rsidP="00CE23A8">
            <w:pPr>
              <w:pStyle w:val="StepCounter"/>
            </w:pP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ACA09D2"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E780F4" w14:textId="66BF7633"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indicates availability of service with ‘</w:t>
            </w:r>
            <w:r w:rsidR="001B1CD9">
              <w:rPr>
                <w:rFonts w:asciiTheme="minorHAnsi" w:hAnsiTheme="minorHAnsi"/>
                <w:b/>
                <w:lang w:eastAsia="x-none"/>
              </w:rPr>
              <w:t>pPSID</w:t>
            </w:r>
            <w:r w:rsidRPr="00E22969">
              <w:rPr>
                <w:rFonts w:asciiTheme="minorHAnsi" w:hAnsiTheme="minorHAnsi"/>
                <w:b/>
                <w:lang w:eastAsia="x-none"/>
              </w:rPr>
              <w:t>’</w:t>
            </w:r>
            <w:r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34AC4F2" w14:textId="77777777" w:rsidR="00CE23A8" w:rsidRPr="00E22969" w:rsidRDefault="00CE23A8" w:rsidP="00CE23A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43BB3B3A" w14:textId="77777777" w:rsidR="00AD0874" w:rsidRPr="00E22969" w:rsidRDefault="00AD0874" w:rsidP="00AF305E"/>
    <w:p w14:paraId="437AC084" w14:textId="77777777" w:rsidR="00CD6B6C" w:rsidRPr="00E22969" w:rsidRDefault="00CD6B6C" w:rsidP="005B25C4">
      <w:pPr>
        <w:pStyle w:val="Heading3"/>
      </w:pPr>
      <w:bookmarkStart w:id="360" w:name="_Toc489000448"/>
      <w:r w:rsidRPr="00E22969">
        <w:t>WSA transmission parameters</w:t>
      </w:r>
      <w:bookmarkEnd w:id="360"/>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3C617A" w:rsidRPr="00E22969" w14:paraId="19C1BFE4"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73864CA" w14:textId="77777777" w:rsidR="003C617A" w:rsidRPr="00E22969" w:rsidRDefault="003C617A" w:rsidP="00FE624D">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297F753F" w14:textId="77777777" w:rsidR="003C617A" w:rsidRPr="00E22969" w:rsidRDefault="00AB1583" w:rsidP="00FE624D">
            <w:pPr>
              <w:overflowPunct/>
              <w:autoSpaceDE/>
              <w:autoSpaceDN/>
              <w:adjustRightInd/>
              <w:spacing w:after="0"/>
              <w:textAlignment w:val="auto"/>
            </w:pPr>
            <w:r w:rsidRPr="00E22969">
              <w:t>TP-16093-WSA-ROP-BV-01</w:t>
            </w:r>
          </w:p>
        </w:tc>
      </w:tr>
      <w:tr w:rsidR="003C617A" w:rsidRPr="00E22969" w14:paraId="57540632"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8EB44AD" w14:textId="77777777" w:rsidR="003C617A" w:rsidRPr="00E22969" w:rsidRDefault="003C617A" w:rsidP="00FE624D">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4B67930" w14:textId="49002324" w:rsidR="003C617A" w:rsidRPr="00E22969" w:rsidRDefault="00AB1583" w:rsidP="00EB0E17">
            <w:pPr>
              <w:tabs>
                <w:tab w:val="left" w:pos="1290"/>
              </w:tabs>
              <w:overflowPunct/>
              <w:autoSpaceDE/>
              <w:autoSpaceDN/>
              <w:adjustRightInd/>
              <w:spacing w:after="0"/>
              <w:textAlignment w:val="auto"/>
            </w:pPr>
            <w:r w:rsidRPr="00E22969">
              <w:t xml:space="preserve">Verify that the IUT will transmit WSA </w:t>
            </w:r>
            <w:r w:rsidR="00C760CF">
              <w:t xml:space="preserve">at a specified </w:t>
            </w:r>
            <w:r w:rsidRPr="00E22969">
              <w:t>repeat rate.</w:t>
            </w:r>
          </w:p>
        </w:tc>
      </w:tr>
      <w:tr w:rsidR="003C617A" w:rsidRPr="00E22969" w14:paraId="3E1A7501"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D7E8B3F" w14:textId="77777777" w:rsidR="003C617A" w:rsidRPr="00E22969" w:rsidRDefault="003C617A" w:rsidP="00FE624D">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AB0DCFC" w14:textId="77777777" w:rsidR="003C617A" w:rsidRPr="00E22969" w:rsidRDefault="00984B7E" w:rsidP="00FE624D">
            <w:pPr>
              <w:overflowPunct/>
              <w:autoSpaceDE/>
              <w:autoSpaceDN/>
              <w:adjustRightInd/>
              <w:spacing w:after="0"/>
              <w:textAlignment w:val="auto"/>
            </w:pPr>
            <w:r w:rsidRPr="00E22969">
              <w:t>TC1</w:t>
            </w:r>
          </w:p>
        </w:tc>
      </w:tr>
      <w:tr w:rsidR="003C617A" w:rsidRPr="00E22969" w14:paraId="278B0B62"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8078FD1" w14:textId="77777777" w:rsidR="003C617A" w:rsidRPr="00E22969" w:rsidRDefault="003C617A" w:rsidP="00FE624D">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5250057" w14:textId="41A45494" w:rsidR="003C617A" w:rsidRPr="00E22969" w:rsidRDefault="00984B7E" w:rsidP="00FE624D">
            <w:pPr>
              <w:overflowPunct/>
              <w:autoSpaceDE/>
              <w:autoSpaceDN/>
              <w:adjustRightInd/>
              <w:spacing w:after="0"/>
              <w:textAlignment w:val="auto"/>
            </w:pPr>
            <w:r w:rsidRPr="00E22969">
              <w:t>IUT</w:t>
            </w:r>
            <w:r w:rsidR="00C760CF">
              <w:t xml:space="preserve"> (Provider role)</w:t>
            </w:r>
          </w:p>
        </w:tc>
      </w:tr>
      <w:tr w:rsidR="003C617A" w:rsidRPr="00E22969" w14:paraId="4A6DB8E7"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C407928" w14:textId="77777777" w:rsidR="003C617A" w:rsidRPr="00E22969" w:rsidRDefault="003C617A" w:rsidP="00FE624D">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074C31A" w14:textId="72ACD63A" w:rsidR="003C617A" w:rsidRPr="00E22969" w:rsidRDefault="003C617A" w:rsidP="00FE624D">
            <w:pPr>
              <w:overflowPunct/>
              <w:autoSpaceDE/>
              <w:autoSpaceDN/>
              <w:adjustRightInd/>
              <w:spacing w:after="0"/>
              <w:textAlignment w:val="auto"/>
            </w:pPr>
          </w:p>
        </w:tc>
      </w:tr>
      <w:tr w:rsidR="003C617A" w:rsidRPr="00E22969" w14:paraId="13E45A99"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E5B4484" w14:textId="77777777" w:rsidR="003C617A" w:rsidRPr="00E22969" w:rsidRDefault="003C617A" w:rsidP="00FE624D">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E606A8C" w14:textId="6BA37377" w:rsidR="003C617A" w:rsidRPr="00E22969" w:rsidRDefault="003C617A" w:rsidP="00FE624D">
            <w:pPr>
              <w:pStyle w:val="NoSpacing"/>
              <w:rPr>
                <w:szCs w:val="20"/>
              </w:rPr>
            </w:pPr>
          </w:p>
        </w:tc>
      </w:tr>
      <w:tr w:rsidR="003C617A" w:rsidRPr="00E22969" w14:paraId="1CF948BC"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3A745BFA" w14:textId="77777777" w:rsidR="003C617A" w:rsidRPr="00E22969" w:rsidRDefault="003C617A" w:rsidP="00FE624D">
            <w:pPr>
              <w:overflowPunct/>
              <w:autoSpaceDE/>
              <w:autoSpaceDN/>
              <w:adjustRightInd/>
              <w:spacing w:after="0"/>
              <w:jc w:val="center"/>
              <w:textAlignment w:val="auto"/>
              <w:rPr>
                <w:b/>
              </w:rPr>
            </w:pPr>
            <w:r w:rsidRPr="00E22969">
              <w:rPr>
                <w:b/>
              </w:rPr>
              <w:t>Pre-test conditions</w:t>
            </w:r>
          </w:p>
        </w:tc>
      </w:tr>
      <w:tr w:rsidR="003C617A" w:rsidRPr="00E22969" w14:paraId="0D2CDB07"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2680FA4" w14:textId="77777777" w:rsidR="003C617A" w:rsidRPr="00E22969" w:rsidRDefault="003C617A" w:rsidP="00FE624D">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C617A" w:rsidRPr="00E22969" w14:paraId="52C6F7C2"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0CDB43DC" w14:textId="77777777" w:rsidR="003C617A" w:rsidRPr="00E22969" w:rsidRDefault="003C617A" w:rsidP="00FE624D">
            <w:pPr>
              <w:overflowPunct/>
              <w:autoSpaceDE/>
              <w:autoSpaceDN/>
              <w:adjustRightInd/>
              <w:spacing w:after="0"/>
              <w:jc w:val="center"/>
              <w:textAlignment w:val="auto"/>
              <w:rPr>
                <w:b/>
              </w:rPr>
            </w:pPr>
            <w:r w:rsidRPr="00E22969">
              <w:rPr>
                <w:b/>
              </w:rPr>
              <w:t>Test Sequence</w:t>
            </w:r>
          </w:p>
        </w:tc>
      </w:tr>
      <w:tr w:rsidR="003C617A" w:rsidRPr="00E22969" w14:paraId="03F6F8B9"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361BA717" w14:textId="77777777" w:rsidR="003C617A" w:rsidRPr="00E22969" w:rsidRDefault="003C617A" w:rsidP="00FE624D">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DE6007C" w14:textId="77777777" w:rsidR="003C617A" w:rsidRPr="00E22969" w:rsidRDefault="003C617A" w:rsidP="00FE624D">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BAD7ACC" w14:textId="77777777" w:rsidR="003C617A" w:rsidRPr="00E22969" w:rsidRDefault="003C617A" w:rsidP="00FE624D">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94CD793" w14:textId="77777777" w:rsidR="003C617A" w:rsidRPr="00E22969" w:rsidRDefault="003C617A" w:rsidP="00FE624D">
            <w:pPr>
              <w:overflowPunct/>
              <w:autoSpaceDE/>
              <w:autoSpaceDN/>
              <w:adjustRightInd/>
              <w:spacing w:after="0" w:line="259" w:lineRule="auto"/>
              <w:contextualSpacing/>
              <w:textAlignment w:val="auto"/>
              <w:rPr>
                <w:b/>
              </w:rPr>
            </w:pPr>
            <w:r w:rsidRPr="00E22969">
              <w:rPr>
                <w:b/>
              </w:rPr>
              <w:t>Verdict</w:t>
            </w:r>
          </w:p>
        </w:tc>
      </w:tr>
      <w:tr w:rsidR="003C617A" w:rsidRPr="00E22969" w14:paraId="4FA199AC"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34B08E46" w14:textId="77777777" w:rsidR="003C617A" w:rsidRPr="00E22969" w:rsidRDefault="003C617A"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44EEEB1" w14:textId="77777777" w:rsidR="003C617A" w:rsidRPr="00E22969" w:rsidRDefault="003C617A"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327DF49" w14:textId="69AAC3CE" w:rsidR="003C617A" w:rsidRPr="00E22969" w:rsidRDefault="009A1213" w:rsidP="00E6311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AB1583" w:rsidRPr="00E22969">
              <w:rPr>
                <w:rFonts w:asciiTheme="minorHAnsi" w:hAnsiTheme="minorHAnsi"/>
                <w:lang w:eastAsia="x-none"/>
              </w:rPr>
              <w:t xml:space="preserve">IUT configured to transmit </w:t>
            </w:r>
            <w:r w:rsidR="00E63115" w:rsidRPr="00E22969">
              <w:rPr>
                <w:rFonts w:asciiTheme="minorHAnsi" w:hAnsiTheme="minorHAnsi"/>
                <w:b/>
                <w:lang w:eastAsia="x-none"/>
              </w:rPr>
              <w:t>WSA_nExt_1</w:t>
            </w:r>
            <w:r w:rsidR="00E63115" w:rsidRPr="00E22969">
              <w:rPr>
                <w:rFonts w:asciiTheme="minorHAnsi" w:hAnsiTheme="minorHAnsi"/>
                <w:lang w:eastAsia="x-none"/>
              </w:rPr>
              <w:t xml:space="preserve"> as defined in </w:t>
            </w:r>
            <w:r w:rsidR="00E63115" w:rsidRPr="00E22969">
              <w:rPr>
                <w:rFonts w:asciiTheme="minorHAnsi" w:hAnsiTheme="minorHAnsi"/>
                <w:lang w:eastAsia="x-none"/>
              </w:rPr>
              <w:fldChar w:fldCharType="begin"/>
            </w:r>
            <w:r w:rsidR="00E63115" w:rsidRPr="00E22969">
              <w:rPr>
                <w:rFonts w:asciiTheme="minorHAnsi" w:hAnsiTheme="minorHAnsi"/>
                <w:lang w:eastAsia="x-none"/>
              </w:rPr>
              <w:instrText xml:space="preserve"> REF _Ref435448227 \h </w:instrText>
            </w:r>
            <w:r w:rsidR="00E63115" w:rsidRPr="00E22969">
              <w:rPr>
                <w:rFonts w:asciiTheme="minorHAnsi" w:hAnsiTheme="minorHAnsi"/>
                <w:lang w:eastAsia="x-none"/>
              </w:rPr>
            </w:r>
            <w:r w:rsidR="00E63115" w:rsidRPr="00E22969">
              <w:rPr>
                <w:rFonts w:asciiTheme="minorHAnsi" w:hAnsiTheme="minorHAnsi"/>
                <w:lang w:eastAsia="x-none"/>
              </w:rPr>
              <w:fldChar w:fldCharType="separate"/>
            </w:r>
            <w:ins w:id="361" w:author="Dmitri.Khijniak@7Layers.com" w:date="2017-07-25T16:40:00Z">
              <w:r w:rsidR="00092395" w:rsidRPr="00E22969">
                <w:t xml:space="preserve">Table </w:t>
              </w:r>
              <w:r w:rsidR="00092395">
                <w:rPr>
                  <w:noProof/>
                </w:rPr>
                <w:t>7</w:t>
              </w:r>
              <w:r w:rsidR="00092395" w:rsidRPr="00E22969">
                <w:noBreakHyphen/>
              </w:r>
              <w:r w:rsidR="00092395">
                <w:rPr>
                  <w:noProof/>
                </w:rPr>
                <w:t>6</w:t>
              </w:r>
            </w:ins>
            <w:del w:id="362"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6</w:delText>
              </w:r>
            </w:del>
            <w:r w:rsidR="00E63115" w:rsidRPr="00E22969">
              <w:rPr>
                <w:rFonts w:asciiTheme="minorHAnsi" w:hAnsiTheme="minorHAnsi"/>
                <w:lang w:eastAsia="x-none"/>
              </w:rPr>
              <w:fldChar w:fldCharType="end"/>
            </w:r>
            <w:r w:rsidR="00E63115" w:rsidRPr="00E22969">
              <w:rPr>
                <w:rFonts w:asciiTheme="minorHAnsi" w:hAnsiTheme="minorHAnsi"/>
                <w:lang w:eastAsia="x-none"/>
              </w:rPr>
              <w:t xml:space="preserve">, using </w:t>
            </w:r>
            <w:r w:rsidR="00E63115" w:rsidRPr="00E22969">
              <w:t xml:space="preserve">WSAheader_3D in </w:t>
            </w:r>
            <w:r w:rsidR="00E63115" w:rsidRPr="00E22969">
              <w:fldChar w:fldCharType="begin"/>
            </w:r>
            <w:r w:rsidR="00E63115" w:rsidRPr="00E22969">
              <w:instrText xml:space="preserve"> REF _Ref435457309 \h </w:instrText>
            </w:r>
            <w:r w:rsidR="00E63115" w:rsidRPr="00E22969">
              <w:fldChar w:fldCharType="separate"/>
            </w:r>
            <w:ins w:id="363" w:author="Dmitri.Khijniak@7Layers.com" w:date="2017-07-25T16:40:00Z">
              <w:r w:rsidR="00092395" w:rsidRPr="00E22969">
                <w:t xml:space="preserve">Table </w:t>
              </w:r>
              <w:r w:rsidR="00092395">
                <w:rPr>
                  <w:noProof/>
                </w:rPr>
                <w:t>7</w:t>
              </w:r>
              <w:r w:rsidR="00092395" w:rsidRPr="00E22969">
                <w:noBreakHyphen/>
              </w:r>
              <w:r w:rsidR="00092395">
                <w:rPr>
                  <w:noProof/>
                </w:rPr>
                <w:t>8</w:t>
              </w:r>
            </w:ins>
            <w:del w:id="364"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8</w:delText>
              </w:r>
            </w:del>
            <w:r w:rsidR="00E63115" w:rsidRPr="00E22969">
              <w:fldChar w:fldCharType="end"/>
            </w:r>
            <w:r w:rsidR="00AB530A">
              <w:rPr>
                <w:rFonts w:asciiTheme="minorHAnsi" w:hAnsiTheme="minorHAnsi"/>
                <w:lang w:eastAsia="x-none"/>
              </w:rPr>
              <w:t xml:space="preserve">, </w:t>
            </w:r>
            <w:r w:rsidR="0096206C" w:rsidRPr="00E22969">
              <w:rPr>
                <w:rFonts w:asciiTheme="minorHAnsi" w:hAnsiTheme="minorHAnsi"/>
                <w:lang w:eastAsia="x-none"/>
              </w:rPr>
              <w:t xml:space="preserve"> </w:t>
            </w:r>
            <w:r w:rsidR="00FC43D3">
              <w:rPr>
                <w:rFonts w:asciiTheme="minorHAnsi" w:hAnsiTheme="minorHAnsi"/>
                <w:lang w:eastAsia="x-none"/>
              </w:rPr>
              <w:t xml:space="preserve">with the WSA repeat rate </w:t>
            </w:r>
            <w:r w:rsidR="00525FD6">
              <w:rPr>
                <w:rFonts w:asciiTheme="minorHAnsi" w:hAnsiTheme="minorHAnsi"/>
                <w:lang w:eastAsia="x-none"/>
              </w:rPr>
              <w:t xml:space="preserve">set to </w:t>
            </w:r>
            <w:r w:rsidR="00DE0F94" w:rsidRPr="00E22969">
              <w:rPr>
                <w:rFonts w:asciiTheme="minorHAnsi" w:hAnsiTheme="minorHAnsi"/>
                <w:lang w:eastAsia="x-none"/>
              </w:rPr>
              <w:t>‘</w:t>
            </w:r>
            <w:r w:rsidR="001B1CD9">
              <w:rPr>
                <w:rFonts w:asciiTheme="minorHAnsi" w:hAnsiTheme="minorHAnsi"/>
                <w:i/>
                <w:lang w:eastAsia="x-none"/>
              </w:rPr>
              <w:t>pWSARepeatRate</w:t>
            </w:r>
            <w:r w:rsidR="00DE0F94"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BADA50B" w14:textId="77777777" w:rsidR="003C617A" w:rsidRPr="00E22969" w:rsidRDefault="003C617A" w:rsidP="00FE624D">
            <w:pPr>
              <w:overflowPunct/>
              <w:autoSpaceDE/>
              <w:autoSpaceDN/>
              <w:adjustRightInd/>
              <w:spacing w:after="0" w:line="259" w:lineRule="auto"/>
              <w:contextualSpacing/>
              <w:textAlignment w:val="auto"/>
              <w:rPr>
                <w:rFonts w:asciiTheme="minorHAnsi" w:hAnsiTheme="minorHAnsi"/>
                <w:lang w:eastAsia="x-none"/>
              </w:rPr>
            </w:pPr>
          </w:p>
        </w:tc>
      </w:tr>
      <w:tr w:rsidR="00CB5454" w:rsidRPr="00E22969" w14:paraId="4DD70322"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05912CEF" w14:textId="77777777" w:rsidR="00CB5454" w:rsidRPr="00E22969" w:rsidRDefault="00CB5454"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D75914F" w14:textId="1F2B2DB0" w:rsidR="00CB5454" w:rsidRPr="00E22969" w:rsidRDefault="00932AF8"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2545E4A" w14:textId="77777777" w:rsidR="00CB5454" w:rsidRPr="00E22969" w:rsidRDefault="009A1213" w:rsidP="009A121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CB5454" w:rsidRPr="00E22969">
              <w:rPr>
                <w:rFonts w:asciiTheme="minorHAnsi" w:hAnsiTheme="minorHAnsi"/>
                <w:lang w:eastAsia="x-none"/>
              </w:rPr>
              <w:t>IUT transmit</w:t>
            </w:r>
            <w:r w:rsidRPr="00E22969">
              <w:rPr>
                <w:rFonts w:asciiTheme="minorHAnsi" w:hAnsiTheme="minorHAnsi"/>
                <w:lang w:eastAsia="x-none"/>
              </w:rPr>
              <w:t xml:space="preserve">ted </w:t>
            </w:r>
            <w:r w:rsidR="00CB5454" w:rsidRPr="00E22969">
              <w:rPr>
                <w:rFonts w:asciiTheme="minorHAnsi" w:hAnsiTheme="minorHAnsi"/>
                <w:lang w:eastAsia="x-none"/>
              </w:rPr>
              <w:t>WSA</w:t>
            </w:r>
            <w:r w:rsidR="006B0E79" w:rsidRPr="00E22969">
              <w:rPr>
                <w:rFonts w:asciiTheme="minorHAnsi" w:hAnsiTheme="minorHAnsi"/>
                <w:lang w:eastAsia="x-none"/>
              </w:rPr>
              <w:t>s</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9B20783" w14:textId="77777777" w:rsidR="00CB5454" w:rsidRPr="00E22969" w:rsidRDefault="00CB5454" w:rsidP="00FE624D">
            <w:pPr>
              <w:overflowPunct/>
              <w:autoSpaceDE/>
              <w:autoSpaceDN/>
              <w:adjustRightInd/>
              <w:spacing w:after="0" w:line="259" w:lineRule="auto"/>
              <w:contextualSpacing/>
              <w:textAlignment w:val="auto"/>
              <w:rPr>
                <w:rFonts w:asciiTheme="minorHAnsi" w:hAnsiTheme="minorHAnsi"/>
                <w:lang w:eastAsia="x-none"/>
              </w:rPr>
            </w:pPr>
          </w:p>
        </w:tc>
      </w:tr>
      <w:tr w:rsidR="003C617A" w:rsidRPr="00E22969" w14:paraId="315630F5"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4CA00153" w14:textId="6E31CACC" w:rsidR="003C617A" w:rsidRPr="00E22969" w:rsidRDefault="00E63115"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15F9C0E" w14:textId="77777777" w:rsidR="003C617A" w:rsidRPr="00E22969" w:rsidRDefault="00216A68"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BF282D4" w14:textId="77777777" w:rsidR="003C617A" w:rsidRPr="00E22969" w:rsidRDefault="00AB1583" w:rsidP="00216A6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w:t>
            </w:r>
            <w:r w:rsidR="006B0E79" w:rsidRPr="00E22969">
              <w:rPr>
                <w:rFonts w:asciiTheme="minorHAnsi" w:hAnsiTheme="minorHAnsi"/>
                <w:lang w:eastAsia="x-none"/>
              </w:rPr>
              <w:t>s</w:t>
            </w:r>
            <w:r w:rsidRPr="00E22969">
              <w:rPr>
                <w:rFonts w:asciiTheme="minorHAnsi" w:hAnsiTheme="minorHAnsi"/>
                <w:lang w:eastAsia="x-none"/>
              </w:rPr>
              <w:t xml:space="preserve"> </w:t>
            </w:r>
            <w:r w:rsidR="00216A68" w:rsidRPr="00E22969">
              <w:rPr>
                <w:rFonts w:asciiTheme="minorHAnsi" w:hAnsiTheme="minorHAnsi"/>
                <w:lang w:eastAsia="x-none"/>
              </w:rPr>
              <w:t>are detected</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191CC44" w14:textId="77777777" w:rsidR="003C617A" w:rsidRPr="00E22969" w:rsidRDefault="00FE624D"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C617A" w:rsidRPr="00E22969" w14:paraId="1B6C0BB0"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52A10231" w14:textId="4AA5FF20" w:rsidR="003C617A" w:rsidRPr="00E22969" w:rsidRDefault="00E63115"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DDEDD1" w14:textId="77777777" w:rsidR="003C617A" w:rsidRPr="00E22969" w:rsidRDefault="00FE624D" w:rsidP="00FE624D">
            <w:pPr>
              <w:tabs>
                <w:tab w:val="left" w:pos="930"/>
              </w:tabs>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DF92080" w14:textId="3B0A86CB" w:rsidR="003C617A" w:rsidRPr="00E22969" w:rsidRDefault="00FE624D" w:rsidP="00D94D7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w:t>
            </w:r>
            <w:r w:rsidR="007B1092" w:rsidRPr="00E22969">
              <w:rPr>
                <w:rFonts w:asciiTheme="minorHAnsi" w:hAnsiTheme="minorHAnsi"/>
                <w:lang w:eastAsia="x-none"/>
              </w:rPr>
              <w:t xml:space="preserve"> contains </w:t>
            </w:r>
            <w:r w:rsidRPr="00E22969">
              <w:rPr>
                <w:rFonts w:asciiTheme="minorHAnsi" w:hAnsiTheme="minorHAnsi"/>
                <w:lang w:eastAsia="x-none"/>
              </w:rPr>
              <w:t xml:space="preserve">’WSA Header Info Elem Extension field’ containing </w:t>
            </w:r>
            <w:r w:rsidR="00216A68" w:rsidRPr="00E22969">
              <w:rPr>
                <w:rFonts w:asciiTheme="minorHAnsi" w:hAnsiTheme="minorHAnsi"/>
                <w:lang w:eastAsia="x-none"/>
              </w:rPr>
              <w:t>‘Info Element’ ‘</w:t>
            </w:r>
            <w:r w:rsidRPr="00E22969">
              <w:rPr>
                <w:rFonts w:asciiTheme="minorHAnsi" w:hAnsiTheme="minorHAnsi"/>
                <w:lang w:eastAsia="x-none"/>
              </w:rPr>
              <w:t>Repeat Rate</w:t>
            </w:r>
            <w:r w:rsidR="00216A68" w:rsidRPr="00E22969">
              <w:rPr>
                <w:rFonts w:asciiTheme="minorHAnsi" w:hAnsiTheme="minorHAnsi"/>
                <w:lang w:eastAsia="x-none"/>
              </w:rPr>
              <w:t>’</w:t>
            </w:r>
            <w:r w:rsidRPr="00E22969">
              <w:rPr>
                <w:rFonts w:asciiTheme="minorHAnsi" w:hAnsiTheme="minorHAnsi"/>
                <w:lang w:eastAsia="x-none"/>
              </w:rPr>
              <w:t xml:space="preserve"> indicating </w:t>
            </w:r>
            <w:r w:rsidR="00D94D78" w:rsidRPr="00E22969">
              <w:rPr>
                <w:rFonts w:asciiTheme="minorHAnsi" w:hAnsiTheme="minorHAnsi"/>
                <w:lang w:eastAsia="x-none"/>
              </w:rPr>
              <w:t>value ‘</w:t>
            </w:r>
            <w:r w:rsidR="001B1CD9">
              <w:rPr>
                <w:rFonts w:asciiTheme="minorHAnsi" w:hAnsiTheme="minorHAnsi"/>
                <w:i/>
                <w:lang w:eastAsia="x-none"/>
              </w:rPr>
              <w:t>pWSARepeatRate</w:t>
            </w:r>
            <w:r w:rsidR="00D94D78" w:rsidRPr="00E22969">
              <w:rPr>
                <w:rFonts w:asciiTheme="minorHAnsi" w:hAnsiTheme="minorHAnsi"/>
                <w:lang w:eastAsia="x-none"/>
              </w:rPr>
              <w:t>’</w:t>
            </w:r>
            <w:r w:rsidR="00FF21CD">
              <w:rPr>
                <w:rFonts w:asciiTheme="minorHAnsi" w:hAnsiTheme="minorHAnsi"/>
                <w:lang w:eastAsia="x-none"/>
              </w:rPr>
              <w:t xml:space="preserve"> (</w:t>
            </w:r>
            <w:r w:rsidR="002E5987">
              <w:rPr>
                <w:rFonts w:asciiTheme="minorHAnsi" w:hAnsiTheme="minorHAnsi"/>
                <w:lang w:eastAsia="x-none"/>
              </w:rPr>
              <w:t>[</w:t>
            </w:r>
            <w:r w:rsidR="002E5987">
              <w:rPr>
                <w:rFonts w:asciiTheme="minorHAnsi" w:hAnsiTheme="minorHAnsi"/>
                <w:lang w:eastAsia="x-none"/>
              </w:rPr>
              <w:fldChar w:fldCharType="begin"/>
            </w:r>
            <w:r w:rsidR="002E5987">
              <w:rPr>
                <w:rFonts w:asciiTheme="minorHAnsi" w:hAnsiTheme="minorHAnsi"/>
                <w:lang w:eastAsia="x-none"/>
              </w:rPr>
              <w:instrText xml:space="preserve"> REF REF_IEEE16092 \h </w:instrText>
            </w:r>
            <w:r w:rsidR="002E5987">
              <w:rPr>
                <w:rFonts w:asciiTheme="minorHAnsi" w:hAnsiTheme="minorHAnsi"/>
                <w:lang w:eastAsia="x-none"/>
              </w:rPr>
            </w:r>
            <w:r w:rsidR="002E5987">
              <w:rPr>
                <w:rFonts w:asciiTheme="minorHAnsi" w:hAnsiTheme="minorHAnsi"/>
                <w:lang w:eastAsia="x-none"/>
              </w:rPr>
              <w:fldChar w:fldCharType="end"/>
            </w:r>
            <w:r w:rsidR="002E5987">
              <w:rPr>
                <w:rFonts w:asciiTheme="minorHAnsi" w:hAnsiTheme="minorHAnsi"/>
                <w:lang w:eastAsia="x-none"/>
              </w:rPr>
              <w:fldChar w:fldCharType="begin"/>
            </w:r>
            <w:r w:rsidR="002E5987">
              <w:rPr>
                <w:rFonts w:asciiTheme="minorHAnsi" w:hAnsiTheme="minorHAnsi"/>
                <w:lang w:eastAsia="x-none"/>
              </w:rPr>
              <w:instrText xml:space="preserve"> REF REF_IEEE16092 \h </w:instrText>
            </w:r>
            <w:r w:rsidR="002E5987">
              <w:rPr>
                <w:rFonts w:asciiTheme="minorHAnsi" w:hAnsiTheme="minorHAnsi"/>
                <w:lang w:eastAsia="x-none"/>
              </w:rPr>
            </w:r>
            <w:r w:rsidR="002E5987">
              <w:rPr>
                <w:rFonts w:asciiTheme="minorHAnsi" w:hAnsiTheme="minorHAnsi"/>
                <w:lang w:eastAsia="x-none"/>
              </w:rPr>
              <w:fldChar w:fldCharType="end"/>
            </w:r>
            <w:r w:rsidR="002E5987">
              <w:rPr>
                <w:rFonts w:asciiTheme="minorHAnsi" w:hAnsiTheme="minorHAnsi"/>
                <w:lang w:eastAsia="x-none"/>
              </w:rPr>
              <w:fldChar w:fldCharType="begin"/>
            </w:r>
            <w:r w:rsidR="002E5987">
              <w:rPr>
                <w:rFonts w:asciiTheme="minorHAnsi" w:hAnsiTheme="minorHAnsi"/>
                <w:lang w:eastAsia="x-none"/>
              </w:rPr>
              <w:instrText xml:space="preserve"> REF REF_IEEE16093 \h </w:instrText>
            </w:r>
            <w:r w:rsidR="002E5987">
              <w:rPr>
                <w:rFonts w:asciiTheme="minorHAnsi" w:hAnsiTheme="minorHAnsi"/>
                <w:lang w:eastAsia="x-none"/>
              </w:rPr>
            </w:r>
            <w:r w:rsidR="002E5987">
              <w:rPr>
                <w:rFonts w:asciiTheme="minorHAnsi" w:hAnsiTheme="minorHAnsi"/>
                <w:lang w:eastAsia="x-none"/>
              </w:rPr>
              <w:fldChar w:fldCharType="separate"/>
            </w:r>
            <w:r w:rsidR="00092395">
              <w:rPr>
                <w:noProof/>
              </w:rPr>
              <w:t>2</w:t>
            </w:r>
            <w:r w:rsidR="002E5987">
              <w:rPr>
                <w:rFonts w:asciiTheme="minorHAnsi" w:hAnsiTheme="minorHAnsi"/>
                <w:lang w:eastAsia="x-none"/>
              </w:rPr>
              <w:fldChar w:fldCharType="end"/>
            </w:r>
            <w:r w:rsidR="002E5987">
              <w:rPr>
                <w:rFonts w:asciiTheme="minorHAnsi" w:hAnsiTheme="minorHAnsi"/>
                <w:lang w:eastAsia="x-none"/>
              </w:rPr>
              <w:t xml:space="preserve">] specifies that the </w:t>
            </w:r>
            <w:r w:rsidR="00FF21CD">
              <w:rPr>
                <w:rFonts w:asciiTheme="minorHAnsi" w:hAnsiTheme="minorHAnsi"/>
                <w:lang w:eastAsia="x-none"/>
              </w:rPr>
              <w:t xml:space="preserve">Repeat Rate value </w:t>
            </w:r>
            <w:r w:rsidR="002E5987">
              <w:rPr>
                <w:rFonts w:asciiTheme="minorHAnsi" w:hAnsiTheme="minorHAnsi"/>
                <w:lang w:eastAsia="x-none"/>
              </w:rPr>
              <w:t xml:space="preserve">is encoded as the </w:t>
            </w:r>
            <w:r w:rsidR="00FF21CD">
              <w:rPr>
                <w:rFonts w:asciiTheme="minorHAnsi" w:hAnsiTheme="minorHAnsi"/>
                <w:lang w:eastAsia="x-none"/>
              </w:rPr>
              <w:t>number of messages per 5 sec interval)</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960A378" w14:textId="77777777" w:rsidR="003C617A" w:rsidRPr="00E22969" w:rsidRDefault="00FE624D"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C617A" w:rsidRPr="00E22969" w14:paraId="67F85EB3"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1B09114B" w14:textId="675344B6" w:rsidR="003C617A" w:rsidRPr="00E22969" w:rsidRDefault="00E63115"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5E9201F" w14:textId="77777777" w:rsidR="003C617A" w:rsidRPr="00E22969" w:rsidRDefault="00FE624D"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B820FBE" w14:textId="200BEB23" w:rsidR="00EB0E17" w:rsidRPr="001C6ED9" w:rsidRDefault="00EB0E17" w:rsidP="002E5987">
            <w:pPr>
              <w:overflowPunct/>
              <w:autoSpaceDE/>
              <w:autoSpaceDN/>
              <w:adjustRightInd/>
              <w:spacing w:after="0" w:line="259" w:lineRule="auto"/>
              <w:contextualSpacing/>
              <w:textAlignment w:val="auto"/>
              <w:rPr>
                <w:rFonts w:asciiTheme="minorHAnsi" w:hAnsiTheme="minorHAnsi"/>
                <w:i/>
                <w:lang w:eastAsia="x-none"/>
              </w:rPr>
            </w:pPr>
            <w:r>
              <w:rPr>
                <w:rFonts w:asciiTheme="minorHAnsi" w:hAnsiTheme="minorHAnsi"/>
                <w:lang w:eastAsia="x-none"/>
              </w:rPr>
              <w:t xml:space="preserve">For </w:t>
            </w:r>
            <w:r w:rsidRPr="003119FB">
              <w:rPr>
                <w:rFonts w:asciiTheme="minorHAnsi" w:hAnsiTheme="minorHAnsi"/>
                <w:i/>
                <w:lang w:eastAsia="x-none"/>
              </w:rPr>
              <w:t>n</w:t>
            </w:r>
            <w:r>
              <w:rPr>
                <w:rFonts w:asciiTheme="minorHAnsi" w:hAnsiTheme="minorHAnsi"/>
                <w:lang w:eastAsia="x-none"/>
              </w:rPr>
              <w:t xml:space="preserve"> samples of WSA</w:t>
            </w:r>
            <w:r w:rsidR="002C49EA">
              <w:rPr>
                <w:rFonts w:asciiTheme="minorHAnsi" w:hAnsiTheme="minorHAnsi"/>
                <w:lang w:eastAsia="x-none"/>
              </w:rPr>
              <w:t xml:space="preserve"> calculate </w:t>
            </w:r>
            <w:r w:rsidR="002C49EA" w:rsidRPr="001F6C63">
              <w:rPr>
                <w:i/>
              </w:rPr>
              <w:t>RPMup</w:t>
            </w:r>
            <w:r w:rsidR="002C49EA">
              <w:rPr>
                <w:rFonts w:asciiTheme="minorHAnsi" w:hAnsiTheme="minorHAnsi"/>
                <w:lang w:eastAsia="x-none"/>
              </w:rPr>
              <w:t xml:space="preserve"> and </w:t>
            </w:r>
            <w:r w:rsidR="002C49EA" w:rsidRPr="001F6C63">
              <w:rPr>
                <w:rFonts w:asciiTheme="minorHAnsi" w:hAnsiTheme="minorHAnsi"/>
                <w:i/>
                <w:lang w:eastAsia="x-none"/>
              </w:rPr>
              <w:t>RPMlo</w:t>
            </w:r>
            <w:r w:rsidR="002C49EA">
              <w:rPr>
                <w:rFonts w:asciiTheme="minorHAnsi" w:hAnsiTheme="minorHAnsi"/>
                <w:lang w:eastAsia="x-none"/>
              </w:rPr>
              <w:t xml:space="preserve"> per Section </w:t>
            </w:r>
            <w:r w:rsidR="002C49EA">
              <w:rPr>
                <w:rFonts w:asciiTheme="minorHAnsi" w:hAnsiTheme="minorHAnsi"/>
                <w:lang w:eastAsia="x-none"/>
              </w:rPr>
              <w:fldChar w:fldCharType="begin"/>
            </w:r>
            <w:r w:rsidR="002C49EA">
              <w:rPr>
                <w:rFonts w:asciiTheme="minorHAnsi" w:hAnsiTheme="minorHAnsi"/>
                <w:lang w:eastAsia="x-none"/>
              </w:rPr>
              <w:instrText xml:space="preserve"> REF _Ref439778544 \r \h </w:instrText>
            </w:r>
            <w:r w:rsidR="002C49EA">
              <w:rPr>
                <w:rFonts w:asciiTheme="minorHAnsi" w:hAnsiTheme="minorHAnsi"/>
                <w:lang w:eastAsia="x-none"/>
              </w:rPr>
            </w:r>
            <w:r w:rsidR="002C49EA">
              <w:rPr>
                <w:rFonts w:asciiTheme="minorHAnsi" w:hAnsiTheme="minorHAnsi"/>
                <w:lang w:eastAsia="x-none"/>
              </w:rPr>
              <w:fldChar w:fldCharType="separate"/>
            </w:r>
            <w:r w:rsidR="00092395">
              <w:rPr>
                <w:rFonts w:asciiTheme="minorHAnsi" w:hAnsiTheme="minorHAnsi"/>
                <w:lang w:eastAsia="x-none"/>
              </w:rPr>
              <w:t>4.1.1.8</w:t>
            </w:r>
            <w:r w:rsidR="002C49EA">
              <w:rPr>
                <w:rFonts w:asciiTheme="minorHAnsi" w:hAnsiTheme="minorHAnsi"/>
                <w:lang w:eastAsia="x-none"/>
              </w:rPr>
              <w:fldChar w:fldCharType="end"/>
            </w:r>
            <w:r w:rsidR="002C49EA">
              <w:rPr>
                <w:rFonts w:asciiTheme="minorHAnsi" w:hAnsiTheme="minorHAnsi"/>
                <w:lang w:eastAsia="x-none"/>
              </w:rPr>
              <w:t xml:space="preserve">, and apply the test criteria stated in </w:t>
            </w:r>
            <w:r w:rsidR="002C49EA">
              <w:rPr>
                <w:rFonts w:asciiTheme="minorHAnsi" w:hAnsiTheme="minorHAnsi"/>
                <w:lang w:eastAsia="x-none"/>
              </w:rPr>
              <w:fldChar w:fldCharType="begin"/>
            </w:r>
            <w:r w:rsidR="002C49EA">
              <w:rPr>
                <w:rFonts w:asciiTheme="minorHAnsi" w:hAnsiTheme="minorHAnsi"/>
                <w:lang w:eastAsia="x-none"/>
              </w:rPr>
              <w:instrText xml:space="preserve"> REF _Ref480989952 \r \h </w:instrText>
            </w:r>
            <w:r w:rsidR="002C49EA">
              <w:rPr>
                <w:rFonts w:asciiTheme="minorHAnsi" w:hAnsiTheme="minorHAnsi"/>
                <w:lang w:eastAsia="x-none"/>
              </w:rPr>
            </w:r>
            <w:r w:rsidR="002C49EA">
              <w:rPr>
                <w:rFonts w:asciiTheme="minorHAnsi" w:hAnsiTheme="minorHAnsi"/>
                <w:lang w:eastAsia="x-none"/>
              </w:rPr>
              <w:fldChar w:fldCharType="separate"/>
            </w:r>
            <w:r w:rsidR="00092395">
              <w:rPr>
                <w:rFonts w:asciiTheme="minorHAnsi" w:hAnsiTheme="minorHAnsi"/>
                <w:lang w:eastAsia="x-none"/>
              </w:rPr>
              <w:t>4.1.1.8.1</w:t>
            </w:r>
            <w:r w:rsidR="002C49EA">
              <w:rPr>
                <w:rFonts w:asciiTheme="minorHAnsi" w:hAnsiTheme="minorHAnsi"/>
                <w:lang w:eastAsia="x-none"/>
              </w:rPr>
              <w:fldChar w:fldCharType="end"/>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7A2B4A0" w14:textId="77777777" w:rsidR="003C617A" w:rsidRPr="00E22969" w:rsidRDefault="00FE624D"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3E55ED8B" w14:textId="5968EC98" w:rsidR="003C617A" w:rsidRPr="00E22969" w:rsidRDefault="003C617A" w:rsidP="00EE100F"/>
    <w:p w14:paraId="0186B249" w14:textId="77777777" w:rsidR="00FE624D" w:rsidRPr="00E22969" w:rsidRDefault="00EE100F" w:rsidP="00EE100F">
      <w:pPr>
        <w:pStyle w:val="Heading3"/>
      </w:pPr>
      <w:bookmarkStart w:id="365" w:name="_Toc489000449"/>
      <w:r w:rsidRPr="00E22969">
        <w:t>WSA changes</w:t>
      </w:r>
      <w:bookmarkEnd w:id="365"/>
    </w:p>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FE624D" w:rsidRPr="00E22969" w14:paraId="5EA852CD"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7724442" w14:textId="77777777" w:rsidR="00FE624D" w:rsidRPr="00E22969" w:rsidRDefault="00FE624D" w:rsidP="00FE624D">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5B1521F" w14:textId="77777777" w:rsidR="00FE624D" w:rsidRPr="00E22969" w:rsidRDefault="00FE624D" w:rsidP="00FE624D">
            <w:pPr>
              <w:overflowPunct/>
              <w:autoSpaceDE/>
              <w:autoSpaceDN/>
              <w:adjustRightInd/>
              <w:spacing w:after="0"/>
              <w:textAlignment w:val="auto"/>
            </w:pPr>
            <w:r w:rsidRPr="00E22969">
              <w:t>TP-16093-WSA-CHG-BV-01</w:t>
            </w:r>
          </w:p>
        </w:tc>
      </w:tr>
      <w:tr w:rsidR="00FE624D" w:rsidRPr="00E22969" w14:paraId="433EC063"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A7D7B67" w14:textId="77777777" w:rsidR="00FE624D" w:rsidRPr="00E22969" w:rsidRDefault="00FE624D" w:rsidP="00FE624D">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AF42511" w14:textId="3E35BC51" w:rsidR="00FE624D" w:rsidRPr="00E22969" w:rsidRDefault="00FE624D" w:rsidP="007C307D">
            <w:pPr>
              <w:tabs>
                <w:tab w:val="left" w:pos="1290"/>
              </w:tabs>
              <w:overflowPunct/>
              <w:autoSpaceDE/>
              <w:autoSpaceDN/>
              <w:adjustRightInd/>
              <w:spacing w:after="0"/>
              <w:textAlignment w:val="auto"/>
            </w:pPr>
            <w:r w:rsidRPr="00E22969">
              <w:t xml:space="preserve">Verify the IUT ability to change WSA when </w:t>
            </w:r>
            <w:r w:rsidR="0000187E">
              <w:t xml:space="preserve">PSC </w:t>
            </w:r>
            <w:r w:rsidR="007C307D">
              <w:t xml:space="preserve">of an advertised </w:t>
            </w:r>
            <w:r w:rsidR="0000187E">
              <w:t xml:space="preserve">service </w:t>
            </w:r>
            <w:r w:rsidR="007C307D">
              <w:t>changes in WSA.</w:t>
            </w:r>
            <w:r w:rsidR="0000187E">
              <w:t xml:space="preserve"> </w:t>
            </w:r>
          </w:p>
        </w:tc>
      </w:tr>
      <w:tr w:rsidR="00FE624D" w:rsidRPr="00E22969" w14:paraId="42A7F171"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9676D2E" w14:textId="77777777" w:rsidR="00FE624D" w:rsidRPr="00E22969" w:rsidRDefault="00FE624D" w:rsidP="00FE624D">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6FD46808" w14:textId="77777777" w:rsidR="00FE624D" w:rsidRPr="00E22969" w:rsidRDefault="003A3508" w:rsidP="00FE624D">
            <w:pPr>
              <w:overflowPunct/>
              <w:autoSpaceDE/>
              <w:autoSpaceDN/>
              <w:adjustRightInd/>
              <w:spacing w:after="0"/>
              <w:textAlignment w:val="auto"/>
            </w:pPr>
            <w:r w:rsidRPr="00E22969">
              <w:t>TC1</w:t>
            </w:r>
          </w:p>
        </w:tc>
      </w:tr>
      <w:tr w:rsidR="00FE624D" w:rsidRPr="00E22969" w14:paraId="5ACF6CC5"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FE663AD" w14:textId="77777777" w:rsidR="00FE624D" w:rsidRPr="00E22969" w:rsidRDefault="00FE624D" w:rsidP="00FE624D">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048AC5B5" w14:textId="77777777" w:rsidR="00FE624D" w:rsidRPr="00E22969" w:rsidRDefault="003A3508" w:rsidP="00FE624D">
            <w:pPr>
              <w:overflowPunct/>
              <w:autoSpaceDE/>
              <w:autoSpaceDN/>
              <w:adjustRightInd/>
              <w:spacing w:after="0"/>
              <w:textAlignment w:val="auto"/>
            </w:pPr>
            <w:r w:rsidRPr="00E22969">
              <w:t>IUT</w:t>
            </w:r>
            <w:r w:rsidR="001D0AA8" w:rsidRPr="00E22969">
              <w:t xml:space="preserve"> (Provider role)</w:t>
            </w:r>
          </w:p>
        </w:tc>
      </w:tr>
      <w:tr w:rsidR="00FE624D" w:rsidRPr="00E22969" w14:paraId="7B24FFDD"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28CAE5C" w14:textId="77777777" w:rsidR="00FE624D" w:rsidRPr="00E22969" w:rsidRDefault="00FE624D" w:rsidP="00FE624D">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A09F5BC" w14:textId="78919AEE" w:rsidR="00FE624D" w:rsidRPr="00E22969" w:rsidRDefault="00FE624D" w:rsidP="00FE624D">
            <w:pPr>
              <w:overflowPunct/>
              <w:autoSpaceDE/>
              <w:autoSpaceDN/>
              <w:adjustRightInd/>
              <w:spacing w:after="0"/>
              <w:textAlignment w:val="auto"/>
            </w:pPr>
          </w:p>
        </w:tc>
      </w:tr>
      <w:tr w:rsidR="00FE624D" w:rsidRPr="00E22969" w14:paraId="716B337C" w14:textId="77777777" w:rsidTr="00FE624D">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578C7EE" w14:textId="77777777" w:rsidR="00FE624D" w:rsidRPr="00E22969" w:rsidRDefault="00FE624D" w:rsidP="00FE624D">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59ADF0A" w14:textId="04F1A2A9" w:rsidR="00FE624D" w:rsidRPr="00E22969" w:rsidRDefault="00FE624D" w:rsidP="00FE624D">
            <w:pPr>
              <w:pStyle w:val="NoSpacing"/>
              <w:rPr>
                <w:szCs w:val="20"/>
              </w:rPr>
            </w:pPr>
          </w:p>
        </w:tc>
      </w:tr>
      <w:tr w:rsidR="00FE624D" w:rsidRPr="00E22969" w14:paraId="61383AC2"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38A3065F" w14:textId="77777777" w:rsidR="00FE624D" w:rsidRPr="00E22969" w:rsidRDefault="00FE624D" w:rsidP="00FE624D">
            <w:pPr>
              <w:overflowPunct/>
              <w:autoSpaceDE/>
              <w:autoSpaceDN/>
              <w:adjustRightInd/>
              <w:spacing w:after="0"/>
              <w:jc w:val="center"/>
              <w:textAlignment w:val="auto"/>
              <w:rPr>
                <w:b/>
              </w:rPr>
            </w:pPr>
            <w:r w:rsidRPr="00E22969">
              <w:rPr>
                <w:b/>
              </w:rPr>
              <w:t>Pre-test conditions</w:t>
            </w:r>
          </w:p>
        </w:tc>
      </w:tr>
      <w:tr w:rsidR="00FE624D" w:rsidRPr="00E22969" w14:paraId="5369B788"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53312EC" w14:textId="7F631B3E" w:rsidR="007F0CD4" w:rsidRPr="00E22969" w:rsidRDefault="005033BA" w:rsidP="007F0CD4">
            <w:pPr>
              <w:numPr>
                <w:ilvl w:val="0"/>
                <w:numId w:val="6"/>
              </w:numPr>
              <w:overflowPunct/>
              <w:autoSpaceDE/>
              <w:autoSpaceDN/>
              <w:adjustRightInd/>
              <w:spacing w:after="0" w:line="259" w:lineRule="auto"/>
              <w:contextualSpacing/>
              <w:textAlignment w:val="auto"/>
            </w:pPr>
            <w:r w:rsidRPr="00E22969">
              <w:rPr>
                <w:rFonts w:asciiTheme="minorHAnsi" w:hAnsiTheme="minorHAnsi"/>
                <w:lang w:eastAsia="x-none"/>
              </w:rPr>
              <w:lastRenderedPageBreak/>
              <w:t>The IUT is in the initial state.</w:t>
            </w:r>
          </w:p>
        </w:tc>
      </w:tr>
      <w:tr w:rsidR="00FE624D" w:rsidRPr="00E22969" w14:paraId="7A98A2F1" w14:textId="77777777" w:rsidTr="00FE624D">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19B2C768" w14:textId="77777777" w:rsidR="00FE624D" w:rsidRPr="00E22969" w:rsidRDefault="00FE624D" w:rsidP="00FE624D">
            <w:pPr>
              <w:overflowPunct/>
              <w:autoSpaceDE/>
              <w:autoSpaceDN/>
              <w:adjustRightInd/>
              <w:spacing w:after="0"/>
              <w:jc w:val="center"/>
              <w:textAlignment w:val="auto"/>
              <w:rPr>
                <w:b/>
              </w:rPr>
            </w:pPr>
            <w:r w:rsidRPr="00E22969">
              <w:rPr>
                <w:b/>
              </w:rPr>
              <w:t>Test Sequence</w:t>
            </w:r>
          </w:p>
        </w:tc>
      </w:tr>
      <w:tr w:rsidR="00FE624D" w:rsidRPr="00E22969" w14:paraId="653D882C"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4CAFE04D" w14:textId="77777777" w:rsidR="00FE624D" w:rsidRPr="00E22969" w:rsidRDefault="00FE624D" w:rsidP="00FE624D">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3CC16B" w14:textId="77777777" w:rsidR="00FE624D" w:rsidRPr="00E22969" w:rsidRDefault="00FE624D" w:rsidP="00FE624D">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FD4D860" w14:textId="77777777" w:rsidR="00FE624D" w:rsidRPr="00E22969" w:rsidRDefault="00FE624D" w:rsidP="00FE624D">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37D9EAF" w14:textId="77777777" w:rsidR="00FE624D" w:rsidRPr="00E22969" w:rsidRDefault="00FE624D" w:rsidP="00FE624D">
            <w:pPr>
              <w:overflowPunct/>
              <w:autoSpaceDE/>
              <w:autoSpaceDN/>
              <w:adjustRightInd/>
              <w:spacing w:after="0" w:line="259" w:lineRule="auto"/>
              <w:contextualSpacing/>
              <w:textAlignment w:val="auto"/>
              <w:rPr>
                <w:b/>
              </w:rPr>
            </w:pPr>
            <w:r w:rsidRPr="00E22969">
              <w:rPr>
                <w:b/>
              </w:rPr>
              <w:t>Verdict</w:t>
            </w:r>
          </w:p>
        </w:tc>
      </w:tr>
      <w:tr w:rsidR="00C821A1" w:rsidRPr="00E22969" w14:paraId="632CB0B4"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049DEFB5" w14:textId="77777777" w:rsidR="00C821A1" w:rsidRPr="00E22969" w:rsidRDefault="00C821A1"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A019F90" w14:textId="77777777" w:rsidR="00C821A1" w:rsidRPr="00E22969" w:rsidRDefault="00C821A1"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B53229D" w14:textId="1B28E0DD" w:rsidR="00C821A1" w:rsidRPr="00E22969" w:rsidRDefault="005033BA" w:rsidP="00B86F4F">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transmitting </w:t>
            </w:r>
            <w:r w:rsidRPr="00E22969">
              <w:rPr>
                <w:rFonts w:asciiTheme="minorHAnsi" w:hAnsiTheme="minorHAnsi"/>
                <w:b/>
              </w:rPr>
              <w:t>WSA_1srv</w:t>
            </w:r>
            <w:r w:rsidR="004F46C4">
              <w:rPr>
                <w:rFonts w:asciiTheme="minorHAnsi" w:hAnsiTheme="minorHAnsi"/>
                <w:b/>
              </w:rPr>
              <w:t>PSC</w:t>
            </w:r>
            <w:r w:rsidRPr="00E22969">
              <w:rPr>
                <w:rFonts w:asciiTheme="minorHAnsi" w:hAnsiTheme="minorHAnsi"/>
              </w:rPr>
              <w:t xml:space="preserve"> defined in </w:t>
            </w:r>
            <w:r w:rsidR="00B86F4F">
              <w:rPr>
                <w:rFonts w:asciiTheme="minorHAnsi" w:hAnsiTheme="minorHAnsi"/>
              </w:rPr>
              <w:fldChar w:fldCharType="begin"/>
            </w:r>
            <w:r w:rsidR="00B86F4F">
              <w:rPr>
                <w:rFonts w:asciiTheme="minorHAnsi" w:hAnsiTheme="minorHAnsi"/>
              </w:rPr>
              <w:instrText xml:space="preserve"> REF _Ref447031910 \h </w:instrText>
            </w:r>
            <w:r w:rsidR="004F46C4">
              <w:rPr>
                <w:rFonts w:asciiTheme="minorHAnsi" w:hAnsiTheme="minorHAnsi"/>
              </w:rPr>
              <w:instrText xml:space="preserve"> \* MERGEFORMAT </w:instrText>
            </w:r>
            <w:r w:rsidR="00B86F4F">
              <w:rPr>
                <w:rFonts w:asciiTheme="minorHAnsi" w:hAnsiTheme="minorHAnsi"/>
              </w:rPr>
            </w:r>
            <w:r w:rsidR="00B86F4F">
              <w:rPr>
                <w:rFonts w:asciiTheme="minorHAnsi" w:hAnsiTheme="minorHAnsi"/>
              </w:rPr>
              <w:fldChar w:fldCharType="separate"/>
            </w:r>
            <w:ins w:id="366" w:author="Dmitri.Khijniak@7Layers.com" w:date="2017-07-25T16:40:00Z">
              <w:r w:rsidR="00092395" w:rsidRPr="00092395">
                <w:rPr>
                  <w:rFonts w:asciiTheme="minorHAnsi" w:hAnsiTheme="minorHAnsi"/>
                  <w:rPrChange w:id="367" w:author="Dmitri.Khijniak@7Layers.com" w:date="2017-07-25T16:40:00Z">
                    <w:rPr/>
                  </w:rPrChange>
                </w:rPr>
                <w:t xml:space="preserve">Table </w:t>
              </w:r>
              <w:r w:rsidR="00092395" w:rsidRPr="00092395">
                <w:rPr>
                  <w:rFonts w:asciiTheme="minorHAnsi" w:hAnsiTheme="minorHAnsi"/>
                  <w:rPrChange w:id="368" w:author="Dmitri.Khijniak@7Layers.com" w:date="2017-07-25T16:40:00Z">
                    <w:rPr>
                      <w:noProof/>
                    </w:rPr>
                  </w:rPrChange>
                </w:rPr>
                <w:t>7</w:t>
              </w:r>
              <w:r w:rsidR="00092395" w:rsidRPr="00092395">
                <w:rPr>
                  <w:rFonts w:asciiTheme="minorHAnsi" w:hAnsiTheme="minorHAnsi"/>
                  <w:rPrChange w:id="369" w:author="Dmitri.Khijniak@7Layers.com" w:date="2017-07-25T16:40:00Z">
                    <w:rPr/>
                  </w:rPrChange>
                </w:rPr>
                <w:noBreakHyphen/>
              </w:r>
              <w:r w:rsidR="00092395" w:rsidRPr="00092395">
                <w:rPr>
                  <w:rFonts w:asciiTheme="minorHAnsi" w:hAnsiTheme="minorHAnsi"/>
                  <w:rPrChange w:id="370" w:author="Dmitri.Khijniak@7Layers.com" w:date="2017-07-25T16:40:00Z">
                    <w:rPr>
                      <w:noProof/>
                    </w:rPr>
                  </w:rPrChange>
                </w:rPr>
                <w:t>14</w:t>
              </w:r>
            </w:ins>
            <w:del w:id="371" w:author="Dmitri.Khijniak@7Layers.com" w:date="2017-07-25T16:40:00Z">
              <w:r w:rsidR="00EC4622" w:rsidRPr="002E5987" w:rsidDel="00092395">
                <w:rPr>
                  <w:rFonts w:asciiTheme="minorHAnsi" w:hAnsiTheme="minorHAnsi"/>
                </w:rPr>
                <w:delText>Table 7</w:delText>
              </w:r>
              <w:r w:rsidR="00EC4622" w:rsidRPr="002E5987" w:rsidDel="00092395">
                <w:rPr>
                  <w:rFonts w:asciiTheme="minorHAnsi" w:hAnsiTheme="minorHAnsi"/>
                </w:rPr>
                <w:noBreakHyphen/>
                <w:delText>14</w:delText>
              </w:r>
            </w:del>
            <w:r w:rsidR="00B86F4F">
              <w:rPr>
                <w:rFonts w:asciiTheme="minorHAnsi" w:hAnsiTheme="minorHAnsi"/>
              </w:rPr>
              <w:fldChar w:fldCharType="end"/>
            </w:r>
            <w:r w:rsidR="00B86F4F">
              <w:rPr>
                <w:rFonts w:asciiTheme="minorHAnsi" w:hAnsiTheme="minorHAnsi"/>
              </w:rPr>
              <w:t xml:space="preserve"> </w:t>
            </w:r>
            <w:r w:rsidR="00461B19" w:rsidRPr="00E22969">
              <w:rPr>
                <w:rFonts w:asciiTheme="minorHAnsi" w:hAnsiTheme="minorHAnsi"/>
              </w:rPr>
              <w:t>with one ‘vPSID</w:t>
            </w:r>
            <w:r w:rsidR="00EA281F">
              <w:rPr>
                <w:rFonts w:asciiTheme="minorHAnsi" w:hAnsiTheme="minorHAnsi"/>
              </w:rPr>
              <w:t>1</w:t>
            </w:r>
            <w:r w:rsidR="00461B19" w:rsidRPr="00E22969">
              <w:rPr>
                <w:rFonts w:asciiTheme="minorHAnsi" w:hAnsiTheme="minorHAnsi"/>
              </w:rPr>
              <w:t>’ service</w:t>
            </w:r>
            <w:r w:rsidR="00B86F4F">
              <w:rPr>
                <w:rFonts w:asciiTheme="minorHAnsi" w:hAnsiTheme="minorHAnsi"/>
              </w:rPr>
              <w:t xml:space="preserve"> and ‘PSC’ set to any valid value</w:t>
            </w:r>
            <w:r w:rsidR="00461B19" w:rsidRPr="00E22969">
              <w:rPr>
                <w:rFonts w:asciiTheme="minorHAnsi" w:hAnsiTheme="minorHAnsi"/>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6F63CFED" w14:textId="77777777" w:rsidR="00C821A1" w:rsidRPr="00E22969" w:rsidRDefault="00C821A1" w:rsidP="00FE624D">
            <w:pPr>
              <w:overflowPunct/>
              <w:autoSpaceDE/>
              <w:autoSpaceDN/>
              <w:adjustRightInd/>
              <w:spacing w:after="0" w:line="259" w:lineRule="auto"/>
              <w:contextualSpacing/>
              <w:textAlignment w:val="auto"/>
              <w:rPr>
                <w:rFonts w:asciiTheme="minorHAnsi" w:hAnsiTheme="minorHAnsi"/>
                <w:lang w:eastAsia="x-none"/>
              </w:rPr>
            </w:pPr>
          </w:p>
        </w:tc>
      </w:tr>
      <w:tr w:rsidR="00BB623B" w:rsidRPr="00E22969" w14:paraId="335E1D1C"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38FF5B7B" w14:textId="3C8F7744" w:rsidR="00BB623B"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7654444" w14:textId="36B6CC00" w:rsidR="00BB623B" w:rsidRPr="00E22969" w:rsidRDefault="00CE687E"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2F8C297" w14:textId="12E673B1" w:rsidR="00BB623B" w:rsidRPr="00E22969" w:rsidRDefault="00294099" w:rsidP="002A2667">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WSA contains one </w:t>
            </w:r>
            <w:r w:rsidR="00863A8F">
              <w:rPr>
                <w:rFonts w:asciiTheme="minorHAnsi" w:hAnsiTheme="minorHAnsi"/>
                <w:lang w:eastAsia="x-none"/>
              </w:rPr>
              <w:t>‘</w:t>
            </w:r>
            <w:r>
              <w:rPr>
                <w:rFonts w:asciiTheme="minorHAnsi" w:hAnsiTheme="minorHAnsi"/>
                <w:lang w:eastAsia="x-none"/>
              </w:rPr>
              <w:t>Service Info Instance</w:t>
            </w:r>
            <w:r w:rsidR="00863A8F">
              <w:rPr>
                <w:rFonts w:asciiTheme="minorHAnsi" w:hAnsiTheme="minorHAnsi"/>
                <w:lang w:eastAsia="x-none"/>
              </w:rPr>
              <w:t>’,</w:t>
            </w:r>
            <w:r>
              <w:rPr>
                <w:rFonts w:asciiTheme="minorHAnsi" w:hAnsiTheme="minorHAnsi"/>
                <w:lang w:eastAsia="x-none"/>
              </w:rPr>
              <w:t xml:space="preserve"> </w:t>
            </w:r>
            <w:r w:rsidR="00863A8F">
              <w:rPr>
                <w:rFonts w:asciiTheme="minorHAnsi" w:hAnsiTheme="minorHAnsi"/>
                <w:lang w:eastAsia="x-none"/>
              </w:rPr>
              <w:t xml:space="preserve">containing </w:t>
            </w:r>
            <w:r w:rsidR="00457318">
              <w:rPr>
                <w:rFonts w:asciiTheme="minorHAnsi" w:hAnsiTheme="minorHAnsi"/>
                <w:lang w:eastAsia="x-none"/>
              </w:rPr>
              <w:t>PSID</w:t>
            </w:r>
            <w:r w:rsidR="00863A8F">
              <w:rPr>
                <w:rFonts w:asciiTheme="minorHAnsi" w:hAnsiTheme="minorHAnsi"/>
                <w:lang w:eastAsia="x-none"/>
              </w:rPr>
              <w:t xml:space="preserve"> indicating value ‘vPSID1’</w:t>
            </w:r>
            <w:r w:rsidR="00B86F4F">
              <w:rPr>
                <w:rFonts w:asciiTheme="minorHAnsi" w:hAnsiTheme="minorHAnsi"/>
                <w:lang w:eastAsia="x-none"/>
              </w:rPr>
              <w:t xml:space="preserve"> and containing a PSC value</w:t>
            </w:r>
            <w:r w:rsidR="00863A8F">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C4DE52F" w14:textId="77777777" w:rsidR="00BB623B"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p>
        </w:tc>
      </w:tr>
      <w:tr w:rsidR="00C821A1" w:rsidRPr="00E22969" w14:paraId="4B2E0AE4"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4483E21A" w14:textId="09861C2A" w:rsidR="00C821A1"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285CAD4" w14:textId="359E1DDF" w:rsidR="00C821A1" w:rsidRPr="00E22969" w:rsidRDefault="00932AF8"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1C2D027" w14:textId="72AC0D2C" w:rsidR="00C821A1" w:rsidRPr="00E22969" w:rsidRDefault="005033BA" w:rsidP="004F46C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C821A1" w:rsidRPr="00E22969">
              <w:rPr>
                <w:rFonts w:asciiTheme="minorHAnsi" w:hAnsiTheme="minorHAnsi"/>
                <w:lang w:eastAsia="x-none"/>
              </w:rPr>
              <w:t xml:space="preserve">IUT </w:t>
            </w:r>
            <w:r w:rsidR="002A2667">
              <w:rPr>
                <w:rFonts w:asciiTheme="minorHAnsi" w:hAnsiTheme="minorHAnsi"/>
                <w:lang w:eastAsia="x-none"/>
              </w:rPr>
              <w:t xml:space="preserve">is requested to </w:t>
            </w:r>
            <w:r w:rsidR="00B86F4F">
              <w:rPr>
                <w:rFonts w:asciiTheme="minorHAnsi" w:hAnsiTheme="minorHAnsi"/>
                <w:lang w:eastAsia="x-none"/>
              </w:rPr>
              <w:t xml:space="preserve">change the PSC </w:t>
            </w:r>
            <w:r w:rsidR="004F46C4">
              <w:rPr>
                <w:rFonts w:asciiTheme="minorHAnsi" w:hAnsiTheme="minorHAnsi"/>
                <w:lang w:eastAsia="x-none"/>
              </w:rPr>
              <w:t>value included in WSA to a different valid value</w:t>
            </w:r>
            <w:r w:rsidR="006F3B2B"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9B8374B" w14:textId="77777777" w:rsidR="00C821A1" w:rsidRPr="00E22969" w:rsidRDefault="00C821A1" w:rsidP="00FE624D">
            <w:pPr>
              <w:overflowPunct/>
              <w:autoSpaceDE/>
              <w:autoSpaceDN/>
              <w:adjustRightInd/>
              <w:spacing w:after="0" w:line="259" w:lineRule="auto"/>
              <w:contextualSpacing/>
              <w:textAlignment w:val="auto"/>
              <w:rPr>
                <w:rFonts w:asciiTheme="minorHAnsi" w:hAnsiTheme="minorHAnsi"/>
                <w:lang w:eastAsia="x-none"/>
              </w:rPr>
            </w:pPr>
          </w:p>
        </w:tc>
      </w:tr>
      <w:tr w:rsidR="00BB623B" w:rsidRPr="00E22969" w14:paraId="299BAA64"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582BDAB5" w14:textId="5DF5C5A3" w:rsidR="00BB623B" w:rsidRDefault="001B7092"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5724659" w14:textId="53E492C5" w:rsidR="00BB623B"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C0180BA" w14:textId="2FD754E8" w:rsidR="00BB623B" w:rsidRPr="00E22969" w:rsidRDefault="00991E1A" w:rsidP="004F46C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transmitted in the format of </w:t>
            </w:r>
            <w:r w:rsidR="004F46C4" w:rsidRPr="00E22969">
              <w:rPr>
                <w:rFonts w:asciiTheme="minorHAnsi" w:hAnsiTheme="minorHAnsi"/>
                <w:b/>
              </w:rPr>
              <w:t>WSA_1srv</w:t>
            </w:r>
            <w:r w:rsidR="004F46C4">
              <w:rPr>
                <w:rFonts w:asciiTheme="minorHAnsi" w:hAnsiTheme="minorHAnsi"/>
                <w:b/>
              </w:rPr>
              <w:t>PSC</w:t>
            </w:r>
            <w:r w:rsidRPr="00E22969">
              <w:rPr>
                <w:rFonts w:asciiTheme="minorHAnsi" w:hAnsiTheme="minorHAnsi"/>
              </w:rPr>
              <w:t xml:space="preserve"> defined </w:t>
            </w:r>
            <w:r w:rsidR="004F46C4" w:rsidRPr="00E22969">
              <w:rPr>
                <w:rFonts w:asciiTheme="minorHAnsi" w:hAnsiTheme="minorHAnsi"/>
              </w:rPr>
              <w:t xml:space="preserve">in </w:t>
            </w:r>
            <w:r w:rsidR="004F46C4">
              <w:rPr>
                <w:rFonts w:asciiTheme="minorHAnsi" w:hAnsiTheme="minorHAnsi"/>
              </w:rPr>
              <w:fldChar w:fldCharType="begin"/>
            </w:r>
            <w:r w:rsidR="004F46C4">
              <w:rPr>
                <w:rFonts w:asciiTheme="minorHAnsi" w:hAnsiTheme="minorHAnsi"/>
              </w:rPr>
              <w:instrText xml:space="preserve"> REF _Ref447031910 \h  \* MERGEFORMAT </w:instrText>
            </w:r>
            <w:r w:rsidR="004F46C4">
              <w:rPr>
                <w:rFonts w:asciiTheme="minorHAnsi" w:hAnsiTheme="minorHAnsi"/>
              </w:rPr>
            </w:r>
            <w:r w:rsidR="004F46C4">
              <w:rPr>
                <w:rFonts w:asciiTheme="minorHAnsi" w:hAnsiTheme="minorHAnsi"/>
              </w:rPr>
              <w:fldChar w:fldCharType="separate"/>
            </w:r>
            <w:ins w:id="372" w:author="Dmitri.Khijniak@7Layers.com" w:date="2017-07-25T16:40:00Z">
              <w:r w:rsidR="00092395" w:rsidRPr="00092395">
                <w:rPr>
                  <w:rFonts w:asciiTheme="minorHAnsi" w:hAnsiTheme="minorHAnsi"/>
                  <w:rPrChange w:id="373" w:author="Dmitri.Khijniak@7Layers.com" w:date="2017-07-25T16:40:00Z">
                    <w:rPr/>
                  </w:rPrChange>
                </w:rPr>
                <w:t xml:space="preserve">Table </w:t>
              </w:r>
              <w:r w:rsidR="00092395" w:rsidRPr="00092395">
                <w:rPr>
                  <w:rFonts w:asciiTheme="minorHAnsi" w:hAnsiTheme="minorHAnsi"/>
                  <w:rPrChange w:id="374" w:author="Dmitri.Khijniak@7Layers.com" w:date="2017-07-25T16:40:00Z">
                    <w:rPr>
                      <w:noProof/>
                    </w:rPr>
                  </w:rPrChange>
                </w:rPr>
                <w:t>7</w:t>
              </w:r>
              <w:r w:rsidR="00092395" w:rsidRPr="00092395">
                <w:rPr>
                  <w:rFonts w:asciiTheme="minorHAnsi" w:hAnsiTheme="minorHAnsi"/>
                  <w:rPrChange w:id="375" w:author="Dmitri.Khijniak@7Layers.com" w:date="2017-07-25T16:40:00Z">
                    <w:rPr/>
                  </w:rPrChange>
                </w:rPr>
                <w:noBreakHyphen/>
              </w:r>
              <w:r w:rsidR="00092395" w:rsidRPr="00092395">
                <w:rPr>
                  <w:rFonts w:asciiTheme="minorHAnsi" w:hAnsiTheme="minorHAnsi"/>
                  <w:rPrChange w:id="376" w:author="Dmitri.Khijniak@7Layers.com" w:date="2017-07-25T16:40:00Z">
                    <w:rPr>
                      <w:noProof/>
                    </w:rPr>
                  </w:rPrChange>
                </w:rPr>
                <w:t>14</w:t>
              </w:r>
            </w:ins>
            <w:del w:id="377" w:author="Dmitri.Khijniak@7Layers.com" w:date="2017-07-25T16:40:00Z">
              <w:r w:rsidR="00EC4622" w:rsidRPr="002E5987" w:rsidDel="00092395">
                <w:rPr>
                  <w:rFonts w:asciiTheme="minorHAnsi" w:hAnsiTheme="minorHAnsi"/>
                </w:rPr>
                <w:delText>Table 7</w:delText>
              </w:r>
              <w:r w:rsidR="00EC4622" w:rsidRPr="002E5987" w:rsidDel="00092395">
                <w:rPr>
                  <w:rFonts w:asciiTheme="minorHAnsi" w:hAnsiTheme="minorHAnsi"/>
                </w:rPr>
                <w:noBreakHyphen/>
                <w:delText>14</w:delText>
              </w:r>
            </w:del>
            <w:r w:rsidR="004F46C4">
              <w:rPr>
                <w:rFonts w:asciiTheme="minorHAnsi" w:hAnsiTheme="minorHAnsi"/>
              </w:rPr>
              <w:fldChar w:fldCharType="end"/>
            </w:r>
            <w:r w:rsidR="004F46C4">
              <w:rPr>
                <w:rFonts w:asciiTheme="minorHAnsi" w:hAnsiTheme="minorHAnsi"/>
              </w:rPr>
              <w:t xml:space="preserve"> </w:t>
            </w:r>
            <w:r>
              <w:rPr>
                <w:rFonts w:asciiTheme="minorHAnsi" w:hAnsiTheme="minorHAnsi"/>
                <w:lang w:eastAsia="x-none"/>
              </w:rPr>
              <w:t>containing</w:t>
            </w:r>
            <w:r w:rsidR="002A2667">
              <w:rPr>
                <w:rFonts w:asciiTheme="minorHAnsi" w:hAnsiTheme="minorHAnsi"/>
                <w:lang w:eastAsia="x-none"/>
              </w:rPr>
              <w:t xml:space="preserve"> </w:t>
            </w:r>
            <w:r w:rsidR="004F46C4">
              <w:rPr>
                <w:rFonts w:asciiTheme="minorHAnsi" w:hAnsiTheme="minorHAnsi"/>
                <w:lang w:eastAsia="x-none"/>
              </w:rPr>
              <w:t xml:space="preserve">one </w:t>
            </w:r>
            <w:r w:rsidR="002A2667">
              <w:rPr>
                <w:rFonts w:asciiTheme="minorHAnsi" w:hAnsiTheme="minorHAnsi"/>
                <w:lang w:eastAsia="x-none"/>
              </w:rPr>
              <w:t>‘Service Info Instances’, containing value ‘vPSID1’.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0B4227B" w14:textId="271DDD93" w:rsidR="00BB623B" w:rsidRPr="00E22969" w:rsidRDefault="00991E1A"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FE624D" w:rsidRPr="00E22969" w14:paraId="0089518D" w14:textId="77777777" w:rsidTr="00FE624D">
        <w:tc>
          <w:tcPr>
            <w:tcW w:w="737" w:type="dxa"/>
            <w:tcBorders>
              <w:top w:val="single" w:sz="3" w:space="0" w:color="auto"/>
              <w:left w:val="single" w:sz="3" w:space="0" w:color="auto"/>
              <w:bottom w:val="single" w:sz="3" w:space="0" w:color="auto"/>
              <w:right w:val="single" w:sz="3" w:space="0" w:color="auto"/>
            </w:tcBorders>
            <w:shd w:val="clear" w:color="auto" w:fill="auto"/>
          </w:tcPr>
          <w:p w14:paraId="37AD7D83" w14:textId="35E7090D" w:rsidR="00FE624D" w:rsidRPr="00E22969" w:rsidRDefault="00BB623B" w:rsidP="00FE624D">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5B4E45B" w14:textId="77777777" w:rsidR="00FE624D" w:rsidRPr="00E22969" w:rsidRDefault="00B63D44" w:rsidP="00FE624D">
            <w:pPr>
              <w:tabs>
                <w:tab w:val="left" w:pos="930"/>
              </w:tabs>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A941C3" w14:textId="77777777" w:rsidR="00E738C6" w:rsidRPr="00E22969" w:rsidRDefault="00E738C6" w:rsidP="00214F4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Header containing ‘Content Count’ </w:t>
            </w:r>
            <w:r w:rsidR="00114337" w:rsidRPr="00E22969">
              <w:rPr>
                <w:rFonts w:asciiTheme="minorHAnsi" w:hAnsiTheme="minorHAnsi"/>
                <w:lang w:eastAsia="x-none"/>
              </w:rPr>
              <w:t xml:space="preserve">(CC) </w:t>
            </w:r>
            <w:r w:rsidR="00214F41" w:rsidRPr="00E22969">
              <w:rPr>
                <w:rFonts w:asciiTheme="minorHAnsi" w:hAnsiTheme="minorHAnsi"/>
                <w:lang w:eastAsia="x-none"/>
              </w:rPr>
              <w:t xml:space="preserve">changed.  </w:t>
            </w:r>
            <w:r w:rsidR="006A2DB6" w:rsidRPr="00E22969">
              <w:rPr>
                <w:rFonts w:asciiTheme="minorHAnsi" w:hAnsiTheme="minorHAnsi"/>
                <w:lang w:eastAsia="x-none"/>
              </w:rPr>
              <w:t>The c</w:t>
            </w:r>
            <w:r w:rsidRPr="00E22969">
              <w:rPr>
                <w:rFonts w:asciiTheme="minorHAnsi" w:hAnsiTheme="minorHAnsi"/>
                <w:lang w:eastAsia="x-none"/>
              </w:rPr>
              <w:t xml:space="preserve">urrent value of </w:t>
            </w:r>
            <w:r w:rsidR="006A2DB6" w:rsidRPr="00E22969">
              <w:rPr>
                <w:rFonts w:asciiTheme="minorHAnsi" w:hAnsiTheme="minorHAnsi"/>
                <w:lang w:eastAsia="x-none"/>
              </w:rPr>
              <w:t>‘</w:t>
            </w:r>
            <w:r w:rsidR="00114337" w:rsidRPr="00E22969">
              <w:rPr>
                <w:rFonts w:asciiTheme="minorHAnsi" w:hAnsiTheme="minorHAnsi"/>
                <w:lang w:eastAsia="x-none"/>
              </w:rPr>
              <w:t>CC’</w:t>
            </w:r>
            <w:r w:rsidRPr="00E22969">
              <w:rPr>
                <w:rFonts w:asciiTheme="minorHAnsi" w:hAnsiTheme="minorHAnsi"/>
                <w:lang w:eastAsia="x-none"/>
              </w:rPr>
              <w:t xml:space="preserve"> = (‘</w:t>
            </w:r>
            <w:r w:rsidR="00114337" w:rsidRPr="00E22969">
              <w:rPr>
                <w:rFonts w:asciiTheme="minorHAnsi" w:hAnsiTheme="minorHAnsi"/>
                <w:lang w:eastAsia="x-none"/>
              </w:rPr>
              <w:t xml:space="preserve">Previous value of </w:t>
            </w:r>
            <w:r w:rsidRPr="00E22969">
              <w:rPr>
                <w:rFonts w:asciiTheme="minorHAnsi" w:hAnsiTheme="minorHAnsi"/>
                <w:lang w:eastAsia="x-none"/>
              </w:rPr>
              <w:t>CC’+1) mod 16.</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34CB35A" w14:textId="77777777" w:rsidR="00FE624D" w:rsidRPr="00E22969" w:rsidRDefault="00364B62" w:rsidP="00FE624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364B62" w:rsidRPr="00E22969" w14:paraId="49682E2B" w14:textId="77777777" w:rsidTr="00B63D44">
        <w:tc>
          <w:tcPr>
            <w:tcW w:w="737" w:type="dxa"/>
            <w:tcBorders>
              <w:top w:val="single" w:sz="3" w:space="0" w:color="auto"/>
              <w:left w:val="single" w:sz="3" w:space="0" w:color="auto"/>
              <w:bottom w:val="single" w:sz="3" w:space="0" w:color="auto"/>
              <w:right w:val="single" w:sz="3" w:space="0" w:color="auto"/>
            </w:tcBorders>
            <w:shd w:val="clear" w:color="auto" w:fill="auto"/>
          </w:tcPr>
          <w:p w14:paraId="2F90442B" w14:textId="714B09C1" w:rsidR="00364B62" w:rsidRPr="00E22969" w:rsidRDefault="00E775F3" w:rsidP="00364B6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C93E7EF" w14:textId="77777777" w:rsidR="00364B62" w:rsidRPr="00E22969" w:rsidRDefault="00364B62" w:rsidP="00364B6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1358C25" w14:textId="77777777" w:rsidR="00127F5F" w:rsidRPr="00E22969" w:rsidRDefault="002134EA" w:rsidP="00364B6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included in WSM containing ’WSMData’ containing ’Ieee1609Dot2Data’. </w:t>
            </w:r>
            <w:r w:rsidR="006A2DB6" w:rsidRPr="00E22969">
              <w:rPr>
                <w:rFonts w:asciiTheme="minorHAnsi" w:hAnsiTheme="minorHAnsi"/>
                <w:lang w:eastAsia="x-none"/>
              </w:rPr>
              <w:t xml:space="preserve">‘Ieee1609Dot2Data’ contains ‘signature’. The current  </w:t>
            </w:r>
            <w:r w:rsidR="00127F5F" w:rsidRPr="00E22969">
              <w:rPr>
                <w:rFonts w:asciiTheme="minorHAnsi" w:hAnsiTheme="minorHAnsi"/>
                <w:lang w:eastAsia="x-none"/>
              </w:rPr>
              <w:t>value of ‘signature’ is different from the ‘signature’</w:t>
            </w:r>
          </w:p>
          <w:p w14:paraId="5E4E5CDA" w14:textId="77777777" w:rsidR="00364B62" w:rsidRPr="00E22969" w:rsidRDefault="000C235F" w:rsidP="00364B6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In the WSA before the update.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7F4D093C" w14:textId="77777777" w:rsidR="00364B62" w:rsidRPr="00E22969" w:rsidRDefault="00364B62" w:rsidP="00364B6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3CC00CB3" w14:textId="77777777" w:rsidR="00EE100F" w:rsidRPr="00E22969" w:rsidRDefault="00EE100F" w:rsidP="00EE100F"/>
    <w:tbl>
      <w:tblPr>
        <w:tblW w:w="9360" w:type="dxa"/>
        <w:tblInd w:w="-4" w:type="dxa"/>
        <w:tblLayout w:type="fixed"/>
        <w:tblCellMar>
          <w:left w:w="0" w:type="dxa"/>
          <w:right w:w="0" w:type="dxa"/>
        </w:tblCellMar>
        <w:tblLook w:val="0000" w:firstRow="0" w:lastRow="0" w:firstColumn="0" w:lastColumn="0" w:noHBand="0" w:noVBand="0"/>
      </w:tblPr>
      <w:tblGrid>
        <w:gridCol w:w="737"/>
        <w:gridCol w:w="1063"/>
        <w:gridCol w:w="5580"/>
        <w:gridCol w:w="1980"/>
      </w:tblGrid>
      <w:tr w:rsidR="00364B62" w:rsidRPr="00E22969" w14:paraId="320A7152"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EB40A24" w14:textId="77777777" w:rsidR="00364B62" w:rsidRPr="00E22969" w:rsidRDefault="00364B62" w:rsidP="00782022">
            <w:pPr>
              <w:overflowPunct/>
              <w:autoSpaceDE/>
              <w:autoSpaceDN/>
              <w:adjustRightInd/>
              <w:spacing w:after="0"/>
              <w:textAlignment w:val="auto"/>
              <w:rPr>
                <w:b/>
              </w:rPr>
            </w:pPr>
            <w:r w:rsidRPr="00E22969">
              <w:rPr>
                <w:b/>
              </w:rPr>
              <w:t>Identifier</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BF5DC1F" w14:textId="77777777" w:rsidR="00364B62" w:rsidRPr="00E22969" w:rsidRDefault="00364B62" w:rsidP="00782022">
            <w:pPr>
              <w:overflowPunct/>
              <w:autoSpaceDE/>
              <w:autoSpaceDN/>
              <w:adjustRightInd/>
              <w:spacing w:after="0"/>
              <w:textAlignment w:val="auto"/>
            </w:pPr>
            <w:r w:rsidRPr="00E22969">
              <w:t>TP-16093-WSA-CHG-BV-02</w:t>
            </w:r>
          </w:p>
        </w:tc>
      </w:tr>
      <w:tr w:rsidR="00364B62" w:rsidRPr="00E22969" w14:paraId="0439A3F1"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AA2B62" w14:textId="77777777" w:rsidR="00364B62" w:rsidRPr="00E22969" w:rsidRDefault="00364B62" w:rsidP="00782022">
            <w:pPr>
              <w:overflowPunct/>
              <w:autoSpaceDE/>
              <w:autoSpaceDN/>
              <w:adjustRightInd/>
              <w:spacing w:after="0"/>
              <w:textAlignment w:val="auto"/>
              <w:rPr>
                <w:b/>
              </w:rPr>
            </w:pPr>
            <w:r w:rsidRPr="00E22969">
              <w:rPr>
                <w:b/>
              </w:rPr>
              <w:t>Summary</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C4F2B36" w14:textId="77777777" w:rsidR="00364B62" w:rsidRPr="00E22969" w:rsidRDefault="00364B62" w:rsidP="00782022">
            <w:pPr>
              <w:tabs>
                <w:tab w:val="left" w:pos="1290"/>
              </w:tabs>
              <w:overflowPunct/>
              <w:autoSpaceDE/>
              <w:autoSpaceDN/>
              <w:adjustRightInd/>
              <w:spacing w:after="0"/>
              <w:textAlignment w:val="auto"/>
            </w:pPr>
            <w:r w:rsidRPr="00E22969">
              <w:t>Verify the IUT ability to change WSA when a service is deleted from WSA</w:t>
            </w:r>
          </w:p>
        </w:tc>
      </w:tr>
      <w:tr w:rsidR="00364B62" w:rsidRPr="00E22969" w14:paraId="385F547F"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25308A1" w14:textId="77777777" w:rsidR="00364B62" w:rsidRPr="00E22969" w:rsidRDefault="00364B62" w:rsidP="00782022">
            <w:pPr>
              <w:overflowPunct/>
              <w:autoSpaceDE/>
              <w:autoSpaceDN/>
              <w:adjustRightInd/>
              <w:spacing w:after="0"/>
              <w:textAlignment w:val="auto"/>
              <w:rPr>
                <w:b/>
              </w:rPr>
            </w:pPr>
            <w:r w:rsidRPr="00E22969">
              <w:rPr>
                <w:b/>
              </w:rPr>
              <w:t>Test Configuration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367EC52E" w14:textId="77777777" w:rsidR="00364B62" w:rsidRPr="00E22969" w:rsidRDefault="00D07BD9" w:rsidP="00782022">
            <w:pPr>
              <w:overflowPunct/>
              <w:autoSpaceDE/>
              <w:autoSpaceDN/>
              <w:adjustRightInd/>
              <w:spacing w:after="0"/>
              <w:textAlignment w:val="auto"/>
            </w:pPr>
            <w:r w:rsidRPr="00E22969">
              <w:t>TC1</w:t>
            </w:r>
          </w:p>
        </w:tc>
      </w:tr>
      <w:tr w:rsidR="00364B62" w:rsidRPr="00E22969" w14:paraId="6D139EBC"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C395D5C" w14:textId="77777777" w:rsidR="00364B62" w:rsidRPr="00E22969" w:rsidRDefault="00364B62" w:rsidP="00782022">
            <w:pPr>
              <w:overflowPunct/>
              <w:autoSpaceDE/>
              <w:autoSpaceDN/>
              <w:adjustRightInd/>
              <w:spacing w:after="0"/>
              <w:textAlignment w:val="auto"/>
              <w:rPr>
                <w:b/>
              </w:rPr>
            </w:pPr>
            <w:r w:rsidRPr="00E22969">
              <w:rPr>
                <w:b/>
              </w:rPr>
              <w:t>IUT</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tcPr>
          <w:p w14:paraId="7FBF685C" w14:textId="77777777" w:rsidR="00364B62" w:rsidRPr="00E22969" w:rsidRDefault="00D07BD9" w:rsidP="00782022">
            <w:pPr>
              <w:overflowPunct/>
              <w:autoSpaceDE/>
              <w:autoSpaceDN/>
              <w:adjustRightInd/>
              <w:spacing w:after="0"/>
              <w:textAlignment w:val="auto"/>
            </w:pPr>
            <w:r w:rsidRPr="00E22969">
              <w:t>IUT (Provider role)</w:t>
            </w:r>
          </w:p>
        </w:tc>
      </w:tr>
      <w:tr w:rsidR="00364B62" w:rsidRPr="00E22969" w14:paraId="65EE9ADC"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4BD8251" w14:textId="77777777" w:rsidR="00364B62" w:rsidRPr="00E22969" w:rsidRDefault="00364B62" w:rsidP="00782022">
            <w:pPr>
              <w:overflowPunct/>
              <w:autoSpaceDE/>
              <w:autoSpaceDN/>
              <w:adjustRightInd/>
              <w:spacing w:after="0"/>
              <w:textAlignment w:val="auto"/>
              <w:rPr>
                <w:b/>
              </w:rPr>
            </w:pPr>
            <w:r w:rsidRPr="00E22969">
              <w:rPr>
                <w:b/>
              </w:rPr>
              <w:t>Reference:</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53D262F" w14:textId="44F9ED29" w:rsidR="00364B62" w:rsidRPr="00E22969" w:rsidRDefault="00364B62" w:rsidP="00782022">
            <w:pPr>
              <w:overflowPunct/>
              <w:autoSpaceDE/>
              <w:autoSpaceDN/>
              <w:adjustRightInd/>
              <w:spacing w:after="0"/>
              <w:textAlignment w:val="auto"/>
            </w:pPr>
          </w:p>
        </w:tc>
      </w:tr>
      <w:tr w:rsidR="00364B62" w:rsidRPr="00E22969" w14:paraId="1BCAF916"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0DB7D632" w14:textId="77777777" w:rsidR="00364B62" w:rsidRPr="00E22969" w:rsidRDefault="00364B62" w:rsidP="00782022">
            <w:pPr>
              <w:pStyle w:val="NoSpacing"/>
              <w:rPr>
                <w:b/>
                <w:szCs w:val="20"/>
              </w:rPr>
            </w:pPr>
            <w:r w:rsidRPr="00E22969">
              <w:rPr>
                <w:b/>
                <w:szCs w:val="20"/>
              </w:rPr>
              <w:t>PICS Selection</w:t>
            </w:r>
          </w:p>
        </w:tc>
        <w:tc>
          <w:tcPr>
            <w:tcW w:w="756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0A101B2" w14:textId="430C0779" w:rsidR="00364B62" w:rsidRPr="00E22969" w:rsidRDefault="00364B62" w:rsidP="00D94801">
            <w:pPr>
              <w:pStyle w:val="NoSpacing"/>
              <w:rPr>
                <w:szCs w:val="20"/>
              </w:rPr>
            </w:pPr>
          </w:p>
        </w:tc>
      </w:tr>
      <w:tr w:rsidR="00364B62" w:rsidRPr="00E22969" w14:paraId="438D8AAC" w14:textId="77777777" w:rsidTr="0078202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54C2784A" w14:textId="77777777" w:rsidR="00364B62" w:rsidRPr="00E22969" w:rsidRDefault="00364B62" w:rsidP="00782022">
            <w:pPr>
              <w:overflowPunct/>
              <w:autoSpaceDE/>
              <w:autoSpaceDN/>
              <w:adjustRightInd/>
              <w:spacing w:after="0"/>
              <w:jc w:val="center"/>
              <w:textAlignment w:val="auto"/>
              <w:rPr>
                <w:b/>
              </w:rPr>
            </w:pPr>
            <w:r w:rsidRPr="00E22969">
              <w:rPr>
                <w:b/>
              </w:rPr>
              <w:t>Pre-test conditions</w:t>
            </w:r>
          </w:p>
        </w:tc>
      </w:tr>
      <w:tr w:rsidR="00364B62" w:rsidRPr="00E22969" w14:paraId="30133C49" w14:textId="77777777" w:rsidTr="00782022">
        <w:tc>
          <w:tcPr>
            <w:tcW w:w="936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80DAF85" w14:textId="77777777" w:rsidR="00364B62" w:rsidRPr="00E22969" w:rsidRDefault="004B0907" w:rsidP="00782022">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64B62" w:rsidRPr="00E22969" w14:paraId="30D93C54" w14:textId="77777777" w:rsidTr="00782022">
        <w:tc>
          <w:tcPr>
            <w:tcW w:w="9360" w:type="dxa"/>
            <w:gridSpan w:val="4"/>
            <w:tcBorders>
              <w:top w:val="single" w:sz="3" w:space="0" w:color="auto"/>
              <w:left w:val="single" w:sz="3" w:space="0" w:color="auto"/>
              <w:bottom w:val="single" w:sz="3" w:space="0" w:color="auto"/>
              <w:right w:val="single" w:sz="3" w:space="0" w:color="auto"/>
            </w:tcBorders>
            <w:shd w:val="clear" w:color="auto" w:fill="F2F2F2"/>
          </w:tcPr>
          <w:p w14:paraId="6CFC947C" w14:textId="77777777" w:rsidR="00364B62" w:rsidRPr="00E22969" w:rsidRDefault="00364B62" w:rsidP="00782022">
            <w:pPr>
              <w:overflowPunct/>
              <w:autoSpaceDE/>
              <w:autoSpaceDN/>
              <w:adjustRightInd/>
              <w:spacing w:after="0"/>
              <w:jc w:val="center"/>
              <w:textAlignment w:val="auto"/>
              <w:rPr>
                <w:b/>
              </w:rPr>
            </w:pPr>
            <w:r w:rsidRPr="00E22969">
              <w:rPr>
                <w:b/>
              </w:rPr>
              <w:t>Test Sequence</w:t>
            </w:r>
          </w:p>
        </w:tc>
      </w:tr>
      <w:tr w:rsidR="00364B62" w:rsidRPr="00E22969" w14:paraId="7A0E8ABC"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18EC2FEB" w14:textId="77777777" w:rsidR="00364B62" w:rsidRPr="00E22969" w:rsidRDefault="00364B62" w:rsidP="0078202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7F71633" w14:textId="77777777" w:rsidR="00364B62" w:rsidRPr="00E22969" w:rsidRDefault="00364B62" w:rsidP="0078202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D1B757A" w14:textId="77777777" w:rsidR="00364B62" w:rsidRPr="00E22969" w:rsidRDefault="00364B62" w:rsidP="00782022">
            <w:pPr>
              <w:overflowPunct/>
              <w:autoSpaceDE/>
              <w:autoSpaceDN/>
              <w:adjustRightInd/>
              <w:spacing w:after="0"/>
              <w:jc w:val="center"/>
              <w:textAlignment w:val="auto"/>
              <w:rPr>
                <w:b/>
              </w:rPr>
            </w:pPr>
            <w:r w:rsidRPr="00E22969">
              <w:rPr>
                <w:b/>
              </w:rPr>
              <w:t>Description</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41767FB8" w14:textId="77777777" w:rsidR="00364B62" w:rsidRPr="00E22969" w:rsidRDefault="00364B62" w:rsidP="00782022">
            <w:pPr>
              <w:overflowPunct/>
              <w:autoSpaceDE/>
              <w:autoSpaceDN/>
              <w:adjustRightInd/>
              <w:spacing w:after="0" w:line="259" w:lineRule="auto"/>
              <w:contextualSpacing/>
              <w:textAlignment w:val="auto"/>
              <w:rPr>
                <w:b/>
              </w:rPr>
            </w:pPr>
            <w:r w:rsidRPr="00E22969">
              <w:rPr>
                <w:b/>
              </w:rPr>
              <w:t>Verdict</w:t>
            </w:r>
          </w:p>
        </w:tc>
      </w:tr>
      <w:tr w:rsidR="00C821A1" w:rsidRPr="00E22969" w14:paraId="7BF03E30"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1AED46C9" w14:textId="77777777" w:rsidR="00C821A1" w:rsidRPr="00E22969" w:rsidRDefault="00C821A1"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BC1437F" w14:textId="77777777" w:rsidR="00C821A1" w:rsidRPr="00E22969" w:rsidRDefault="00C821A1"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04714A2" w14:textId="4821FF23" w:rsidR="00C821A1" w:rsidRPr="00E22969" w:rsidRDefault="00D07BD9" w:rsidP="00A858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transmitting </w:t>
            </w:r>
            <w:r w:rsidRPr="00E22969">
              <w:rPr>
                <w:rFonts w:asciiTheme="minorHAnsi" w:hAnsiTheme="minorHAnsi"/>
                <w:b/>
              </w:rPr>
              <w:t>WSA_2srv</w:t>
            </w:r>
            <w:r w:rsidRPr="00E22969">
              <w:rPr>
                <w:rFonts w:asciiTheme="minorHAnsi" w:hAnsiTheme="minorHAnsi"/>
              </w:rPr>
              <w:t xml:space="preserve"> defined in </w:t>
            </w:r>
            <w:r w:rsidRPr="00E22969">
              <w:rPr>
                <w:rFonts w:asciiTheme="minorHAnsi" w:hAnsiTheme="minorHAnsi"/>
              </w:rPr>
              <w:fldChar w:fldCharType="begin"/>
            </w:r>
            <w:r w:rsidRPr="00E22969">
              <w:rPr>
                <w:rFonts w:asciiTheme="minorHAnsi" w:hAnsiTheme="minorHAnsi"/>
              </w:rPr>
              <w:instrText xml:space="preserve"> REF _Ref435537506 \h  \* MERGEFORMAT </w:instrText>
            </w:r>
            <w:r w:rsidRPr="00E22969">
              <w:rPr>
                <w:rFonts w:asciiTheme="minorHAnsi" w:hAnsiTheme="minorHAnsi"/>
              </w:rPr>
            </w:r>
            <w:r w:rsidRPr="00E22969">
              <w:rPr>
                <w:rFonts w:asciiTheme="minorHAnsi" w:hAnsiTheme="minorHAnsi"/>
              </w:rPr>
              <w:fldChar w:fldCharType="separate"/>
            </w:r>
            <w:ins w:id="378" w:author="Dmitri.Khijniak@7Layers.com" w:date="2017-07-25T16:40:00Z">
              <w:r w:rsidR="00092395" w:rsidRPr="00E22969">
                <w:t xml:space="preserve">Table </w:t>
              </w:r>
              <w:r w:rsidR="00092395">
                <w:rPr>
                  <w:noProof/>
                </w:rPr>
                <w:t>7</w:t>
              </w:r>
              <w:r w:rsidR="00092395" w:rsidRPr="00E22969">
                <w:rPr>
                  <w:noProof/>
                </w:rPr>
                <w:noBreakHyphen/>
              </w:r>
              <w:r w:rsidR="00092395">
                <w:rPr>
                  <w:noProof/>
                </w:rPr>
                <w:t>16</w:t>
              </w:r>
            </w:ins>
            <w:del w:id="379" w:author="Dmitri.Khijniak@7Layers.com" w:date="2017-07-25T16:40:00Z">
              <w:r w:rsidR="00EC4622" w:rsidRPr="00E22969" w:rsidDel="00092395">
                <w:delText xml:space="preserve">Table </w:delText>
              </w:r>
              <w:r w:rsidR="00EC4622" w:rsidDel="00092395">
                <w:rPr>
                  <w:noProof/>
                </w:rPr>
                <w:delText>7</w:delText>
              </w:r>
              <w:r w:rsidR="00EC4622" w:rsidRPr="00E22969" w:rsidDel="00092395">
                <w:rPr>
                  <w:noProof/>
                </w:rPr>
                <w:noBreakHyphen/>
              </w:r>
              <w:r w:rsidR="00EC4622" w:rsidDel="00092395">
                <w:rPr>
                  <w:noProof/>
                </w:rPr>
                <w:delText>16</w:delText>
              </w:r>
            </w:del>
            <w:r w:rsidRPr="00E22969">
              <w:rPr>
                <w:rFonts w:asciiTheme="minorHAnsi" w:hAnsiTheme="minorHAnsi"/>
              </w:rPr>
              <w:fldChar w:fldCharType="end"/>
            </w:r>
            <w:r w:rsidRPr="00E22969">
              <w:rPr>
                <w:rFonts w:asciiTheme="minorHAnsi" w:hAnsiTheme="minorHAnsi"/>
              </w:rPr>
              <w:t xml:space="preserve"> with </w:t>
            </w:r>
            <w:r w:rsidR="00C755B8" w:rsidRPr="00E22969">
              <w:rPr>
                <w:rFonts w:asciiTheme="minorHAnsi" w:hAnsiTheme="minorHAnsi"/>
              </w:rPr>
              <w:t>two</w:t>
            </w:r>
            <w:r w:rsidRPr="00E22969">
              <w:rPr>
                <w:rFonts w:asciiTheme="minorHAnsi" w:hAnsiTheme="minorHAnsi"/>
              </w:rPr>
              <w:t xml:space="preserve"> </w:t>
            </w:r>
            <w:r w:rsidR="00A858F4">
              <w:rPr>
                <w:rFonts w:asciiTheme="minorHAnsi" w:hAnsiTheme="minorHAnsi"/>
              </w:rPr>
              <w:t xml:space="preserve">services </w:t>
            </w:r>
            <w:r w:rsidRPr="00E22969">
              <w:rPr>
                <w:rFonts w:asciiTheme="minorHAnsi" w:hAnsiTheme="minorHAnsi"/>
              </w:rPr>
              <w:t>‘vPSID</w:t>
            </w:r>
            <w:r w:rsidR="008B444C">
              <w:rPr>
                <w:rFonts w:asciiTheme="minorHAnsi" w:hAnsiTheme="minorHAnsi"/>
              </w:rPr>
              <w:t>1</w:t>
            </w:r>
            <w:r w:rsidRPr="00E22969">
              <w:rPr>
                <w:rFonts w:asciiTheme="minorHAnsi" w:hAnsiTheme="minorHAnsi"/>
              </w:rPr>
              <w:t>’</w:t>
            </w:r>
            <w:r w:rsidR="008B444C">
              <w:rPr>
                <w:rFonts w:asciiTheme="minorHAnsi" w:hAnsiTheme="minorHAnsi"/>
              </w:rPr>
              <w:t xml:space="preserve"> and ‘vPSID2</w:t>
            </w:r>
            <w:r w:rsidR="00C755B8" w:rsidRPr="00E22969">
              <w:rPr>
                <w:rFonts w:asciiTheme="minorHAnsi" w:hAnsiTheme="minorHAnsi"/>
              </w:rPr>
              <w:t>’</w:t>
            </w:r>
            <w:r w:rsidRPr="00E22969">
              <w:rPr>
                <w:rFonts w:asciiTheme="minorHAnsi" w:hAnsiTheme="minorHAnsi"/>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21EF7F38" w14:textId="77777777" w:rsidR="00C821A1" w:rsidRPr="00E22969" w:rsidRDefault="00C821A1" w:rsidP="00782022">
            <w:pPr>
              <w:overflowPunct/>
              <w:autoSpaceDE/>
              <w:autoSpaceDN/>
              <w:adjustRightInd/>
              <w:spacing w:after="0" w:line="259" w:lineRule="auto"/>
              <w:contextualSpacing/>
              <w:textAlignment w:val="auto"/>
              <w:rPr>
                <w:rFonts w:asciiTheme="minorHAnsi" w:hAnsiTheme="minorHAnsi"/>
                <w:lang w:eastAsia="x-none"/>
              </w:rPr>
            </w:pPr>
          </w:p>
        </w:tc>
      </w:tr>
      <w:tr w:rsidR="00A858F4" w:rsidRPr="00E22969" w14:paraId="0D68E46F" w14:textId="77777777" w:rsidTr="00A858F4">
        <w:tc>
          <w:tcPr>
            <w:tcW w:w="737" w:type="dxa"/>
            <w:tcBorders>
              <w:top w:val="single" w:sz="3" w:space="0" w:color="auto"/>
              <w:left w:val="single" w:sz="3" w:space="0" w:color="auto"/>
              <w:bottom w:val="single" w:sz="3" w:space="0" w:color="auto"/>
              <w:right w:val="single" w:sz="3" w:space="0" w:color="auto"/>
            </w:tcBorders>
            <w:shd w:val="clear" w:color="auto" w:fill="auto"/>
          </w:tcPr>
          <w:p w14:paraId="1EBDBB20" w14:textId="77777777" w:rsidR="00A858F4" w:rsidRPr="00E22969" w:rsidRDefault="00A858F4" w:rsidP="00A950B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FC08C85" w14:textId="77777777" w:rsidR="00A858F4" w:rsidRPr="00E22969" w:rsidRDefault="00A858F4" w:rsidP="00A950B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8DBB89C" w14:textId="2FC101A4" w:rsidR="00A858F4" w:rsidRPr="00E22969" w:rsidRDefault="00A858F4" w:rsidP="00A858F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WSA contains two ‘Service Info Instances’, containing PSIDs indicating values ‘vPSID1’ and ‘vPSID2’ respectively.</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04620E6" w14:textId="77777777" w:rsidR="00A858F4" w:rsidRPr="00E22969" w:rsidRDefault="00A858F4" w:rsidP="00A950B0">
            <w:pPr>
              <w:overflowPunct/>
              <w:autoSpaceDE/>
              <w:autoSpaceDN/>
              <w:adjustRightInd/>
              <w:spacing w:after="0" w:line="259" w:lineRule="auto"/>
              <w:contextualSpacing/>
              <w:textAlignment w:val="auto"/>
              <w:rPr>
                <w:rFonts w:asciiTheme="minorHAnsi" w:hAnsiTheme="minorHAnsi"/>
                <w:lang w:eastAsia="x-none"/>
              </w:rPr>
            </w:pPr>
          </w:p>
        </w:tc>
      </w:tr>
      <w:tr w:rsidR="00C821A1" w:rsidRPr="00E22969" w14:paraId="0FF6B46A"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4A8EB624" w14:textId="1942E4B3" w:rsidR="00C821A1" w:rsidRPr="00E22969" w:rsidRDefault="00012AB7"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FEE62E9" w14:textId="51CA088C" w:rsidR="00C821A1" w:rsidRPr="00E22969" w:rsidRDefault="00932AF8"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7556AB2" w14:textId="354CAA3B" w:rsidR="00C821A1" w:rsidRPr="00E22969" w:rsidRDefault="004B0907" w:rsidP="00012AB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012AB7">
              <w:rPr>
                <w:rFonts w:asciiTheme="minorHAnsi" w:hAnsiTheme="minorHAnsi"/>
                <w:lang w:eastAsia="x-none"/>
              </w:rPr>
              <w:t xml:space="preserve">is request to </w:t>
            </w:r>
            <w:r w:rsidR="006F3B2B" w:rsidRPr="00E22969">
              <w:rPr>
                <w:rFonts w:asciiTheme="minorHAnsi" w:hAnsiTheme="minorHAnsi"/>
                <w:lang w:eastAsia="x-none"/>
              </w:rPr>
              <w:t>delete</w:t>
            </w:r>
            <w:r w:rsidR="008B444C">
              <w:rPr>
                <w:rFonts w:asciiTheme="minorHAnsi" w:hAnsiTheme="minorHAnsi"/>
                <w:lang w:eastAsia="x-none"/>
              </w:rPr>
              <w:t>d</w:t>
            </w:r>
            <w:r w:rsidR="006F3B2B" w:rsidRPr="00E22969">
              <w:rPr>
                <w:rFonts w:asciiTheme="minorHAnsi" w:hAnsiTheme="minorHAnsi"/>
                <w:lang w:eastAsia="x-none"/>
              </w:rPr>
              <w:t xml:space="preserve"> </w:t>
            </w:r>
            <w:r w:rsidR="00012AB7">
              <w:rPr>
                <w:rFonts w:asciiTheme="minorHAnsi" w:hAnsiTheme="minorHAnsi"/>
                <w:lang w:eastAsia="x-none"/>
              </w:rPr>
              <w:t xml:space="preserve">one </w:t>
            </w:r>
            <w:r w:rsidRPr="00E22969">
              <w:rPr>
                <w:rFonts w:asciiTheme="minorHAnsi" w:hAnsiTheme="minorHAnsi"/>
                <w:lang w:eastAsia="x-none"/>
              </w:rPr>
              <w:t xml:space="preserve">service </w:t>
            </w:r>
            <w:r w:rsidR="008B444C">
              <w:rPr>
                <w:rFonts w:asciiTheme="minorHAnsi" w:hAnsiTheme="minorHAnsi"/>
                <w:lang w:eastAsia="x-none"/>
              </w:rPr>
              <w:t xml:space="preserve">from WSA </w:t>
            </w:r>
            <w:r w:rsidRPr="00E22969">
              <w:rPr>
                <w:rFonts w:asciiTheme="minorHAnsi" w:hAnsiTheme="minorHAnsi"/>
                <w:lang w:eastAsia="x-none"/>
              </w:rPr>
              <w:t>with ‘vPSID</w:t>
            </w:r>
            <w:r w:rsidR="008B444C">
              <w:rPr>
                <w:rFonts w:asciiTheme="minorHAnsi" w:hAnsiTheme="minorHAnsi"/>
                <w:lang w:eastAsia="x-none"/>
              </w:rPr>
              <w:t>2</w:t>
            </w:r>
            <w:r w:rsidRPr="00E22969">
              <w:rPr>
                <w:rFonts w:asciiTheme="minorHAnsi" w:hAnsiTheme="minorHAnsi"/>
                <w:lang w:eastAsia="x-none"/>
              </w:rPr>
              <w:t>’</w:t>
            </w:r>
            <w:r w:rsidR="006F3B2B" w:rsidRPr="00E22969">
              <w:rPr>
                <w:rFonts w:asciiTheme="minorHAnsi" w:hAnsiTheme="minorHAnsi"/>
                <w:lang w:eastAsia="x-none"/>
              </w:rPr>
              <w:t>.</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02EB17A5" w14:textId="77777777" w:rsidR="00C821A1" w:rsidRPr="00E22969" w:rsidRDefault="00C821A1" w:rsidP="00782022">
            <w:pPr>
              <w:overflowPunct/>
              <w:autoSpaceDE/>
              <w:autoSpaceDN/>
              <w:adjustRightInd/>
              <w:spacing w:after="0" w:line="259" w:lineRule="auto"/>
              <w:contextualSpacing/>
              <w:textAlignment w:val="auto"/>
              <w:rPr>
                <w:rFonts w:asciiTheme="minorHAnsi" w:hAnsiTheme="minorHAnsi"/>
                <w:lang w:eastAsia="x-none"/>
              </w:rPr>
            </w:pPr>
          </w:p>
        </w:tc>
      </w:tr>
      <w:tr w:rsidR="00364B62" w:rsidRPr="00E22969" w14:paraId="35987A4B"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06740514" w14:textId="2AD4118E" w:rsidR="00364B62" w:rsidRPr="00E22969" w:rsidRDefault="00012AB7"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BF38E15" w14:textId="77777777" w:rsidR="00364B62" w:rsidRPr="00E22969" w:rsidRDefault="006F3B2B"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99E8FD9" w14:textId="6F822EC5" w:rsidR="00364B62" w:rsidRPr="00E22969" w:rsidRDefault="006F3B2B" w:rsidP="00D93C7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is transmitted in the format of </w:t>
            </w:r>
            <w:r w:rsidRPr="00E22969">
              <w:rPr>
                <w:rFonts w:asciiTheme="minorHAnsi" w:hAnsiTheme="minorHAnsi"/>
                <w:b/>
              </w:rPr>
              <w:t>WSA_1srv</w:t>
            </w:r>
            <w:r w:rsidRPr="00E22969">
              <w:rPr>
                <w:rFonts w:asciiTheme="minorHAnsi" w:hAnsiTheme="minorHAnsi"/>
              </w:rPr>
              <w:t xml:space="preserve"> defined in </w:t>
            </w:r>
            <w:r w:rsidR="00D93C76">
              <w:rPr>
                <w:rFonts w:asciiTheme="minorHAnsi" w:hAnsiTheme="minorHAnsi"/>
              </w:rPr>
              <w:fldChar w:fldCharType="begin"/>
            </w:r>
            <w:r w:rsidR="00D93C76">
              <w:rPr>
                <w:rFonts w:asciiTheme="minorHAnsi" w:hAnsiTheme="minorHAnsi"/>
              </w:rPr>
              <w:instrText xml:space="preserve"> REF _Ref447032732 \h </w:instrText>
            </w:r>
            <w:r w:rsidR="00D93C76">
              <w:rPr>
                <w:rFonts w:asciiTheme="minorHAnsi" w:hAnsiTheme="minorHAnsi"/>
              </w:rPr>
            </w:r>
            <w:r w:rsidR="00D93C76">
              <w:rPr>
                <w:rFonts w:asciiTheme="minorHAnsi" w:hAnsiTheme="minorHAnsi"/>
              </w:rPr>
              <w:fldChar w:fldCharType="separate"/>
            </w:r>
            <w:ins w:id="380" w:author="Dmitri.Khijniak@7Layers.com" w:date="2017-07-25T16:40:00Z">
              <w:r w:rsidR="00092395" w:rsidRPr="00E22969">
                <w:t xml:space="preserve">Table </w:t>
              </w:r>
              <w:r w:rsidR="00092395">
                <w:rPr>
                  <w:noProof/>
                </w:rPr>
                <w:t>7</w:t>
              </w:r>
              <w:r w:rsidR="00092395" w:rsidRPr="00E22969">
                <w:noBreakHyphen/>
              </w:r>
              <w:r w:rsidR="00092395">
                <w:rPr>
                  <w:noProof/>
                </w:rPr>
                <w:t>15</w:t>
              </w:r>
            </w:ins>
            <w:del w:id="381"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15</w:delText>
              </w:r>
            </w:del>
            <w:r w:rsidR="00D93C76">
              <w:rPr>
                <w:rFonts w:asciiTheme="minorHAnsi" w:hAnsiTheme="minorHAnsi"/>
              </w:rPr>
              <w:fldChar w:fldCharType="end"/>
            </w:r>
            <w:r w:rsidR="00D93C76">
              <w:rPr>
                <w:rFonts w:asciiTheme="minorHAnsi" w:hAnsiTheme="minorHAnsi"/>
              </w:rPr>
              <w:t xml:space="preserve"> </w:t>
            </w:r>
            <w:r w:rsidR="00012AB7">
              <w:rPr>
                <w:rFonts w:asciiTheme="minorHAnsi" w:hAnsiTheme="minorHAnsi"/>
                <w:lang w:eastAsia="x-none"/>
              </w:rPr>
              <w:t>containing one ‘Service Info Instances’, containing PSID indicating value ‘vPSID1’.</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130157F8" w14:textId="77777777" w:rsidR="00364B62" w:rsidRPr="00E22969" w:rsidRDefault="00845AAB"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4550ED" w:rsidRPr="00E22969" w14:paraId="7A7ACF03" w14:textId="77777777" w:rsidTr="004550ED">
        <w:tc>
          <w:tcPr>
            <w:tcW w:w="737" w:type="dxa"/>
            <w:tcBorders>
              <w:top w:val="single" w:sz="3" w:space="0" w:color="auto"/>
              <w:left w:val="single" w:sz="3" w:space="0" w:color="auto"/>
              <w:bottom w:val="single" w:sz="3" w:space="0" w:color="auto"/>
              <w:right w:val="single" w:sz="3" w:space="0" w:color="auto"/>
            </w:tcBorders>
            <w:shd w:val="clear" w:color="auto" w:fill="auto"/>
          </w:tcPr>
          <w:p w14:paraId="359867BD" w14:textId="62CBB311" w:rsidR="004550ED" w:rsidRPr="00E22969" w:rsidRDefault="00012AB7" w:rsidP="00802BA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2D084FE" w14:textId="77777777" w:rsidR="004550ED" w:rsidRPr="00E22969" w:rsidRDefault="004550ED" w:rsidP="004550E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48ADB1F" w14:textId="77777777" w:rsidR="004550ED" w:rsidRPr="00E22969" w:rsidRDefault="004550ED"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Header containing ‘Content Count’ (CC) changed.  The current value of ‘CC’ = (‘Previous value of CC’+1) mod 16.</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5E04D561" w14:textId="77777777" w:rsidR="004550ED" w:rsidRPr="00E22969" w:rsidRDefault="004550ED"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B94D38" w:rsidRPr="00E22969" w14:paraId="67CA468F" w14:textId="77777777" w:rsidTr="00B94D38">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615A04BF" w14:textId="480867E3" w:rsidR="00B94D38" w:rsidRPr="00E22969" w:rsidRDefault="00E775F3" w:rsidP="00802BA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5750DD2" w14:textId="77777777" w:rsidR="00B94D38" w:rsidRPr="00E22969" w:rsidRDefault="00B94D38"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A0037D" w14:textId="77777777" w:rsidR="00B94D38" w:rsidRPr="00E22969" w:rsidRDefault="00B94D38"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is included in WSM containing ’WSMData’ containing ’Ieee1609Dot2Data’. ‘Ieee1609Dot2Data’ contains ‘signature’. The current  value of ‘signature’ is different from the ‘signature’</w:t>
            </w:r>
          </w:p>
          <w:p w14:paraId="43B28FDA" w14:textId="77777777" w:rsidR="00B94D38" w:rsidRPr="00E22969" w:rsidRDefault="00B94D38"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In the WSA before the update.</w:t>
            </w:r>
          </w:p>
        </w:tc>
        <w:tc>
          <w:tcPr>
            <w:tcW w:w="1980" w:type="dxa"/>
            <w:tcBorders>
              <w:top w:val="single" w:sz="3" w:space="0" w:color="auto"/>
              <w:left w:val="single" w:sz="3" w:space="0" w:color="auto"/>
              <w:bottom w:val="single" w:sz="3" w:space="0" w:color="auto"/>
              <w:right w:val="single" w:sz="3" w:space="0" w:color="auto"/>
            </w:tcBorders>
            <w:shd w:val="clear" w:color="auto" w:fill="auto"/>
          </w:tcPr>
          <w:p w14:paraId="344575F0" w14:textId="77777777" w:rsidR="00B94D38" w:rsidRPr="00E22969" w:rsidRDefault="00B94D38"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5601DC00" w14:textId="77777777" w:rsidR="00EE100F" w:rsidRPr="00E22969" w:rsidRDefault="00EE100F" w:rsidP="00EE100F">
      <w:pPr>
        <w:widowControl w:val="0"/>
      </w:pPr>
    </w:p>
    <w:p w14:paraId="2061D61A" w14:textId="77777777" w:rsidR="00D160D7" w:rsidRPr="00E22969" w:rsidRDefault="00D160D7" w:rsidP="00D160D7">
      <w:pPr>
        <w:pStyle w:val="Heading3"/>
      </w:pPr>
      <w:bookmarkStart w:id="382" w:name="_Toc489000450"/>
      <w:r w:rsidRPr="00E22969">
        <w:t>IP Configuration</w:t>
      </w:r>
      <w:bookmarkEnd w:id="382"/>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9617F0" w:rsidRPr="00E22969" w14:paraId="4A8B0CCD"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45F5EB6" w14:textId="77777777" w:rsidR="009617F0" w:rsidRPr="00E22969" w:rsidRDefault="009617F0" w:rsidP="009617F0">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9C15FF5" w14:textId="77777777" w:rsidR="009617F0" w:rsidRPr="00E22969" w:rsidRDefault="009617F0" w:rsidP="009617F0">
            <w:pPr>
              <w:overflowPunct/>
              <w:autoSpaceDE/>
              <w:autoSpaceDN/>
              <w:adjustRightInd/>
              <w:spacing w:after="0"/>
              <w:textAlignment w:val="auto"/>
            </w:pPr>
            <w:r w:rsidRPr="00E22969">
              <w:t>TP-16093-IP-CFG-BV-01</w:t>
            </w:r>
          </w:p>
        </w:tc>
      </w:tr>
      <w:tr w:rsidR="009617F0" w:rsidRPr="00E22969" w14:paraId="3767EBC2"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376E34C" w14:textId="77777777" w:rsidR="009617F0" w:rsidRPr="00E22969" w:rsidRDefault="009617F0" w:rsidP="009617F0">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2FAB7C0" w14:textId="77777777" w:rsidR="009617F0" w:rsidRPr="00E22969" w:rsidRDefault="009617F0" w:rsidP="003B7E32">
            <w:pPr>
              <w:tabs>
                <w:tab w:val="left" w:pos="1290"/>
              </w:tabs>
              <w:overflowPunct/>
              <w:autoSpaceDE/>
              <w:autoSpaceDN/>
              <w:adjustRightInd/>
              <w:spacing w:after="0"/>
              <w:textAlignment w:val="auto"/>
            </w:pPr>
            <w:r w:rsidRPr="00E22969">
              <w:t>Verify that the IUT will use WaveRoutingAdvertisement information in WSA to configure its global IPv6 address</w:t>
            </w:r>
            <w:r w:rsidR="009F695F" w:rsidRPr="00E22969">
              <w:t>.</w:t>
            </w:r>
          </w:p>
        </w:tc>
      </w:tr>
      <w:tr w:rsidR="009617F0" w:rsidRPr="00E22969" w14:paraId="3120E9D2"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8CC555C" w14:textId="77777777" w:rsidR="009617F0" w:rsidRPr="00E22969" w:rsidRDefault="009617F0" w:rsidP="009617F0">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41F362C5" w14:textId="77777777" w:rsidR="009617F0" w:rsidRPr="00E22969" w:rsidRDefault="006E3F23" w:rsidP="009617F0">
            <w:pPr>
              <w:overflowPunct/>
              <w:autoSpaceDE/>
              <w:autoSpaceDN/>
              <w:adjustRightInd/>
              <w:spacing w:after="0"/>
              <w:textAlignment w:val="auto"/>
            </w:pPr>
            <w:r w:rsidRPr="00E22969">
              <w:t>TC1</w:t>
            </w:r>
          </w:p>
        </w:tc>
      </w:tr>
      <w:tr w:rsidR="009617F0" w:rsidRPr="00E22969" w14:paraId="51623075"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6B6F75A" w14:textId="77777777" w:rsidR="009617F0" w:rsidRPr="00E22969" w:rsidRDefault="009617F0" w:rsidP="009617F0">
            <w:pPr>
              <w:overflowPunct/>
              <w:autoSpaceDE/>
              <w:autoSpaceDN/>
              <w:adjustRightInd/>
              <w:spacing w:after="0"/>
              <w:textAlignment w:val="auto"/>
              <w:rPr>
                <w:b/>
              </w:rPr>
            </w:pPr>
            <w:r w:rsidRPr="00E22969">
              <w:rPr>
                <w:b/>
              </w:rPr>
              <w:lastRenderedPageBreak/>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443C1E46" w14:textId="77777777" w:rsidR="009617F0" w:rsidRPr="00E22969" w:rsidRDefault="006E3F23" w:rsidP="009617F0">
            <w:pPr>
              <w:overflowPunct/>
              <w:autoSpaceDE/>
              <w:autoSpaceDN/>
              <w:adjustRightInd/>
              <w:spacing w:after="0"/>
              <w:textAlignment w:val="auto"/>
            </w:pPr>
            <w:r w:rsidRPr="00E22969">
              <w:t>IUT (User role)</w:t>
            </w:r>
          </w:p>
        </w:tc>
      </w:tr>
      <w:tr w:rsidR="009617F0" w:rsidRPr="00E22969" w14:paraId="34DBC347"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EE9C7DA" w14:textId="77777777" w:rsidR="009617F0" w:rsidRPr="00E22969" w:rsidRDefault="009617F0" w:rsidP="009617F0">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9A4DDBF" w14:textId="3F879508" w:rsidR="009617F0" w:rsidRPr="00E22969" w:rsidRDefault="009617F0" w:rsidP="009617F0">
            <w:pPr>
              <w:overflowPunct/>
              <w:autoSpaceDE/>
              <w:autoSpaceDN/>
              <w:adjustRightInd/>
              <w:spacing w:after="0"/>
              <w:textAlignment w:val="auto"/>
            </w:pPr>
          </w:p>
        </w:tc>
      </w:tr>
      <w:tr w:rsidR="009617F0" w:rsidRPr="00E22969" w14:paraId="0A2FB9A6" w14:textId="77777777" w:rsidTr="00946993">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DDF3AEE" w14:textId="77777777" w:rsidR="009617F0" w:rsidRPr="00E22969" w:rsidRDefault="009617F0" w:rsidP="009617F0">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7E4A8E2" w14:textId="4F6D3935" w:rsidR="009617F0" w:rsidRPr="00E22969" w:rsidRDefault="009617F0" w:rsidP="009617F0">
            <w:pPr>
              <w:pStyle w:val="NoSpacing"/>
              <w:rPr>
                <w:szCs w:val="20"/>
              </w:rPr>
            </w:pPr>
          </w:p>
        </w:tc>
      </w:tr>
      <w:tr w:rsidR="009617F0" w:rsidRPr="00E22969" w14:paraId="50BB6F48" w14:textId="77777777" w:rsidTr="00946993">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63F1DD16" w14:textId="77777777" w:rsidR="009617F0" w:rsidRPr="00E22969" w:rsidRDefault="009617F0" w:rsidP="009617F0">
            <w:pPr>
              <w:overflowPunct/>
              <w:autoSpaceDE/>
              <w:autoSpaceDN/>
              <w:adjustRightInd/>
              <w:spacing w:after="0"/>
              <w:jc w:val="center"/>
              <w:textAlignment w:val="auto"/>
              <w:rPr>
                <w:b/>
              </w:rPr>
            </w:pPr>
            <w:r w:rsidRPr="00E22969">
              <w:rPr>
                <w:b/>
              </w:rPr>
              <w:t>Pre-test conditions</w:t>
            </w:r>
          </w:p>
        </w:tc>
      </w:tr>
      <w:tr w:rsidR="009617F0" w:rsidRPr="00E22969" w14:paraId="09634E76" w14:textId="77777777" w:rsidTr="00946993">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1A8F246" w14:textId="77777777" w:rsidR="009617F0" w:rsidRPr="00E22969" w:rsidRDefault="000A3A67" w:rsidP="009617F0">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9617F0" w:rsidRPr="00E22969" w14:paraId="57D689CE" w14:textId="77777777" w:rsidTr="00946993">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41C5AEFA" w14:textId="77777777" w:rsidR="009617F0" w:rsidRPr="00E22969" w:rsidRDefault="009617F0" w:rsidP="009617F0">
            <w:pPr>
              <w:overflowPunct/>
              <w:autoSpaceDE/>
              <w:autoSpaceDN/>
              <w:adjustRightInd/>
              <w:spacing w:after="0"/>
              <w:jc w:val="center"/>
              <w:textAlignment w:val="auto"/>
              <w:rPr>
                <w:b/>
              </w:rPr>
            </w:pPr>
            <w:r w:rsidRPr="00E22969">
              <w:rPr>
                <w:b/>
              </w:rPr>
              <w:t>Test Sequence</w:t>
            </w:r>
          </w:p>
        </w:tc>
      </w:tr>
      <w:tr w:rsidR="009617F0" w:rsidRPr="00E22969" w14:paraId="0A7FB589"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5C718DA2" w14:textId="77777777" w:rsidR="009617F0" w:rsidRPr="00E22969" w:rsidRDefault="009617F0" w:rsidP="009617F0">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B536BFA" w14:textId="77777777" w:rsidR="009617F0" w:rsidRPr="00E22969" w:rsidRDefault="009617F0" w:rsidP="009617F0">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A620D6B" w14:textId="77777777" w:rsidR="009617F0" w:rsidRPr="00E22969" w:rsidRDefault="009617F0" w:rsidP="009617F0">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EA9932B" w14:textId="77777777" w:rsidR="009617F0" w:rsidRPr="00E22969" w:rsidRDefault="009617F0" w:rsidP="009617F0">
            <w:pPr>
              <w:overflowPunct/>
              <w:autoSpaceDE/>
              <w:autoSpaceDN/>
              <w:adjustRightInd/>
              <w:spacing w:after="0" w:line="259" w:lineRule="auto"/>
              <w:contextualSpacing/>
              <w:textAlignment w:val="auto"/>
              <w:rPr>
                <w:b/>
              </w:rPr>
            </w:pPr>
            <w:r w:rsidRPr="00E22969">
              <w:rPr>
                <w:b/>
              </w:rPr>
              <w:t>Verdict</w:t>
            </w:r>
          </w:p>
        </w:tc>
      </w:tr>
      <w:tr w:rsidR="009617F0" w:rsidRPr="00E22969" w14:paraId="373A6B5B"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6064053C"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829BF09" w14:textId="77777777" w:rsidR="009617F0" w:rsidRPr="00E22969" w:rsidRDefault="000A3A67" w:rsidP="000A3A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492C037" w14:textId="2CDD9645" w:rsidR="005F44C3" w:rsidRPr="00E22969" w:rsidRDefault="005F44C3" w:rsidP="005C44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Pr="00E22969">
              <w:rPr>
                <w:rFonts w:asciiTheme="minorHAnsi" w:hAnsiTheme="minorHAnsi"/>
                <w:b/>
                <w:lang w:eastAsia="x-none"/>
              </w:rPr>
              <w:t>WSA_IProuting</w:t>
            </w:r>
            <w:r w:rsidRPr="00E22969">
              <w:rPr>
                <w:rFonts w:asciiTheme="minorHAnsi" w:hAnsiTheme="minorHAnsi"/>
                <w:lang w:eastAsia="x-none"/>
              </w:rPr>
              <w:t xml:space="preserve"> as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_Ref435544843 \h </w:instrText>
            </w:r>
            <w:r w:rsidRPr="00E22969">
              <w:rPr>
                <w:rFonts w:asciiTheme="minorHAnsi" w:hAnsiTheme="minorHAnsi"/>
                <w:lang w:eastAsia="x-none"/>
              </w:rPr>
            </w:r>
            <w:r w:rsidRPr="00E22969">
              <w:rPr>
                <w:rFonts w:asciiTheme="minorHAnsi" w:hAnsiTheme="minorHAnsi"/>
                <w:lang w:eastAsia="x-none"/>
              </w:rPr>
              <w:fldChar w:fldCharType="separate"/>
            </w:r>
            <w:ins w:id="383" w:author="Dmitri.Khijniak@7Layers.com" w:date="2017-07-25T16:40:00Z">
              <w:r w:rsidR="00092395" w:rsidRPr="00E22969">
                <w:t xml:space="preserve">Table </w:t>
              </w:r>
              <w:r w:rsidR="00092395">
                <w:rPr>
                  <w:noProof/>
                </w:rPr>
                <w:t>7</w:t>
              </w:r>
              <w:r w:rsidR="00092395" w:rsidRPr="00E22969">
                <w:noBreakHyphen/>
              </w:r>
              <w:r w:rsidR="00092395">
                <w:rPr>
                  <w:noProof/>
                </w:rPr>
                <w:t>17</w:t>
              </w:r>
            </w:ins>
            <w:del w:id="384" w:author="Dmitri.Khijniak@7Layers.com" w:date="2017-07-25T16:40:00Z">
              <w:r w:rsidR="00EC4622" w:rsidRPr="00E22969" w:rsidDel="00092395">
                <w:delText xml:space="preserve">Table </w:delText>
              </w:r>
              <w:r w:rsidR="00EC4622" w:rsidDel="00092395">
                <w:rPr>
                  <w:noProof/>
                </w:rPr>
                <w:delText>7</w:delText>
              </w:r>
              <w:r w:rsidR="00EC4622" w:rsidRPr="00E22969" w:rsidDel="00092395">
                <w:noBreakHyphen/>
              </w:r>
              <w:r w:rsidR="00EC4622" w:rsidDel="00092395">
                <w:rPr>
                  <w:noProof/>
                </w:rPr>
                <w:delText>17</w:delText>
              </w:r>
            </w:del>
            <w:r w:rsidRPr="00E22969">
              <w:rPr>
                <w:rFonts w:asciiTheme="minorHAnsi" w:hAnsiTheme="minorHAnsi"/>
                <w:lang w:eastAsia="x-none"/>
              </w:rPr>
              <w:fldChar w:fldCharType="end"/>
            </w:r>
            <w:r w:rsidRPr="00E22969">
              <w:rPr>
                <w:rFonts w:asciiTheme="minorHAnsi" w:hAnsiTheme="minorHAnsi"/>
                <w:lang w:eastAsia="x-none"/>
              </w:rPr>
              <w:t xml:space="preserve"> </w:t>
            </w:r>
            <w:r w:rsidR="005C4467" w:rsidRPr="00E22969">
              <w:rPr>
                <w:rFonts w:asciiTheme="minorHAnsi" w:hAnsiTheme="minorHAnsi"/>
                <w:lang w:eastAsia="x-none"/>
              </w:rPr>
              <w:t>with ‘</w:t>
            </w:r>
            <w:r w:rsidR="001B1CD9">
              <w:rPr>
                <w:rFonts w:asciiTheme="minorHAnsi" w:hAnsiTheme="minorHAnsi"/>
                <w:lang w:eastAsia="x-none"/>
              </w:rPr>
              <w:t>pWSARepeatRate</w:t>
            </w:r>
            <w:r w:rsidR="005C4467"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CE4F93D"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3C2DC38C" w14:textId="77777777" w:rsidTr="00946993">
        <w:trPr>
          <w:trHeight w:val="17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573565DD"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691A707" w14:textId="7649BE1A" w:rsidR="009617F0" w:rsidRPr="00E22969" w:rsidRDefault="00CE687E"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CC185EC" w14:textId="77777777" w:rsidR="009617F0" w:rsidRPr="00E22969" w:rsidRDefault="000A3A67" w:rsidP="005C446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WSA Service Info Segment containing ‘Provider Service Identifier’ indicating ‘</w:t>
            </w:r>
            <w:r w:rsidR="005C4467" w:rsidRPr="00E22969">
              <w:rPr>
                <w:rFonts w:asciiTheme="minorHAnsi" w:hAnsiTheme="minorHAnsi"/>
                <w:lang w:eastAsia="x-none"/>
              </w:rPr>
              <w:t>IP routing</w:t>
            </w:r>
            <w:r w:rsidRPr="00E22969">
              <w:rPr>
                <w:rFonts w:asciiTheme="minorHAnsi" w:hAnsiTheme="minorHAnsi"/>
                <w:lang w:eastAsia="x-none"/>
              </w:rPr>
              <w:t>’</w:t>
            </w:r>
            <w:r w:rsidR="005C4467" w:rsidRPr="00E22969">
              <w:rPr>
                <w:rFonts w:asciiTheme="minorHAnsi" w:hAnsiTheme="minorHAnsi"/>
                <w:lang w:eastAsia="x-none"/>
              </w:rPr>
              <w:t xml:space="preserve"> (</w:t>
            </w:r>
            <w:r w:rsidR="005C4467" w:rsidRPr="00E22969">
              <w:rPr>
                <w:rFonts w:ascii="Arial" w:hAnsi="Arial"/>
                <w:sz w:val="18"/>
              </w:rPr>
              <w:t>0pEF-FF-FF-FE)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73B620F"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28501637"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42B3B37E"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2F9B641" w14:textId="0259B4C0" w:rsidR="009617F0" w:rsidRPr="00E22969" w:rsidRDefault="00CE687E"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0D1880C" w14:textId="77777777" w:rsidR="009617F0" w:rsidRPr="00E22969" w:rsidRDefault="000A3A67" w:rsidP="00AB5621">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containing ‘IpPrefix’ indicating </w:t>
            </w:r>
            <w:r w:rsidR="00AB5621" w:rsidRPr="00E22969">
              <w:rPr>
                <w:rFonts w:asciiTheme="minorHAnsi" w:hAnsiTheme="minorHAnsi"/>
                <w:lang w:eastAsia="x-none"/>
              </w:rPr>
              <w:t xml:space="preserve">value </w:t>
            </w:r>
            <w:r w:rsidRPr="00E22969">
              <w:rPr>
                <w:rFonts w:asciiTheme="minorHAnsi" w:hAnsiTheme="minorHAnsi"/>
                <w:lang w:eastAsia="x-none"/>
              </w:rPr>
              <w:t>‘IPP’</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415D0330"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53A9C0CC" w14:textId="77777777" w:rsidTr="00946993">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371044A"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1BE4939" w14:textId="7E6377C5" w:rsidR="009617F0" w:rsidRPr="00E22969" w:rsidRDefault="00CE687E"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C0BEE58" w14:textId="77777777" w:rsidR="009617F0" w:rsidRPr="00E22969" w:rsidRDefault="00946993"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containing ‘Default Gateway’ indicating </w:t>
            </w:r>
            <w:r w:rsidR="00AB5621" w:rsidRPr="00E22969">
              <w:rPr>
                <w:rFonts w:asciiTheme="minorHAnsi" w:hAnsiTheme="minorHAnsi"/>
                <w:lang w:eastAsia="x-none"/>
              </w:rPr>
              <w:t xml:space="preserve">value </w:t>
            </w:r>
            <w:r w:rsidRPr="00E22969">
              <w:rPr>
                <w:rFonts w:asciiTheme="minorHAnsi" w:hAnsiTheme="minorHAnsi"/>
                <w:lang w:eastAsia="x-none"/>
              </w:rPr>
              <w:t>‘DG’</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0C36941"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69E7C4F7"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32563850"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0BB259D" w14:textId="3AE13340" w:rsidR="009617F0" w:rsidRPr="00E22969" w:rsidRDefault="00CE687E" w:rsidP="009617F0">
            <w:pPr>
              <w:tabs>
                <w:tab w:val="left" w:pos="930"/>
              </w:tabs>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69EB5A1" w14:textId="77777777" w:rsidR="009617F0" w:rsidRPr="00E22969" w:rsidRDefault="00946993"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containing ‘Primary DNS’ indicating </w:t>
            </w:r>
            <w:r w:rsidR="00AB5621" w:rsidRPr="00E22969">
              <w:rPr>
                <w:rFonts w:asciiTheme="minorHAnsi" w:hAnsiTheme="minorHAnsi"/>
                <w:lang w:eastAsia="x-none"/>
              </w:rPr>
              <w:t xml:space="preserve">value </w:t>
            </w:r>
            <w:r w:rsidRPr="00E22969">
              <w:rPr>
                <w:rFonts w:asciiTheme="minorHAnsi" w:hAnsiTheme="minorHAnsi"/>
                <w:lang w:eastAsia="x-none"/>
              </w:rPr>
              <w:t>‘PD’</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1AAA0CD"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5A32B08D"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7B7C3887"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7919C76" w14:textId="4DDAA58A" w:rsidR="009617F0" w:rsidRPr="00E22969" w:rsidRDefault="00CE687E"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82C39CD" w14:textId="77777777" w:rsidR="009617F0" w:rsidRPr="00E22969" w:rsidRDefault="00946993"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WSA WAVE Routing Advertisement containing ‘Gateway MAC Address’ indicating </w:t>
            </w:r>
            <w:r w:rsidR="00AB5621" w:rsidRPr="00E22969">
              <w:rPr>
                <w:rFonts w:asciiTheme="minorHAnsi" w:hAnsiTheme="minorHAnsi"/>
                <w:lang w:eastAsia="x-none"/>
              </w:rPr>
              <w:t xml:space="preserve">value </w:t>
            </w:r>
            <w:r w:rsidRPr="00E22969">
              <w:rPr>
                <w:rFonts w:asciiTheme="minorHAnsi" w:hAnsiTheme="minorHAnsi"/>
                <w:lang w:eastAsia="x-none"/>
              </w:rPr>
              <w:t>‘GMA’</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3B24CA2"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017E4A1B"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65ABF8EC"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1795E90" w14:textId="77777777" w:rsidR="009617F0" w:rsidRPr="00E22969" w:rsidRDefault="00FE2ABF"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82D7235" w14:textId="77777777" w:rsidR="009617F0" w:rsidRPr="00E22969" w:rsidRDefault="00176277" w:rsidP="00FE2ABF">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946993" w:rsidRPr="00E22969">
              <w:rPr>
                <w:rFonts w:asciiTheme="minorHAnsi" w:hAnsiTheme="minorHAnsi"/>
                <w:lang w:eastAsia="x-none"/>
              </w:rPr>
              <w:t xml:space="preserve">IUT </w:t>
            </w:r>
            <w:r w:rsidRPr="00E22969">
              <w:rPr>
                <w:rFonts w:asciiTheme="minorHAnsi" w:hAnsiTheme="minorHAnsi"/>
                <w:lang w:eastAsia="x-none"/>
              </w:rPr>
              <w:t xml:space="preserve">is requested to register for the </w:t>
            </w:r>
            <w:r w:rsidR="00FE2ABF" w:rsidRPr="00E22969">
              <w:rPr>
                <w:rFonts w:asciiTheme="minorHAnsi" w:hAnsiTheme="minorHAnsi"/>
                <w:lang w:eastAsia="x-none"/>
              </w:rPr>
              <w:t xml:space="preserve">‘IP routing’ </w:t>
            </w:r>
            <w:r w:rsidR="00946993" w:rsidRPr="00E22969">
              <w:rPr>
                <w:rFonts w:asciiTheme="minorHAnsi" w:hAnsiTheme="minorHAnsi"/>
                <w:lang w:eastAsia="x-none"/>
              </w:rPr>
              <w:t>service indicated by PSID</w:t>
            </w:r>
            <w:r w:rsidR="00FE2ABF" w:rsidRPr="00E22969">
              <w:rPr>
                <w:rFonts w:asciiTheme="minorHAnsi" w:hAnsiTheme="minorHAnsi"/>
                <w:lang w:eastAsia="x-none"/>
              </w:rPr>
              <w:t xml:space="preserve"> (</w:t>
            </w:r>
            <w:r w:rsidR="00FE2ABF" w:rsidRPr="00E22969">
              <w:rPr>
                <w:rFonts w:ascii="Arial" w:hAnsi="Arial"/>
                <w:sz w:val="18"/>
              </w:rPr>
              <w:t>0pEF-FF-FF-FE)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283486E"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9617F0" w:rsidRPr="00E22969" w14:paraId="1E1B8E75"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64ED8C61"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82F5A46" w14:textId="5301D5BE" w:rsidR="009617F0" w:rsidRPr="00E22969" w:rsidRDefault="00932AF8" w:rsidP="009617F0">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BA6EB86" w14:textId="77777777" w:rsidR="009617F0" w:rsidRPr="00E22969" w:rsidRDefault="00DA30D2" w:rsidP="0085435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946993" w:rsidRPr="00E22969">
              <w:rPr>
                <w:rFonts w:asciiTheme="minorHAnsi" w:hAnsiTheme="minorHAnsi"/>
                <w:lang w:eastAsia="x-none"/>
              </w:rPr>
              <w:t xml:space="preserve">IUT </w:t>
            </w:r>
            <w:r w:rsidRPr="00E22969">
              <w:rPr>
                <w:rFonts w:asciiTheme="minorHAnsi" w:hAnsiTheme="minorHAnsi"/>
                <w:lang w:eastAsia="x-none"/>
              </w:rPr>
              <w:t>received WSAs</w:t>
            </w:r>
            <w:r w:rsidR="0085435C" w:rsidRPr="00E22969">
              <w:rPr>
                <w:rFonts w:asciiTheme="minorHAnsi" w:hAnsiTheme="minorHAnsi"/>
                <w:lang w:eastAsia="x-none"/>
              </w:rPr>
              <w:t xml:space="preserve">, </w:t>
            </w:r>
            <w:r w:rsidRPr="00E22969">
              <w:rPr>
                <w:rFonts w:asciiTheme="minorHAnsi" w:hAnsiTheme="minorHAnsi"/>
                <w:lang w:eastAsia="x-none"/>
              </w:rPr>
              <w:t>generated an indication of available service ‘IP routing’</w:t>
            </w:r>
            <w:r w:rsidR="00E167A0" w:rsidRPr="00E22969">
              <w:rPr>
                <w:rFonts w:asciiTheme="minorHAnsi" w:hAnsiTheme="minorHAnsi"/>
                <w:lang w:eastAsia="x-none"/>
              </w:rPr>
              <w:t xml:space="preserve"> and joined the service.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DA64114" w14:textId="77777777" w:rsidR="009617F0" w:rsidRPr="00E22969" w:rsidRDefault="009617F0" w:rsidP="009617F0">
            <w:pPr>
              <w:overflowPunct/>
              <w:autoSpaceDE/>
              <w:autoSpaceDN/>
              <w:adjustRightInd/>
              <w:spacing w:after="0" w:line="259" w:lineRule="auto"/>
              <w:contextualSpacing/>
              <w:textAlignment w:val="auto"/>
              <w:rPr>
                <w:rFonts w:asciiTheme="minorHAnsi" w:hAnsiTheme="minorHAnsi"/>
                <w:lang w:eastAsia="x-none"/>
              </w:rPr>
            </w:pPr>
          </w:p>
        </w:tc>
      </w:tr>
      <w:tr w:rsidR="003E5D9E" w:rsidRPr="00E22969" w14:paraId="72B11097"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2234F174" w14:textId="77777777" w:rsidR="003E5D9E" w:rsidRPr="00E22969" w:rsidRDefault="003E5D9E"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41FA589" w14:textId="77777777" w:rsidR="003E5D9E" w:rsidRPr="00E22969" w:rsidRDefault="003E5D9E"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D1E7407" w14:textId="77777777" w:rsidR="003E5D9E" w:rsidRPr="00E22969" w:rsidRDefault="003E5D9E" w:rsidP="006A45D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assigned a new IPv6 address</w:t>
            </w:r>
            <w:r w:rsidR="006A45D3" w:rsidRPr="00E22969">
              <w:rPr>
                <w:rFonts w:asciiTheme="minorHAnsi" w:hAnsiTheme="minorHAnsi"/>
                <w:lang w:eastAsia="x-none"/>
              </w:rPr>
              <w:t xml:space="preserve"> to </w:t>
            </w:r>
            <w:r w:rsidRPr="00E22969">
              <w:rPr>
                <w:rFonts w:asciiTheme="minorHAnsi" w:hAnsiTheme="minorHAnsi"/>
                <w:lang w:eastAsia="x-none"/>
              </w:rPr>
              <w:t>for the WAVE interface</w:t>
            </w:r>
            <w:r w:rsidR="006A45D3"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45602AB" w14:textId="77777777" w:rsidR="003E5D9E" w:rsidRPr="00E22969" w:rsidRDefault="006A45D3" w:rsidP="009617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7ED8BC0D"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0DD67316" w14:textId="77777777" w:rsidR="00946993" w:rsidRPr="00E22969" w:rsidRDefault="006A45D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709BAC7"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B4F4F71" w14:textId="257E6D6A" w:rsidR="00946993" w:rsidRPr="00E22969" w:rsidRDefault="006A45D3" w:rsidP="0019443C">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946993" w:rsidRPr="00E22969">
              <w:rPr>
                <w:rFonts w:asciiTheme="minorHAnsi" w:hAnsiTheme="minorHAnsi"/>
                <w:lang w:eastAsia="x-none"/>
              </w:rPr>
              <w:t xml:space="preserve">IUT </w:t>
            </w:r>
            <w:r w:rsidRPr="00E22969">
              <w:rPr>
                <w:rFonts w:asciiTheme="minorHAnsi" w:hAnsiTheme="minorHAnsi"/>
                <w:lang w:eastAsia="x-none"/>
              </w:rPr>
              <w:t xml:space="preserve">WAVE </w:t>
            </w:r>
            <w:r w:rsidR="004672D0" w:rsidRPr="00E22969">
              <w:rPr>
                <w:rFonts w:asciiTheme="minorHAnsi" w:hAnsiTheme="minorHAnsi"/>
                <w:lang w:eastAsia="x-none"/>
              </w:rPr>
              <w:t>i</w:t>
            </w:r>
            <w:r w:rsidR="00946993" w:rsidRPr="00E22969">
              <w:rPr>
                <w:rFonts w:asciiTheme="minorHAnsi" w:hAnsiTheme="minorHAnsi"/>
                <w:lang w:eastAsia="x-none"/>
              </w:rPr>
              <w:t>nterface IP configuration contains ‘IPv6’ address indicating ‘a combination of ‘IPP’ and the MAC address of the WAVE Interface’</w:t>
            </w:r>
            <w:r w:rsidR="004672D0" w:rsidRPr="00E22969">
              <w:rPr>
                <w:rFonts w:asciiTheme="minorHAnsi" w:hAnsiTheme="minorHAnsi"/>
                <w:lang w:eastAsia="x-none"/>
              </w:rPr>
              <w:t xml:space="preserve"> derived using stateless configuration procedure </w:t>
            </w:r>
            <w:r w:rsidR="0019443C">
              <w:rPr>
                <w:rFonts w:asciiTheme="minorHAnsi" w:hAnsiTheme="minorHAnsi"/>
                <w:lang w:eastAsia="x-none"/>
              </w:rPr>
              <w:t>[</w:t>
            </w:r>
            <w:r w:rsidR="0019443C">
              <w:rPr>
                <w:rFonts w:asciiTheme="minorHAnsi" w:hAnsiTheme="minorHAnsi"/>
                <w:lang w:eastAsia="x-none"/>
              </w:rPr>
              <w:fldChar w:fldCharType="begin"/>
            </w:r>
            <w:r w:rsidR="0019443C">
              <w:rPr>
                <w:rFonts w:asciiTheme="minorHAnsi" w:hAnsiTheme="minorHAnsi"/>
                <w:lang w:eastAsia="x-none"/>
              </w:rPr>
              <w:instrText xml:space="preserve"> REF REF_IETFRFC4862 \h </w:instrText>
            </w:r>
            <w:r w:rsidR="0019443C">
              <w:rPr>
                <w:rFonts w:asciiTheme="minorHAnsi" w:hAnsiTheme="minorHAnsi"/>
                <w:lang w:eastAsia="x-none"/>
              </w:rPr>
            </w:r>
            <w:r w:rsidR="0019443C">
              <w:rPr>
                <w:rFonts w:asciiTheme="minorHAnsi" w:hAnsiTheme="minorHAnsi"/>
                <w:lang w:eastAsia="x-none"/>
              </w:rPr>
              <w:fldChar w:fldCharType="separate"/>
            </w:r>
            <w:r w:rsidR="00092395">
              <w:t>9</w:t>
            </w:r>
            <w:r w:rsidR="0019443C">
              <w:rPr>
                <w:rFonts w:asciiTheme="minorHAnsi" w:hAnsiTheme="minorHAnsi"/>
                <w:lang w:eastAsia="x-none"/>
              </w:rPr>
              <w:fldChar w:fldCharType="end"/>
            </w:r>
            <w:r w:rsidR="0019443C">
              <w:rPr>
                <w:rFonts w:asciiTheme="minorHAnsi" w:hAnsiTheme="minorHAnsi"/>
                <w:lang w:eastAsia="x-none"/>
              </w:rPr>
              <w:t>]</w:t>
            </w:r>
            <w:r w:rsidR="0019443C"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CA7724D"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33379DF2"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5BB334E2" w14:textId="77777777" w:rsidR="00946993" w:rsidRPr="00E22969" w:rsidRDefault="006A45D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00AD2E"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600607B" w14:textId="77777777" w:rsidR="00946993" w:rsidRPr="00E22969" w:rsidRDefault="004672D0" w:rsidP="004672D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WAVE i</w:t>
            </w:r>
            <w:r w:rsidR="00946993" w:rsidRPr="00E22969">
              <w:rPr>
                <w:rFonts w:asciiTheme="minorHAnsi" w:hAnsiTheme="minorHAnsi"/>
                <w:lang w:eastAsia="x-none"/>
              </w:rPr>
              <w:t>nterface IP configuration contains ‘Default Gateway IP’ address indicating ‘DG’</w:t>
            </w:r>
            <w:r w:rsidR="009A69D5"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7820CF3"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603FA47D"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77B31451" w14:textId="77777777" w:rsidR="00946993" w:rsidRPr="00E22969" w:rsidRDefault="009B1AA5"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C1F6B9A"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C6FB64E"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IUT Wave Interface IP configuration contains ‘Primary DNS’ address indicating ‘PD’</w:t>
            </w:r>
            <w:r w:rsidR="009A69D5"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4B1B37C"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45103355" w14:textId="77777777" w:rsidTr="00946993">
        <w:tc>
          <w:tcPr>
            <w:tcW w:w="737" w:type="dxa"/>
            <w:tcBorders>
              <w:top w:val="single" w:sz="3" w:space="0" w:color="auto"/>
              <w:left w:val="single" w:sz="3" w:space="0" w:color="auto"/>
              <w:bottom w:val="single" w:sz="3" w:space="0" w:color="auto"/>
              <w:right w:val="single" w:sz="3" w:space="0" w:color="auto"/>
            </w:tcBorders>
            <w:shd w:val="clear" w:color="auto" w:fill="auto"/>
          </w:tcPr>
          <w:p w14:paraId="049646C6" w14:textId="77777777" w:rsidR="00946993" w:rsidRPr="00E22969" w:rsidRDefault="009B1AA5"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425DAF8"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B4E290C"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IUT Wave Interface IP configuration contains ‘Gateway MAC’ address indicating ‘GMA’</w:t>
            </w:r>
            <w:r w:rsidR="009A69D5"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08979BD" w14:textId="77777777" w:rsidR="00946993" w:rsidRPr="00E22969" w:rsidRDefault="00946993" w:rsidP="0094699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198E1E65" w14:textId="77777777" w:rsidR="00271E74" w:rsidRPr="00E22969" w:rsidRDefault="00271E74" w:rsidP="00D160D7"/>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946993" w:rsidRPr="00E22969" w14:paraId="1982622C"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C30CC59" w14:textId="77777777" w:rsidR="00946993" w:rsidRPr="00E22969" w:rsidRDefault="00946993" w:rsidP="00782022">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71C735B" w14:textId="77777777" w:rsidR="00946993" w:rsidRPr="00E22969" w:rsidRDefault="00946993" w:rsidP="00782022">
            <w:pPr>
              <w:overflowPunct/>
              <w:autoSpaceDE/>
              <w:autoSpaceDN/>
              <w:adjustRightInd/>
              <w:spacing w:after="0"/>
              <w:textAlignment w:val="auto"/>
            </w:pPr>
            <w:r w:rsidRPr="00E22969">
              <w:t>TP-16093-IP-CFG-BV-02</w:t>
            </w:r>
          </w:p>
        </w:tc>
      </w:tr>
      <w:tr w:rsidR="00946993" w:rsidRPr="00E22969" w14:paraId="7C0B3AE6"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9FCEC0E" w14:textId="77777777" w:rsidR="00946993" w:rsidRPr="00E22969" w:rsidRDefault="00946993" w:rsidP="00782022">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6F8A629" w14:textId="68C74DA2" w:rsidR="00946993" w:rsidRPr="00E22969" w:rsidRDefault="00946993" w:rsidP="00933E18">
            <w:pPr>
              <w:tabs>
                <w:tab w:val="left" w:pos="1290"/>
              </w:tabs>
              <w:overflowPunct/>
              <w:autoSpaceDE/>
              <w:autoSpaceDN/>
              <w:adjustRightInd/>
              <w:spacing w:after="0"/>
              <w:textAlignment w:val="auto"/>
            </w:pPr>
            <w:r w:rsidRPr="00E22969">
              <w:t>Verify that the IUT will simultaneously be configured with the following IPv6 addresses for the WAVE interface: link-local (from its MAC) and global IPv6</w:t>
            </w:r>
            <w:r w:rsidR="009F695F" w:rsidRPr="00E22969">
              <w:t>.</w:t>
            </w:r>
          </w:p>
        </w:tc>
      </w:tr>
      <w:tr w:rsidR="00946993" w:rsidRPr="00E22969" w14:paraId="145A0B04"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5DF78BF" w14:textId="77777777" w:rsidR="00946993" w:rsidRPr="00E22969" w:rsidRDefault="00946993" w:rsidP="00782022">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79282681" w14:textId="77777777" w:rsidR="00946993" w:rsidRPr="00E22969" w:rsidRDefault="003B7E32" w:rsidP="00782022">
            <w:pPr>
              <w:overflowPunct/>
              <w:autoSpaceDE/>
              <w:autoSpaceDN/>
              <w:adjustRightInd/>
              <w:spacing w:after="0"/>
              <w:textAlignment w:val="auto"/>
            </w:pPr>
            <w:r w:rsidRPr="00E22969">
              <w:t>TC1</w:t>
            </w:r>
          </w:p>
        </w:tc>
      </w:tr>
      <w:tr w:rsidR="00946993" w:rsidRPr="00E22969" w14:paraId="143475A1"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5D655E82" w14:textId="77777777" w:rsidR="00946993" w:rsidRPr="00E22969" w:rsidRDefault="00946993" w:rsidP="00782022">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4E79B10" w14:textId="6E851999" w:rsidR="00946993" w:rsidRPr="00E22969" w:rsidRDefault="00946993" w:rsidP="00B55DD3">
            <w:pPr>
              <w:overflowPunct/>
              <w:autoSpaceDE/>
              <w:autoSpaceDN/>
              <w:adjustRightInd/>
              <w:spacing w:after="0"/>
              <w:textAlignment w:val="auto"/>
            </w:pPr>
          </w:p>
        </w:tc>
      </w:tr>
      <w:tr w:rsidR="00946993" w:rsidRPr="00E22969" w14:paraId="64BAD923" w14:textId="77777777" w:rsidTr="00946993">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B915989" w14:textId="77777777" w:rsidR="00946993" w:rsidRPr="00E22969" w:rsidRDefault="00946993" w:rsidP="00782022">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5224B183" w14:textId="2C389646" w:rsidR="00946993" w:rsidRPr="00E22969" w:rsidRDefault="00946993" w:rsidP="00782022">
            <w:pPr>
              <w:overflowPunct/>
              <w:autoSpaceDE/>
              <w:autoSpaceDN/>
              <w:adjustRightInd/>
              <w:spacing w:after="0"/>
              <w:textAlignment w:val="auto"/>
            </w:pPr>
          </w:p>
        </w:tc>
      </w:tr>
      <w:tr w:rsidR="00946993" w:rsidRPr="00E22969" w14:paraId="748CF2F6"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F28F8CA" w14:textId="77777777" w:rsidR="00946993" w:rsidRPr="00E22969" w:rsidRDefault="00946993" w:rsidP="00782022">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1DD5EDD" w14:textId="11E9C41D" w:rsidR="00946993" w:rsidRPr="00E22969" w:rsidRDefault="00946993" w:rsidP="00782022">
            <w:pPr>
              <w:pStyle w:val="NoSpacing"/>
              <w:rPr>
                <w:szCs w:val="20"/>
              </w:rPr>
            </w:pPr>
          </w:p>
        </w:tc>
      </w:tr>
      <w:tr w:rsidR="00946993" w:rsidRPr="00E22969" w14:paraId="03509321"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5E51CDC9" w14:textId="77777777" w:rsidR="00946993" w:rsidRPr="00E22969" w:rsidRDefault="00946993" w:rsidP="00782022">
            <w:pPr>
              <w:overflowPunct/>
              <w:autoSpaceDE/>
              <w:autoSpaceDN/>
              <w:adjustRightInd/>
              <w:spacing w:after="0"/>
              <w:jc w:val="center"/>
              <w:textAlignment w:val="auto"/>
              <w:rPr>
                <w:b/>
              </w:rPr>
            </w:pPr>
            <w:r w:rsidRPr="00E22969">
              <w:rPr>
                <w:b/>
              </w:rPr>
              <w:t>Pre-test conditions</w:t>
            </w:r>
          </w:p>
        </w:tc>
      </w:tr>
      <w:tr w:rsidR="00946993" w:rsidRPr="00E22969" w14:paraId="55510610"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45291D2C" w14:textId="2D72CEE6" w:rsidR="003B4908" w:rsidRPr="00E62810" w:rsidRDefault="00946993" w:rsidP="00E62810">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946993" w:rsidRPr="00E22969" w14:paraId="7EB8C76F"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206285EE" w14:textId="77777777" w:rsidR="00946993" w:rsidRPr="00E22969" w:rsidRDefault="00946993" w:rsidP="00782022">
            <w:pPr>
              <w:overflowPunct/>
              <w:autoSpaceDE/>
              <w:autoSpaceDN/>
              <w:adjustRightInd/>
              <w:spacing w:after="0"/>
              <w:jc w:val="center"/>
              <w:textAlignment w:val="auto"/>
              <w:rPr>
                <w:b/>
              </w:rPr>
            </w:pPr>
            <w:r w:rsidRPr="00E22969">
              <w:rPr>
                <w:b/>
              </w:rPr>
              <w:t>Test Sequence</w:t>
            </w:r>
          </w:p>
        </w:tc>
      </w:tr>
      <w:tr w:rsidR="00946993" w:rsidRPr="00E22969" w14:paraId="23D9EFCE"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11C7F493" w14:textId="77777777" w:rsidR="00946993" w:rsidRPr="00E22969" w:rsidRDefault="00946993" w:rsidP="0078202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EFE59A2" w14:textId="77777777" w:rsidR="00946993" w:rsidRPr="00E22969" w:rsidRDefault="00946993" w:rsidP="0078202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EC17877" w14:textId="77777777" w:rsidR="00946993" w:rsidRPr="00E22969" w:rsidRDefault="00946993" w:rsidP="00782022">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F373431" w14:textId="77777777" w:rsidR="00946993" w:rsidRPr="00E22969" w:rsidRDefault="00946993" w:rsidP="00782022">
            <w:pPr>
              <w:overflowPunct/>
              <w:autoSpaceDE/>
              <w:autoSpaceDN/>
              <w:adjustRightInd/>
              <w:spacing w:after="0" w:line="259" w:lineRule="auto"/>
              <w:contextualSpacing/>
              <w:textAlignment w:val="auto"/>
              <w:rPr>
                <w:b/>
              </w:rPr>
            </w:pPr>
            <w:r w:rsidRPr="00E22969">
              <w:rPr>
                <w:b/>
              </w:rPr>
              <w:t>Verdict</w:t>
            </w:r>
          </w:p>
        </w:tc>
      </w:tr>
      <w:tr w:rsidR="00946993" w:rsidRPr="00E22969" w14:paraId="3DE4723B"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7AD1678E"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E7EBBDB" w14:textId="7F4BEF21" w:rsidR="00946993" w:rsidRPr="00E22969" w:rsidRDefault="00603DF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EF99167" w14:textId="0F3AF29E" w:rsidR="00946993" w:rsidRPr="00E22969" w:rsidRDefault="004A048E" w:rsidP="00774EE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configured with a </w:t>
            </w:r>
            <w:r w:rsidR="00603DFF">
              <w:rPr>
                <w:rFonts w:asciiTheme="minorHAnsi" w:hAnsiTheme="minorHAnsi"/>
                <w:lang w:eastAsia="x-none"/>
              </w:rPr>
              <w:t xml:space="preserve">link-local </w:t>
            </w:r>
            <w:r w:rsidRPr="00E22969">
              <w:rPr>
                <w:rFonts w:asciiTheme="minorHAnsi" w:hAnsiTheme="minorHAnsi"/>
                <w:lang w:eastAsia="x-none"/>
              </w:rPr>
              <w:t>IP</w:t>
            </w:r>
            <w:r w:rsidR="00603DFF">
              <w:rPr>
                <w:rFonts w:asciiTheme="minorHAnsi" w:hAnsiTheme="minorHAnsi"/>
                <w:lang w:eastAsia="x-none"/>
              </w:rPr>
              <w:t xml:space="preserve">v6 </w:t>
            </w:r>
            <w:r w:rsidR="00D96BF2">
              <w:rPr>
                <w:rFonts w:asciiTheme="minorHAnsi" w:hAnsiTheme="minorHAnsi"/>
                <w:lang w:eastAsia="x-none"/>
              </w:rPr>
              <w:t xml:space="preserve">address </w:t>
            </w:r>
            <w:r w:rsidR="00603DFF" w:rsidRPr="00E22969">
              <w:rPr>
                <w:rFonts w:asciiTheme="minorHAnsi" w:hAnsiTheme="minorHAnsi"/>
                <w:lang w:eastAsia="x-none"/>
              </w:rPr>
              <w:t xml:space="preserve">derived </w:t>
            </w:r>
            <w:r w:rsidR="00D96BF2">
              <w:rPr>
                <w:rFonts w:asciiTheme="minorHAnsi" w:hAnsiTheme="minorHAnsi"/>
                <w:lang w:eastAsia="x-none"/>
              </w:rPr>
              <w:t xml:space="preserve">from MAC address </w:t>
            </w:r>
            <w:r w:rsidR="00774EE2">
              <w:rPr>
                <w:rFonts w:asciiTheme="minorHAnsi" w:hAnsiTheme="minorHAnsi"/>
                <w:lang w:eastAsia="x-none"/>
              </w:rPr>
              <w:t xml:space="preserve">via </w:t>
            </w:r>
            <w:r w:rsidR="00774EE2" w:rsidRPr="00774EE2">
              <w:rPr>
                <w:rFonts w:asciiTheme="minorHAnsi" w:hAnsiTheme="minorHAnsi"/>
                <w:lang w:eastAsia="x-none"/>
              </w:rPr>
              <w:t>IPv6 Stateless Address Configuration</w:t>
            </w:r>
            <w:r w:rsidR="00774EE2">
              <w:rPr>
                <w:rFonts w:asciiTheme="minorHAnsi" w:hAnsiTheme="minorHAnsi"/>
                <w:lang w:eastAsia="x-none"/>
              </w:rPr>
              <w:t xml:space="preserve"> [</w:t>
            </w:r>
            <w:r w:rsidR="00774EE2">
              <w:rPr>
                <w:rFonts w:asciiTheme="minorHAnsi" w:hAnsiTheme="minorHAnsi"/>
                <w:lang w:eastAsia="x-none"/>
              </w:rPr>
              <w:fldChar w:fldCharType="begin"/>
            </w:r>
            <w:r w:rsidR="00774EE2">
              <w:rPr>
                <w:rFonts w:asciiTheme="minorHAnsi" w:hAnsiTheme="minorHAnsi"/>
                <w:lang w:eastAsia="x-none"/>
              </w:rPr>
              <w:instrText xml:space="preserve"> REF REF_IETFRFC4862 \h </w:instrText>
            </w:r>
            <w:r w:rsidR="00774EE2">
              <w:rPr>
                <w:rFonts w:asciiTheme="minorHAnsi" w:hAnsiTheme="minorHAnsi"/>
                <w:lang w:eastAsia="x-none"/>
              </w:rPr>
            </w:r>
            <w:r w:rsidR="00774EE2">
              <w:rPr>
                <w:rFonts w:asciiTheme="minorHAnsi" w:hAnsiTheme="minorHAnsi"/>
                <w:lang w:eastAsia="x-none"/>
              </w:rPr>
              <w:fldChar w:fldCharType="separate"/>
            </w:r>
            <w:r w:rsidR="00092395">
              <w:t>9</w:t>
            </w:r>
            <w:r w:rsidR="00774EE2">
              <w:rPr>
                <w:rFonts w:asciiTheme="minorHAnsi" w:hAnsiTheme="minorHAnsi"/>
                <w:lang w:eastAsia="x-none"/>
              </w:rPr>
              <w:fldChar w:fldCharType="end"/>
            </w:r>
            <w:r w:rsidR="00774EE2">
              <w:rPr>
                <w:rFonts w:asciiTheme="minorHAnsi" w:hAnsiTheme="minorHAnsi"/>
                <w:lang w:eastAsia="x-none"/>
              </w:rPr>
              <w:t>]</w:t>
            </w:r>
            <w:r w:rsidR="00603DFF"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74C1C3E" w14:textId="77777777"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p>
        </w:tc>
      </w:tr>
      <w:tr w:rsidR="00603DFF" w:rsidRPr="00E22969" w14:paraId="3EA77F40"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5EA94706" w14:textId="3AC9A1A7" w:rsidR="00603DFF" w:rsidRPr="00E22969" w:rsidRDefault="00603DF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F16AA44" w14:textId="644B509E" w:rsidR="00603DFF" w:rsidRDefault="00603DF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38EBA8F" w14:textId="42A1AD25" w:rsidR="00603DFF" w:rsidRPr="00E22969" w:rsidRDefault="00603DFF" w:rsidP="00603DFF">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 xml:space="preserve">The IUT WAVE interface is assigned a linked-local IPv6 </w:t>
            </w:r>
            <w:r w:rsidR="00D96BF2">
              <w:rPr>
                <w:rFonts w:asciiTheme="minorHAnsi" w:hAnsiTheme="minorHAnsi"/>
                <w:lang w:eastAsia="x-none"/>
              </w:rPr>
              <w:t xml:space="preserve">address </w:t>
            </w:r>
            <w:r w:rsidR="00D96BF2" w:rsidRPr="00E22969">
              <w:rPr>
                <w:rFonts w:asciiTheme="minorHAnsi" w:hAnsiTheme="minorHAnsi"/>
                <w:lang w:eastAsia="x-none"/>
              </w:rPr>
              <w:t xml:space="preserve">derived </w:t>
            </w:r>
            <w:r w:rsidR="00D96BF2">
              <w:rPr>
                <w:rFonts w:asciiTheme="minorHAnsi" w:hAnsiTheme="minorHAnsi"/>
                <w:lang w:eastAsia="x-none"/>
              </w:rPr>
              <w:t xml:space="preserve">from MAC address via </w:t>
            </w:r>
            <w:r w:rsidR="00D96BF2" w:rsidRPr="00774EE2">
              <w:rPr>
                <w:rFonts w:asciiTheme="minorHAnsi" w:hAnsiTheme="minorHAnsi"/>
                <w:lang w:eastAsia="x-none"/>
              </w:rPr>
              <w:t>IPv6 Stateless Address Configuration</w:t>
            </w:r>
            <w:r w:rsidR="00D96BF2">
              <w:rPr>
                <w:rFonts w:asciiTheme="minorHAnsi" w:hAnsiTheme="minorHAnsi"/>
                <w:lang w:eastAsia="x-none"/>
              </w:rPr>
              <w:t xml:space="preserve"> [</w:t>
            </w:r>
            <w:r w:rsidR="00D96BF2">
              <w:rPr>
                <w:rFonts w:asciiTheme="minorHAnsi" w:hAnsiTheme="minorHAnsi"/>
                <w:lang w:eastAsia="x-none"/>
              </w:rPr>
              <w:fldChar w:fldCharType="begin"/>
            </w:r>
            <w:r w:rsidR="00D96BF2">
              <w:rPr>
                <w:rFonts w:asciiTheme="minorHAnsi" w:hAnsiTheme="minorHAnsi"/>
                <w:lang w:eastAsia="x-none"/>
              </w:rPr>
              <w:instrText xml:space="preserve"> REF REF_IETFRFC4862 \h </w:instrText>
            </w:r>
            <w:r w:rsidR="00D96BF2">
              <w:rPr>
                <w:rFonts w:asciiTheme="minorHAnsi" w:hAnsiTheme="minorHAnsi"/>
                <w:lang w:eastAsia="x-none"/>
              </w:rPr>
            </w:r>
            <w:r w:rsidR="00D96BF2">
              <w:rPr>
                <w:rFonts w:asciiTheme="minorHAnsi" w:hAnsiTheme="minorHAnsi"/>
                <w:lang w:eastAsia="x-none"/>
              </w:rPr>
              <w:fldChar w:fldCharType="separate"/>
            </w:r>
            <w:r w:rsidR="00092395">
              <w:t>9</w:t>
            </w:r>
            <w:r w:rsidR="00D96BF2">
              <w:rPr>
                <w:rFonts w:asciiTheme="minorHAnsi" w:hAnsiTheme="minorHAnsi"/>
                <w:lang w:eastAsia="x-none"/>
              </w:rPr>
              <w:fldChar w:fldCharType="end"/>
            </w:r>
            <w:r w:rsidR="00D96BF2">
              <w:rPr>
                <w:rFonts w:asciiTheme="minorHAnsi" w:hAnsiTheme="minorHAnsi"/>
                <w:lang w:eastAsia="x-none"/>
              </w:rPr>
              <w:t>]</w:t>
            </w:r>
            <w:r w:rsidR="00D96BF2"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597E135" w14:textId="567E0D12" w:rsidR="00603DFF" w:rsidRPr="00E22969" w:rsidRDefault="00C0460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946993" w:rsidRPr="00E22969" w14:paraId="1581953C"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22A40459" w14:textId="1C5761FD" w:rsidR="00946993" w:rsidRPr="00E22969" w:rsidRDefault="00137C6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lastRenderedPageBreak/>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9478860" w14:textId="57522DB2" w:rsidR="00946993" w:rsidRPr="00E22969" w:rsidRDefault="00C04603"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8478DA4" w14:textId="6C874FF9" w:rsidR="00946993" w:rsidRPr="00E22969" w:rsidRDefault="00CE6645" w:rsidP="00C0460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7E6930" w:rsidRPr="00E22969">
              <w:rPr>
                <w:rFonts w:asciiTheme="minorHAnsi" w:hAnsiTheme="minorHAnsi"/>
                <w:lang w:eastAsia="x-none"/>
              </w:rPr>
              <w:t xml:space="preserve">WAVE interface </w:t>
            </w:r>
            <w:r w:rsidRPr="00E22969">
              <w:rPr>
                <w:rFonts w:asciiTheme="minorHAnsi" w:hAnsiTheme="minorHAnsi"/>
                <w:lang w:eastAsia="x-none"/>
              </w:rPr>
              <w:t>is configured with a</w:t>
            </w:r>
            <w:r w:rsidR="007E6930" w:rsidRPr="00E22969">
              <w:rPr>
                <w:rFonts w:asciiTheme="minorHAnsi" w:hAnsiTheme="minorHAnsi"/>
                <w:lang w:eastAsia="x-none"/>
              </w:rPr>
              <w:t xml:space="preserve"> </w:t>
            </w:r>
            <w:r w:rsidR="00C04603">
              <w:rPr>
                <w:rFonts w:asciiTheme="minorHAnsi" w:hAnsiTheme="minorHAnsi"/>
                <w:lang w:eastAsia="x-none"/>
              </w:rPr>
              <w:t xml:space="preserve">global static </w:t>
            </w:r>
            <w:r w:rsidR="007E6930" w:rsidRPr="00E22969">
              <w:rPr>
                <w:rFonts w:asciiTheme="minorHAnsi" w:hAnsiTheme="minorHAnsi"/>
                <w:lang w:eastAsia="x-none"/>
              </w:rPr>
              <w:t>IPv6 address</w:t>
            </w:r>
            <w:r w:rsidR="00C04603">
              <w:rPr>
                <w:rFonts w:asciiTheme="minorHAnsi" w:hAnsiTheme="minorHAnsi"/>
                <w:lang w:eastAsia="x-none"/>
              </w:rPr>
              <w:t xml:space="preserve"> provided via static configuration</w:t>
            </w:r>
            <w:r w:rsidR="00175946"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C1179FD" w14:textId="1E13FB6B" w:rsidR="00946993" w:rsidRPr="00E22969" w:rsidRDefault="00946993" w:rsidP="00782022">
            <w:pPr>
              <w:overflowPunct/>
              <w:autoSpaceDE/>
              <w:autoSpaceDN/>
              <w:adjustRightInd/>
              <w:spacing w:after="0" w:line="259" w:lineRule="auto"/>
              <w:contextualSpacing/>
              <w:textAlignment w:val="auto"/>
              <w:rPr>
                <w:rFonts w:asciiTheme="minorHAnsi" w:hAnsiTheme="minorHAnsi"/>
                <w:lang w:eastAsia="x-none"/>
              </w:rPr>
            </w:pPr>
          </w:p>
        </w:tc>
      </w:tr>
      <w:tr w:rsidR="00946993" w:rsidRPr="00E22969" w14:paraId="4F491D1A" w14:textId="77777777" w:rsidTr="00782022">
        <w:trPr>
          <w:trHeight w:val="182"/>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746ECB9" w14:textId="21809F96" w:rsidR="00946993" w:rsidRPr="00E22969" w:rsidRDefault="00137C6F"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6F44B73" w14:textId="77777777" w:rsidR="00946993" w:rsidRPr="00E22969" w:rsidRDefault="007E6930"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4FF573D" w14:textId="77777777" w:rsidR="00946993" w:rsidRPr="00E22969" w:rsidRDefault="000847AD" w:rsidP="000847A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WAVE interface is assigned </w:t>
            </w:r>
            <w:r w:rsidR="007E6930" w:rsidRPr="00E22969">
              <w:rPr>
                <w:rFonts w:asciiTheme="minorHAnsi" w:hAnsiTheme="minorHAnsi"/>
                <w:lang w:eastAsia="x-none"/>
              </w:rPr>
              <w:t>a global IPv6 address provided via static configuration</w:t>
            </w:r>
            <w:r w:rsidR="00175946"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2C29E8C" w14:textId="77777777" w:rsidR="00946993" w:rsidRPr="00E22969" w:rsidRDefault="000D11F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2957300D" w14:textId="77777777" w:rsidR="00946993" w:rsidRPr="00E22969" w:rsidRDefault="00946993" w:rsidP="00D160D7"/>
    <w:p w14:paraId="10DB3AFE" w14:textId="77777777" w:rsidR="00D160D7" w:rsidRPr="00E22969" w:rsidRDefault="00774E60" w:rsidP="00D160D7">
      <w:pPr>
        <w:pStyle w:val="Heading3"/>
      </w:pPr>
      <w:bookmarkStart w:id="385" w:name="_Toc489000451"/>
      <w:r w:rsidRPr="00E22969">
        <w:t>Changing IP configuration</w:t>
      </w:r>
      <w:bookmarkEnd w:id="385"/>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7E6930" w:rsidRPr="00E22969" w14:paraId="57335627"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572D4B3" w14:textId="77777777" w:rsidR="007E6930" w:rsidRPr="00E22969" w:rsidRDefault="007E6930" w:rsidP="00782022">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156BA3B" w14:textId="77777777" w:rsidR="007E6930" w:rsidRPr="00E22969" w:rsidRDefault="007E6930" w:rsidP="00782022">
            <w:pPr>
              <w:overflowPunct/>
              <w:autoSpaceDE/>
              <w:autoSpaceDN/>
              <w:adjustRightInd/>
              <w:spacing w:after="0"/>
              <w:textAlignment w:val="auto"/>
            </w:pPr>
            <w:r w:rsidRPr="00E22969">
              <w:t>TP-16093-IP-CHG-BV-01</w:t>
            </w:r>
          </w:p>
        </w:tc>
      </w:tr>
      <w:tr w:rsidR="007E6930" w:rsidRPr="00E22969" w14:paraId="108D2F11"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77D0582" w14:textId="77777777" w:rsidR="007E6930" w:rsidRPr="00E22969" w:rsidRDefault="007E6930" w:rsidP="00782022">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2494948" w14:textId="77777777" w:rsidR="007E6930" w:rsidRPr="00E22969" w:rsidRDefault="007E6930" w:rsidP="00782022">
            <w:pPr>
              <w:tabs>
                <w:tab w:val="left" w:pos="1290"/>
              </w:tabs>
              <w:overflowPunct/>
              <w:autoSpaceDE/>
              <w:autoSpaceDN/>
              <w:adjustRightInd/>
              <w:spacing w:after="0"/>
              <w:textAlignment w:val="auto"/>
            </w:pPr>
            <w:r w:rsidRPr="00E22969">
              <w:t xml:space="preserve">Verify that IUT will reset </w:t>
            </w:r>
            <w:r w:rsidR="00CB4F9E" w:rsidRPr="00E22969">
              <w:t xml:space="preserve">link-local </w:t>
            </w:r>
            <w:r w:rsidRPr="00E22969">
              <w:t>IPv6 address of the WAVE interface to a specific value</w:t>
            </w:r>
            <w:r w:rsidR="00390AEB" w:rsidRPr="00E22969">
              <w:t>.</w:t>
            </w:r>
          </w:p>
        </w:tc>
      </w:tr>
      <w:tr w:rsidR="007E6930" w:rsidRPr="00E22969" w14:paraId="3A48A101"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135365D6" w14:textId="77777777" w:rsidR="007E6930" w:rsidRPr="00E22969" w:rsidRDefault="007E6930" w:rsidP="00782022">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0176813D" w14:textId="77777777" w:rsidR="007E6930" w:rsidRPr="00E22969" w:rsidRDefault="00637715" w:rsidP="00782022">
            <w:pPr>
              <w:overflowPunct/>
              <w:autoSpaceDE/>
              <w:autoSpaceDN/>
              <w:adjustRightInd/>
              <w:spacing w:after="0"/>
              <w:textAlignment w:val="auto"/>
            </w:pPr>
            <w:r w:rsidRPr="00E22969">
              <w:t>TC1</w:t>
            </w:r>
          </w:p>
        </w:tc>
      </w:tr>
      <w:tr w:rsidR="007E6930" w:rsidRPr="00E22969" w14:paraId="6EAED1DF"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F5584C6" w14:textId="77777777" w:rsidR="007E6930" w:rsidRPr="00E22969" w:rsidRDefault="007E6930" w:rsidP="00782022">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5ED363F7" w14:textId="1EF4210C" w:rsidR="007E6930" w:rsidRPr="00E22969" w:rsidRDefault="007E6930" w:rsidP="002D4389">
            <w:pPr>
              <w:overflowPunct/>
              <w:autoSpaceDE/>
              <w:autoSpaceDN/>
              <w:adjustRightInd/>
              <w:spacing w:after="0"/>
              <w:textAlignment w:val="auto"/>
            </w:pPr>
          </w:p>
        </w:tc>
      </w:tr>
      <w:tr w:rsidR="007E6930" w:rsidRPr="00E22969" w14:paraId="2B49EAE5" w14:textId="77777777" w:rsidTr="00782022">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3B63B5E" w14:textId="77777777" w:rsidR="007E6930" w:rsidRPr="00E22969" w:rsidRDefault="007E6930" w:rsidP="00782022">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1105998" w14:textId="5015475A" w:rsidR="007E6930" w:rsidRPr="00E22969" w:rsidRDefault="007E6930" w:rsidP="00782022">
            <w:pPr>
              <w:overflowPunct/>
              <w:autoSpaceDE/>
              <w:autoSpaceDN/>
              <w:adjustRightInd/>
              <w:spacing w:after="0"/>
              <w:textAlignment w:val="auto"/>
            </w:pPr>
          </w:p>
        </w:tc>
      </w:tr>
      <w:tr w:rsidR="007E6930" w:rsidRPr="00E22969" w14:paraId="0DCD13AF"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DC52264" w14:textId="77777777" w:rsidR="007E6930" w:rsidRPr="00E22969" w:rsidRDefault="007E6930" w:rsidP="00782022">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EC52FF2" w14:textId="5B5F3816" w:rsidR="007E6930" w:rsidRPr="00E22969" w:rsidRDefault="007E6930" w:rsidP="00782022">
            <w:pPr>
              <w:pStyle w:val="NoSpacing"/>
              <w:rPr>
                <w:szCs w:val="20"/>
              </w:rPr>
            </w:pPr>
          </w:p>
        </w:tc>
      </w:tr>
      <w:tr w:rsidR="007E6930" w:rsidRPr="00E22969" w14:paraId="2B34D3D5"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F78DFF8" w14:textId="77777777" w:rsidR="007E6930" w:rsidRPr="00E22969" w:rsidRDefault="007E6930" w:rsidP="00782022">
            <w:pPr>
              <w:overflowPunct/>
              <w:autoSpaceDE/>
              <w:autoSpaceDN/>
              <w:adjustRightInd/>
              <w:spacing w:after="0"/>
              <w:jc w:val="center"/>
              <w:textAlignment w:val="auto"/>
              <w:rPr>
                <w:b/>
              </w:rPr>
            </w:pPr>
            <w:r w:rsidRPr="00E22969">
              <w:rPr>
                <w:b/>
              </w:rPr>
              <w:t>Pre-test conditions</w:t>
            </w:r>
          </w:p>
        </w:tc>
      </w:tr>
      <w:tr w:rsidR="007E6930" w:rsidRPr="00E22969" w14:paraId="78505817"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24AF68B3" w14:textId="77777777" w:rsidR="00782022" w:rsidRPr="00E22969" w:rsidRDefault="002D4389" w:rsidP="002D4389">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r w:rsidR="00CE0CD6" w:rsidRPr="00E22969">
              <w:rPr>
                <w:rFonts w:asciiTheme="minorHAnsi" w:hAnsiTheme="minorHAnsi"/>
                <w:lang w:eastAsia="x-none"/>
              </w:rPr>
              <w:t>.</w:t>
            </w:r>
          </w:p>
        </w:tc>
      </w:tr>
      <w:tr w:rsidR="007E6930" w:rsidRPr="00E22969" w14:paraId="514B5F50"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3D506BFB" w14:textId="77777777" w:rsidR="007E6930" w:rsidRPr="00E22969" w:rsidRDefault="007E6930" w:rsidP="00782022">
            <w:pPr>
              <w:overflowPunct/>
              <w:autoSpaceDE/>
              <w:autoSpaceDN/>
              <w:adjustRightInd/>
              <w:spacing w:after="0"/>
              <w:jc w:val="center"/>
              <w:textAlignment w:val="auto"/>
              <w:rPr>
                <w:b/>
              </w:rPr>
            </w:pPr>
            <w:r w:rsidRPr="00E22969">
              <w:rPr>
                <w:b/>
              </w:rPr>
              <w:t>Test Sequence</w:t>
            </w:r>
          </w:p>
        </w:tc>
      </w:tr>
      <w:tr w:rsidR="007E6930" w:rsidRPr="00E22969" w14:paraId="02E368F6"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539465D0" w14:textId="77777777" w:rsidR="007E6930" w:rsidRPr="00E22969" w:rsidRDefault="007E6930" w:rsidP="0078202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F12D006" w14:textId="77777777" w:rsidR="007E6930" w:rsidRPr="00E22969" w:rsidRDefault="007E6930" w:rsidP="0078202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FC372DD" w14:textId="77777777" w:rsidR="007E6930" w:rsidRPr="00E22969" w:rsidRDefault="007E6930" w:rsidP="00782022">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81A455A" w14:textId="77777777" w:rsidR="007E6930" w:rsidRPr="00E22969" w:rsidRDefault="007E6930" w:rsidP="00782022">
            <w:pPr>
              <w:overflowPunct/>
              <w:autoSpaceDE/>
              <w:autoSpaceDN/>
              <w:adjustRightInd/>
              <w:spacing w:after="0" w:line="259" w:lineRule="auto"/>
              <w:contextualSpacing/>
              <w:textAlignment w:val="auto"/>
              <w:rPr>
                <w:b/>
              </w:rPr>
            </w:pPr>
            <w:r w:rsidRPr="00E22969">
              <w:rPr>
                <w:b/>
              </w:rPr>
              <w:t>Verdict</w:t>
            </w:r>
          </w:p>
        </w:tc>
      </w:tr>
      <w:tr w:rsidR="001E7489" w:rsidRPr="00E22969" w14:paraId="50115E7E" w14:textId="77777777" w:rsidTr="00802BA4">
        <w:tc>
          <w:tcPr>
            <w:tcW w:w="737" w:type="dxa"/>
            <w:tcBorders>
              <w:top w:val="single" w:sz="3" w:space="0" w:color="auto"/>
              <w:left w:val="single" w:sz="3" w:space="0" w:color="auto"/>
              <w:bottom w:val="single" w:sz="3" w:space="0" w:color="auto"/>
              <w:right w:val="single" w:sz="3" w:space="0" w:color="auto"/>
            </w:tcBorders>
            <w:shd w:val="clear" w:color="auto" w:fill="auto"/>
          </w:tcPr>
          <w:p w14:paraId="693E61FB" w14:textId="77777777" w:rsidR="001E7489" w:rsidRPr="00E22969" w:rsidRDefault="002D4389"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941D85E" w14:textId="77777777" w:rsidR="001E7489" w:rsidRPr="00E22969" w:rsidRDefault="002D4389"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E165423" w14:textId="77777777" w:rsidR="001E7489" w:rsidRPr="00E22969" w:rsidRDefault="00553061" w:rsidP="00FB4C4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WAVE interface is configured with </w:t>
            </w:r>
            <w:r w:rsidR="003809BA" w:rsidRPr="00E22969">
              <w:rPr>
                <w:rFonts w:asciiTheme="minorHAnsi" w:hAnsiTheme="minorHAnsi"/>
                <w:lang w:eastAsia="x-none"/>
              </w:rPr>
              <w:t>a link-local IPv6 address</w:t>
            </w:r>
            <w:r w:rsidR="00FB4C46"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9A668DB" w14:textId="77777777" w:rsidR="001E7489" w:rsidRPr="00E22969" w:rsidRDefault="001E7489" w:rsidP="00802BA4">
            <w:pPr>
              <w:overflowPunct/>
              <w:autoSpaceDE/>
              <w:autoSpaceDN/>
              <w:adjustRightInd/>
              <w:spacing w:after="0" w:line="259" w:lineRule="auto"/>
              <w:contextualSpacing/>
              <w:textAlignment w:val="auto"/>
              <w:rPr>
                <w:rFonts w:asciiTheme="minorHAnsi" w:hAnsiTheme="minorHAnsi"/>
                <w:lang w:eastAsia="x-none"/>
              </w:rPr>
            </w:pPr>
          </w:p>
        </w:tc>
      </w:tr>
      <w:tr w:rsidR="00FB4C46" w:rsidRPr="00E22969" w14:paraId="3C26A769" w14:textId="77777777" w:rsidTr="00FB4C46">
        <w:tc>
          <w:tcPr>
            <w:tcW w:w="737" w:type="dxa"/>
            <w:tcBorders>
              <w:top w:val="single" w:sz="3" w:space="0" w:color="auto"/>
              <w:left w:val="single" w:sz="3" w:space="0" w:color="auto"/>
              <w:bottom w:val="single" w:sz="3" w:space="0" w:color="auto"/>
              <w:right w:val="single" w:sz="3" w:space="0" w:color="auto"/>
            </w:tcBorders>
            <w:shd w:val="clear" w:color="auto" w:fill="auto"/>
          </w:tcPr>
          <w:p w14:paraId="4562E5CF" w14:textId="77777777" w:rsidR="00FB4C46" w:rsidRPr="00E22969" w:rsidRDefault="00FB4C46"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E170E76" w14:textId="1A9E5AD6" w:rsidR="00FB4C46" w:rsidRPr="00E22969" w:rsidRDefault="00CE687E"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92C405" w14:textId="5A47F58D" w:rsidR="00FB4C46" w:rsidRPr="00E22969" w:rsidRDefault="00FB4C46"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link-local IPv6 </w:t>
            </w:r>
            <w:r w:rsidR="0019443C">
              <w:rPr>
                <w:rFonts w:asciiTheme="minorHAnsi" w:hAnsiTheme="minorHAnsi"/>
                <w:lang w:eastAsia="x-none"/>
              </w:rPr>
              <w:t xml:space="preserve">address </w:t>
            </w:r>
            <w:r w:rsidR="0019443C" w:rsidRPr="00E22969">
              <w:rPr>
                <w:rFonts w:asciiTheme="minorHAnsi" w:hAnsiTheme="minorHAnsi"/>
                <w:lang w:eastAsia="x-none"/>
              </w:rPr>
              <w:t xml:space="preserve">derived </w:t>
            </w:r>
            <w:r w:rsidR="0019443C">
              <w:rPr>
                <w:rFonts w:asciiTheme="minorHAnsi" w:hAnsiTheme="minorHAnsi"/>
                <w:lang w:eastAsia="x-none"/>
              </w:rPr>
              <w:t xml:space="preserve">from MAC address via </w:t>
            </w:r>
            <w:r w:rsidR="0019443C" w:rsidRPr="00774EE2">
              <w:rPr>
                <w:rFonts w:asciiTheme="minorHAnsi" w:hAnsiTheme="minorHAnsi"/>
                <w:lang w:eastAsia="x-none"/>
              </w:rPr>
              <w:t>IPv6 Stateless Address Configuration</w:t>
            </w:r>
            <w:r w:rsidR="0019443C">
              <w:rPr>
                <w:rFonts w:asciiTheme="minorHAnsi" w:hAnsiTheme="minorHAnsi"/>
                <w:lang w:eastAsia="x-none"/>
              </w:rPr>
              <w:t xml:space="preserve"> [</w:t>
            </w:r>
            <w:r w:rsidR="0019443C">
              <w:rPr>
                <w:rFonts w:asciiTheme="minorHAnsi" w:hAnsiTheme="minorHAnsi"/>
                <w:lang w:eastAsia="x-none"/>
              </w:rPr>
              <w:fldChar w:fldCharType="begin"/>
            </w:r>
            <w:r w:rsidR="0019443C">
              <w:rPr>
                <w:rFonts w:asciiTheme="minorHAnsi" w:hAnsiTheme="minorHAnsi"/>
                <w:lang w:eastAsia="x-none"/>
              </w:rPr>
              <w:instrText xml:space="preserve"> REF REF_IETFRFC4862 \h </w:instrText>
            </w:r>
            <w:r w:rsidR="0019443C">
              <w:rPr>
                <w:rFonts w:asciiTheme="minorHAnsi" w:hAnsiTheme="minorHAnsi"/>
                <w:lang w:eastAsia="x-none"/>
              </w:rPr>
            </w:r>
            <w:r w:rsidR="0019443C">
              <w:rPr>
                <w:rFonts w:asciiTheme="minorHAnsi" w:hAnsiTheme="minorHAnsi"/>
                <w:lang w:eastAsia="x-none"/>
              </w:rPr>
              <w:fldChar w:fldCharType="separate"/>
            </w:r>
            <w:r w:rsidR="00092395">
              <w:t>9</w:t>
            </w:r>
            <w:r w:rsidR="0019443C">
              <w:rPr>
                <w:rFonts w:asciiTheme="minorHAnsi" w:hAnsiTheme="minorHAnsi"/>
                <w:lang w:eastAsia="x-none"/>
              </w:rPr>
              <w:fldChar w:fldCharType="end"/>
            </w:r>
            <w:r w:rsidR="0019443C">
              <w:rPr>
                <w:rFonts w:asciiTheme="minorHAnsi" w:hAnsiTheme="minorHAnsi"/>
                <w:lang w:eastAsia="x-none"/>
              </w:rPr>
              <w:t>]</w:t>
            </w:r>
            <w:r w:rsidR="0019443C"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A76D718" w14:textId="77777777" w:rsidR="00FB4C46" w:rsidRPr="00E22969" w:rsidRDefault="00FB4C46" w:rsidP="00BA63B3">
            <w:pPr>
              <w:overflowPunct/>
              <w:autoSpaceDE/>
              <w:autoSpaceDN/>
              <w:adjustRightInd/>
              <w:spacing w:after="0" w:line="259" w:lineRule="auto"/>
              <w:contextualSpacing/>
              <w:textAlignment w:val="auto"/>
              <w:rPr>
                <w:rFonts w:asciiTheme="minorHAnsi" w:hAnsiTheme="minorHAnsi"/>
                <w:lang w:eastAsia="x-none"/>
              </w:rPr>
            </w:pPr>
          </w:p>
        </w:tc>
      </w:tr>
      <w:tr w:rsidR="004E6235" w:rsidRPr="00E22969" w14:paraId="7504311C" w14:textId="77777777" w:rsidTr="00802BA4">
        <w:tc>
          <w:tcPr>
            <w:tcW w:w="737" w:type="dxa"/>
            <w:tcBorders>
              <w:top w:val="single" w:sz="3" w:space="0" w:color="auto"/>
              <w:left w:val="single" w:sz="3" w:space="0" w:color="auto"/>
              <w:bottom w:val="single" w:sz="3" w:space="0" w:color="auto"/>
              <w:right w:val="single" w:sz="3" w:space="0" w:color="auto"/>
            </w:tcBorders>
            <w:shd w:val="clear" w:color="auto" w:fill="auto"/>
          </w:tcPr>
          <w:p w14:paraId="31F12C01" w14:textId="77777777" w:rsidR="004E6235" w:rsidRPr="00E22969" w:rsidRDefault="00FB4C46" w:rsidP="00802BA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C31F96F" w14:textId="0E138B31" w:rsidR="004E6235" w:rsidRPr="00E22969" w:rsidRDefault="00932AF8" w:rsidP="00802BA4">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43ACD58" w14:textId="77777777" w:rsidR="004E6235" w:rsidRPr="00E22969" w:rsidRDefault="004E6235" w:rsidP="001E7489">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t>
            </w:r>
            <w:r w:rsidR="001E7489" w:rsidRPr="00E22969">
              <w:rPr>
                <w:rFonts w:asciiTheme="minorHAnsi" w:hAnsiTheme="minorHAnsi"/>
                <w:lang w:eastAsia="x-none"/>
              </w:rPr>
              <w:t xml:space="preserve">is requested to reset </w:t>
            </w:r>
            <w:r w:rsidR="00FB3C6A" w:rsidRPr="00E22969">
              <w:rPr>
                <w:rFonts w:asciiTheme="minorHAnsi" w:hAnsiTheme="minorHAnsi"/>
                <w:lang w:eastAsia="x-none"/>
              </w:rPr>
              <w:t xml:space="preserve">link-local </w:t>
            </w:r>
            <w:r w:rsidR="001E7489" w:rsidRPr="00E22969">
              <w:rPr>
                <w:rFonts w:asciiTheme="minorHAnsi" w:hAnsiTheme="minorHAnsi"/>
                <w:lang w:eastAsia="x-none"/>
              </w:rPr>
              <w:t>IPv6 address to a specific value</w:t>
            </w:r>
            <w:r w:rsidR="00FB4C46" w:rsidRPr="00E22969">
              <w:rPr>
                <w:rFonts w:asciiTheme="minorHAnsi" w:hAnsiTheme="minorHAnsi"/>
                <w:lang w:eastAsia="x-none"/>
              </w:rPr>
              <w:t xml:space="preserve"> ‘newIPv6-linked-local’</w:t>
            </w:r>
            <w:r w:rsidR="001E7489"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EE4A7C0" w14:textId="77777777" w:rsidR="004E6235" w:rsidRPr="00E22969" w:rsidRDefault="004E6235" w:rsidP="00802BA4">
            <w:pPr>
              <w:overflowPunct/>
              <w:autoSpaceDE/>
              <w:autoSpaceDN/>
              <w:adjustRightInd/>
              <w:spacing w:after="0" w:line="259" w:lineRule="auto"/>
              <w:contextualSpacing/>
              <w:textAlignment w:val="auto"/>
              <w:rPr>
                <w:rFonts w:asciiTheme="minorHAnsi" w:hAnsiTheme="minorHAnsi"/>
                <w:lang w:eastAsia="x-none"/>
              </w:rPr>
            </w:pPr>
          </w:p>
        </w:tc>
      </w:tr>
      <w:tr w:rsidR="007E6930" w:rsidRPr="00E22969" w14:paraId="4185AB03" w14:textId="77777777" w:rsidTr="00782022">
        <w:trPr>
          <w:trHeight w:val="17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3CDD0080" w14:textId="77777777" w:rsidR="007E6930" w:rsidRPr="00E22969" w:rsidRDefault="00FB4C46"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68F5C3" w14:textId="77777777" w:rsidR="007E6930" w:rsidRPr="00E22969" w:rsidRDefault="00782022"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6A8E35A" w14:textId="77777777" w:rsidR="007E6930" w:rsidRPr="00E22969" w:rsidRDefault="00453E23" w:rsidP="00BA5A7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WAVE interface is configured with a </w:t>
            </w:r>
            <w:r w:rsidR="00FB3C6A" w:rsidRPr="00E22969">
              <w:rPr>
                <w:rFonts w:asciiTheme="minorHAnsi" w:hAnsiTheme="minorHAnsi"/>
                <w:lang w:eastAsia="x-none"/>
              </w:rPr>
              <w:t xml:space="preserve">new </w:t>
            </w:r>
            <w:r w:rsidRPr="00E22969">
              <w:rPr>
                <w:rFonts w:asciiTheme="minorHAnsi" w:hAnsiTheme="minorHAnsi"/>
                <w:lang w:eastAsia="x-none"/>
              </w:rPr>
              <w:t xml:space="preserve">link-local IPv6 address </w:t>
            </w:r>
            <w:r w:rsidR="002D4389" w:rsidRPr="00E22969">
              <w:rPr>
                <w:rFonts w:asciiTheme="minorHAnsi" w:hAnsiTheme="minorHAnsi"/>
                <w:lang w:eastAsia="x-none"/>
              </w:rPr>
              <w:t>matching</w:t>
            </w:r>
            <w:r w:rsidR="00BA5A7D" w:rsidRPr="00E22969">
              <w:rPr>
                <w:rFonts w:asciiTheme="minorHAnsi" w:hAnsiTheme="minorHAnsi"/>
                <w:lang w:eastAsia="x-none"/>
              </w:rPr>
              <w:t xml:space="preserve"> ‘newIPv6-link-local’</w:t>
            </w:r>
            <w:r w:rsidR="002D4389"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826BF4C" w14:textId="77777777" w:rsidR="007E6930" w:rsidRPr="00E22969" w:rsidRDefault="00782022"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3FFE7B37" w14:textId="77777777" w:rsidR="00D160D7" w:rsidRPr="00E22969" w:rsidRDefault="00D160D7" w:rsidP="00D160D7"/>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782022" w:rsidRPr="00E22969" w14:paraId="1871309E" w14:textId="77777777" w:rsidTr="00782022">
        <w:trPr>
          <w:trHeight w:val="275"/>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0C9C0C1" w14:textId="77777777" w:rsidR="00782022" w:rsidRPr="00E22969" w:rsidRDefault="00782022" w:rsidP="00782022">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76F4626F" w14:textId="77777777" w:rsidR="00782022" w:rsidRPr="00E22969" w:rsidRDefault="00782022" w:rsidP="00782022">
            <w:pPr>
              <w:overflowPunct/>
              <w:autoSpaceDE/>
              <w:autoSpaceDN/>
              <w:adjustRightInd/>
              <w:spacing w:after="0"/>
              <w:textAlignment w:val="auto"/>
            </w:pPr>
            <w:r w:rsidRPr="00E22969">
              <w:t>TP-16093-IP-CHG-BV-02</w:t>
            </w:r>
          </w:p>
        </w:tc>
      </w:tr>
      <w:tr w:rsidR="00782022" w:rsidRPr="00E22969" w14:paraId="728C11FF"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962CD47" w14:textId="77777777" w:rsidR="00782022" w:rsidRPr="00E22969" w:rsidRDefault="00782022" w:rsidP="00782022">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6E69F941" w14:textId="28DECC87" w:rsidR="00782022" w:rsidRPr="00E22969" w:rsidRDefault="00782022" w:rsidP="007B34F0">
            <w:pPr>
              <w:tabs>
                <w:tab w:val="left" w:pos="1290"/>
              </w:tabs>
              <w:overflowPunct/>
              <w:autoSpaceDE/>
              <w:autoSpaceDN/>
              <w:adjustRightInd/>
              <w:spacing w:after="0"/>
              <w:textAlignment w:val="auto"/>
            </w:pPr>
            <w:r w:rsidRPr="00E22969">
              <w:t>Verify that IUT will reset IPv6 address of the WAVE interface to a different value</w:t>
            </w:r>
          </w:p>
        </w:tc>
      </w:tr>
      <w:tr w:rsidR="00782022" w:rsidRPr="00E22969" w14:paraId="129892A3"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29B4652" w14:textId="77777777" w:rsidR="00782022" w:rsidRPr="00E22969" w:rsidRDefault="00782022" w:rsidP="00782022">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9E573CF" w14:textId="77777777" w:rsidR="00782022" w:rsidRPr="00E22969" w:rsidRDefault="00CE0CD6" w:rsidP="00782022">
            <w:pPr>
              <w:overflowPunct/>
              <w:autoSpaceDE/>
              <w:autoSpaceDN/>
              <w:adjustRightInd/>
              <w:spacing w:after="0"/>
              <w:textAlignment w:val="auto"/>
            </w:pPr>
            <w:r w:rsidRPr="00E22969">
              <w:t>TC1</w:t>
            </w:r>
          </w:p>
        </w:tc>
      </w:tr>
      <w:tr w:rsidR="00782022" w:rsidRPr="00E22969" w14:paraId="2F5A21B7"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23E37CF" w14:textId="77777777" w:rsidR="00782022" w:rsidRPr="00E22969" w:rsidRDefault="00782022" w:rsidP="00782022">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27EFA358" w14:textId="71A80FDD" w:rsidR="00782022" w:rsidRPr="00E22969" w:rsidRDefault="00782022" w:rsidP="00782022">
            <w:pPr>
              <w:overflowPunct/>
              <w:autoSpaceDE/>
              <w:autoSpaceDN/>
              <w:adjustRightInd/>
              <w:spacing w:after="0"/>
              <w:textAlignment w:val="auto"/>
            </w:pPr>
          </w:p>
        </w:tc>
      </w:tr>
      <w:tr w:rsidR="00782022" w:rsidRPr="00E22969" w14:paraId="49EA2FEE" w14:textId="77777777" w:rsidTr="00782022">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2FCC438C" w14:textId="77777777" w:rsidR="00782022" w:rsidRPr="00E22969" w:rsidRDefault="00782022" w:rsidP="00782022">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A481213" w14:textId="6EF78F83" w:rsidR="00782022" w:rsidRPr="00E22969" w:rsidRDefault="00782022" w:rsidP="00782022">
            <w:pPr>
              <w:overflowPunct/>
              <w:autoSpaceDE/>
              <w:autoSpaceDN/>
              <w:adjustRightInd/>
              <w:spacing w:after="0"/>
              <w:textAlignment w:val="auto"/>
            </w:pPr>
          </w:p>
        </w:tc>
      </w:tr>
      <w:tr w:rsidR="00782022" w:rsidRPr="00E22969" w14:paraId="0BD548A4" w14:textId="77777777" w:rsidTr="00782022">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83D8CD0" w14:textId="77777777" w:rsidR="00782022" w:rsidRPr="00E22969" w:rsidRDefault="00782022" w:rsidP="00782022">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C4FC8C0" w14:textId="2A498788" w:rsidR="00782022" w:rsidRPr="00E22969" w:rsidRDefault="00782022" w:rsidP="00782022">
            <w:pPr>
              <w:pStyle w:val="NoSpacing"/>
              <w:rPr>
                <w:szCs w:val="20"/>
              </w:rPr>
            </w:pPr>
          </w:p>
        </w:tc>
      </w:tr>
      <w:tr w:rsidR="00782022" w:rsidRPr="00E22969" w14:paraId="7AA707E6"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10507BB8" w14:textId="77777777" w:rsidR="00782022" w:rsidRPr="00E22969" w:rsidRDefault="00782022" w:rsidP="00782022">
            <w:pPr>
              <w:overflowPunct/>
              <w:autoSpaceDE/>
              <w:autoSpaceDN/>
              <w:adjustRightInd/>
              <w:spacing w:after="0"/>
              <w:jc w:val="center"/>
              <w:textAlignment w:val="auto"/>
              <w:rPr>
                <w:b/>
              </w:rPr>
            </w:pPr>
            <w:r w:rsidRPr="00E22969">
              <w:rPr>
                <w:b/>
              </w:rPr>
              <w:t>Pre-test conditions</w:t>
            </w:r>
          </w:p>
        </w:tc>
      </w:tr>
      <w:tr w:rsidR="00782022" w:rsidRPr="00E22969" w14:paraId="5C6D494A"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74E6FC63" w14:textId="77777777" w:rsidR="00782022" w:rsidRPr="00E22969" w:rsidRDefault="00CE0CD6" w:rsidP="00782022">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782022" w:rsidRPr="00E22969" w14:paraId="3AF6EBCF" w14:textId="77777777" w:rsidTr="0078202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67A1884D" w14:textId="77777777" w:rsidR="00782022" w:rsidRPr="00E22969" w:rsidRDefault="00782022" w:rsidP="00782022">
            <w:pPr>
              <w:overflowPunct/>
              <w:autoSpaceDE/>
              <w:autoSpaceDN/>
              <w:adjustRightInd/>
              <w:spacing w:after="0"/>
              <w:jc w:val="center"/>
              <w:textAlignment w:val="auto"/>
              <w:rPr>
                <w:b/>
              </w:rPr>
            </w:pPr>
            <w:r w:rsidRPr="00E22969">
              <w:rPr>
                <w:b/>
              </w:rPr>
              <w:t>Test Sequence</w:t>
            </w:r>
          </w:p>
        </w:tc>
      </w:tr>
      <w:tr w:rsidR="00782022" w:rsidRPr="00E22969" w14:paraId="4B74FD9E"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2DC12503" w14:textId="77777777" w:rsidR="00782022" w:rsidRPr="00E22969" w:rsidRDefault="00782022" w:rsidP="00782022">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5B5C27F" w14:textId="77777777" w:rsidR="00782022" w:rsidRPr="00E22969" w:rsidRDefault="00782022" w:rsidP="00782022">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8F37D3F" w14:textId="77777777" w:rsidR="00782022" w:rsidRPr="00E22969" w:rsidRDefault="00782022" w:rsidP="00782022">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0189E13" w14:textId="77777777" w:rsidR="00782022" w:rsidRPr="00E22969" w:rsidRDefault="00782022" w:rsidP="00782022">
            <w:pPr>
              <w:overflowPunct/>
              <w:autoSpaceDE/>
              <w:autoSpaceDN/>
              <w:adjustRightInd/>
              <w:spacing w:after="0" w:line="259" w:lineRule="auto"/>
              <w:contextualSpacing/>
              <w:textAlignment w:val="auto"/>
              <w:rPr>
                <w:b/>
              </w:rPr>
            </w:pPr>
            <w:r w:rsidRPr="00E22969">
              <w:rPr>
                <w:b/>
              </w:rPr>
              <w:t>Verdict</w:t>
            </w:r>
          </w:p>
        </w:tc>
      </w:tr>
      <w:tr w:rsidR="002C4947" w:rsidRPr="00E22969" w14:paraId="3DB9CDC0" w14:textId="77777777" w:rsidTr="002C4947">
        <w:tc>
          <w:tcPr>
            <w:tcW w:w="737" w:type="dxa"/>
            <w:tcBorders>
              <w:top w:val="single" w:sz="3" w:space="0" w:color="auto"/>
              <w:left w:val="single" w:sz="3" w:space="0" w:color="auto"/>
              <w:bottom w:val="single" w:sz="3" w:space="0" w:color="auto"/>
              <w:right w:val="single" w:sz="3" w:space="0" w:color="auto"/>
            </w:tcBorders>
            <w:shd w:val="clear" w:color="auto" w:fill="auto"/>
          </w:tcPr>
          <w:p w14:paraId="62327183"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4399145"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F86E65F" w14:textId="77777777" w:rsidR="002C4947" w:rsidRPr="00E22969" w:rsidRDefault="002C4947" w:rsidP="00DF4B35">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WAVE interface is configured with a</w:t>
            </w:r>
            <w:r w:rsidR="00DF4B35" w:rsidRPr="00E22969">
              <w:rPr>
                <w:rFonts w:asciiTheme="minorHAnsi" w:hAnsiTheme="minorHAnsi"/>
                <w:lang w:eastAsia="x-none"/>
              </w:rPr>
              <w:t xml:space="preserve"> link-local IPv6 address.</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540B057"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p>
        </w:tc>
      </w:tr>
      <w:tr w:rsidR="00DF4B35" w:rsidRPr="00E22969" w14:paraId="24CC90A8" w14:textId="77777777" w:rsidTr="002C4947">
        <w:tc>
          <w:tcPr>
            <w:tcW w:w="737" w:type="dxa"/>
            <w:tcBorders>
              <w:top w:val="single" w:sz="3" w:space="0" w:color="auto"/>
              <w:left w:val="single" w:sz="3" w:space="0" w:color="auto"/>
              <w:bottom w:val="single" w:sz="3" w:space="0" w:color="auto"/>
              <w:right w:val="single" w:sz="3" w:space="0" w:color="auto"/>
            </w:tcBorders>
            <w:shd w:val="clear" w:color="auto" w:fill="auto"/>
          </w:tcPr>
          <w:p w14:paraId="1C1717EB" w14:textId="77777777" w:rsidR="00DF4B35" w:rsidRPr="00E22969" w:rsidRDefault="00DF4B35"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CFD4BB1" w14:textId="1451F189" w:rsidR="00DF4B35" w:rsidRPr="00E22969" w:rsidRDefault="00CE687E"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C4D9D6A" w14:textId="41632D9C" w:rsidR="00DF4B35" w:rsidRPr="00E22969" w:rsidRDefault="00DF4B35"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link-local IPv6 address </w:t>
            </w:r>
            <w:r w:rsidR="00BA5A7D" w:rsidRPr="00E22969">
              <w:rPr>
                <w:rFonts w:asciiTheme="minorHAnsi" w:hAnsiTheme="minorHAnsi"/>
                <w:lang w:eastAsia="x-none"/>
              </w:rPr>
              <w:t xml:space="preserve">indicating value ‘IPv6-link-local’ </w:t>
            </w:r>
            <w:r w:rsidR="0019443C">
              <w:rPr>
                <w:rFonts w:asciiTheme="minorHAnsi" w:hAnsiTheme="minorHAnsi"/>
                <w:lang w:eastAsia="x-none"/>
              </w:rPr>
              <w:t xml:space="preserve">address </w:t>
            </w:r>
            <w:r w:rsidR="0019443C" w:rsidRPr="00E22969">
              <w:rPr>
                <w:rFonts w:asciiTheme="minorHAnsi" w:hAnsiTheme="minorHAnsi"/>
                <w:lang w:eastAsia="x-none"/>
              </w:rPr>
              <w:t xml:space="preserve">derived </w:t>
            </w:r>
            <w:r w:rsidR="0019443C">
              <w:rPr>
                <w:rFonts w:asciiTheme="minorHAnsi" w:hAnsiTheme="minorHAnsi"/>
                <w:lang w:eastAsia="x-none"/>
              </w:rPr>
              <w:t xml:space="preserve">from MAC address via </w:t>
            </w:r>
            <w:r w:rsidR="0019443C" w:rsidRPr="00774EE2">
              <w:rPr>
                <w:rFonts w:asciiTheme="minorHAnsi" w:hAnsiTheme="minorHAnsi"/>
                <w:lang w:eastAsia="x-none"/>
              </w:rPr>
              <w:t>IPv6 Stateless Address Configuration</w:t>
            </w:r>
            <w:r w:rsidR="0019443C">
              <w:rPr>
                <w:rFonts w:asciiTheme="minorHAnsi" w:hAnsiTheme="minorHAnsi"/>
                <w:lang w:eastAsia="x-none"/>
              </w:rPr>
              <w:t xml:space="preserve"> [</w:t>
            </w:r>
            <w:r w:rsidR="0019443C">
              <w:rPr>
                <w:rFonts w:asciiTheme="minorHAnsi" w:hAnsiTheme="minorHAnsi"/>
                <w:lang w:eastAsia="x-none"/>
              </w:rPr>
              <w:fldChar w:fldCharType="begin"/>
            </w:r>
            <w:r w:rsidR="0019443C">
              <w:rPr>
                <w:rFonts w:asciiTheme="minorHAnsi" w:hAnsiTheme="minorHAnsi"/>
                <w:lang w:eastAsia="x-none"/>
              </w:rPr>
              <w:instrText xml:space="preserve"> REF REF_IETFRFC4862 \h </w:instrText>
            </w:r>
            <w:r w:rsidR="0019443C">
              <w:rPr>
                <w:rFonts w:asciiTheme="minorHAnsi" w:hAnsiTheme="minorHAnsi"/>
                <w:lang w:eastAsia="x-none"/>
              </w:rPr>
            </w:r>
            <w:r w:rsidR="0019443C">
              <w:rPr>
                <w:rFonts w:asciiTheme="minorHAnsi" w:hAnsiTheme="minorHAnsi"/>
                <w:lang w:eastAsia="x-none"/>
              </w:rPr>
              <w:fldChar w:fldCharType="separate"/>
            </w:r>
            <w:r w:rsidR="00092395">
              <w:t>9</w:t>
            </w:r>
            <w:r w:rsidR="0019443C">
              <w:rPr>
                <w:rFonts w:asciiTheme="minorHAnsi" w:hAnsiTheme="minorHAnsi"/>
                <w:lang w:eastAsia="x-none"/>
              </w:rPr>
              <w:fldChar w:fldCharType="end"/>
            </w:r>
            <w:r w:rsidR="0019443C">
              <w:rPr>
                <w:rFonts w:asciiTheme="minorHAnsi" w:hAnsiTheme="minorHAnsi"/>
                <w:lang w:eastAsia="x-none"/>
              </w:rPr>
              <w:t>]</w:t>
            </w:r>
            <w:r w:rsidR="0019443C"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89CDCBA" w14:textId="77777777" w:rsidR="00DF4B35" w:rsidRPr="00E22969" w:rsidRDefault="00DF4B35" w:rsidP="00BA63B3">
            <w:pPr>
              <w:overflowPunct/>
              <w:autoSpaceDE/>
              <w:autoSpaceDN/>
              <w:adjustRightInd/>
              <w:spacing w:after="0" w:line="259" w:lineRule="auto"/>
              <w:contextualSpacing/>
              <w:textAlignment w:val="auto"/>
              <w:rPr>
                <w:rFonts w:asciiTheme="minorHAnsi" w:hAnsiTheme="minorHAnsi"/>
                <w:lang w:eastAsia="x-none"/>
              </w:rPr>
            </w:pPr>
          </w:p>
        </w:tc>
      </w:tr>
      <w:tr w:rsidR="002C4947" w:rsidRPr="00E22969" w14:paraId="7804ADFF" w14:textId="77777777" w:rsidTr="002C4947">
        <w:tc>
          <w:tcPr>
            <w:tcW w:w="737" w:type="dxa"/>
            <w:tcBorders>
              <w:top w:val="single" w:sz="3" w:space="0" w:color="auto"/>
              <w:left w:val="single" w:sz="3" w:space="0" w:color="auto"/>
              <w:bottom w:val="single" w:sz="3" w:space="0" w:color="auto"/>
              <w:right w:val="single" w:sz="3" w:space="0" w:color="auto"/>
            </w:tcBorders>
            <w:shd w:val="clear" w:color="auto" w:fill="auto"/>
          </w:tcPr>
          <w:p w14:paraId="56D642A3" w14:textId="238D641E" w:rsidR="002C4947" w:rsidRPr="00E22969" w:rsidRDefault="007B34F0"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4C75D99" w14:textId="1C31E95F" w:rsidR="002C4947" w:rsidRPr="00E22969" w:rsidRDefault="00932AF8"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1F5EB67D" w14:textId="77777777" w:rsidR="002C4947" w:rsidRPr="00E22969" w:rsidRDefault="002C4947" w:rsidP="002C4947">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requested to reset link-local IPv6 address to a new undefined value.</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F8B8F49"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p>
        </w:tc>
      </w:tr>
      <w:tr w:rsidR="002C4947" w:rsidRPr="00E22969" w14:paraId="0EBF8F90" w14:textId="77777777" w:rsidTr="002C4947">
        <w:tc>
          <w:tcPr>
            <w:tcW w:w="737" w:type="dxa"/>
            <w:tcBorders>
              <w:top w:val="single" w:sz="3" w:space="0" w:color="auto"/>
              <w:left w:val="single" w:sz="3" w:space="0" w:color="auto"/>
              <w:bottom w:val="single" w:sz="3" w:space="0" w:color="auto"/>
              <w:right w:val="single" w:sz="3" w:space="0" w:color="auto"/>
            </w:tcBorders>
            <w:shd w:val="clear" w:color="auto" w:fill="auto"/>
          </w:tcPr>
          <w:p w14:paraId="6693FE9A" w14:textId="679DB709" w:rsidR="002C4947" w:rsidRPr="00E22969" w:rsidRDefault="007B34F0"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69B5A99"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0EF74B4" w14:textId="77777777" w:rsidR="002C4947" w:rsidRPr="00E22969" w:rsidRDefault="002C4947" w:rsidP="0076673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WAVE interface is configured with a new link-local IPv6 address</w:t>
            </w:r>
            <w:r w:rsidR="00DF4B35" w:rsidRPr="00E22969">
              <w:rPr>
                <w:rFonts w:asciiTheme="minorHAnsi" w:hAnsiTheme="minorHAnsi"/>
                <w:lang w:eastAsia="x-none"/>
              </w:rPr>
              <w:t xml:space="preserve"> </w:t>
            </w:r>
            <w:r w:rsidR="0076673D" w:rsidRPr="00E22969">
              <w:rPr>
                <w:rFonts w:asciiTheme="minorHAnsi" w:hAnsiTheme="minorHAnsi"/>
                <w:lang w:eastAsia="x-none"/>
              </w:rPr>
              <w:t>different from ‘IPv6-link-local’ value</w:t>
            </w:r>
            <w:r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D5CDE0E" w14:textId="77777777" w:rsidR="002C4947" w:rsidRPr="00E22969" w:rsidRDefault="002C4947"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r w:rsidR="00782022" w:rsidRPr="00E22969" w14:paraId="7D31E91B"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65F33DEF" w14:textId="6130D486" w:rsidR="00782022" w:rsidRPr="00E22969" w:rsidRDefault="007B34F0"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3F9BE3A0" w14:textId="77777777" w:rsidR="00782022" w:rsidRPr="00E22969" w:rsidRDefault="0076673D" w:rsidP="00782022">
            <w:pPr>
              <w:tabs>
                <w:tab w:val="left" w:pos="930"/>
              </w:tabs>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Procedure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A7836E2" w14:textId="63D38869" w:rsidR="00782022" w:rsidRPr="00E22969" w:rsidRDefault="0076673D" w:rsidP="007B34F0">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Repeat steps </w:t>
            </w:r>
            <w:r w:rsidR="001205F3" w:rsidRPr="00E22969">
              <w:rPr>
                <w:rFonts w:asciiTheme="minorHAnsi" w:hAnsiTheme="minorHAnsi"/>
                <w:lang w:eastAsia="x-none"/>
              </w:rPr>
              <w:t>3</w:t>
            </w:r>
            <w:r w:rsidR="007B34F0">
              <w:rPr>
                <w:rFonts w:asciiTheme="minorHAnsi" w:hAnsiTheme="minorHAnsi"/>
                <w:lang w:eastAsia="x-none"/>
              </w:rPr>
              <w:t>-4</w:t>
            </w:r>
            <w:r w:rsidR="00516F6C">
              <w:rPr>
                <w:rFonts w:asciiTheme="minorHAnsi" w:hAnsiTheme="minorHAnsi"/>
                <w:lang w:eastAsia="x-none"/>
              </w:rPr>
              <w:t xml:space="preserve"> for</w:t>
            </w:r>
            <w:r w:rsidR="001205F3" w:rsidRPr="00E22969">
              <w:rPr>
                <w:rFonts w:asciiTheme="minorHAnsi" w:hAnsiTheme="minorHAnsi"/>
                <w:lang w:eastAsia="x-none"/>
              </w:rPr>
              <w:t xml:space="preserve"> 10 times</w:t>
            </w:r>
            <w:r w:rsidR="00336932" w:rsidRPr="00E22969">
              <w:rPr>
                <w:rFonts w:asciiTheme="minorHAnsi" w:hAnsiTheme="minorHAnsi"/>
                <w:lang w:eastAsia="x-none"/>
              </w:rPr>
              <w:t xml:space="preserve"> and record ‘IPv6-link-local’</w:t>
            </w:r>
            <w:r w:rsidR="00FA101D" w:rsidRPr="00E22969">
              <w:rPr>
                <w:rFonts w:asciiTheme="minorHAnsi" w:hAnsiTheme="minorHAnsi"/>
                <w:lang w:eastAsia="x-none"/>
              </w:rPr>
              <w:t xml:space="preserve"> value for each iteration.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0DE5A10" w14:textId="77777777" w:rsidR="00782022" w:rsidRPr="00E22969" w:rsidRDefault="00782022" w:rsidP="00782022">
            <w:pPr>
              <w:overflowPunct/>
              <w:autoSpaceDE/>
              <w:autoSpaceDN/>
              <w:adjustRightInd/>
              <w:spacing w:after="0" w:line="259" w:lineRule="auto"/>
              <w:contextualSpacing/>
              <w:textAlignment w:val="auto"/>
              <w:rPr>
                <w:rFonts w:asciiTheme="minorHAnsi" w:hAnsiTheme="minorHAnsi"/>
                <w:lang w:eastAsia="x-none"/>
              </w:rPr>
            </w:pPr>
          </w:p>
        </w:tc>
      </w:tr>
      <w:tr w:rsidR="001205F3" w:rsidRPr="00E22969" w14:paraId="4950CF09" w14:textId="77777777" w:rsidTr="00782022">
        <w:tc>
          <w:tcPr>
            <w:tcW w:w="737" w:type="dxa"/>
            <w:tcBorders>
              <w:top w:val="single" w:sz="3" w:space="0" w:color="auto"/>
              <w:left w:val="single" w:sz="3" w:space="0" w:color="auto"/>
              <w:bottom w:val="single" w:sz="3" w:space="0" w:color="auto"/>
              <w:right w:val="single" w:sz="3" w:space="0" w:color="auto"/>
            </w:tcBorders>
            <w:shd w:val="clear" w:color="auto" w:fill="auto"/>
          </w:tcPr>
          <w:p w14:paraId="7EC8B414" w14:textId="62931AFC" w:rsidR="001205F3" w:rsidRPr="00E22969" w:rsidRDefault="007B34F0" w:rsidP="00782022">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4B16C75" w14:textId="77777777" w:rsidR="001205F3" w:rsidRPr="00E22969" w:rsidRDefault="001205F3" w:rsidP="00782022">
            <w:pPr>
              <w:tabs>
                <w:tab w:val="left" w:pos="930"/>
              </w:tabs>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559AB4D2" w14:textId="6D2F1A4D" w:rsidR="001205F3" w:rsidRPr="00E22969" w:rsidRDefault="001205F3" w:rsidP="00D21E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‘IPv6-link-local’ </w:t>
            </w:r>
            <w:r w:rsidR="00336932" w:rsidRPr="00E22969">
              <w:rPr>
                <w:rFonts w:asciiTheme="minorHAnsi" w:hAnsiTheme="minorHAnsi"/>
                <w:lang w:eastAsia="x-none"/>
              </w:rPr>
              <w:t xml:space="preserve">value </w:t>
            </w:r>
            <w:r w:rsidR="00975EFF" w:rsidRPr="00E22969">
              <w:rPr>
                <w:rFonts w:asciiTheme="minorHAnsi" w:hAnsiTheme="minorHAnsi"/>
                <w:lang w:eastAsia="x-none"/>
              </w:rPr>
              <w:t>changes</w:t>
            </w:r>
            <w:r w:rsidR="005308B8" w:rsidRPr="00E22969">
              <w:rPr>
                <w:rFonts w:asciiTheme="minorHAnsi" w:hAnsiTheme="minorHAnsi"/>
                <w:lang w:eastAsia="x-none"/>
              </w:rPr>
              <w:t xml:space="preserve"> </w:t>
            </w:r>
            <w:r w:rsidR="007B34F0">
              <w:rPr>
                <w:rFonts w:asciiTheme="minorHAnsi" w:hAnsiTheme="minorHAnsi"/>
                <w:lang w:eastAsia="x-none"/>
              </w:rPr>
              <w:t xml:space="preserve">to different </w:t>
            </w:r>
            <w:r w:rsidR="00D21EF4">
              <w:rPr>
                <w:rFonts w:asciiTheme="minorHAnsi" w:hAnsiTheme="minorHAnsi"/>
                <w:lang w:eastAsia="x-none"/>
              </w:rPr>
              <w:t xml:space="preserve">non-repeated </w:t>
            </w:r>
            <w:r w:rsidR="007B34F0">
              <w:rPr>
                <w:rFonts w:asciiTheme="minorHAnsi" w:hAnsiTheme="minorHAnsi"/>
                <w:lang w:eastAsia="x-none"/>
              </w:rPr>
              <w:t>values</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B17C0EB" w14:textId="77777777" w:rsidR="001205F3" w:rsidRPr="00E22969" w:rsidRDefault="001205F3" w:rsidP="0078202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3C237A0A" w14:textId="77777777" w:rsidR="00233325" w:rsidRPr="00E22969" w:rsidRDefault="00233325" w:rsidP="00233325"/>
    <w:p w14:paraId="380DAF72" w14:textId="77777777" w:rsidR="00D160D7" w:rsidRPr="00E22969" w:rsidRDefault="00D160D7" w:rsidP="005B25C4">
      <w:pPr>
        <w:pStyle w:val="Heading3"/>
      </w:pPr>
      <w:bookmarkStart w:id="386" w:name="_Toc489000452"/>
      <w:r w:rsidRPr="00E22969">
        <w:lastRenderedPageBreak/>
        <w:t>Communication using IPv6</w:t>
      </w:r>
      <w:bookmarkEnd w:id="386"/>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381D70" w:rsidRPr="00E22969" w14:paraId="4BEFB7B6" w14:textId="77777777" w:rsidTr="0019014B">
        <w:trPr>
          <w:trHeight w:val="275"/>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0106BC7" w14:textId="77777777" w:rsidR="00381D70" w:rsidRPr="00E22969" w:rsidRDefault="00381D70" w:rsidP="0019014B">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1037016" w14:textId="77777777" w:rsidR="00381D70" w:rsidRPr="00E22969" w:rsidRDefault="00381D70" w:rsidP="0019014B">
            <w:pPr>
              <w:overflowPunct/>
              <w:autoSpaceDE/>
              <w:autoSpaceDN/>
              <w:adjustRightInd/>
              <w:spacing w:after="0"/>
              <w:textAlignment w:val="auto"/>
            </w:pPr>
            <w:r w:rsidRPr="00E22969">
              <w:t>TP-16093-IP-COM-BV-01</w:t>
            </w:r>
          </w:p>
        </w:tc>
      </w:tr>
      <w:tr w:rsidR="00381D70" w:rsidRPr="00E22969" w14:paraId="3F4409DB" w14:textId="77777777" w:rsidTr="0019014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6679FB2" w14:textId="77777777" w:rsidR="00381D70" w:rsidRPr="00E22969" w:rsidRDefault="00381D70" w:rsidP="0019014B">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0664A7B" w14:textId="77777777" w:rsidR="00381D70" w:rsidRPr="00E22969" w:rsidRDefault="00381D70" w:rsidP="00CC73B3">
            <w:pPr>
              <w:tabs>
                <w:tab w:val="left" w:pos="1290"/>
              </w:tabs>
              <w:overflowPunct/>
              <w:autoSpaceDE/>
              <w:autoSpaceDN/>
              <w:adjustRightInd/>
              <w:spacing w:after="0"/>
              <w:textAlignment w:val="auto"/>
            </w:pPr>
            <w:r w:rsidRPr="00E22969">
              <w:t xml:space="preserve">Verify that the IUT will initiate </w:t>
            </w:r>
            <w:r w:rsidR="00B87B58" w:rsidRPr="00E22969">
              <w:t xml:space="preserve">a </w:t>
            </w:r>
            <w:r w:rsidRPr="00E22969">
              <w:t>2-way communication using IPv6 protocol to a Remote Host on a different subnet</w:t>
            </w:r>
            <w:r w:rsidR="00CC73B3" w:rsidRPr="00E22969">
              <w:t>.</w:t>
            </w:r>
          </w:p>
        </w:tc>
      </w:tr>
      <w:tr w:rsidR="00381D70" w:rsidRPr="00E22969" w14:paraId="0A3427D1" w14:textId="77777777" w:rsidTr="0019014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03AE0BD" w14:textId="77777777" w:rsidR="00381D70" w:rsidRPr="00E22969" w:rsidRDefault="00381D70" w:rsidP="0019014B">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5DCC85C1" w14:textId="77777777" w:rsidR="00381D70" w:rsidRPr="00E22969" w:rsidRDefault="00E44533" w:rsidP="0019014B">
            <w:pPr>
              <w:overflowPunct/>
              <w:autoSpaceDE/>
              <w:autoSpaceDN/>
              <w:adjustRightInd/>
              <w:spacing w:after="0"/>
              <w:textAlignment w:val="auto"/>
            </w:pPr>
            <w:r w:rsidRPr="00E22969">
              <w:t>TC2</w:t>
            </w:r>
          </w:p>
        </w:tc>
      </w:tr>
      <w:tr w:rsidR="00381D70" w:rsidRPr="00E22969" w14:paraId="7C4ECBFC" w14:textId="77777777" w:rsidTr="0019014B">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0DE82338" w14:textId="77777777" w:rsidR="00381D70" w:rsidRPr="00E22969" w:rsidRDefault="00381D70" w:rsidP="0019014B">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D9BC7DB" w14:textId="77777777" w:rsidR="00381D70" w:rsidRPr="00E22969" w:rsidRDefault="00E44533" w:rsidP="0019014B">
            <w:pPr>
              <w:overflowPunct/>
              <w:autoSpaceDE/>
              <w:autoSpaceDN/>
              <w:adjustRightInd/>
              <w:spacing w:after="0"/>
              <w:textAlignment w:val="auto"/>
            </w:pPr>
            <w:r w:rsidRPr="00E22969">
              <w:t>IUT (User role)</w:t>
            </w:r>
          </w:p>
        </w:tc>
      </w:tr>
      <w:tr w:rsidR="00381D70" w:rsidRPr="00E22969" w14:paraId="079068E8" w14:textId="77777777" w:rsidTr="0019014B">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5F481EC" w14:textId="77777777" w:rsidR="00381D70" w:rsidRPr="00E22969" w:rsidRDefault="00381D70" w:rsidP="0019014B">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02932D8" w14:textId="61E13875" w:rsidR="00381D70" w:rsidRPr="00E22969" w:rsidRDefault="00381D70" w:rsidP="0019014B">
            <w:pPr>
              <w:overflowPunct/>
              <w:autoSpaceDE/>
              <w:autoSpaceDN/>
              <w:adjustRightInd/>
              <w:spacing w:after="0"/>
              <w:textAlignment w:val="auto"/>
            </w:pPr>
          </w:p>
        </w:tc>
      </w:tr>
      <w:tr w:rsidR="00381D70" w:rsidRPr="00E22969" w14:paraId="262570FD" w14:textId="77777777" w:rsidTr="0019014B">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A1536FD" w14:textId="77777777" w:rsidR="00381D70" w:rsidRPr="00E22969" w:rsidRDefault="00381D70" w:rsidP="0019014B">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AEB7648" w14:textId="183FC85B" w:rsidR="00381D70" w:rsidRPr="00E22969" w:rsidRDefault="00381D70" w:rsidP="00D94801">
            <w:pPr>
              <w:pStyle w:val="NoSpacing"/>
              <w:rPr>
                <w:szCs w:val="20"/>
              </w:rPr>
            </w:pPr>
          </w:p>
        </w:tc>
      </w:tr>
      <w:tr w:rsidR="00381D70" w:rsidRPr="00E22969" w14:paraId="2A11FBE9" w14:textId="77777777" w:rsidTr="0019014B">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56C62AB" w14:textId="77777777" w:rsidR="00381D70" w:rsidRPr="00E22969" w:rsidRDefault="00381D70" w:rsidP="0019014B">
            <w:pPr>
              <w:overflowPunct/>
              <w:autoSpaceDE/>
              <w:autoSpaceDN/>
              <w:adjustRightInd/>
              <w:spacing w:after="0"/>
              <w:jc w:val="center"/>
              <w:textAlignment w:val="auto"/>
              <w:rPr>
                <w:b/>
              </w:rPr>
            </w:pPr>
            <w:r w:rsidRPr="00E22969">
              <w:rPr>
                <w:b/>
              </w:rPr>
              <w:t>Pre-test conditions</w:t>
            </w:r>
          </w:p>
        </w:tc>
      </w:tr>
      <w:tr w:rsidR="00381D70" w:rsidRPr="00E22969" w14:paraId="2302101F" w14:textId="77777777" w:rsidTr="0019014B">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0EF9DF8E" w14:textId="77777777" w:rsidR="00381D70" w:rsidRPr="00E22969" w:rsidRDefault="009059F4" w:rsidP="00703DD5">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381D70" w:rsidRPr="00E22969" w14:paraId="79308715" w14:textId="77777777" w:rsidTr="0019014B">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21313E52" w14:textId="77777777" w:rsidR="00381D70" w:rsidRPr="00E22969" w:rsidRDefault="00381D70" w:rsidP="0019014B">
            <w:pPr>
              <w:overflowPunct/>
              <w:autoSpaceDE/>
              <w:autoSpaceDN/>
              <w:adjustRightInd/>
              <w:spacing w:after="0"/>
              <w:jc w:val="center"/>
              <w:textAlignment w:val="auto"/>
              <w:rPr>
                <w:b/>
              </w:rPr>
            </w:pPr>
            <w:r w:rsidRPr="00E22969">
              <w:rPr>
                <w:b/>
              </w:rPr>
              <w:t>Test Sequence</w:t>
            </w:r>
          </w:p>
        </w:tc>
      </w:tr>
      <w:tr w:rsidR="00381D70" w:rsidRPr="00E22969" w14:paraId="1B8F0F64" w14:textId="77777777" w:rsidTr="0019014B">
        <w:tc>
          <w:tcPr>
            <w:tcW w:w="737" w:type="dxa"/>
            <w:tcBorders>
              <w:top w:val="single" w:sz="3" w:space="0" w:color="auto"/>
              <w:left w:val="single" w:sz="3" w:space="0" w:color="auto"/>
              <w:bottom w:val="single" w:sz="3" w:space="0" w:color="auto"/>
              <w:right w:val="single" w:sz="3" w:space="0" w:color="auto"/>
            </w:tcBorders>
            <w:shd w:val="clear" w:color="auto" w:fill="auto"/>
          </w:tcPr>
          <w:p w14:paraId="55BB32C7" w14:textId="77777777" w:rsidR="00381D70" w:rsidRPr="00E22969" w:rsidRDefault="00381D70" w:rsidP="0019014B">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997E9C4" w14:textId="77777777" w:rsidR="00381D70" w:rsidRPr="00E22969" w:rsidRDefault="00381D70" w:rsidP="0019014B">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EFC624" w14:textId="77777777" w:rsidR="00381D70" w:rsidRPr="00E22969" w:rsidRDefault="00381D70" w:rsidP="0019014B">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409126EC" w14:textId="77777777" w:rsidR="00381D70" w:rsidRPr="00E22969" w:rsidRDefault="00381D70" w:rsidP="0019014B">
            <w:pPr>
              <w:overflowPunct/>
              <w:autoSpaceDE/>
              <w:autoSpaceDN/>
              <w:adjustRightInd/>
              <w:spacing w:after="0" w:line="259" w:lineRule="auto"/>
              <w:contextualSpacing/>
              <w:textAlignment w:val="auto"/>
              <w:rPr>
                <w:b/>
              </w:rPr>
            </w:pPr>
            <w:r w:rsidRPr="00E22969">
              <w:rPr>
                <w:b/>
              </w:rPr>
              <w:t>Verdict</w:t>
            </w:r>
          </w:p>
        </w:tc>
      </w:tr>
      <w:tr w:rsidR="009059F4" w:rsidRPr="00E22969" w14:paraId="121A4ED7" w14:textId="77777777" w:rsidTr="009059F4">
        <w:tc>
          <w:tcPr>
            <w:tcW w:w="737" w:type="dxa"/>
            <w:tcBorders>
              <w:top w:val="single" w:sz="3" w:space="0" w:color="auto"/>
              <w:left w:val="single" w:sz="3" w:space="0" w:color="auto"/>
              <w:bottom w:val="single" w:sz="3" w:space="0" w:color="auto"/>
              <w:right w:val="single" w:sz="3" w:space="0" w:color="auto"/>
            </w:tcBorders>
            <w:shd w:val="clear" w:color="auto" w:fill="auto"/>
          </w:tcPr>
          <w:p w14:paraId="5A4E3922" w14:textId="77777777" w:rsidR="009059F4" w:rsidRPr="00E22969" w:rsidRDefault="009059F4" w:rsidP="009059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5F2A3F9" w14:textId="77777777" w:rsidR="009059F4" w:rsidRPr="00E22969" w:rsidRDefault="009059F4" w:rsidP="009059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8893A09" w14:textId="611F110E" w:rsidR="009059F4" w:rsidRPr="00E22969" w:rsidRDefault="009059F4" w:rsidP="00BB2FA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w:t>
            </w:r>
            <w:r w:rsidR="0057343D" w:rsidRPr="00E22969">
              <w:rPr>
                <w:rFonts w:asciiTheme="minorHAnsi" w:hAnsiTheme="minorHAnsi"/>
                <w:lang w:eastAsia="x-none"/>
              </w:rPr>
              <w:t xml:space="preserve">is transmitting </w:t>
            </w:r>
            <w:r w:rsidR="0057343D" w:rsidRPr="00E22969">
              <w:rPr>
                <w:rFonts w:asciiTheme="minorHAnsi" w:hAnsiTheme="minorHAnsi"/>
                <w:b/>
              </w:rPr>
              <w:t>WSA_IProuting</w:t>
            </w:r>
            <w:r w:rsidR="0057343D" w:rsidRPr="00E22969">
              <w:rPr>
                <w:rFonts w:asciiTheme="minorHAnsi" w:hAnsiTheme="minorHAnsi"/>
                <w:lang w:eastAsia="x-none"/>
              </w:rPr>
              <w:t xml:space="preserve"> defined in </w:t>
            </w:r>
            <w:r w:rsidR="0057343D" w:rsidRPr="00E22969">
              <w:rPr>
                <w:rFonts w:asciiTheme="minorHAnsi" w:hAnsiTheme="minorHAnsi"/>
                <w:lang w:eastAsia="x-none"/>
              </w:rPr>
              <w:fldChar w:fldCharType="begin"/>
            </w:r>
            <w:r w:rsidR="0057343D" w:rsidRPr="00E22969">
              <w:rPr>
                <w:rFonts w:asciiTheme="minorHAnsi" w:hAnsiTheme="minorHAnsi"/>
                <w:lang w:eastAsia="x-none"/>
              </w:rPr>
              <w:instrText xml:space="preserve"> REF _Ref435544843 \h  \* MERGEFORMAT </w:instrText>
            </w:r>
            <w:r w:rsidR="0057343D" w:rsidRPr="00E22969">
              <w:rPr>
                <w:rFonts w:asciiTheme="minorHAnsi" w:hAnsiTheme="minorHAnsi"/>
                <w:lang w:eastAsia="x-none"/>
              </w:rPr>
            </w:r>
            <w:r w:rsidR="0057343D" w:rsidRPr="00E22969">
              <w:rPr>
                <w:rFonts w:asciiTheme="minorHAnsi" w:hAnsiTheme="minorHAnsi"/>
                <w:lang w:eastAsia="x-none"/>
              </w:rPr>
              <w:fldChar w:fldCharType="separate"/>
            </w:r>
            <w:ins w:id="387" w:author="Dmitri.Khijniak@7Layers.com" w:date="2017-07-25T16:40:00Z">
              <w:r w:rsidR="00092395" w:rsidRPr="00E22969">
                <w:t xml:space="preserve">Table </w:t>
              </w:r>
              <w:r w:rsidR="00092395">
                <w:rPr>
                  <w:noProof/>
                </w:rPr>
                <w:t>7</w:t>
              </w:r>
              <w:r w:rsidR="00092395" w:rsidRPr="00E22969">
                <w:rPr>
                  <w:noProof/>
                </w:rPr>
                <w:noBreakHyphen/>
              </w:r>
              <w:r w:rsidR="00092395">
                <w:rPr>
                  <w:noProof/>
                </w:rPr>
                <w:t>17</w:t>
              </w:r>
            </w:ins>
            <w:del w:id="388" w:author="Dmitri.Khijniak@7Layers.com" w:date="2017-07-25T16:40:00Z">
              <w:r w:rsidR="00EC4622" w:rsidRPr="00E22969" w:rsidDel="00092395">
                <w:delText xml:space="preserve">Table </w:delText>
              </w:r>
              <w:r w:rsidR="00EC4622" w:rsidDel="00092395">
                <w:rPr>
                  <w:noProof/>
                </w:rPr>
                <w:delText>7</w:delText>
              </w:r>
              <w:r w:rsidR="00EC4622" w:rsidRPr="00E22969" w:rsidDel="00092395">
                <w:rPr>
                  <w:noProof/>
                </w:rPr>
                <w:noBreakHyphen/>
              </w:r>
              <w:r w:rsidR="00EC4622" w:rsidDel="00092395">
                <w:rPr>
                  <w:noProof/>
                </w:rPr>
                <w:delText>17</w:delText>
              </w:r>
            </w:del>
            <w:r w:rsidR="0057343D" w:rsidRPr="00E22969">
              <w:rPr>
                <w:rFonts w:asciiTheme="minorHAnsi" w:hAnsiTheme="minorHAnsi"/>
                <w:lang w:eastAsia="x-none"/>
              </w:rPr>
              <w:fldChar w:fldCharType="end"/>
            </w:r>
            <w:r w:rsidR="0057343D" w:rsidRPr="00E22969">
              <w:rPr>
                <w:rFonts w:asciiTheme="minorHAnsi" w:hAnsiTheme="minorHAnsi"/>
                <w:lang w:eastAsia="x-none"/>
              </w:rPr>
              <w:t xml:space="preserve"> containing </w:t>
            </w:r>
            <w:r w:rsidRPr="00E22969">
              <w:rPr>
                <w:rFonts w:asciiTheme="minorHAnsi" w:hAnsiTheme="minorHAnsi"/>
                <w:lang w:eastAsia="x-none"/>
              </w:rPr>
              <w:t>‘</w:t>
            </w:r>
            <w:r w:rsidR="0057343D" w:rsidRPr="00E22969">
              <w:rPr>
                <w:rFonts w:asciiTheme="minorHAnsi" w:hAnsiTheme="minorHAnsi"/>
                <w:lang w:eastAsia="x-none"/>
              </w:rPr>
              <w:t>IP routing’ service</w:t>
            </w:r>
            <w:r w:rsidR="00BB2FA2"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384360C" w14:textId="77777777" w:rsidR="009059F4" w:rsidRPr="00E22969" w:rsidRDefault="009059F4" w:rsidP="00BA63B3">
            <w:pPr>
              <w:overflowPunct/>
              <w:autoSpaceDE/>
              <w:autoSpaceDN/>
              <w:adjustRightInd/>
              <w:spacing w:after="0" w:line="259" w:lineRule="auto"/>
              <w:contextualSpacing/>
              <w:textAlignment w:val="auto"/>
              <w:rPr>
                <w:rFonts w:asciiTheme="minorHAnsi" w:hAnsiTheme="minorHAnsi"/>
                <w:lang w:eastAsia="x-none"/>
              </w:rPr>
            </w:pPr>
          </w:p>
        </w:tc>
      </w:tr>
      <w:tr w:rsidR="00212FE2" w:rsidRPr="00E22969" w14:paraId="602B68AC" w14:textId="77777777" w:rsidTr="009059F4">
        <w:tc>
          <w:tcPr>
            <w:tcW w:w="737" w:type="dxa"/>
            <w:tcBorders>
              <w:top w:val="single" w:sz="3" w:space="0" w:color="auto"/>
              <w:left w:val="single" w:sz="3" w:space="0" w:color="auto"/>
              <w:bottom w:val="single" w:sz="3" w:space="0" w:color="auto"/>
              <w:right w:val="single" w:sz="3" w:space="0" w:color="auto"/>
            </w:tcBorders>
            <w:shd w:val="clear" w:color="auto" w:fill="auto"/>
          </w:tcPr>
          <w:p w14:paraId="164F57D6" w14:textId="77777777" w:rsidR="00212FE2" w:rsidRPr="00E22969" w:rsidRDefault="00212FE2" w:rsidP="009059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7CE97C63" w14:textId="77777777" w:rsidR="00212FE2" w:rsidRPr="00E22969" w:rsidRDefault="00212FE2" w:rsidP="009059F4">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455E564" w14:textId="77777777" w:rsidR="00212FE2" w:rsidRPr="00E22969" w:rsidRDefault="00A206EF" w:rsidP="00212FE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212FE2" w:rsidRPr="00E22969">
              <w:rPr>
                <w:rFonts w:asciiTheme="minorHAnsi" w:hAnsiTheme="minorHAnsi"/>
                <w:lang w:eastAsia="x-none"/>
              </w:rPr>
              <w:t>IP Host is connected to the WAVE Host and configured with a global IPv6 address on a different subnet than the IUT’s subnet.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E4DF7E3" w14:textId="77777777" w:rsidR="00212FE2" w:rsidRPr="00E22969" w:rsidRDefault="00212FE2" w:rsidP="00BA63B3">
            <w:pPr>
              <w:overflowPunct/>
              <w:autoSpaceDE/>
              <w:autoSpaceDN/>
              <w:adjustRightInd/>
              <w:spacing w:after="0" w:line="259" w:lineRule="auto"/>
              <w:contextualSpacing/>
              <w:textAlignment w:val="auto"/>
              <w:rPr>
                <w:rFonts w:asciiTheme="minorHAnsi" w:hAnsiTheme="minorHAnsi"/>
                <w:lang w:eastAsia="x-none"/>
              </w:rPr>
            </w:pPr>
          </w:p>
        </w:tc>
      </w:tr>
      <w:tr w:rsidR="008A37A8" w:rsidRPr="00E22969" w14:paraId="60128C15" w14:textId="77777777" w:rsidTr="008A37A8">
        <w:tc>
          <w:tcPr>
            <w:tcW w:w="737" w:type="dxa"/>
            <w:tcBorders>
              <w:top w:val="single" w:sz="3" w:space="0" w:color="auto"/>
              <w:left w:val="single" w:sz="3" w:space="0" w:color="auto"/>
              <w:bottom w:val="single" w:sz="3" w:space="0" w:color="auto"/>
              <w:right w:val="single" w:sz="3" w:space="0" w:color="auto"/>
            </w:tcBorders>
            <w:shd w:val="clear" w:color="auto" w:fill="auto"/>
          </w:tcPr>
          <w:p w14:paraId="7C5B8AF0" w14:textId="77777777" w:rsidR="008A37A8" w:rsidRPr="00E22969" w:rsidRDefault="008A37A8"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EEE0E13" w14:textId="77777777" w:rsidR="008A37A8" w:rsidRPr="00E22969" w:rsidRDefault="008A37A8"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D9ED687" w14:textId="77777777" w:rsidR="008A37A8" w:rsidRPr="00E22969" w:rsidRDefault="008A37A8" w:rsidP="0056456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received WSAs, generated an indication of the available service ‘IP routing’</w:t>
            </w:r>
            <w:r w:rsidR="0056456D"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198DAE7" w14:textId="77777777" w:rsidR="008A37A8" w:rsidRPr="00E22969" w:rsidRDefault="008A37A8" w:rsidP="00BA63B3">
            <w:pPr>
              <w:overflowPunct/>
              <w:autoSpaceDE/>
              <w:autoSpaceDN/>
              <w:adjustRightInd/>
              <w:spacing w:after="0" w:line="259" w:lineRule="auto"/>
              <w:contextualSpacing/>
              <w:textAlignment w:val="auto"/>
              <w:rPr>
                <w:rFonts w:asciiTheme="minorHAnsi" w:hAnsiTheme="minorHAnsi"/>
                <w:lang w:eastAsia="x-none"/>
              </w:rPr>
            </w:pPr>
          </w:p>
        </w:tc>
      </w:tr>
      <w:tr w:rsidR="0056456D" w:rsidRPr="00E22969" w14:paraId="219605AE" w14:textId="77777777" w:rsidTr="008A37A8">
        <w:tc>
          <w:tcPr>
            <w:tcW w:w="737" w:type="dxa"/>
            <w:tcBorders>
              <w:top w:val="single" w:sz="3" w:space="0" w:color="auto"/>
              <w:left w:val="single" w:sz="3" w:space="0" w:color="auto"/>
              <w:bottom w:val="single" w:sz="3" w:space="0" w:color="auto"/>
              <w:right w:val="single" w:sz="3" w:space="0" w:color="auto"/>
            </w:tcBorders>
            <w:shd w:val="clear" w:color="auto" w:fill="auto"/>
          </w:tcPr>
          <w:p w14:paraId="4294FC5D" w14:textId="77777777" w:rsidR="0056456D" w:rsidRPr="00E22969" w:rsidRDefault="0056456D" w:rsidP="00BA6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68A24EF4" w14:textId="29950EE2" w:rsidR="0056456D" w:rsidRPr="00E22969" w:rsidRDefault="00CE687E" w:rsidP="00BA63B3">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35BBD84F" w14:textId="77777777" w:rsidR="0056456D" w:rsidRPr="00E22969" w:rsidRDefault="0056456D" w:rsidP="0056456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configured the WAVE interface IPv6 information using WSA’s WRA information.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0266173C" w14:textId="77777777" w:rsidR="0056456D" w:rsidRPr="00E22969" w:rsidRDefault="0056456D" w:rsidP="00BA63B3">
            <w:pPr>
              <w:overflowPunct/>
              <w:autoSpaceDE/>
              <w:autoSpaceDN/>
              <w:adjustRightInd/>
              <w:spacing w:after="0" w:line="259" w:lineRule="auto"/>
              <w:contextualSpacing/>
              <w:textAlignment w:val="auto"/>
              <w:rPr>
                <w:rFonts w:asciiTheme="minorHAnsi" w:hAnsiTheme="minorHAnsi"/>
                <w:lang w:eastAsia="x-none"/>
              </w:rPr>
            </w:pPr>
          </w:p>
        </w:tc>
      </w:tr>
      <w:tr w:rsidR="00381D70" w:rsidRPr="00E22969" w14:paraId="5539E871" w14:textId="77777777" w:rsidTr="0019014B">
        <w:tc>
          <w:tcPr>
            <w:tcW w:w="737" w:type="dxa"/>
            <w:tcBorders>
              <w:top w:val="single" w:sz="3" w:space="0" w:color="auto"/>
              <w:left w:val="single" w:sz="3" w:space="0" w:color="auto"/>
              <w:bottom w:val="single" w:sz="3" w:space="0" w:color="auto"/>
              <w:right w:val="single" w:sz="3" w:space="0" w:color="auto"/>
            </w:tcBorders>
            <w:shd w:val="clear" w:color="auto" w:fill="auto"/>
          </w:tcPr>
          <w:p w14:paraId="1364B67D" w14:textId="77777777" w:rsidR="00381D70" w:rsidRPr="00E22969" w:rsidRDefault="006E0456" w:rsidP="001901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19B98E76" w14:textId="48458D17" w:rsidR="00381D70" w:rsidRPr="00E22969" w:rsidRDefault="00932AF8" w:rsidP="0019014B">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E9B0F6B" w14:textId="77777777" w:rsidR="00381D70" w:rsidRPr="00E22969" w:rsidRDefault="00A206EF" w:rsidP="00F80E98">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B04711" w:rsidRPr="00E22969">
              <w:rPr>
                <w:rFonts w:asciiTheme="minorHAnsi" w:hAnsiTheme="minorHAnsi"/>
                <w:lang w:eastAsia="x-none"/>
              </w:rPr>
              <w:t xml:space="preserve">IUT is sending </w:t>
            </w:r>
            <w:r w:rsidR="00F80E98" w:rsidRPr="00E22969">
              <w:rPr>
                <w:rFonts w:asciiTheme="minorHAnsi" w:hAnsiTheme="minorHAnsi"/>
                <w:lang w:eastAsia="x-none"/>
              </w:rPr>
              <w:t xml:space="preserve">IPv6 </w:t>
            </w:r>
            <w:r w:rsidR="00B04711" w:rsidRPr="00E22969">
              <w:rPr>
                <w:rFonts w:asciiTheme="minorHAnsi" w:hAnsiTheme="minorHAnsi"/>
                <w:lang w:eastAsia="x-none"/>
              </w:rPr>
              <w:t xml:space="preserve">packets </w:t>
            </w:r>
            <w:r w:rsidR="00F80E98" w:rsidRPr="00E22969">
              <w:rPr>
                <w:rFonts w:asciiTheme="minorHAnsi" w:hAnsiTheme="minorHAnsi"/>
                <w:lang w:eastAsia="x-none"/>
              </w:rPr>
              <w:t>(e.g. ICMP ping6) to the IP Host</w:t>
            </w:r>
            <w:r w:rsidR="00CC73B3" w:rsidRPr="00E22969">
              <w:rPr>
                <w:rFonts w:asciiTheme="minorHAnsi" w:hAnsiTheme="minorHAnsi"/>
                <w:lang w:eastAsia="x-none"/>
              </w:rPr>
              <w:t xml:space="preserve"> global IPv6 address</w:t>
            </w:r>
            <w:r w:rsidR="00F80E98"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1DAB71D0" w14:textId="77777777" w:rsidR="00381D70" w:rsidRPr="00E22969" w:rsidRDefault="00381D70" w:rsidP="0019014B">
            <w:pPr>
              <w:overflowPunct/>
              <w:autoSpaceDE/>
              <w:autoSpaceDN/>
              <w:adjustRightInd/>
              <w:spacing w:after="0" w:line="259" w:lineRule="auto"/>
              <w:contextualSpacing/>
              <w:textAlignment w:val="auto"/>
              <w:rPr>
                <w:rFonts w:asciiTheme="minorHAnsi" w:hAnsiTheme="minorHAnsi"/>
                <w:lang w:eastAsia="x-none"/>
              </w:rPr>
            </w:pPr>
          </w:p>
        </w:tc>
      </w:tr>
      <w:tr w:rsidR="00381D70" w:rsidRPr="00E22969" w14:paraId="32F246C1" w14:textId="77777777" w:rsidTr="0019014B">
        <w:trPr>
          <w:trHeight w:val="17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29971384" w14:textId="77777777" w:rsidR="00381D70" w:rsidRPr="00E22969" w:rsidRDefault="006E0456" w:rsidP="001901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3D467FA" w14:textId="77777777" w:rsidR="00381D70" w:rsidRPr="00E22969" w:rsidRDefault="00381D70" w:rsidP="001901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6A59E11" w14:textId="77777777" w:rsidR="00381D70" w:rsidRPr="00E22969" w:rsidRDefault="00A206EF" w:rsidP="00CC73B3">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t>
            </w:r>
            <w:r w:rsidR="00B04711" w:rsidRPr="00E22969">
              <w:rPr>
                <w:rFonts w:asciiTheme="minorHAnsi" w:hAnsiTheme="minorHAnsi"/>
                <w:lang w:eastAsia="x-none"/>
              </w:rPr>
              <w:t>IUT receives response</w:t>
            </w:r>
            <w:r w:rsidRPr="00E22969">
              <w:rPr>
                <w:rFonts w:asciiTheme="minorHAnsi" w:hAnsiTheme="minorHAnsi"/>
                <w:lang w:eastAsia="x-none"/>
              </w:rPr>
              <w:t>s</w:t>
            </w:r>
            <w:r w:rsidR="00B04711" w:rsidRPr="00E22969">
              <w:rPr>
                <w:rFonts w:asciiTheme="minorHAnsi" w:hAnsiTheme="minorHAnsi"/>
                <w:lang w:eastAsia="x-none"/>
              </w:rPr>
              <w:t xml:space="preserve"> </w:t>
            </w:r>
            <w:r w:rsidRPr="00E22969">
              <w:rPr>
                <w:rFonts w:asciiTheme="minorHAnsi" w:hAnsiTheme="minorHAnsi"/>
                <w:lang w:eastAsia="x-none"/>
              </w:rPr>
              <w:t>(e.g. ICMP ping 6 echo) from the IP Host.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AADA727" w14:textId="77777777" w:rsidR="00381D70" w:rsidRPr="00E22969" w:rsidRDefault="00B04711" w:rsidP="0019014B">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13912DD0" w14:textId="77777777" w:rsidR="00D160D7" w:rsidRPr="00E22969" w:rsidRDefault="00D160D7" w:rsidP="00D160D7"/>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CC73B3" w:rsidRPr="00E22969" w14:paraId="5C442EBD" w14:textId="77777777" w:rsidTr="003F7EE6">
        <w:trPr>
          <w:trHeight w:val="275"/>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39733EB" w14:textId="77777777" w:rsidR="00CC73B3" w:rsidRPr="00E22969" w:rsidRDefault="00CC73B3" w:rsidP="003F7EE6">
            <w:pPr>
              <w:overflowPunct/>
              <w:autoSpaceDE/>
              <w:autoSpaceDN/>
              <w:adjustRightInd/>
              <w:spacing w:after="0"/>
              <w:textAlignment w:val="auto"/>
              <w:rPr>
                <w:b/>
              </w:rPr>
            </w:pPr>
            <w:r w:rsidRPr="00E22969">
              <w:rPr>
                <w:b/>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1AAF906C" w14:textId="77777777" w:rsidR="00CC73B3" w:rsidRPr="00E22969" w:rsidRDefault="00CC73B3" w:rsidP="003F7EE6">
            <w:pPr>
              <w:overflowPunct/>
              <w:autoSpaceDE/>
              <w:autoSpaceDN/>
              <w:adjustRightInd/>
              <w:spacing w:after="0"/>
              <w:textAlignment w:val="auto"/>
            </w:pPr>
            <w:r w:rsidRPr="00E22969">
              <w:t>TP-16093-IP-COM-BV-02</w:t>
            </w:r>
          </w:p>
        </w:tc>
      </w:tr>
      <w:tr w:rsidR="00CC73B3" w:rsidRPr="00E22969" w14:paraId="1055CE69"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3EC1E8A5" w14:textId="77777777" w:rsidR="00CC73B3" w:rsidRPr="00E22969" w:rsidRDefault="00CC73B3" w:rsidP="003F7EE6">
            <w:pPr>
              <w:overflowPunct/>
              <w:autoSpaceDE/>
              <w:autoSpaceDN/>
              <w:adjustRightInd/>
              <w:spacing w:after="0"/>
              <w:textAlignment w:val="auto"/>
              <w:rPr>
                <w:b/>
              </w:rPr>
            </w:pPr>
            <w:r w:rsidRPr="00E22969">
              <w:rPr>
                <w:b/>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006CF92" w14:textId="77777777" w:rsidR="00CC73B3" w:rsidRPr="00E22969" w:rsidRDefault="00CC73B3" w:rsidP="00BB2FA2">
            <w:pPr>
              <w:tabs>
                <w:tab w:val="left" w:pos="1290"/>
              </w:tabs>
              <w:overflowPunct/>
              <w:autoSpaceDE/>
              <w:autoSpaceDN/>
              <w:adjustRightInd/>
              <w:spacing w:after="0"/>
              <w:textAlignment w:val="auto"/>
            </w:pPr>
            <w:r w:rsidRPr="00E22969">
              <w:t xml:space="preserve">Verify that the IUT will initiate a 2-way communication using IPv6 protocol to a </w:t>
            </w:r>
            <w:r w:rsidR="00BB2FA2" w:rsidRPr="00E22969">
              <w:t>WAVE Host using link-local address</w:t>
            </w:r>
            <w:r w:rsidRPr="00E22969">
              <w:t>.</w:t>
            </w:r>
          </w:p>
        </w:tc>
      </w:tr>
      <w:tr w:rsidR="00CC73B3" w:rsidRPr="00E22969" w14:paraId="7CF213D4"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46DC58BA" w14:textId="77777777" w:rsidR="00CC73B3" w:rsidRPr="00E22969" w:rsidRDefault="00CC73B3" w:rsidP="003F7EE6">
            <w:pPr>
              <w:overflowPunct/>
              <w:autoSpaceDE/>
              <w:autoSpaceDN/>
              <w:adjustRightInd/>
              <w:spacing w:after="0"/>
              <w:textAlignment w:val="auto"/>
              <w:rPr>
                <w:b/>
              </w:rPr>
            </w:pPr>
            <w:r w:rsidRPr="00E22969">
              <w:rPr>
                <w:b/>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0E44B575" w14:textId="77777777" w:rsidR="00CC73B3" w:rsidRPr="00E22969" w:rsidRDefault="00CC73B3" w:rsidP="003F7EE6">
            <w:pPr>
              <w:overflowPunct/>
              <w:autoSpaceDE/>
              <w:autoSpaceDN/>
              <w:adjustRightInd/>
              <w:spacing w:after="0"/>
              <w:textAlignment w:val="auto"/>
            </w:pPr>
            <w:r w:rsidRPr="00E22969">
              <w:t>TC2</w:t>
            </w:r>
          </w:p>
        </w:tc>
      </w:tr>
      <w:tr w:rsidR="00CC73B3" w:rsidRPr="00E22969" w14:paraId="095AB24C"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6DEFB369" w14:textId="77777777" w:rsidR="00CC73B3" w:rsidRPr="00E22969" w:rsidRDefault="00CC73B3" w:rsidP="003F7EE6">
            <w:pPr>
              <w:overflowPunct/>
              <w:autoSpaceDE/>
              <w:autoSpaceDN/>
              <w:adjustRightInd/>
              <w:spacing w:after="0"/>
              <w:textAlignment w:val="auto"/>
              <w:rPr>
                <w:b/>
              </w:rPr>
            </w:pPr>
            <w:r w:rsidRPr="00E22969">
              <w:rPr>
                <w:b/>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14:paraId="1FC2A5AD" w14:textId="77777777" w:rsidR="00CC73B3" w:rsidRPr="00E22969" w:rsidRDefault="00CC73B3" w:rsidP="003F7EE6">
            <w:pPr>
              <w:overflowPunct/>
              <w:autoSpaceDE/>
              <w:autoSpaceDN/>
              <w:adjustRightInd/>
              <w:spacing w:after="0"/>
              <w:textAlignment w:val="auto"/>
            </w:pPr>
            <w:r w:rsidRPr="00E22969">
              <w:t>IUT (User role)</w:t>
            </w:r>
          </w:p>
        </w:tc>
      </w:tr>
      <w:tr w:rsidR="00CC73B3" w:rsidRPr="00E22969" w14:paraId="1D0DC384" w14:textId="77777777" w:rsidTr="003F7EE6">
        <w:trPr>
          <w:trHeight w:val="73"/>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14:paraId="7776B5EB" w14:textId="77777777" w:rsidR="00CC73B3" w:rsidRPr="00E22969" w:rsidRDefault="00CC73B3" w:rsidP="003F7EE6">
            <w:pPr>
              <w:overflowPunct/>
              <w:autoSpaceDE/>
              <w:autoSpaceDN/>
              <w:adjustRightInd/>
              <w:spacing w:after="0"/>
              <w:textAlignment w:val="auto"/>
              <w:rPr>
                <w:b/>
              </w:rPr>
            </w:pPr>
            <w:r w:rsidRPr="00E22969">
              <w:rPr>
                <w:b/>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202DEDF0" w14:textId="61F61B74" w:rsidR="00CC73B3" w:rsidRPr="00E22969" w:rsidRDefault="00CC73B3" w:rsidP="003F7EE6">
            <w:pPr>
              <w:overflowPunct/>
              <w:autoSpaceDE/>
              <w:autoSpaceDN/>
              <w:adjustRightInd/>
              <w:spacing w:after="0"/>
              <w:textAlignment w:val="auto"/>
            </w:pPr>
          </w:p>
        </w:tc>
      </w:tr>
      <w:tr w:rsidR="00CC73B3" w:rsidRPr="00E22969" w14:paraId="5ED43D83" w14:textId="77777777" w:rsidTr="003F7EE6">
        <w:tc>
          <w:tcPr>
            <w:tcW w:w="18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341262B0" w14:textId="77777777" w:rsidR="00CC73B3" w:rsidRPr="00E22969" w:rsidRDefault="00CC73B3" w:rsidP="003F7EE6">
            <w:pPr>
              <w:pStyle w:val="NoSpacing"/>
              <w:rPr>
                <w:b/>
                <w:szCs w:val="20"/>
              </w:rPr>
            </w:pPr>
            <w:r w:rsidRPr="00E22969">
              <w:rPr>
                <w:b/>
                <w:szCs w:val="2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14:paraId="4060DB92" w14:textId="39882D86" w:rsidR="00CC73B3" w:rsidRPr="00E22969" w:rsidRDefault="00CC73B3" w:rsidP="003F7EE6">
            <w:pPr>
              <w:pStyle w:val="NoSpacing"/>
              <w:rPr>
                <w:szCs w:val="20"/>
              </w:rPr>
            </w:pPr>
          </w:p>
        </w:tc>
      </w:tr>
      <w:tr w:rsidR="00CC73B3" w:rsidRPr="00E22969" w14:paraId="758A6B92" w14:textId="77777777" w:rsidTr="003F7EE6">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0F48C3C1" w14:textId="77777777" w:rsidR="00CC73B3" w:rsidRPr="00E22969" w:rsidRDefault="00CC73B3" w:rsidP="003F7EE6">
            <w:pPr>
              <w:overflowPunct/>
              <w:autoSpaceDE/>
              <w:autoSpaceDN/>
              <w:adjustRightInd/>
              <w:spacing w:after="0"/>
              <w:jc w:val="center"/>
              <w:textAlignment w:val="auto"/>
              <w:rPr>
                <w:b/>
              </w:rPr>
            </w:pPr>
            <w:r w:rsidRPr="00E22969">
              <w:rPr>
                <w:b/>
              </w:rPr>
              <w:t>Pre-test conditions</w:t>
            </w:r>
          </w:p>
        </w:tc>
      </w:tr>
      <w:tr w:rsidR="00CC73B3" w:rsidRPr="00E22969" w14:paraId="74535694" w14:textId="77777777" w:rsidTr="003F7EE6">
        <w:tc>
          <w:tcPr>
            <w:tcW w:w="9000"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14:paraId="5A4DC389" w14:textId="77777777" w:rsidR="00CC73B3" w:rsidRPr="00E22969" w:rsidRDefault="00CC73B3" w:rsidP="003F7EE6">
            <w:pPr>
              <w:numPr>
                <w:ilvl w:val="0"/>
                <w:numId w:val="6"/>
              </w:num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is in the initial state.</w:t>
            </w:r>
          </w:p>
        </w:tc>
      </w:tr>
      <w:tr w:rsidR="00CC73B3" w:rsidRPr="00E22969" w14:paraId="32609FC6" w14:textId="77777777" w:rsidTr="003F7EE6">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14:paraId="3C2D569D" w14:textId="77777777" w:rsidR="00CC73B3" w:rsidRPr="00E22969" w:rsidRDefault="00CC73B3" w:rsidP="003F7EE6">
            <w:pPr>
              <w:overflowPunct/>
              <w:autoSpaceDE/>
              <w:autoSpaceDN/>
              <w:adjustRightInd/>
              <w:spacing w:after="0"/>
              <w:jc w:val="center"/>
              <w:textAlignment w:val="auto"/>
              <w:rPr>
                <w:b/>
              </w:rPr>
            </w:pPr>
            <w:r w:rsidRPr="00E22969">
              <w:rPr>
                <w:b/>
              </w:rPr>
              <w:t>Test Sequence</w:t>
            </w:r>
          </w:p>
        </w:tc>
      </w:tr>
      <w:tr w:rsidR="00CC73B3" w:rsidRPr="00E22969" w14:paraId="3686AD42"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3FDE477F" w14:textId="77777777" w:rsidR="00CC73B3" w:rsidRPr="00E22969" w:rsidRDefault="00CC73B3" w:rsidP="003F7EE6">
            <w:pPr>
              <w:overflowPunct/>
              <w:autoSpaceDE/>
              <w:autoSpaceDN/>
              <w:adjustRightInd/>
              <w:spacing w:after="0"/>
              <w:jc w:val="center"/>
              <w:textAlignment w:val="auto"/>
              <w:rPr>
                <w:b/>
              </w:rPr>
            </w:pPr>
            <w:r w:rsidRPr="00E22969">
              <w:rPr>
                <w:b/>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D69A170" w14:textId="77777777" w:rsidR="00CC73B3" w:rsidRPr="00E22969" w:rsidRDefault="00CC73B3" w:rsidP="003F7EE6">
            <w:pPr>
              <w:overflowPunct/>
              <w:autoSpaceDE/>
              <w:autoSpaceDN/>
              <w:adjustRightInd/>
              <w:spacing w:after="0"/>
              <w:jc w:val="center"/>
              <w:textAlignment w:val="auto"/>
              <w:rPr>
                <w:b/>
              </w:rPr>
            </w:pPr>
            <w:r w:rsidRPr="00E22969">
              <w:rPr>
                <w:b/>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68631868" w14:textId="77777777" w:rsidR="00CC73B3" w:rsidRPr="00E22969" w:rsidRDefault="00CC73B3" w:rsidP="003F7EE6">
            <w:pPr>
              <w:overflowPunct/>
              <w:autoSpaceDE/>
              <w:autoSpaceDN/>
              <w:adjustRightInd/>
              <w:spacing w:after="0"/>
              <w:jc w:val="center"/>
              <w:textAlignment w:val="auto"/>
              <w:rPr>
                <w:b/>
              </w:rPr>
            </w:pPr>
            <w:r w:rsidRPr="00E22969">
              <w:rPr>
                <w:b/>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3CAC3C00" w14:textId="77777777" w:rsidR="00CC73B3" w:rsidRPr="00E22969" w:rsidRDefault="00CC73B3" w:rsidP="003F7EE6">
            <w:pPr>
              <w:overflowPunct/>
              <w:autoSpaceDE/>
              <w:autoSpaceDN/>
              <w:adjustRightInd/>
              <w:spacing w:after="0" w:line="259" w:lineRule="auto"/>
              <w:contextualSpacing/>
              <w:textAlignment w:val="auto"/>
              <w:rPr>
                <w:b/>
              </w:rPr>
            </w:pPr>
            <w:r w:rsidRPr="00E22969">
              <w:rPr>
                <w:b/>
              </w:rPr>
              <w:t>Verdict</w:t>
            </w:r>
          </w:p>
        </w:tc>
      </w:tr>
      <w:tr w:rsidR="00CC73B3" w:rsidRPr="00E22969" w14:paraId="087B40CA"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67B18DF9"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21A070DC"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231674E0" w14:textId="5DBA8366" w:rsidR="00CC73B3" w:rsidRPr="00E22969" w:rsidRDefault="00CC73B3" w:rsidP="00BB2FA2">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WAVE Host is transmitting </w:t>
            </w:r>
            <w:r w:rsidRPr="00E22969">
              <w:rPr>
                <w:rFonts w:asciiTheme="minorHAnsi" w:hAnsiTheme="minorHAnsi"/>
                <w:b/>
              </w:rPr>
              <w:t>WSA_IProuting</w:t>
            </w:r>
            <w:r w:rsidRPr="00E22969">
              <w:rPr>
                <w:rFonts w:asciiTheme="minorHAnsi" w:hAnsiTheme="minorHAnsi"/>
                <w:lang w:eastAsia="x-none"/>
              </w:rPr>
              <w:t xml:space="preserve"> defined in </w:t>
            </w:r>
            <w:r w:rsidRPr="00E22969">
              <w:rPr>
                <w:rFonts w:asciiTheme="minorHAnsi" w:hAnsiTheme="minorHAnsi"/>
                <w:lang w:eastAsia="x-none"/>
              </w:rPr>
              <w:fldChar w:fldCharType="begin"/>
            </w:r>
            <w:r w:rsidRPr="00E22969">
              <w:rPr>
                <w:rFonts w:asciiTheme="minorHAnsi" w:hAnsiTheme="minorHAnsi"/>
                <w:lang w:eastAsia="x-none"/>
              </w:rPr>
              <w:instrText xml:space="preserve"> REF _Ref435544843 \h  \* MERGEFORMAT </w:instrText>
            </w:r>
            <w:r w:rsidRPr="00E22969">
              <w:rPr>
                <w:rFonts w:asciiTheme="minorHAnsi" w:hAnsiTheme="minorHAnsi"/>
                <w:lang w:eastAsia="x-none"/>
              </w:rPr>
            </w:r>
            <w:r w:rsidRPr="00E22969">
              <w:rPr>
                <w:rFonts w:asciiTheme="minorHAnsi" w:hAnsiTheme="minorHAnsi"/>
                <w:lang w:eastAsia="x-none"/>
              </w:rPr>
              <w:fldChar w:fldCharType="separate"/>
            </w:r>
            <w:ins w:id="389" w:author="Dmitri.Khijniak@7Layers.com" w:date="2017-07-25T16:40:00Z">
              <w:r w:rsidR="00092395" w:rsidRPr="00E22969">
                <w:t xml:space="preserve">Table </w:t>
              </w:r>
              <w:r w:rsidR="00092395">
                <w:rPr>
                  <w:noProof/>
                </w:rPr>
                <w:t>7</w:t>
              </w:r>
              <w:r w:rsidR="00092395" w:rsidRPr="00E22969">
                <w:rPr>
                  <w:noProof/>
                </w:rPr>
                <w:noBreakHyphen/>
              </w:r>
              <w:r w:rsidR="00092395">
                <w:rPr>
                  <w:noProof/>
                </w:rPr>
                <w:t>17</w:t>
              </w:r>
            </w:ins>
            <w:del w:id="390" w:author="Dmitri.Khijniak@7Layers.com" w:date="2017-07-25T16:40:00Z">
              <w:r w:rsidR="00EC4622" w:rsidRPr="00E22969" w:rsidDel="00092395">
                <w:delText xml:space="preserve">Table </w:delText>
              </w:r>
              <w:r w:rsidR="00EC4622" w:rsidDel="00092395">
                <w:rPr>
                  <w:noProof/>
                </w:rPr>
                <w:delText>7</w:delText>
              </w:r>
              <w:r w:rsidR="00EC4622" w:rsidRPr="00E22969" w:rsidDel="00092395">
                <w:rPr>
                  <w:noProof/>
                </w:rPr>
                <w:noBreakHyphen/>
              </w:r>
              <w:r w:rsidR="00EC4622" w:rsidDel="00092395">
                <w:rPr>
                  <w:noProof/>
                </w:rPr>
                <w:delText>17</w:delText>
              </w:r>
            </w:del>
            <w:r w:rsidRPr="00E22969">
              <w:rPr>
                <w:rFonts w:asciiTheme="minorHAnsi" w:hAnsiTheme="minorHAnsi"/>
                <w:lang w:eastAsia="x-none"/>
              </w:rPr>
              <w:fldChar w:fldCharType="end"/>
            </w:r>
            <w:r w:rsidRPr="00E22969">
              <w:rPr>
                <w:rFonts w:asciiTheme="minorHAnsi" w:hAnsiTheme="minorHAnsi"/>
                <w:lang w:eastAsia="x-none"/>
              </w:rPr>
              <w:t xml:space="preserve"> containing ‘IP routing’ service</w:t>
            </w:r>
            <w:r w:rsidR="00BB2FA2" w:rsidRPr="00E22969">
              <w:rPr>
                <w:rFonts w:asciiTheme="minorHAnsi" w:hAnsiTheme="minorHAnsi"/>
                <w:lang w:eastAsia="x-none"/>
              </w:rPr>
              <w:t>.</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2F8E7DC2"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p>
        </w:tc>
      </w:tr>
      <w:tr w:rsidR="00CC73B3" w:rsidRPr="00E22969" w14:paraId="49123AAB"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7B713988" w14:textId="77777777" w:rsidR="00CC73B3" w:rsidRPr="00E22969" w:rsidRDefault="00C50477"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1B9006E"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15256B2"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received WSAs, generated an indication of the available service ‘IP routing’.</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7ED4E997"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p>
        </w:tc>
      </w:tr>
      <w:tr w:rsidR="00CC73B3" w:rsidRPr="00E22969" w14:paraId="65D4F27B"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5B6192DA" w14:textId="77777777" w:rsidR="00CC73B3" w:rsidRPr="00E22969" w:rsidRDefault="00C50477"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494BA224" w14:textId="0DB1683A" w:rsidR="00CC73B3" w:rsidRPr="00E22969" w:rsidRDefault="00CE687E" w:rsidP="003F7EE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75981CF6"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The IUT configured the WAVE interface IPv6 information using WSA’s WRA information.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79BFA0F"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p>
        </w:tc>
      </w:tr>
      <w:tr w:rsidR="00CC73B3" w:rsidRPr="00E22969" w14:paraId="5CE93788" w14:textId="77777777" w:rsidTr="003F7EE6">
        <w:tc>
          <w:tcPr>
            <w:tcW w:w="737" w:type="dxa"/>
            <w:tcBorders>
              <w:top w:val="single" w:sz="3" w:space="0" w:color="auto"/>
              <w:left w:val="single" w:sz="3" w:space="0" w:color="auto"/>
              <w:bottom w:val="single" w:sz="3" w:space="0" w:color="auto"/>
              <w:right w:val="single" w:sz="3" w:space="0" w:color="auto"/>
            </w:tcBorders>
            <w:shd w:val="clear" w:color="auto" w:fill="auto"/>
          </w:tcPr>
          <w:p w14:paraId="35673B24" w14:textId="77777777" w:rsidR="00CC73B3" w:rsidRPr="00E22969" w:rsidRDefault="00C50477"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5454A17A" w14:textId="23D7998A" w:rsidR="00CC73B3" w:rsidRPr="00E22969" w:rsidRDefault="00932AF8" w:rsidP="003F7EE6">
            <w:pPr>
              <w:overflowPunct/>
              <w:autoSpaceDE/>
              <w:autoSpaceDN/>
              <w:adjustRightInd/>
              <w:spacing w:after="0" w:line="259" w:lineRule="auto"/>
              <w:contextualSpacing/>
              <w:textAlignment w:val="auto"/>
              <w:rPr>
                <w:rFonts w:asciiTheme="minorHAnsi" w:hAnsiTheme="minorHAnsi"/>
                <w:lang w:eastAsia="x-none"/>
              </w:rPr>
            </w:pPr>
            <w:r>
              <w:rPr>
                <w:rFonts w:asciiTheme="minorHAnsi" w:hAnsiTheme="minorHAnsi"/>
                <w:lang w:eastAsia="x-none"/>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4DC3B783" w14:textId="77777777" w:rsidR="00CC73B3" w:rsidRPr="00E22969" w:rsidRDefault="00CC73B3" w:rsidP="00280E7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is sending IPv6 packets (e.g. ICMP ping6) to the </w:t>
            </w:r>
            <w:r w:rsidR="00280E7D" w:rsidRPr="00E22969">
              <w:rPr>
                <w:rFonts w:asciiTheme="minorHAnsi" w:hAnsiTheme="minorHAnsi"/>
                <w:lang w:eastAsia="x-none"/>
              </w:rPr>
              <w:t xml:space="preserve">WAVE Host link-local </w:t>
            </w:r>
            <w:r w:rsidRPr="00E22969">
              <w:rPr>
                <w:rFonts w:asciiTheme="minorHAnsi" w:hAnsiTheme="minorHAnsi"/>
                <w:lang w:eastAsia="x-none"/>
              </w:rPr>
              <w:t>IPv6 address.</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6863EF89"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p>
        </w:tc>
      </w:tr>
      <w:tr w:rsidR="00CC73B3" w:rsidRPr="00E22969" w14:paraId="09806AC8" w14:textId="77777777" w:rsidTr="003F7EE6">
        <w:trPr>
          <w:trHeight w:val="176"/>
        </w:trPr>
        <w:tc>
          <w:tcPr>
            <w:tcW w:w="737" w:type="dxa"/>
            <w:tcBorders>
              <w:top w:val="single" w:sz="3" w:space="0" w:color="auto"/>
              <w:left w:val="single" w:sz="3" w:space="0" w:color="auto"/>
              <w:bottom w:val="single" w:sz="3" w:space="0" w:color="auto"/>
              <w:right w:val="single" w:sz="3" w:space="0" w:color="auto"/>
            </w:tcBorders>
            <w:shd w:val="clear" w:color="auto" w:fill="auto"/>
          </w:tcPr>
          <w:p w14:paraId="7A04314C" w14:textId="77777777" w:rsidR="00CC73B3" w:rsidRPr="00E22969" w:rsidRDefault="00C50477"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14:paraId="0DE42919"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14:paraId="05095A8F" w14:textId="77777777" w:rsidR="00CC73B3" w:rsidRPr="00E22969" w:rsidRDefault="00CC73B3" w:rsidP="00280E7D">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 xml:space="preserve">The IUT receives responses (e.g. ICMP ping 6 echo) from the </w:t>
            </w:r>
            <w:r w:rsidR="00280E7D" w:rsidRPr="00E22969">
              <w:rPr>
                <w:rFonts w:asciiTheme="minorHAnsi" w:hAnsiTheme="minorHAnsi"/>
                <w:lang w:eastAsia="x-none"/>
              </w:rPr>
              <w:t xml:space="preserve">WAVE </w:t>
            </w:r>
            <w:r w:rsidRPr="00E22969">
              <w:rPr>
                <w:rFonts w:asciiTheme="minorHAnsi" w:hAnsiTheme="minorHAnsi"/>
                <w:lang w:eastAsia="x-none"/>
              </w:rPr>
              <w:t>Host</w:t>
            </w:r>
            <w:r w:rsidR="00C50477" w:rsidRPr="00E22969">
              <w:rPr>
                <w:rFonts w:asciiTheme="minorHAnsi" w:hAnsiTheme="minorHAnsi"/>
                <w:lang w:eastAsia="x-none"/>
              </w:rPr>
              <w:t xml:space="preserve"> to the IUT link-local IPv6 address.</w:t>
            </w:r>
          </w:p>
        </w:tc>
        <w:tc>
          <w:tcPr>
            <w:tcW w:w="1620" w:type="dxa"/>
            <w:tcBorders>
              <w:top w:val="single" w:sz="3" w:space="0" w:color="auto"/>
              <w:left w:val="single" w:sz="3" w:space="0" w:color="auto"/>
              <w:bottom w:val="single" w:sz="3" w:space="0" w:color="auto"/>
              <w:right w:val="single" w:sz="3" w:space="0" w:color="auto"/>
            </w:tcBorders>
            <w:shd w:val="clear" w:color="auto" w:fill="auto"/>
          </w:tcPr>
          <w:p w14:paraId="52E3D572" w14:textId="77777777" w:rsidR="00CC73B3" w:rsidRPr="00E22969" w:rsidRDefault="00CC73B3" w:rsidP="003F7EE6">
            <w:pPr>
              <w:overflowPunct/>
              <w:autoSpaceDE/>
              <w:autoSpaceDN/>
              <w:adjustRightInd/>
              <w:spacing w:after="0" w:line="259" w:lineRule="auto"/>
              <w:contextualSpacing/>
              <w:textAlignment w:val="auto"/>
              <w:rPr>
                <w:rFonts w:asciiTheme="minorHAnsi" w:hAnsiTheme="minorHAnsi"/>
                <w:lang w:eastAsia="x-none"/>
              </w:rPr>
            </w:pPr>
            <w:r w:rsidRPr="00E22969">
              <w:rPr>
                <w:rFonts w:asciiTheme="minorHAnsi" w:hAnsiTheme="minorHAnsi"/>
                <w:lang w:eastAsia="x-none"/>
              </w:rPr>
              <w:t>Pass / Fail</w:t>
            </w:r>
          </w:p>
        </w:tc>
      </w:tr>
    </w:tbl>
    <w:p w14:paraId="1E8D3182" w14:textId="77777777" w:rsidR="00CC73B3" w:rsidRPr="00E22969" w:rsidRDefault="00CC73B3" w:rsidP="00D160D7"/>
    <w:p w14:paraId="29B0FA35" w14:textId="77777777" w:rsidR="00467364" w:rsidRPr="00E22969" w:rsidRDefault="00467364">
      <w:pPr>
        <w:overflowPunct/>
        <w:autoSpaceDE/>
        <w:autoSpaceDN/>
        <w:adjustRightInd/>
        <w:spacing w:after="0"/>
        <w:textAlignment w:val="auto"/>
      </w:pPr>
      <w:r w:rsidRPr="00E22969">
        <w:br w:type="page"/>
      </w:r>
    </w:p>
    <w:p w14:paraId="057B7CA7" w14:textId="77777777" w:rsidR="00076440" w:rsidRPr="00E22969" w:rsidRDefault="00866F78" w:rsidP="00076440">
      <w:pPr>
        <w:pStyle w:val="Heading1"/>
      </w:pPr>
      <w:bookmarkStart w:id="391" w:name="_Toc489000453"/>
      <w:r w:rsidRPr="00E22969">
        <w:lastRenderedPageBreak/>
        <w:t>Messages and I</w:t>
      </w:r>
      <w:r w:rsidR="00220D6E" w:rsidRPr="00E22969">
        <w:t xml:space="preserve">nformation </w:t>
      </w:r>
      <w:r w:rsidRPr="00E22969">
        <w:t>E</w:t>
      </w:r>
      <w:r w:rsidR="00220D6E" w:rsidRPr="00E22969">
        <w:t xml:space="preserve">lement </w:t>
      </w:r>
      <w:r w:rsidRPr="00E22969">
        <w:t>C</w:t>
      </w:r>
      <w:r w:rsidR="00220D6E" w:rsidRPr="00E22969">
        <w:t>ontents</w:t>
      </w:r>
      <w:bookmarkEnd w:id="391"/>
    </w:p>
    <w:p w14:paraId="6D69CB63" w14:textId="77777777" w:rsidR="00076440" w:rsidRPr="00E22969" w:rsidRDefault="00043FA8" w:rsidP="00BF4785">
      <w:pPr>
        <w:rPr>
          <w:rFonts w:eastAsiaTheme="majorEastAsia"/>
        </w:rPr>
      </w:pPr>
      <w:r w:rsidRPr="00E22969">
        <w:rPr>
          <w:rFonts w:eastAsiaTheme="majorEastAsia"/>
        </w:rPr>
        <w:t>This section contains the default values of common messages and information elements</w:t>
      </w:r>
      <w:r w:rsidR="00220D6E" w:rsidRPr="00E22969">
        <w:rPr>
          <w:rFonts w:eastAsiaTheme="majorEastAsia"/>
        </w:rPr>
        <w:t xml:space="preserve"> </w:t>
      </w:r>
      <w:r w:rsidRPr="00E22969">
        <w:rPr>
          <w:rFonts w:eastAsiaTheme="majorEastAsia"/>
        </w:rPr>
        <w:t>used in TPs.</w:t>
      </w:r>
    </w:p>
    <w:p w14:paraId="0EAC8210" w14:textId="77777777" w:rsidR="00E30D06" w:rsidRPr="00E22969" w:rsidRDefault="00E30D06" w:rsidP="00E30D06">
      <w:pPr>
        <w:pStyle w:val="Heading2"/>
      </w:pPr>
      <w:bookmarkStart w:id="392" w:name="_Toc435437346"/>
      <w:bookmarkStart w:id="393" w:name="_Toc489000454"/>
      <w:r w:rsidRPr="00E22969">
        <w:t>WAVE Short Messages</w:t>
      </w:r>
      <w:bookmarkEnd w:id="392"/>
      <w:bookmarkEnd w:id="393"/>
    </w:p>
    <w:p w14:paraId="0B066546" w14:textId="77777777" w:rsidR="00E30D06" w:rsidRPr="00E22969" w:rsidRDefault="00E30D06" w:rsidP="00E30D06">
      <w:pPr>
        <w:pStyle w:val="Heading3"/>
      </w:pPr>
      <w:bookmarkStart w:id="394" w:name="_Toc435437347"/>
      <w:bookmarkStart w:id="395" w:name="_Toc489000455"/>
      <w:r w:rsidRPr="00E22969">
        <w:t>Message defaults</w:t>
      </w:r>
      <w:bookmarkEnd w:id="394"/>
      <w:bookmarkEnd w:id="395"/>
    </w:p>
    <w:p w14:paraId="0F67F085" w14:textId="77777777" w:rsidR="00E30D06" w:rsidRPr="00E22969" w:rsidRDefault="00E30D06" w:rsidP="00E30D06">
      <w:r w:rsidRPr="00E22969">
        <w:t>The following assumptions apply to all messages defined in this section.</w:t>
      </w:r>
    </w:p>
    <w:p w14:paraId="61361C0A" w14:textId="2D5B4129" w:rsidR="000759E4" w:rsidRDefault="000759E4" w:rsidP="00E30D06">
      <w:pPr>
        <w:pStyle w:val="ListParagraph"/>
        <w:numPr>
          <w:ilvl w:val="0"/>
          <w:numId w:val="6"/>
        </w:numPr>
      </w:pPr>
      <w:r>
        <w:t>All WSM</w:t>
      </w:r>
      <w:r w:rsidR="001F4E5B">
        <w:t>s</w:t>
      </w:r>
      <w:r>
        <w:t xml:space="preserve"> containing WSA payload are transmitted with the IEEE 1609.2 security</w:t>
      </w:r>
      <w:r w:rsidR="001F4E5B">
        <w:t xml:space="preserve"> (see </w:t>
      </w:r>
      <w:r w:rsidR="001F4E5B">
        <w:fldChar w:fldCharType="begin"/>
      </w:r>
      <w:r w:rsidR="001F4E5B">
        <w:instrText xml:space="preserve"> REF _Ref460251312 \r \h </w:instrText>
      </w:r>
      <w:r w:rsidR="001F4E5B">
        <w:fldChar w:fldCharType="separate"/>
      </w:r>
      <w:r w:rsidR="00092395">
        <w:t>7.2.2</w:t>
      </w:r>
      <w:r w:rsidR="001F4E5B">
        <w:fldChar w:fldCharType="end"/>
      </w:r>
      <w:r w:rsidR="001F4E5B">
        <w:t>)</w:t>
      </w:r>
      <w:r>
        <w:t>.</w:t>
      </w:r>
    </w:p>
    <w:p w14:paraId="2182D9BD" w14:textId="3DA43FE4" w:rsidR="00E30D06" w:rsidRDefault="00E30D06" w:rsidP="00E30D06">
      <w:pPr>
        <w:pStyle w:val="ListParagraph"/>
        <w:numPr>
          <w:ilvl w:val="0"/>
          <w:numId w:val="6"/>
        </w:numPr>
      </w:pPr>
      <w:r w:rsidRPr="00E22969">
        <w:t xml:space="preserve">All </w:t>
      </w:r>
      <w:r w:rsidR="000759E4">
        <w:t xml:space="preserve">other </w:t>
      </w:r>
      <w:r w:rsidRPr="00E22969">
        <w:t>WSM</w:t>
      </w:r>
      <w:r w:rsidR="000759E4">
        <w:t>s</w:t>
      </w:r>
      <w:r w:rsidRPr="00E22969">
        <w:t xml:space="preserve"> </w:t>
      </w:r>
      <w:r w:rsidR="000759E4">
        <w:t xml:space="preserve">are </w:t>
      </w:r>
      <w:r w:rsidRPr="00E22969">
        <w:t>transmitted without IEEE 1609.2 security.</w:t>
      </w:r>
    </w:p>
    <w:p w14:paraId="33E7DCB6" w14:textId="3ACE4AD8" w:rsidR="00E30D06" w:rsidRPr="00E22969" w:rsidRDefault="00E30D06" w:rsidP="00E30D06">
      <w:pPr>
        <w:pStyle w:val="ListParagraph"/>
        <w:numPr>
          <w:ilvl w:val="0"/>
          <w:numId w:val="6"/>
        </w:numPr>
      </w:pPr>
      <w:r w:rsidRPr="00E22969">
        <w:t xml:space="preserve">Default values for message parameters are defined in </w:t>
      </w:r>
      <w:r w:rsidRPr="00E22969">
        <w:fldChar w:fldCharType="begin"/>
      </w:r>
      <w:r w:rsidRPr="00E22969">
        <w:instrText xml:space="preserve"> REF _Ref434831029 \r \h </w:instrText>
      </w:r>
      <w:r w:rsidRPr="00E22969">
        <w:fldChar w:fldCharType="separate"/>
      </w:r>
      <w:r w:rsidR="00092395">
        <w:t>4.1.1</w:t>
      </w:r>
      <w:r w:rsidRPr="00E22969">
        <w:fldChar w:fldCharType="end"/>
      </w:r>
    </w:p>
    <w:p w14:paraId="610AFCAB" w14:textId="77777777" w:rsidR="00E30D06" w:rsidRPr="00E22969" w:rsidRDefault="00E30D06" w:rsidP="00E30D06">
      <w:pPr>
        <w:pStyle w:val="Heading3"/>
      </w:pPr>
      <w:bookmarkStart w:id="396" w:name="_Toc489000456"/>
      <w:r w:rsidRPr="00E22969">
        <w:t>Message details</w:t>
      </w:r>
      <w:bookmarkEnd w:id="396"/>
    </w:p>
    <w:p w14:paraId="7D8C220E" w14:textId="77777777" w:rsidR="00E30D06" w:rsidRPr="00E22969" w:rsidRDefault="00E30D06" w:rsidP="00E07C5B">
      <w:pPr>
        <w:pStyle w:val="Heading4"/>
      </w:pPr>
      <w:r w:rsidRPr="00E22969">
        <w:t>WAVE Short Messages without optional extensions</w:t>
      </w:r>
    </w:p>
    <w:p w14:paraId="04036F8C" w14:textId="03FBF9DA" w:rsidR="00E30D06" w:rsidRPr="00E22969" w:rsidRDefault="00E30D06" w:rsidP="00E30D06">
      <w:pPr>
        <w:pStyle w:val="Caption"/>
        <w:rPr>
          <w:b w:val="0"/>
        </w:rPr>
      </w:pPr>
      <w:bookmarkStart w:id="397" w:name="_Ref435448932"/>
      <w:r w:rsidRPr="00E22969">
        <w:t xml:space="preserve">Table </w:t>
      </w:r>
      <w:fldSimple w:instr=" STYLEREF 1 \s ">
        <w:r w:rsidR="00092395">
          <w:rPr>
            <w:noProof/>
          </w:rPr>
          <w:t>7</w:t>
        </w:r>
      </w:fldSimple>
      <w:r w:rsidRPr="00E22969">
        <w:noBreakHyphen/>
      </w:r>
      <w:fldSimple w:instr=" SEQ Table \* ARABIC \s 1 ">
        <w:r w:rsidR="00092395">
          <w:rPr>
            <w:noProof/>
          </w:rPr>
          <w:t>1</w:t>
        </w:r>
      </w:fldSimple>
      <w:bookmarkEnd w:id="397"/>
      <w:r w:rsidRPr="00E22969">
        <w:t xml:space="preserve"> WSM_without_nExt</w:t>
      </w:r>
    </w:p>
    <w:tbl>
      <w:tblPr>
        <w:tblStyle w:val="TableGrid"/>
        <w:tblW w:w="0" w:type="auto"/>
        <w:tblLook w:val="04A0" w:firstRow="1" w:lastRow="0" w:firstColumn="1" w:lastColumn="0" w:noHBand="0" w:noVBand="1"/>
      </w:tblPr>
      <w:tblGrid>
        <w:gridCol w:w="3415"/>
        <w:gridCol w:w="1980"/>
        <w:gridCol w:w="3581"/>
      </w:tblGrid>
      <w:tr w:rsidR="00E30D06" w:rsidRPr="00E22969" w14:paraId="00AA73F2" w14:textId="77777777" w:rsidTr="00E30D06">
        <w:tc>
          <w:tcPr>
            <w:tcW w:w="3415" w:type="dxa"/>
            <w:tcMar>
              <w:left w:w="29" w:type="dxa"/>
              <w:right w:w="29" w:type="dxa"/>
            </w:tcMar>
          </w:tcPr>
          <w:p w14:paraId="12DAF619" w14:textId="77777777" w:rsidR="00E30D06" w:rsidRPr="00E22969" w:rsidRDefault="00E30D06" w:rsidP="007C307D">
            <w:pPr>
              <w:pStyle w:val="Code"/>
            </w:pPr>
            <w:r w:rsidRPr="00E22969">
              <w:t>Information Element</w:t>
            </w:r>
          </w:p>
        </w:tc>
        <w:tc>
          <w:tcPr>
            <w:tcW w:w="1980" w:type="dxa"/>
            <w:tcMar>
              <w:left w:w="29" w:type="dxa"/>
              <w:right w:w="29" w:type="dxa"/>
            </w:tcMar>
          </w:tcPr>
          <w:p w14:paraId="751FE54F" w14:textId="77777777" w:rsidR="00E30D06" w:rsidRPr="00E22969" w:rsidRDefault="00E30D06" w:rsidP="007C307D">
            <w:pPr>
              <w:pStyle w:val="Code"/>
            </w:pPr>
            <w:r w:rsidRPr="00E22969">
              <w:t>Value/Remark</w:t>
            </w:r>
          </w:p>
        </w:tc>
        <w:tc>
          <w:tcPr>
            <w:tcW w:w="3581" w:type="dxa"/>
            <w:tcMar>
              <w:left w:w="29" w:type="dxa"/>
              <w:right w:w="29" w:type="dxa"/>
            </w:tcMar>
          </w:tcPr>
          <w:p w14:paraId="63AD0BCC" w14:textId="77777777" w:rsidR="00E30D06" w:rsidRPr="00E22969" w:rsidRDefault="00E30D06" w:rsidP="007C307D">
            <w:pPr>
              <w:pStyle w:val="Code"/>
            </w:pPr>
            <w:r w:rsidRPr="00E22969">
              <w:t>Comment</w:t>
            </w:r>
          </w:p>
        </w:tc>
      </w:tr>
      <w:tr w:rsidR="00E30D06" w:rsidRPr="00E22969" w14:paraId="797B9479" w14:textId="77777777" w:rsidTr="00E30D06">
        <w:tc>
          <w:tcPr>
            <w:tcW w:w="3415" w:type="dxa"/>
            <w:tcMar>
              <w:left w:w="29" w:type="dxa"/>
              <w:right w:w="29" w:type="dxa"/>
            </w:tcMar>
          </w:tcPr>
          <w:p w14:paraId="262EAE6F" w14:textId="77777777" w:rsidR="00E30D06" w:rsidRPr="00E22969" w:rsidRDefault="00E30D06" w:rsidP="007C307D">
            <w:pPr>
              <w:pStyle w:val="Code"/>
            </w:pPr>
            <w:r w:rsidRPr="00E22969">
              <w:t>WSM_without_nExt ::= SEQUENCE {</w:t>
            </w:r>
          </w:p>
        </w:tc>
        <w:tc>
          <w:tcPr>
            <w:tcW w:w="1980" w:type="dxa"/>
            <w:tcMar>
              <w:left w:w="29" w:type="dxa"/>
              <w:right w:w="29" w:type="dxa"/>
            </w:tcMar>
          </w:tcPr>
          <w:p w14:paraId="67E68F8C" w14:textId="77777777" w:rsidR="00E30D06" w:rsidRPr="00E22969" w:rsidRDefault="00E30D06" w:rsidP="007C307D">
            <w:pPr>
              <w:pStyle w:val="Code"/>
            </w:pPr>
          </w:p>
        </w:tc>
        <w:tc>
          <w:tcPr>
            <w:tcW w:w="3581" w:type="dxa"/>
            <w:tcMar>
              <w:left w:w="29" w:type="dxa"/>
              <w:right w:w="29" w:type="dxa"/>
            </w:tcMar>
          </w:tcPr>
          <w:p w14:paraId="131DCE2F" w14:textId="77777777" w:rsidR="00E30D06" w:rsidRPr="00E22969" w:rsidRDefault="00E30D06" w:rsidP="007C307D">
            <w:pPr>
              <w:pStyle w:val="Code"/>
            </w:pPr>
          </w:p>
        </w:tc>
      </w:tr>
      <w:tr w:rsidR="00E30D06" w:rsidRPr="00E22969" w14:paraId="7EC2E354" w14:textId="77777777" w:rsidTr="00E30D06">
        <w:tc>
          <w:tcPr>
            <w:tcW w:w="3415" w:type="dxa"/>
            <w:tcMar>
              <w:left w:w="29" w:type="dxa"/>
              <w:right w:w="29" w:type="dxa"/>
            </w:tcMar>
          </w:tcPr>
          <w:p w14:paraId="14FBD707" w14:textId="77777777" w:rsidR="00E30D06" w:rsidRPr="00E22969" w:rsidRDefault="00E30D06" w:rsidP="007C307D">
            <w:pPr>
              <w:pStyle w:val="Code"/>
            </w:pPr>
            <w:r w:rsidRPr="00E22969">
              <w:tab/>
              <w:t xml:space="preserve">controlField SEQUENCE { </w:t>
            </w:r>
          </w:p>
        </w:tc>
        <w:tc>
          <w:tcPr>
            <w:tcW w:w="1980" w:type="dxa"/>
            <w:tcMar>
              <w:left w:w="29" w:type="dxa"/>
              <w:right w:w="29" w:type="dxa"/>
            </w:tcMar>
          </w:tcPr>
          <w:p w14:paraId="1C74DEC5" w14:textId="77777777" w:rsidR="00E30D06" w:rsidRPr="00E22969" w:rsidRDefault="00E30D06" w:rsidP="007C307D">
            <w:pPr>
              <w:pStyle w:val="Code"/>
            </w:pPr>
          </w:p>
        </w:tc>
        <w:tc>
          <w:tcPr>
            <w:tcW w:w="3581" w:type="dxa"/>
            <w:tcMar>
              <w:left w:w="29" w:type="dxa"/>
              <w:right w:w="29" w:type="dxa"/>
            </w:tcMar>
          </w:tcPr>
          <w:p w14:paraId="4A92DA06" w14:textId="77777777" w:rsidR="00E30D06" w:rsidRPr="00E22969" w:rsidRDefault="00E30D06" w:rsidP="007C307D">
            <w:pPr>
              <w:pStyle w:val="Code"/>
            </w:pPr>
          </w:p>
        </w:tc>
      </w:tr>
      <w:tr w:rsidR="00E30D06" w:rsidRPr="00E22969" w14:paraId="1163D73E" w14:textId="77777777" w:rsidTr="00E30D06">
        <w:tc>
          <w:tcPr>
            <w:tcW w:w="3415" w:type="dxa"/>
            <w:tcMar>
              <w:left w:w="29" w:type="dxa"/>
              <w:right w:w="29" w:type="dxa"/>
            </w:tcMar>
          </w:tcPr>
          <w:p w14:paraId="159814D7" w14:textId="77777777" w:rsidR="00E30D06" w:rsidRPr="00E22969" w:rsidRDefault="00E30D06" w:rsidP="007C307D">
            <w:pPr>
              <w:pStyle w:val="Code"/>
            </w:pPr>
            <w:r w:rsidRPr="00E22969">
              <w:tab/>
            </w:r>
            <w:r w:rsidRPr="00E22969">
              <w:tab/>
              <w:t>Subtype</w:t>
            </w:r>
          </w:p>
        </w:tc>
        <w:tc>
          <w:tcPr>
            <w:tcW w:w="1980" w:type="dxa"/>
            <w:tcMar>
              <w:left w:w="29" w:type="dxa"/>
              <w:right w:w="29" w:type="dxa"/>
            </w:tcMar>
          </w:tcPr>
          <w:p w14:paraId="06643162" w14:textId="77777777" w:rsidR="00E30D06" w:rsidRPr="00E22969" w:rsidRDefault="00E30D06" w:rsidP="007C307D">
            <w:pPr>
              <w:pStyle w:val="Code"/>
            </w:pPr>
            <w:r w:rsidRPr="00E22969">
              <w:t>0 (nullNetworking)</w:t>
            </w:r>
          </w:p>
        </w:tc>
        <w:tc>
          <w:tcPr>
            <w:tcW w:w="3581" w:type="dxa"/>
            <w:tcMar>
              <w:left w:w="29" w:type="dxa"/>
              <w:right w:w="29" w:type="dxa"/>
            </w:tcMar>
          </w:tcPr>
          <w:p w14:paraId="4CC735B2" w14:textId="77777777" w:rsidR="00E30D06" w:rsidRPr="00E22969" w:rsidRDefault="00E30D06" w:rsidP="007C307D">
            <w:pPr>
              <w:pStyle w:val="Code"/>
            </w:pPr>
          </w:p>
        </w:tc>
      </w:tr>
      <w:tr w:rsidR="00E30D06" w:rsidRPr="00E22969" w14:paraId="309FC1A8" w14:textId="77777777" w:rsidTr="00E30D06">
        <w:tc>
          <w:tcPr>
            <w:tcW w:w="3415" w:type="dxa"/>
            <w:tcMar>
              <w:left w:w="29" w:type="dxa"/>
              <w:right w:w="29" w:type="dxa"/>
            </w:tcMar>
          </w:tcPr>
          <w:p w14:paraId="3E451661" w14:textId="77777777" w:rsidR="00E30D06" w:rsidRPr="00E22969" w:rsidRDefault="00E30D06" w:rsidP="007C307D">
            <w:pPr>
              <w:pStyle w:val="Code"/>
            </w:pPr>
            <w:r w:rsidRPr="00E22969">
              <w:tab/>
            </w:r>
            <w:r w:rsidRPr="00E22969">
              <w:tab/>
              <w:t>optionIndicator</w:t>
            </w:r>
          </w:p>
        </w:tc>
        <w:tc>
          <w:tcPr>
            <w:tcW w:w="1980" w:type="dxa"/>
            <w:tcMar>
              <w:left w:w="29" w:type="dxa"/>
              <w:right w:w="29" w:type="dxa"/>
            </w:tcMar>
          </w:tcPr>
          <w:p w14:paraId="7B784B32" w14:textId="77777777" w:rsidR="00E30D06" w:rsidRPr="00E22969" w:rsidRDefault="00E30D06" w:rsidP="007C307D">
            <w:pPr>
              <w:pStyle w:val="Code"/>
            </w:pPr>
            <w:r w:rsidRPr="00E22969">
              <w:t>0 (not present)</w:t>
            </w:r>
          </w:p>
        </w:tc>
        <w:tc>
          <w:tcPr>
            <w:tcW w:w="3581" w:type="dxa"/>
            <w:tcMar>
              <w:left w:w="29" w:type="dxa"/>
              <w:right w:w="29" w:type="dxa"/>
            </w:tcMar>
          </w:tcPr>
          <w:p w14:paraId="50E9B3B3" w14:textId="77777777" w:rsidR="00E30D06" w:rsidRPr="00E22969" w:rsidRDefault="00E30D06" w:rsidP="007C307D">
            <w:pPr>
              <w:pStyle w:val="Code"/>
            </w:pPr>
          </w:p>
        </w:tc>
      </w:tr>
      <w:tr w:rsidR="00E30D06" w:rsidRPr="00E22969" w14:paraId="127224B6" w14:textId="77777777" w:rsidTr="00E30D06">
        <w:tc>
          <w:tcPr>
            <w:tcW w:w="3415" w:type="dxa"/>
            <w:tcMar>
              <w:left w:w="29" w:type="dxa"/>
              <w:right w:w="29" w:type="dxa"/>
            </w:tcMar>
          </w:tcPr>
          <w:p w14:paraId="7BD50585" w14:textId="77777777" w:rsidR="00E30D06" w:rsidRPr="00E22969" w:rsidRDefault="00E30D06" w:rsidP="007C307D">
            <w:pPr>
              <w:pStyle w:val="Code"/>
            </w:pPr>
            <w:r w:rsidRPr="00E22969">
              <w:tab/>
            </w:r>
            <w:r w:rsidRPr="00E22969">
              <w:tab/>
              <w:t>Version</w:t>
            </w:r>
          </w:p>
        </w:tc>
        <w:tc>
          <w:tcPr>
            <w:tcW w:w="1980" w:type="dxa"/>
            <w:tcMar>
              <w:left w:w="29" w:type="dxa"/>
              <w:right w:w="29" w:type="dxa"/>
            </w:tcMar>
          </w:tcPr>
          <w:p w14:paraId="3641C810" w14:textId="77777777" w:rsidR="00E30D06" w:rsidRPr="00E22969" w:rsidRDefault="00E30D06" w:rsidP="007C307D">
            <w:pPr>
              <w:pStyle w:val="Code"/>
            </w:pPr>
            <w:r w:rsidRPr="00E22969">
              <w:t>3</w:t>
            </w:r>
          </w:p>
        </w:tc>
        <w:tc>
          <w:tcPr>
            <w:tcW w:w="3581" w:type="dxa"/>
            <w:tcMar>
              <w:left w:w="29" w:type="dxa"/>
              <w:right w:w="29" w:type="dxa"/>
            </w:tcMar>
          </w:tcPr>
          <w:p w14:paraId="14A4D453" w14:textId="77777777" w:rsidR="00E30D06" w:rsidRPr="00E22969" w:rsidRDefault="00E30D06" w:rsidP="007C307D">
            <w:pPr>
              <w:pStyle w:val="Code"/>
            </w:pPr>
          </w:p>
        </w:tc>
      </w:tr>
      <w:tr w:rsidR="00E30D06" w:rsidRPr="00E22969" w14:paraId="7797A0BF" w14:textId="77777777" w:rsidTr="00E30D06">
        <w:tc>
          <w:tcPr>
            <w:tcW w:w="3415" w:type="dxa"/>
            <w:tcMar>
              <w:left w:w="29" w:type="dxa"/>
              <w:right w:w="29" w:type="dxa"/>
            </w:tcMar>
          </w:tcPr>
          <w:p w14:paraId="3FF70234" w14:textId="77777777" w:rsidR="00E30D06" w:rsidRPr="00E22969" w:rsidRDefault="00E30D06" w:rsidP="007C307D">
            <w:pPr>
              <w:pStyle w:val="Code"/>
            </w:pPr>
            <w:r w:rsidRPr="00E22969">
              <w:tab/>
              <w:t>}</w:t>
            </w:r>
          </w:p>
        </w:tc>
        <w:tc>
          <w:tcPr>
            <w:tcW w:w="1980" w:type="dxa"/>
            <w:tcMar>
              <w:left w:w="29" w:type="dxa"/>
              <w:right w:w="29" w:type="dxa"/>
            </w:tcMar>
          </w:tcPr>
          <w:p w14:paraId="021C658D" w14:textId="77777777" w:rsidR="00E30D06" w:rsidRPr="00E22969" w:rsidRDefault="00E30D06" w:rsidP="007C307D">
            <w:pPr>
              <w:pStyle w:val="Code"/>
            </w:pPr>
          </w:p>
        </w:tc>
        <w:tc>
          <w:tcPr>
            <w:tcW w:w="3581" w:type="dxa"/>
            <w:tcMar>
              <w:left w:w="29" w:type="dxa"/>
              <w:right w:w="29" w:type="dxa"/>
            </w:tcMar>
          </w:tcPr>
          <w:p w14:paraId="167091D7" w14:textId="77777777" w:rsidR="00E30D06" w:rsidRPr="00E22969" w:rsidRDefault="00E30D06" w:rsidP="007C307D">
            <w:pPr>
              <w:pStyle w:val="Code"/>
            </w:pPr>
          </w:p>
        </w:tc>
      </w:tr>
      <w:tr w:rsidR="00E30D06" w:rsidRPr="00E22969" w14:paraId="3A288898" w14:textId="77777777" w:rsidTr="00E30D06">
        <w:tc>
          <w:tcPr>
            <w:tcW w:w="3415" w:type="dxa"/>
            <w:tcMar>
              <w:left w:w="29" w:type="dxa"/>
              <w:right w:w="29" w:type="dxa"/>
            </w:tcMar>
          </w:tcPr>
          <w:p w14:paraId="0EFEC6B6" w14:textId="77777777" w:rsidR="00E30D06" w:rsidRPr="00E22969" w:rsidRDefault="00E30D06" w:rsidP="007C307D">
            <w:pPr>
              <w:pStyle w:val="Code"/>
            </w:pPr>
            <w:r w:rsidRPr="00E22969">
              <w:tab/>
              <w:t>nExtensions SEQUENCE {}</w:t>
            </w:r>
          </w:p>
        </w:tc>
        <w:tc>
          <w:tcPr>
            <w:tcW w:w="1980" w:type="dxa"/>
            <w:tcMar>
              <w:left w:w="29" w:type="dxa"/>
              <w:right w:w="29" w:type="dxa"/>
            </w:tcMar>
          </w:tcPr>
          <w:p w14:paraId="5F19E964" w14:textId="77777777" w:rsidR="00E30D06" w:rsidRPr="00E22969" w:rsidRDefault="00E30D06" w:rsidP="007C307D">
            <w:pPr>
              <w:pStyle w:val="Code"/>
            </w:pPr>
            <w:r w:rsidRPr="00E22969">
              <w:t>Not present</w:t>
            </w:r>
          </w:p>
        </w:tc>
        <w:tc>
          <w:tcPr>
            <w:tcW w:w="3581" w:type="dxa"/>
            <w:tcMar>
              <w:left w:w="29" w:type="dxa"/>
              <w:right w:w="29" w:type="dxa"/>
            </w:tcMar>
          </w:tcPr>
          <w:p w14:paraId="001B80CA" w14:textId="77777777" w:rsidR="00E30D06" w:rsidRPr="00E22969" w:rsidRDefault="00E30D06" w:rsidP="007C307D">
            <w:pPr>
              <w:pStyle w:val="Code"/>
            </w:pPr>
          </w:p>
        </w:tc>
      </w:tr>
      <w:tr w:rsidR="00E30D06" w:rsidRPr="00E22969" w14:paraId="323F94CE" w14:textId="77777777" w:rsidTr="00E30D06">
        <w:tc>
          <w:tcPr>
            <w:tcW w:w="3415" w:type="dxa"/>
            <w:tcMar>
              <w:left w:w="29" w:type="dxa"/>
              <w:right w:w="29" w:type="dxa"/>
            </w:tcMar>
          </w:tcPr>
          <w:p w14:paraId="400D0670" w14:textId="77777777" w:rsidR="00E30D06" w:rsidRPr="00E22969" w:rsidRDefault="00E30D06" w:rsidP="007C307D">
            <w:pPr>
              <w:pStyle w:val="Code"/>
            </w:pPr>
            <w:r w:rsidRPr="00E22969">
              <w:tab/>
              <w:t xml:space="preserve">transport </w:t>
            </w:r>
          </w:p>
        </w:tc>
        <w:tc>
          <w:tcPr>
            <w:tcW w:w="1980" w:type="dxa"/>
            <w:tcMar>
              <w:left w:w="29" w:type="dxa"/>
              <w:right w:w="29" w:type="dxa"/>
            </w:tcMar>
          </w:tcPr>
          <w:p w14:paraId="4EBCC908" w14:textId="77777777" w:rsidR="00E30D06" w:rsidRPr="00E22969" w:rsidRDefault="00E30D06" w:rsidP="007C307D">
            <w:pPr>
              <w:pStyle w:val="Code"/>
            </w:pPr>
            <w:r w:rsidRPr="00E22969">
              <w:t>bcMode (tpid = 0)</w:t>
            </w:r>
          </w:p>
        </w:tc>
        <w:tc>
          <w:tcPr>
            <w:tcW w:w="3581" w:type="dxa"/>
            <w:tcMar>
              <w:left w:w="29" w:type="dxa"/>
              <w:right w:w="29" w:type="dxa"/>
            </w:tcMar>
          </w:tcPr>
          <w:p w14:paraId="3B7929A6" w14:textId="77777777" w:rsidR="00E30D06" w:rsidRPr="00E22969" w:rsidRDefault="00E30D06" w:rsidP="007C307D">
            <w:pPr>
              <w:pStyle w:val="Code"/>
            </w:pPr>
            <w:r w:rsidRPr="00E22969">
              <w:t>PSID addressing with no WAVE Information Element Extension field</w:t>
            </w:r>
          </w:p>
        </w:tc>
      </w:tr>
      <w:tr w:rsidR="00E30D06" w:rsidRPr="00E22969" w14:paraId="1BB905FC" w14:textId="77777777" w:rsidTr="00E30D06">
        <w:tc>
          <w:tcPr>
            <w:tcW w:w="3415" w:type="dxa"/>
            <w:tcMar>
              <w:left w:w="29" w:type="dxa"/>
              <w:right w:w="29" w:type="dxa"/>
            </w:tcMar>
          </w:tcPr>
          <w:p w14:paraId="4C3C71F6" w14:textId="77777777" w:rsidR="00E30D06" w:rsidRPr="00E22969" w:rsidRDefault="00E30D06" w:rsidP="007C307D">
            <w:pPr>
              <w:pStyle w:val="Code"/>
            </w:pPr>
            <w:r w:rsidRPr="00E22969">
              <w:tab/>
              <w:t>destAddress</w:t>
            </w:r>
          </w:p>
        </w:tc>
        <w:tc>
          <w:tcPr>
            <w:tcW w:w="1980" w:type="dxa"/>
            <w:tcMar>
              <w:left w:w="29" w:type="dxa"/>
              <w:right w:w="29" w:type="dxa"/>
            </w:tcMar>
          </w:tcPr>
          <w:p w14:paraId="45ECBD03" w14:textId="322CE13E" w:rsidR="00E30D06" w:rsidRPr="00E22969" w:rsidRDefault="001B1CD9" w:rsidP="007C307D">
            <w:pPr>
              <w:pStyle w:val="Code"/>
            </w:pPr>
            <w:r>
              <w:t>pPSID</w:t>
            </w:r>
          </w:p>
        </w:tc>
        <w:tc>
          <w:tcPr>
            <w:tcW w:w="3581" w:type="dxa"/>
            <w:tcMar>
              <w:left w:w="29" w:type="dxa"/>
              <w:right w:w="29" w:type="dxa"/>
            </w:tcMar>
          </w:tcPr>
          <w:p w14:paraId="261C0358" w14:textId="329AFA5D" w:rsidR="00E30D06" w:rsidRPr="00E22969" w:rsidRDefault="00E30D06" w:rsidP="007C307D">
            <w:pPr>
              <w:pStyle w:val="Code"/>
            </w:pPr>
            <w:r w:rsidRPr="00E22969">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ins w:id="398" w:author="Dmitri.Khijniak@7Layers.com" w:date="2017-07-25T16:40:00Z">
              <w:r w:rsidR="00092395" w:rsidRPr="00092395">
                <w:rPr>
                  <w:rPrChange w:id="399" w:author="Dmitri.Khijniak@7Layers.com" w:date="2017-07-25T16:40:00Z">
                    <w:rPr>
                      <w:rFonts w:ascii="Arial" w:hAnsi="Arial"/>
                      <w:b/>
                    </w:rPr>
                  </w:rPrChange>
                </w:rPr>
                <w:t>Table 4</w:t>
              </w:r>
              <w:r w:rsidR="00092395" w:rsidRPr="00092395">
                <w:rPr>
                  <w:rPrChange w:id="400" w:author="Dmitri.Khijniak@7Layers.com" w:date="2017-07-25T16:40:00Z">
                    <w:rPr>
                      <w:rFonts w:ascii="Arial" w:hAnsi="Arial"/>
                      <w:b/>
                    </w:rPr>
                  </w:rPrChange>
                </w:rPr>
                <w:noBreakHyphen/>
                <w:t>4</w:t>
              </w:r>
            </w:ins>
            <w:del w:id="401" w:author="Dmitri.Khijniak@7Layers.com" w:date="2017-07-25T16:40:00Z">
              <w:r w:rsidR="00EC4622" w:rsidRPr="001A18A0" w:rsidDel="00092395">
                <w:delText>Table 4</w:delText>
              </w:r>
              <w:r w:rsidR="00EC4622" w:rsidRPr="001A18A0" w:rsidDel="00092395">
                <w:noBreakHyphen/>
                <w:delText>4</w:delText>
              </w:r>
            </w:del>
            <w:r w:rsidR="007C307D" w:rsidRPr="007C307D">
              <w:fldChar w:fldCharType="end"/>
            </w:r>
          </w:p>
        </w:tc>
      </w:tr>
      <w:tr w:rsidR="00E30D06" w:rsidRPr="00E22969" w14:paraId="631E3297" w14:textId="77777777" w:rsidTr="00E30D06">
        <w:tc>
          <w:tcPr>
            <w:tcW w:w="3415" w:type="dxa"/>
            <w:tcMar>
              <w:left w:w="29" w:type="dxa"/>
              <w:right w:w="29" w:type="dxa"/>
            </w:tcMar>
          </w:tcPr>
          <w:p w14:paraId="2427652C" w14:textId="77777777" w:rsidR="00E30D06" w:rsidRPr="00E22969" w:rsidRDefault="00E30D06" w:rsidP="007C307D">
            <w:pPr>
              <w:pStyle w:val="Code"/>
            </w:pPr>
            <w:r w:rsidRPr="00E22969">
              <w:tab/>
              <w:t>Body</w:t>
            </w:r>
          </w:p>
        </w:tc>
        <w:tc>
          <w:tcPr>
            <w:tcW w:w="1980" w:type="dxa"/>
            <w:tcMar>
              <w:left w:w="29" w:type="dxa"/>
              <w:right w:w="29" w:type="dxa"/>
            </w:tcMar>
          </w:tcPr>
          <w:p w14:paraId="16610D8C" w14:textId="77777777" w:rsidR="00E30D06" w:rsidRPr="00E22969" w:rsidRDefault="00E30D06" w:rsidP="007C307D">
            <w:pPr>
              <w:pStyle w:val="Code"/>
            </w:pPr>
            <w:r w:rsidRPr="00E22969">
              <w:t>A valid WSM payload</w:t>
            </w:r>
          </w:p>
        </w:tc>
        <w:tc>
          <w:tcPr>
            <w:tcW w:w="3581" w:type="dxa"/>
            <w:tcMar>
              <w:left w:w="29" w:type="dxa"/>
              <w:right w:w="29" w:type="dxa"/>
            </w:tcMar>
          </w:tcPr>
          <w:p w14:paraId="24516F0E" w14:textId="710C9DF5" w:rsidR="00E30D06" w:rsidRPr="00E22969" w:rsidRDefault="00E30D06" w:rsidP="007C307D">
            <w:pPr>
              <w:pStyle w:val="Code"/>
            </w:pPr>
            <w:r w:rsidRPr="00E22969">
              <w:t xml:space="preserve">Payload is comprised of the WSMLength and WSMData fields as specified in 8.1.3 in </w:t>
            </w:r>
            <w:r w:rsidR="007C307D">
              <w:t>[</w:t>
            </w:r>
            <w:r w:rsidR="007C307D">
              <w:fldChar w:fldCharType="begin"/>
            </w:r>
            <w:r w:rsidR="007C307D">
              <w:instrText xml:space="preserve"> REF REF_IEEE16093 \h </w:instrText>
            </w:r>
            <w:r w:rsidR="007C307D">
              <w:fldChar w:fldCharType="separate"/>
            </w:r>
            <w:r w:rsidR="00092395">
              <w:t>2</w:t>
            </w:r>
            <w:r w:rsidR="007C307D">
              <w:fldChar w:fldCharType="end"/>
            </w:r>
            <w:r w:rsidR="007C307D">
              <w:t>]</w:t>
            </w:r>
          </w:p>
        </w:tc>
      </w:tr>
      <w:tr w:rsidR="00E30D06" w:rsidRPr="00E22969" w14:paraId="7834B2FB" w14:textId="77777777" w:rsidTr="00E30D06">
        <w:tc>
          <w:tcPr>
            <w:tcW w:w="3415" w:type="dxa"/>
            <w:tcMar>
              <w:left w:w="29" w:type="dxa"/>
              <w:right w:w="29" w:type="dxa"/>
            </w:tcMar>
          </w:tcPr>
          <w:p w14:paraId="1887C823" w14:textId="77777777" w:rsidR="00E30D06" w:rsidRPr="00E22969" w:rsidRDefault="00E30D06" w:rsidP="007C307D">
            <w:pPr>
              <w:pStyle w:val="Code"/>
            </w:pPr>
            <w:r w:rsidRPr="00E22969">
              <w:t>}</w:t>
            </w:r>
          </w:p>
        </w:tc>
        <w:tc>
          <w:tcPr>
            <w:tcW w:w="1980" w:type="dxa"/>
            <w:tcMar>
              <w:left w:w="29" w:type="dxa"/>
              <w:right w:w="29" w:type="dxa"/>
            </w:tcMar>
          </w:tcPr>
          <w:p w14:paraId="2C15B52B" w14:textId="77777777" w:rsidR="00E30D06" w:rsidRPr="00E22969" w:rsidRDefault="00E30D06" w:rsidP="007C307D">
            <w:pPr>
              <w:pStyle w:val="Code"/>
            </w:pPr>
          </w:p>
        </w:tc>
        <w:tc>
          <w:tcPr>
            <w:tcW w:w="3581" w:type="dxa"/>
            <w:tcMar>
              <w:left w:w="29" w:type="dxa"/>
              <w:right w:w="29" w:type="dxa"/>
            </w:tcMar>
          </w:tcPr>
          <w:p w14:paraId="57D3ECEA" w14:textId="77777777" w:rsidR="00E30D06" w:rsidRPr="00E22969" w:rsidRDefault="00E30D06" w:rsidP="007C307D">
            <w:pPr>
              <w:pStyle w:val="Code"/>
            </w:pPr>
          </w:p>
        </w:tc>
      </w:tr>
    </w:tbl>
    <w:p w14:paraId="18C34F8E" w14:textId="77777777" w:rsidR="00E30D06" w:rsidRPr="00E22969" w:rsidRDefault="00E30D06" w:rsidP="00E07C5B">
      <w:pPr>
        <w:pStyle w:val="Heading4"/>
      </w:pPr>
      <w:r w:rsidRPr="00E22969">
        <w:t>WAVE Short Messages with optional extensions</w:t>
      </w:r>
    </w:p>
    <w:p w14:paraId="17CFC48B" w14:textId="44902C15" w:rsidR="00E30D06" w:rsidRPr="00E22969" w:rsidRDefault="00E30D06" w:rsidP="00E30D06">
      <w:pPr>
        <w:pStyle w:val="Caption"/>
        <w:rPr>
          <w:b w:val="0"/>
        </w:rPr>
      </w:pPr>
      <w:bookmarkStart w:id="402" w:name="_Ref435448968"/>
      <w:r w:rsidRPr="00E22969">
        <w:t xml:space="preserve">Table </w:t>
      </w:r>
      <w:fldSimple w:instr=" STYLEREF 1 \s ">
        <w:r w:rsidR="00092395">
          <w:rPr>
            <w:noProof/>
          </w:rPr>
          <w:t>7</w:t>
        </w:r>
      </w:fldSimple>
      <w:r w:rsidRPr="00E22969">
        <w:noBreakHyphen/>
      </w:r>
      <w:fldSimple w:instr=" SEQ Table \* ARABIC \s 1 ">
        <w:r w:rsidR="00092395">
          <w:rPr>
            <w:noProof/>
          </w:rPr>
          <w:t>2</w:t>
        </w:r>
      </w:fldSimple>
      <w:bookmarkEnd w:id="402"/>
      <w:r w:rsidRPr="00E22969">
        <w:t xml:space="preserve"> WSM_nExt</w:t>
      </w:r>
    </w:p>
    <w:tbl>
      <w:tblPr>
        <w:tblStyle w:val="TableGrid"/>
        <w:tblW w:w="0" w:type="auto"/>
        <w:tblLook w:val="04A0" w:firstRow="1" w:lastRow="0" w:firstColumn="1" w:lastColumn="0" w:noHBand="0" w:noVBand="1"/>
      </w:tblPr>
      <w:tblGrid>
        <w:gridCol w:w="3415"/>
        <w:gridCol w:w="1980"/>
        <w:gridCol w:w="3581"/>
      </w:tblGrid>
      <w:tr w:rsidR="00E30D06" w:rsidRPr="00E22969" w14:paraId="2E663C76" w14:textId="77777777" w:rsidTr="00E30D06">
        <w:tc>
          <w:tcPr>
            <w:tcW w:w="3415" w:type="dxa"/>
            <w:tcMar>
              <w:left w:w="29" w:type="dxa"/>
              <w:right w:w="29" w:type="dxa"/>
            </w:tcMar>
          </w:tcPr>
          <w:p w14:paraId="18B3C6B0" w14:textId="77777777" w:rsidR="00E30D06" w:rsidRPr="00E22969" w:rsidRDefault="00E30D06" w:rsidP="007C307D">
            <w:pPr>
              <w:pStyle w:val="Code"/>
            </w:pPr>
            <w:r w:rsidRPr="00E22969">
              <w:t>Information Element</w:t>
            </w:r>
          </w:p>
        </w:tc>
        <w:tc>
          <w:tcPr>
            <w:tcW w:w="1980" w:type="dxa"/>
            <w:tcMar>
              <w:left w:w="29" w:type="dxa"/>
              <w:right w:w="29" w:type="dxa"/>
            </w:tcMar>
          </w:tcPr>
          <w:p w14:paraId="43DA1EA3" w14:textId="77777777" w:rsidR="00E30D06" w:rsidRPr="00E22969" w:rsidRDefault="00E30D06" w:rsidP="007C307D">
            <w:pPr>
              <w:pStyle w:val="Code"/>
            </w:pPr>
            <w:r w:rsidRPr="00E22969">
              <w:t>Value/Remark</w:t>
            </w:r>
          </w:p>
        </w:tc>
        <w:tc>
          <w:tcPr>
            <w:tcW w:w="3581" w:type="dxa"/>
            <w:tcMar>
              <w:left w:w="29" w:type="dxa"/>
              <w:right w:w="29" w:type="dxa"/>
            </w:tcMar>
          </w:tcPr>
          <w:p w14:paraId="21D61EBF" w14:textId="77777777" w:rsidR="00E30D06" w:rsidRPr="00E22969" w:rsidRDefault="00E30D06" w:rsidP="007C307D">
            <w:pPr>
              <w:pStyle w:val="Code"/>
            </w:pPr>
            <w:r w:rsidRPr="00E22969">
              <w:t>Comment</w:t>
            </w:r>
          </w:p>
        </w:tc>
      </w:tr>
      <w:tr w:rsidR="00E30D06" w:rsidRPr="00E22969" w14:paraId="22F207D6" w14:textId="77777777" w:rsidTr="00E30D06">
        <w:tc>
          <w:tcPr>
            <w:tcW w:w="3415" w:type="dxa"/>
            <w:tcMar>
              <w:left w:w="29" w:type="dxa"/>
              <w:right w:w="29" w:type="dxa"/>
            </w:tcMar>
          </w:tcPr>
          <w:p w14:paraId="232A41C0" w14:textId="77777777" w:rsidR="00E30D06" w:rsidRPr="00E22969" w:rsidRDefault="00E30D06" w:rsidP="007C307D">
            <w:pPr>
              <w:pStyle w:val="Code"/>
            </w:pPr>
            <w:r w:rsidRPr="00E22969">
              <w:rPr>
                <w:b/>
              </w:rPr>
              <w:t>WSM_nExt</w:t>
            </w:r>
            <w:r w:rsidRPr="00E22969">
              <w:t xml:space="preserve"> ::= SEQUENCE {</w:t>
            </w:r>
          </w:p>
        </w:tc>
        <w:tc>
          <w:tcPr>
            <w:tcW w:w="1980" w:type="dxa"/>
            <w:tcMar>
              <w:left w:w="29" w:type="dxa"/>
              <w:right w:w="29" w:type="dxa"/>
            </w:tcMar>
          </w:tcPr>
          <w:p w14:paraId="27293626" w14:textId="77777777" w:rsidR="00E30D06" w:rsidRPr="00E22969" w:rsidRDefault="00E30D06" w:rsidP="007C307D">
            <w:pPr>
              <w:pStyle w:val="Code"/>
            </w:pPr>
          </w:p>
        </w:tc>
        <w:tc>
          <w:tcPr>
            <w:tcW w:w="3581" w:type="dxa"/>
            <w:tcMar>
              <w:left w:w="29" w:type="dxa"/>
              <w:right w:w="29" w:type="dxa"/>
            </w:tcMar>
          </w:tcPr>
          <w:p w14:paraId="730F09A6" w14:textId="77777777" w:rsidR="00E30D06" w:rsidRPr="00E22969" w:rsidRDefault="00E30D06" w:rsidP="007C307D">
            <w:pPr>
              <w:pStyle w:val="Code"/>
            </w:pPr>
          </w:p>
        </w:tc>
      </w:tr>
      <w:tr w:rsidR="00E30D06" w:rsidRPr="00E22969" w14:paraId="78DB65FC" w14:textId="77777777" w:rsidTr="00E30D06">
        <w:tc>
          <w:tcPr>
            <w:tcW w:w="3415" w:type="dxa"/>
            <w:tcMar>
              <w:left w:w="29" w:type="dxa"/>
              <w:right w:w="29" w:type="dxa"/>
            </w:tcMar>
          </w:tcPr>
          <w:p w14:paraId="3A237130" w14:textId="77777777" w:rsidR="00E30D06" w:rsidRPr="00E22969" w:rsidRDefault="00E30D06" w:rsidP="007C307D">
            <w:pPr>
              <w:pStyle w:val="Code"/>
            </w:pPr>
            <w:r w:rsidRPr="00E22969">
              <w:tab/>
              <w:t xml:space="preserve">controlField SEQUENCE { </w:t>
            </w:r>
          </w:p>
        </w:tc>
        <w:tc>
          <w:tcPr>
            <w:tcW w:w="1980" w:type="dxa"/>
            <w:tcMar>
              <w:left w:w="29" w:type="dxa"/>
              <w:right w:w="29" w:type="dxa"/>
            </w:tcMar>
          </w:tcPr>
          <w:p w14:paraId="7CBA0D1C" w14:textId="77777777" w:rsidR="00E30D06" w:rsidRPr="00E22969" w:rsidRDefault="00E30D06" w:rsidP="007C307D">
            <w:pPr>
              <w:pStyle w:val="Code"/>
            </w:pPr>
          </w:p>
        </w:tc>
        <w:tc>
          <w:tcPr>
            <w:tcW w:w="3581" w:type="dxa"/>
            <w:tcMar>
              <w:left w:w="29" w:type="dxa"/>
              <w:right w:w="29" w:type="dxa"/>
            </w:tcMar>
          </w:tcPr>
          <w:p w14:paraId="0895E0BD" w14:textId="77777777" w:rsidR="00E30D06" w:rsidRPr="00E22969" w:rsidRDefault="00E30D06" w:rsidP="007C307D">
            <w:pPr>
              <w:pStyle w:val="Code"/>
            </w:pPr>
          </w:p>
        </w:tc>
      </w:tr>
      <w:tr w:rsidR="00E30D06" w:rsidRPr="00E22969" w14:paraId="22291789" w14:textId="77777777" w:rsidTr="00E30D06">
        <w:tc>
          <w:tcPr>
            <w:tcW w:w="3415" w:type="dxa"/>
            <w:tcMar>
              <w:left w:w="29" w:type="dxa"/>
              <w:right w:w="29" w:type="dxa"/>
            </w:tcMar>
          </w:tcPr>
          <w:p w14:paraId="13E45EA6" w14:textId="77777777" w:rsidR="00E30D06" w:rsidRPr="00E22969" w:rsidRDefault="00E30D06" w:rsidP="007C307D">
            <w:pPr>
              <w:pStyle w:val="Code"/>
            </w:pPr>
            <w:r w:rsidRPr="00E22969">
              <w:tab/>
            </w:r>
            <w:r w:rsidRPr="00E22969">
              <w:tab/>
              <w:t>Subtype</w:t>
            </w:r>
          </w:p>
        </w:tc>
        <w:tc>
          <w:tcPr>
            <w:tcW w:w="1980" w:type="dxa"/>
            <w:tcMar>
              <w:left w:w="29" w:type="dxa"/>
              <w:right w:w="29" w:type="dxa"/>
            </w:tcMar>
          </w:tcPr>
          <w:p w14:paraId="3B0FC193" w14:textId="77777777" w:rsidR="00E30D06" w:rsidRPr="00E22969" w:rsidRDefault="00E30D06" w:rsidP="007C307D">
            <w:pPr>
              <w:pStyle w:val="Code"/>
            </w:pPr>
            <w:r w:rsidRPr="00E22969">
              <w:t>0 (nullNetworking)</w:t>
            </w:r>
          </w:p>
        </w:tc>
        <w:tc>
          <w:tcPr>
            <w:tcW w:w="3581" w:type="dxa"/>
            <w:tcMar>
              <w:left w:w="29" w:type="dxa"/>
              <w:right w:w="29" w:type="dxa"/>
            </w:tcMar>
          </w:tcPr>
          <w:p w14:paraId="6681F1E0" w14:textId="77777777" w:rsidR="00E30D06" w:rsidRPr="00E22969" w:rsidRDefault="00E30D06" w:rsidP="007C307D">
            <w:pPr>
              <w:pStyle w:val="Code"/>
            </w:pPr>
          </w:p>
        </w:tc>
      </w:tr>
      <w:tr w:rsidR="00E30D06" w:rsidRPr="00E22969" w14:paraId="1CA4BCD8" w14:textId="77777777" w:rsidTr="00E30D06">
        <w:tc>
          <w:tcPr>
            <w:tcW w:w="3415" w:type="dxa"/>
            <w:tcMar>
              <w:left w:w="29" w:type="dxa"/>
              <w:right w:w="29" w:type="dxa"/>
            </w:tcMar>
          </w:tcPr>
          <w:p w14:paraId="1D78B199" w14:textId="77777777" w:rsidR="00E30D06" w:rsidRPr="00E22969" w:rsidRDefault="00E30D06" w:rsidP="007C307D">
            <w:pPr>
              <w:pStyle w:val="Code"/>
            </w:pPr>
            <w:r w:rsidRPr="00E22969">
              <w:tab/>
            </w:r>
            <w:r w:rsidRPr="00E22969">
              <w:tab/>
              <w:t>optionIndicator</w:t>
            </w:r>
          </w:p>
        </w:tc>
        <w:tc>
          <w:tcPr>
            <w:tcW w:w="1980" w:type="dxa"/>
            <w:tcMar>
              <w:left w:w="29" w:type="dxa"/>
              <w:right w:w="29" w:type="dxa"/>
            </w:tcMar>
          </w:tcPr>
          <w:p w14:paraId="3A41F15B" w14:textId="77777777" w:rsidR="00E30D06" w:rsidRPr="00E22969" w:rsidRDefault="00E30D06" w:rsidP="007C307D">
            <w:pPr>
              <w:pStyle w:val="Code"/>
            </w:pPr>
            <w:r w:rsidRPr="00E22969">
              <w:t>1 (present)</w:t>
            </w:r>
          </w:p>
        </w:tc>
        <w:tc>
          <w:tcPr>
            <w:tcW w:w="3581" w:type="dxa"/>
            <w:tcMar>
              <w:left w:w="29" w:type="dxa"/>
              <w:right w:w="29" w:type="dxa"/>
            </w:tcMar>
          </w:tcPr>
          <w:p w14:paraId="0ED5016F" w14:textId="77777777" w:rsidR="00E30D06" w:rsidRPr="00E22969" w:rsidRDefault="00E30D06" w:rsidP="007C307D">
            <w:pPr>
              <w:pStyle w:val="Code"/>
            </w:pPr>
          </w:p>
        </w:tc>
      </w:tr>
      <w:tr w:rsidR="00E30D06" w:rsidRPr="00E22969" w14:paraId="370E5E61" w14:textId="77777777" w:rsidTr="00E30D06">
        <w:tc>
          <w:tcPr>
            <w:tcW w:w="3415" w:type="dxa"/>
            <w:tcMar>
              <w:left w:w="29" w:type="dxa"/>
              <w:right w:w="29" w:type="dxa"/>
            </w:tcMar>
          </w:tcPr>
          <w:p w14:paraId="76ED62D0" w14:textId="77777777" w:rsidR="00E30D06" w:rsidRPr="00E22969" w:rsidRDefault="00E30D06" w:rsidP="007C307D">
            <w:pPr>
              <w:pStyle w:val="Code"/>
            </w:pPr>
            <w:r w:rsidRPr="00E22969">
              <w:tab/>
            </w:r>
            <w:r w:rsidRPr="00E22969">
              <w:tab/>
              <w:t>Version</w:t>
            </w:r>
          </w:p>
        </w:tc>
        <w:tc>
          <w:tcPr>
            <w:tcW w:w="1980" w:type="dxa"/>
            <w:tcMar>
              <w:left w:w="29" w:type="dxa"/>
              <w:right w:w="29" w:type="dxa"/>
            </w:tcMar>
          </w:tcPr>
          <w:p w14:paraId="0BF4B62F" w14:textId="77777777" w:rsidR="00E30D06" w:rsidRPr="00E22969" w:rsidRDefault="00E30D06" w:rsidP="007C307D">
            <w:pPr>
              <w:pStyle w:val="Code"/>
            </w:pPr>
            <w:r w:rsidRPr="00E22969">
              <w:t>3</w:t>
            </w:r>
          </w:p>
        </w:tc>
        <w:tc>
          <w:tcPr>
            <w:tcW w:w="3581" w:type="dxa"/>
            <w:tcMar>
              <w:left w:w="29" w:type="dxa"/>
              <w:right w:w="29" w:type="dxa"/>
            </w:tcMar>
          </w:tcPr>
          <w:p w14:paraId="45FDDCDA" w14:textId="77777777" w:rsidR="00E30D06" w:rsidRPr="00E22969" w:rsidRDefault="00E30D06" w:rsidP="007C307D">
            <w:pPr>
              <w:pStyle w:val="Code"/>
            </w:pPr>
          </w:p>
        </w:tc>
      </w:tr>
      <w:tr w:rsidR="00E30D06" w:rsidRPr="00E22969" w14:paraId="6DC7BB3D" w14:textId="77777777" w:rsidTr="00E30D06">
        <w:tc>
          <w:tcPr>
            <w:tcW w:w="3415" w:type="dxa"/>
            <w:tcMar>
              <w:left w:w="29" w:type="dxa"/>
              <w:right w:w="29" w:type="dxa"/>
            </w:tcMar>
          </w:tcPr>
          <w:p w14:paraId="3D477825" w14:textId="77777777" w:rsidR="00E30D06" w:rsidRPr="00E22969" w:rsidRDefault="00E30D06" w:rsidP="007C307D">
            <w:pPr>
              <w:pStyle w:val="Code"/>
            </w:pPr>
            <w:r w:rsidRPr="00E22969">
              <w:tab/>
              <w:t>}</w:t>
            </w:r>
          </w:p>
        </w:tc>
        <w:tc>
          <w:tcPr>
            <w:tcW w:w="1980" w:type="dxa"/>
            <w:tcMar>
              <w:left w:w="29" w:type="dxa"/>
              <w:right w:w="29" w:type="dxa"/>
            </w:tcMar>
          </w:tcPr>
          <w:p w14:paraId="79D8F329" w14:textId="77777777" w:rsidR="00E30D06" w:rsidRPr="00E22969" w:rsidRDefault="00E30D06" w:rsidP="007C307D">
            <w:pPr>
              <w:pStyle w:val="Code"/>
            </w:pPr>
          </w:p>
        </w:tc>
        <w:tc>
          <w:tcPr>
            <w:tcW w:w="3581" w:type="dxa"/>
            <w:tcMar>
              <w:left w:w="29" w:type="dxa"/>
              <w:right w:w="29" w:type="dxa"/>
            </w:tcMar>
          </w:tcPr>
          <w:p w14:paraId="12F5764A" w14:textId="77777777" w:rsidR="00E30D06" w:rsidRPr="00E22969" w:rsidRDefault="00E30D06" w:rsidP="007C307D">
            <w:pPr>
              <w:pStyle w:val="Code"/>
            </w:pPr>
          </w:p>
        </w:tc>
      </w:tr>
      <w:tr w:rsidR="00E30D06" w:rsidRPr="00E22969" w14:paraId="51729A93" w14:textId="77777777" w:rsidTr="00E30D06">
        <w:tc>
          <w:tcPr>
            <w:tcW w:w="3415" w:type="dxa"/>
            <w:tcMar>
              <w:left w:w="29" w:type="dxa"/>
              <w:right w:w="29" w:type="dxa"/>
            </w:tcMar>
          </w:tcPr>
          <w:p w14:paraId="22670281" w14:textId="77777777" w:rsidR="00E30D06" w:rsidRPr="00E22969" w:rsidRDefault="00E30D06" w:rsidP="007C307D">
            <w:pPr>
              <w:pStyle w:val="Code"/>
            </w:pPr>
            <w:r w:rsidRPr="00E22969">
              <w:tab/>
              <w:t>nExtensions SEQUENCE {</w:t>
            </w:r>
          </w:p>
        </w:tc>
        <w:tc>
          <w:tcPr>
            <w:tcW w:w="1980" w:type="dxa"/>
            <w:tcMar>
              <w:left w:w="29" w:type="dxa"/>
              <w:right w:w="29" w:type="dxa"/>
            </w:tcMar>
          </w:tcPr>
          <w:p w14:paraId="64D7E5B4" w14:textId="77777777" w:rsidR="00E30D06" w:rsidRPr="00E22969" w:rsidRDefault="00E30D06" w:rsidP="007C307D">
            <w:pPr>
              <w:pStyle w:val="Code"/>
            </w:pPr>
          </w:p>
        </w:tc>
        <w:tc>
          <w:tcPr>
            <w:tcW w:w="3581" w:type="dxa"/>
            <w:tcMar>
              <w:left w:w="29" w:type="dxa"/>
              <w:right w:w="29" w:type="dxa"/>
            </w:tcMar>
          </w:tcPr>
          <w:p w14:paraId="4994183C" w14:textId="77777777" w:rsidR="00E30D06" w:rsidRPr="00E22969" w:rsidRDefault="00E30D06" w:rsidP="007C307D">
            <w:pPr>
              <w:pStyle w:val="Code"/>
            </w:pPr>
          </w:p>
        </w:tc>
      </w:tr>
      <w:tr w:rsidR="00E30D06" w:rsidRPr="00E22969" w14:paraId="0C40FBA6" w14:textId="77777777" w:rsidTr="00E30D06">
        <w:tc>
          <w:tcPr>
            <w:tcW w:w="3415" w:type="dxa"/>
            <w:tcMar>
              <w:left w:w="29" w:type="dxa"/>
              <w:right w:w="29" w:type="dxa"/>
            </w:tcMar>
          </w:tcPr>
          <w:p w14:paraId="34A0DF02" w14:textId="77777777" w:rsidR="00E30D06" w:rsidRPr="00E22969" w:rsidRDefault="00E30D06" w:rsidP="007C307D">
            <w:pPr>
              <w:pStyle w:val="Code"/>
            </w:pPr>
            <w:r w:rsidRPr="00E22969">
              <w:tab/>
            </w:r>
            <w:r w:rsidRPr="00E22969">
              <w:tab/>
              <w:t>{</w:t>
            </w:r>
            <w:r w:rsidRPr="00E22969">
              <w:tab/>
              <w:t>extensionId</w:t>
            </w:r>
          </w:p>
        </w:tc>
        <w:tc>
          <w:tcPr>
            <w:tcW w:w="1980" w:type="dxa"/>
            <w:tcMar>
              <w:left w:w="29" w:type="dxa"/>
              <w:right w:w="29" w:type="dxa"/>
            </w:tcMar>
          </w:tcPr>
          <w:p w14:paraId="1A980EE5" w14:textId="77777777" w:rsidR="00E30D06" w:rsidRPr="00E22969" w:rsidRDefault="00E30D06" w:rsidP="007C307D">
            <w:pPr>
              <w:pStyle w:val="Code"/>
            </w:pPr>
            <w:r w:rsidRPr="00E22969">
              <w:t>15 (Channel Number)</w:t>
            </w:r>
          </w:p>
        </w:tc>
        <w:tc>
          <w:tcPr>
            <w:tcW w:w="3581" w:type="dxa"/>
            <w:tcMar>
              <w:left w:w="29" w:type="dxa"/>
              <w:right w:w="29" w:type="dxa"/>
            </w:tcMar>
          </w:tcPr>
          <w:p w14:paraId="56801F63" w14:textId="77777777" w:rsidR="00E30D06" w:rsidRPr="00E22969" w:rsidRDefault="00E30D06" w:rsidP="007C307D">
            <w:pPr>
              <w:pStyle w:val="Code"/>
            </w:pPr>
          </w:p>
        </w:tc>
      </w:tr>
      <w:tr w:rsidR="00E30D06" w:rsidRPr="00E22969" w14:paraId="61EEB06B" w14:textId="77777777" w:rsidTr="00E30D06">
        <w:tc>
          <w:tcPr>
            <w:tcW w:w="3415" w:type="dxa"/>
            <w:tcMar>
              <w:left w:w="29" w:type="dxa"/>
              <w:right w:w="29" w:type="dxa"/>
            </w:tcMar>
          </w:tcPr>
          <w:p w14:paraId="3402CB40" w14:textId="77777777" w:rsidR="00E30D06" w:rsidRPr="00E22969" w:rsidRDefault="00E30D06" w:rsidP="007C307D">
            <w:pPr>
              <w:pStyle w:val="Code"/>
            </w:pPr>
            <w:r w:rsidRPr="00E22969">
              <w:tab/>
            </w:r>
            <w:r w:rsidRPr="00E22969">
              <w:tab/>
            </w:r>
            <w:r w:rsidRPr="00E22969">
              <w:tab/>
              <w:t>value</w:t>
            </w:r>
          </w:p>
        </w:tc>
        <w:tc>
          <w:tcPr>
            <w:tcW w:w="1980" w:type="dxa"/>
            <w:tcMar>
              <w:left w:w="29" w:type="dxa"/>
              <w:right w:w="29" w:type="dxa"/>
            </w:tcMar>
          </w:tcPr>
          <w:p w14:paraId="6A3C15B6" w14:textId="77777777" w:rsidR="00E30D06" w:rsidRPr="00E22969" w:rsidRDefault="00E30D06" w:rsidP="007C307D">
            <w:pPr>
              <w:pStyle w:val="Code"/>
            </w:pPr>
            <w:r w:rsidRPr="00E22969">
              <w:t>Any valid value</w:t>
            </w:r>
          </w:p>
        </w:tc>
        <w:tc>
          <w:tcPr>
            <w:tcW w:w="3581" w:type="dxa"/>
            <w:tcMar>
              <w:left w:w="29" w:type="dxa"/>
              <w:right w:w="29" w:type="dxa"/>
            </w:tcMar>
          </w:tcPr>
          <w:p w14:paraId="1E19E18D" w14:textId="4FE7F651" w:rsidR="00E30D06" w:rsidRPr="00E22969" w:rsidRDefault="00E30D06" w:rsidP="007C307D">
            <w:pPr>
              <w:pStyle w:val="Code"/>
            </w:pPr>
            <w:r w:rsidRPr="00E22969">
              <w:t xml:space="preserve">Default values defined in </w:t>
            </w:r>
            <w:r w:rsidR="007C307D" w:rsidRPr="007C307D">
              <w:fldChar w:fldCharType="begin"/>
            </w:r>
            <w:r w:rsidR="007C307D" w:rsidRPr="007C307D">
              <w:instrText xml:space="preserve"> REF _Ref439878300 \h </w:instrText>
            </w:r>
            <w:r w:rsidR="007C307D">
              <w:instrText xml:space="preserve"> \* MERGEFORMAT </w:instrText>
            </w:r>
            <w:r w:rsidR="007C307D" w:rsidRPr="007C307D">
              <w:fldChar w:fldCharType="separate"/>
            </w:r>
            <w:ins w:id="403" w:author="Dmitri.Khijniak@7Layers.com" w:date="2017-07-25T16:40:00Z">
              <w:r w:rsidR="00092395" w:rsidRPr="00092395">
                <w:rPr>
                  <w:rPrChange w:id="404" w:author="Dmitri.Khijniak@7Layers.com" w:date="2017-07-25T16:40:00Z">
                    <w:rPr>
                      <w:rFonts w:ascii="Arial" w:hAnsi="Arial"/>
                      <w:b/>
                    </w:rPr>
                  </w:rPrChange>
                </w:rPr>
                <w:t>Table 4</w:t>
              </w:r>
              <w:r w:rsidR="00092395" w:rsidRPr="00092395">
                <w:rPr>
                  <w:rPrChange w:id="405" w:author="Dmitri.Khijniak@7Layers.com" w:date="2017-07-25T16:40:00Z">
                    <w:rPr>
                      <w:rFonts w:ascii="Arial" w:hAnsi="Arial"/>
                      <w:b/>
                    </w:rPr>
                  </w:rPrChange>
                </w:rPr>
                <w:noBreakHyphen/>
                <w:t>1</w:t>
              </w:r>
            </w:ins>
            <w:del w:id="406" w:author="Dmitri.Khijniak@7Layers.com" w:date="2017-07-25T16:40:00Z">
              <w:r w:rsidR="00EC4622" w:rsidRPr="001A18A0" w:rsidDel="00092395">
                <w:delText>Table 4</w:delText>
              </w:r>
              <w:r w:rsidR="00EC4622" w:rsidRPr="001A18A0" w:rsidDel="00092395">
                <w:noBreakHyphen/>
                <w:delText>1</w:delText>
              </w:r>
            </w:del>
            <w:r w:rsidR="007C307D" w:rsidRPr="007C307D">
              <w:fldChar w:fldCharType="end"/>
            </w:r>
          </w:p>
        </w:tc>
      </w:tr>
      <w:tr w:rsidR="00E30D06" w:rsidRPr="00E22969" w14:paraId="06313420" w14:textId="77777777" w:rsidTr="00E30D06">
        <w:tc>
          <w:tcPr>
            <w:tcW w:w="3415" w:type="dxa"/>
            <w:tcMar>
              <w:left w:w="29" w:type="dxa"/>
              <w:right w:w="29" w:type="dxa"/>
            </w:tcMar>
          </w:tcPr>
          <w:p w14:paraId="1CF2DCAE"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2C08B097" w14:textId="77777777" w:rsidR="00E30D06" w:rsidRPr="00E22969" w:rsidRDefault="00E30D06" w:rsidP="007C307D">
            <w:pPr>
              <w:pStyle w:val="Code"/>
            </w:pPr>
          </w:p>
        </w:tc>
        <w:tc>
          <w:tcPr>
            <w:tcW w:w="3581" w:type="dxa"/>
            <w:tcMar>
              <w:left w:w="29" w:type="dxa"/>
              <w:right w:w="29" w:type="dxa"/>
            </w:tcMar>
          </w:tcPr>
          <w:p w14:paraId="646B5F3B" w14:textId="77777777" w:rsidR="00E30D06" w:rsidRPr="00E22969" w:rsidRDefault="00E30D06" w:rsidP="007C307D">
            <w:pPr>
              <w:pStyle w:val="Code"/>
            </w:pPr>
          </w:p>
        </w:tc>
      </w:tr>
      <w:tr w:rsidR="00E30D06" w:rsidRPr="00E22969" w14:paraId="2906771C" w14:textId="77777777" w:rsidTr="00E30D06">
        <w:tc>
          <w:tcPr>
            <w:tcW w:w="3415" w:type="dxa"/>
            <w:tcMar>
              <w:left w:w="29" w:type="dxa"/>
              <w:right w:w="29" w:type="dxa"/>
            </w:tcMar>
          </w:tcPr>
          <w:p w14:paraId="28A9735D" w14:textId="77777777" w:rsidR="00E30D06" w:rsidRPr="00E22969" w:rsidRDefault="00E30D06" w:rsidP="007C307D">
            <w:pPr>
              <w:pStyle w:val="Code"/>
            </w:pPr>
            <w:r w:rsidRPr="00E22969">
              <w:tab/>
            </w:r>
            <w:r w:rsidRPr="00E22969">
              <w:tab/>
              <w:t>{</w:t>
            </w:r>
            <w:r w:rsidRPr="00E22969">
              <w:tab/>
              <w:t>extensionId</w:t>
            </w:r>
          </w:p>
        </w:tc>
        <w:tc>
          <w:tcPr>
            <w:tcW w:w="1980" w:type="dxa"/>
            <w:tcMar>
              <w:left w:w="29" w:type="dxa"/>
              <w:right w:w="29" w:type="dxa"/>
            </w:tcMar>
          </w:tcPr>
          <w:p w14:paraId="07BB720F" w14:textId="77777777" w:rsidR="00E30D06" w:rsidRPr="00E22969" w:rsidRDefault="00E30D06" w:rsidP="007C307D">
            <w:pPr>
              <w:pStyle w:val="Code"/>
            </w:pPr>
            <w:r w:rsidRPr="00E22969">
              <w:t>16 (Data Rate)</w:t>
            </w:r>
          </w:p>
        </w:tc>
        <w:tc>
          <w:tcPr>
            <w:tcW w:w="3581" w:type="dxa"/>
            <w:tcMar>
              <w:left w:w="29" w:type="dxa"/>
              <w:right w:w="29" w:type="dxa"/>
            </w:tcMar>
          </w:tcPr>
          <w:p w14:paraId="3D135090" w14:textId="77777777" w:rsidR="00E30D06" w:rsidRPr="00E22969" w:rsidRDefault="00E30D06" w:rsidP="007C307D">
            <w:pPr>
              <w:pStyle w:val="Code"/>
            </w:pPr>
          </w:p>
        </w:tc>
      </w:tr>
      <w:tr w:rsidR="00E30D06" w:rsidRPr="00E22969" w14:paraId="4CB6C8B9" w14:textId="77777777" w:rsidTr="00E30D06">
        <w:tc>
          <w:tcPr>
            <w:tcW w:w="3415" w:type="dxa"/>
            <w:tcMar>
              <w:left w:w="29" w:type="dxa"/>
              <w:right w:w="29" w:type="dxa"/>
            </w:tcMar>
          </w:tcPr>
          <w:p w14:paraId="78143BFE" w14:textId="77777777" w:rsidR="00E30D06" w:rsidRPr="00E22969" w:rsidRDefault="00E30D06" w:rsidP="007C307D">
            <w:pPr>
              <w:pStyle w:val="Code"/>
            </w:pPr>
            <w:r w:rsidRPr="00E22969">
              <w:tab/>
            </w:r>
            <w:r w:rsidRPr="00E22969">
              <w:tab/>
            </w:r>
            <w:r w:rsidRPr="00E22969">
              <w:tab/>
              <w:t>value</w:t>
            </w:r>
          </w:p>
        </w:tc>
        <w:tc>
          <w:tcPr>
            <w:tcW w:w="1980" w:type="dxa"/>
            <w:tcMar>
              <w:left w:w="29" w:type="dxa"/>
              <w:right w:w="29" w:type="dxa"/>
            </w:tcMar>
          </w:tcPr>
          <w:p w14:paraId="3B4E82C6" w14:textId="77777777" w:rsidR="00E30D06" w:rsidRPr="00E22969" w:rsidRDefault="00E30D06" w:rsidP="007C307D">
            <w:pPr>
              <w:pStyle w:val="Code"/>
            </w:pPr>
            <w:r w:rsidRPr="00E22969">
              <w:t>Any valid value</w:t>
            </w:r>
          </w:p>
        </w:tc>
        <w:tc>
          <w:tcPr>
            <w:tcW w:w="3581" w:type="dxa"/>
            <w:tcMar>
              <w:left w:w="29" w:type="dxa"/>
              <w:right w:w="29" w:type="dxa"/>
            </w:tcMar>
          </w:tcPr>
          <w:p w14:paraId="4DFBB760" w14:textId="68431EBB" w:rsidR="00E30D06" w:rsidRPr="007C307D" w:rsidRDefault="00E30D06" w:rsidP="007C307D">
            <w:pPr>
              <w:pStyle w:val="Code"/>
            </w:pPr>
            <w:r w:rsidRPr="007C307D">
              <w:t xml:space="preserve">Default values defined in </w:t>
            </w:r>
            <w:r w:rsidR="007C307D" w:rsidRPr="007C307D">
              <w:fldChar w:fldCharType="begin"/>
            </w:r>
            <w:r w:rsidR="007C307D" w:rsidRPr="007C307D">
              <w:instrText xml:space="preserve"> REF _Ref446677500 \h </w:instrText>
            </w:r>
            <w:r w:rsidR="007C307D">
              <w:instrText xml:space="preserve"> \* MERGEFORMAT </w:instrText>
            </w:r>
            <w:r w:rsidR="007C307D" w:rsidRPr="007C307D">
              <w:fldChar w:fldCharType="separate"/>
            </w:r>
            <w:ins w:id="407" w:author="Dmitri.Khijniak@7Layers.com" w:date="2017-07-25T16:40:00Z">
              <w:r w:rsidR="00092395" w:rsidRPr="00092395">
                <w:rPr>
                  <w:rPrChange w:id="408" w:author="Dmitri.Khijniak@7Layers.com" w:date="2017-07-25T16:40:00Z">
                    <w:rPr>
                      <w:rFonts w:ascii="Arial" w:hAnsi="Arial"/>
                      <w:b/>
                    </w:rPr>
                  </w:rPrChange>
                </w:rPr>
                <w:t>Table 4</w:t>
              </w:r>
              <w:r w:rsidR="00092395" w:rsidRPr="00092395">
                <w:rPr>
                  <w:rPrChange w:id="409" w:author="Dmitri.Khijniak@7Layers.com" w:date="2017-07-25T16:40:00Z">
                    <w:rPr>
                      <w:rFonts w:ascii="Arial" w:hAnsi="Arial"/>
                      <w:b/>
                    </w:rPr>
                  </w:rPrChange>
                </w:rPr>
                <w:noBreakHyphen/>
                <w:t>2</w:t>
              </w:r>
            </w:ins>
            <w:del w:id="410" w:author="Dmitri.Khijniak@7Layers.com" w:date="2017-07-25T16:40:00Z">
              <w:r w:rsidR="00EC4622" w:rsidRPr="001A18A0" w:rsidDel="00092395">
                <w:delText>Table 4</w:delText>
              </w:r>
              <w:r w:rsidR="00EC4622" w:rsidRPr="001A18A0" w:rsidDel="00092395">
                <w:noBreakHyphen/>
                <w:delText>2</w:delText>
              </w:r>
            </w:del>
            <w:r w:rsidR="007C307D" w:rsidRPr="007C307D">
              <w:fldChar w:fldCharType="end"/>
            </w:r>
          </w:p>
        </w:tc>
      </w:tr>
      <w:tr w:rsidR="00E30D06" w:rsidRPr="00E22969" w14:paraId="2069E4DD" w14:textId="77777777" w:rsidTr="00E30D06">
        <w:tc>
          <w:tcPr>
            <w:tcW w:w="3415" w:type="dxa"/>
            <w:tcMar>
              <w:left w:w="29" w:type="dxa"/>
              <w:right w:w="29" w:type="dxa"/>
            </w:tcMar>
          </w:tcPr>
          <w:p w14:paraId="1B3F3BCC"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63E5CBBC" w14:textId="77777777" w:rsidR="00E30D06" w:rsidRPr="00E22969" w:rsidRDefault="00E30D06" w:rsidP="007C307D">
            <w:pPr>
              <w:pStyle w:val="Code"/>
            </w:pPr>
          </w:p>
        </w:tc>
        <w:tc>
          <w:tcPr>
            <w:tcW w:w="3581" w:type="dxa"/>
            <w:tcMar>
              <w:left w:w="29" w:type="dxa"/>
              <w:right w:w="29" w:type="dxa"/>
            </w:tcMar>
          </w:tcPr>
          <w:p w14:paraId="01C5E835" w14:textId="77777777" w:rsidR="00E30D06" w:rsidRPr="007C307D" w:rsidRDefault="00E30D06" w:rsidP="007C307D">
            <w:pPr>
              <w:pStyle w:val="Code"/>
            </w:pPr>
          </w:p>
        </w:tc>
      </w:tr>
      <w:tr w:rsidR="00E30D06" w:rsidRPr="00E22969" w14:paraId="3866770E" w14:textId="77777777" w:rsidTr="00E30D06">
        <w:tc>
          <w:tcPr>
            <w:tcW w:w="3415" w:type="dxa"/>
            <w:tcMar>
              <w:left w:w="29" w:type="dxa"/>
              <w:right w:w="29" w:type="dxa"/>
            </w:tcMar>
          </w:tcPr>
          <w:p w14:paraId="197DC131" w14:textId="77777777" w:rsidR="00E30D06" w:rsidRPr="00E22969" w:rsidRDefault="00E30D06" w:rsidP="007C307D">
            <w:pPr>
              <w:pStyle w:val="Code"/>
            </w:pPr>
            <w:r w:rsidRPr="00E22969">
              <w:tab/>
            </w:r>
            <w:r w:rsidRPr="00E22969">
              <w:tab/>
              <w:t>{</w:t>
            </w:r>
            <w:r w:rsidRPr="00E22969">
              <w:tab/>
              <w:t>extensionId</w:t>
            </w:r>
          </w:p>
        </w:tc>
        <w:tc>
          <w:tcPr>
            <w:tcW w:w="1980" w:type="dxa"/>
            <w:tcMar>
              <w:left w:w="29" w:type="dxa"/>
              <w:right w:w="29" w:type="dxa"/>
            </w:tcMar>
          </w:tcPr>
          <w:p w14:paraId="0869232F" w14:textId="77777777" w:rsidR="00E30D06" w:rsidRPr="00E22969" w:rsidRDefault="00E30D06" w:rsidP="007C307D">
            <w:pPr>
              <w:pStyle w:val="Code"/>
            </w:pPr>
            <w:r w:rsidRPr="00E22969">
              <w:t>4 (Tx Power Used)</w:t>
            </w:r>
          </w:p>
        </w:tc>
        <w:tc>
          <w:tcPr>
            <w:tcW w:w="3581" w:type="dxa"/>
            <w:tcMar>
              <w:left w:w="29" w:type="dxa"/>
              <w:right w:w="29" w:type="dxa"/>
            </w:tcMar>
          </w:tcPr>
          <w:p w14:paraId="44778642" w14:textId="77777777" w:rsidR="00E30D06" w:rsidRPr="007C307D" w:rsidRDefault="00E30D06" w:rsidP="007C307D">
            <w:pPr>
              <w:pStyle w:val="Code"/>
            </w:pPr>
          </w:p>
        </w:tc>
      </w:tr>
      <w:tr w:rsidR="00E30D06" w:rsidRPr="00E22969" w14:paraId="3E319CAD" w14:textId="77777777" w:rsidTr="00E30D06">
        <w:tc>
          <w:tcPr>
            <w:tcW w:w="3415" w:type="dxa"/>
            <w:tcMar>
              <w:left w:w="29" w:type="dxa"/>
              <w:right w:w="29" w:type="dxa"/>
            </w:tcMar>
          </w:tcPr>
          <w:p w14:paraId="4DF22F33" w14:textId="77777777" w:rsidR="00E30D06" w:rsidRPr="00E22969" w:rsidRDefault="00E30D06" w:rsidP="007C307D">
            <w:pPr>
              <w:pStyle w:val="Code"/>
            </w:pPr>
            <w:r w:rsidRPr="00E22969">
              <w:tab/>
            </w:r>
            <w:r w:rsidRPr="00E22969">
              <w:tab/>
            </w:r>
            <w:r w:rsidRPr="00E22969">
              <w:tab/>
              <w:t>value</w:t>
            </w:r>
          </w:p>
        </w:tc>
        <w:tc>
          <w:tcPr>
            <w:tcW w:w="1980" w:type="dxa"/>
            <w:tcMar>
              <w:left w:w="29" w:type="dxa"/>
              <w:right w:w="29" w:type="dxa"/>
            </w:tcMar>
          </w:tcPr>
          <w:p w14:paraId="5F098C92" w14:textId="77777777" w:rsidR="00E30D06" w:rsidRPr="00E22969" w:rsidRDefault="00E30D06" w:rsidP="007C307D">
            <w:pPr>
              <w:pStyle w:val="Code"/>
            </w:pPr>
            <w:r w:rsidRPr="00E22969">
              <w:t>Any valid value</w:t>
            </w:r>
          </w:p>
        </w:tc>
        <w:tc>
          <w:tcPr>
            <w:tcW w:w="3581" w:type="dxa"/>
            <w:tcMar>
              <w:left w:w="29" w:type="dxa"/>
              <w:right w:w="29" w:type="dxa"/>
            </w:tcMar>
          </w:tcPr>
          <w:p w14:paraId="0C629D1A" w14:textId="3C122446" w:rsidR="00E30D06" w:rsidRPr="007C307D" w:rsidRDefault="00E30D06" w:rsidP="007C307D">
            <w:pPr>
              <w:pStyle w:val="Code"/>
            </w:pPr>
            <w:r w:rsidRPr="007C307D">
              <w:t xml:space="preserve">Default values defined in </w:t>
            </w:r>
            <w:r w:rsidR="007C307D" w:rsidRPr="007C307D">
              <w:fldChar w:fldCharType="begin"/>
            </w:r>
            <w:r w:rsidR="007C307D" w:rsidRPr="007C307D">
              <w:instrText xml:space="preserve"> REF _Ref446677531 \h </w:instrText>
            </w:r>
            <w:r w:rsidR="007C307D">
              <w:instrText xml:space="preserve"> \* MERGEFORMAT </w:instrText>
            </w:r>
            <w:r w:rsidR="007C307D" w:rsidRPr="007C307D">
              <w:fldChar w:fldCharType="separate"/>
            </w:r>
            <w:ins w:id="411" w:author="Dmitri.Khijniak@7Layers.com" w:date="2017-07-25T16:40:00Z">
              <w:r w:rsidR="00092395" w:rsidRPr="00092395">
                <w:rPr>
                  <w:rPrChange w:id="412" w:author="Dmitri.Khijniak@7Layers.com" w:date="2017-07-25T16:40:00Z">
                    <w:rPr>
                      <w:rFonts w:ascii="Arial" w:hAnsi="Arial"/>
                      <w:b/>
                    </w:rPr>
                  </w:rPrChange>
                </w:rPr>
                <w:t>Table 4</w:t>
              </w:r>
              <w:r w:rsidR="00092395" w:rsidRPr="00092395">
                <w:rPr>
                  <w:rPrChange w:id="413" w:author="Dmitri.Khijniak@7Layers.com" w:date="2017-07-25T16:40:00Z">
                    <w:rPr>
                      <w:rFonts w:ascii="Arial" w:hAnsi="Arial"/>
                      <w:b/>
                    </w:rPr>
                  </w:rPrChange>
                </w:rPr>
                <w:noBreakHyphen/>
                <w:t>3</w:t>
              </w:r>
            </w:ins>
            <w:del w:id="414" w:author="Dmitri.Khijniak@7Layers.com" w:date="2017-07-25T16:40:00Z">
              <w:r w:rsidR="00EC4622" w:rsidRPr="001A18A0" w:rsidDel="00092395">
                <w:delText>Table 4</w:delText>
              </w:r>
              <w:r w:rsidR="00EC4622" w:rsidRPr="001A18A0" w:rsidDel="00092395">
                <w:noBreakHyphen/>
                <w:delText>3</w:delText>
              </w:r>
            </w:del>
            <w:r w:rsidR="007C307D" w:rsidRPr="007C307D">
              <w:fldChar w:fldCharType="end"/>
            </w:r>
          </w:p>
        </w:tc>
      </w:tr>
      <w:tr w:rsidR="00E30D06" w:rsidRPr="00E22969" w14:paraId="6284908A" w14:textId="77777777" w:rsidTr="00E30D06">
        <w:tc>
          <w:tcPr>
            <w:tcW w:w="3415" w:type="dxa"/>
            <w:tcMar>
              <w:left w:w="29" w:type="dxa"/>
              <w:right w:w="29" w:type="dxa"/>
            </w:tcMar>
          </w:tcPr>
          <w:p w14:paraId="10547576"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132AF6D4" w14:textId="77777777" w:rsidR="00E30D06" w:rsidRPr="00E22969" w:rsidRDefault="00E30D06" w:rsidP="007C307D">
            <w:pPr>
              <w:pStyle w:val="Code"/>
            </w:pPr>
          </w:p>
        </w:tc>
        <w:tc>
          <w:tcPr>
            <w:tcW w:w="3581" w:type="dxa"/>
            <w:tcMar>
              <w:left w:w="29" w:type="dxa"/>
              <w:right w:w="29" w:type="dxa"/>
            </w:tcMar>
          </w:tcPr>
          <w:p w14:paraId="724BD703" w14:textId="77777777" w:rsidR="00E30D06" w:rsidRPr="00E22969" w:rsidRDefault="00E30D06" w:rsidP="007C307D">
            <w:pPr>
              <w:pStyle w:val="Code"/>
            </w:pPr>
          </w:p>
        </w:tc>
      </w:tr>
      <w:tr w:rsidR="00E30D06" w:rsidRPr="00E22969" w14:paraId="24D23434" w14:textId="77777777" w:rsidTr="00E30D06">
        <w:tc>
          <w:tcPr>
            <w:tcW w:w="3415" w:type="dxa"/>
            <w:tcMar>
              <w:left w:w="29" w:type="dxa"/>
              <w:right w:w="29" w:type="dxa"/>
            </w:tcMar>
          </w:tcPr>
          <w:p w14:paraId="12A9E11E" w14:textId="77777777" w:rsidR="00E30D06" w:rsidRPr="00E22969" w:rsidRDefault="00E30D06" w:rsidP="007C307D">
            <w:pPr>
              <w:pStyle w:val="Code"/>
            </w:pPr>
            <w:r w:rsidRPr="00E22969">
              <w:tab/>
              <w:t>}</w:t>
            </w:r>
          </w:p>
        </w:tc>
        <w:tc>
          <w:tcPr>
            <w:tcW w:w="1980" w:type="dxa"/>
            <w:tcMar>
              <w:left w:w="29" w:type="dxa"/>
              <w:right w:w="29" w:type="dxa"/>
            </w:tcMar>
          </w:tcPr>
          <w:p w14:paraId="1A2DED5B" w14:textId="77777777" w:rsidR="00E30D06" w:rsidRPr="00E22969" w:rsidRDefault="00E30D06" w:rsidP="007C307D">
            <w:pPr>
              <w:pStyle w:val="Code"/>
            </w:pPr>
          </w:p>
        </w:tc>
        <w:tc>
          <w:tcPr>
            <w:tcW w:w="3581" w:type="dxa"/>
            <w:tcMar>
              <w:left w:w="29" w:type="dxa"/>
              <w:right w:w="29" w:type="dxa"/>
            </w:tcMar>
          </w:tcPr>
          <w:p w14:paraId="6EF76B09" w14:textId="77777777" w:rsidR="00E30D06" w:rsidRPr="00E22969" w:rsidRDefault="00E30D06" w:rsidP="007C307D">
            <w:pPr>
              <w:pStyle w:val="Code"/>
            </w:pPr>
          </w:p>
        </w:tc>
      </w:tr>
      <w:tr w:rsidR="00E30D06" w:rsidRPr="00E22969" w14:paraId="7515C4DA" w14:textId="77777777" w:rsidTr="00E30D06">
        <w:tc>
          <w:tcPr>
            <w:tcW w:w="3415" w:type="dxa"/>
            <w:tcMar>
              <w:left w:w="29" w:type="dxa"/>
              <w:right w:w="29" w:type="dxa"/>
            </w:tcMar>
          </w:tcPr>
          <w:p w14:paraId="2F297327" w14:textId="77777777" w:rsidR="00E30D06" w:rsidRPr="00E22969" w:rsidRDefault="00E30D06" w:rsidP="007C307D">
            <w:pPr>
              <w:pStyle w:val="Code"/>
            </w:pPr>
            <w:r w:rsidRPr="00E22969">
              <w:lastRenderedPageBreak/>
              <w:tab/>
              <w:t xml:space="preserve">transport </w:t>
            </w:r>
          </w:p>
        </w:tc>
        <w:tc>
          <w:tcPr>
            <w:tcW w:w="1980" w:type="dxa"/>
            <w:tcMar>
              <w:left w:w="29" w:type="dxa"/>
              <w:right w:w="29" w:type="dxa"/>
            </w:tcMar>
          </w:tcPr>
          <w:p w14:paraId="643364D9" w14:textId="7EC9D0F3" w:rsidR="00E30D06" w:rsidRPr="00E22969" w:rsidRDefault="00956ED0" w:rsidP="007C307D">
            <w:pPr>
              <w:pStyle w:val="Code"/>
            </w:pPr>
            <w:r w:rsidRPr="00E22969">
              <w:t xml:space="preserve">tpid = </w:t>
            </w:r>
            <w:r w:rsidR="003C402B">
              <w:t>0</w:t>
            </w:r>
          </w:p>
        </w:tc>
        <w:tc>
          <w:tcPr>
            <w:tcW w:w="3581" w:type="dxa"/>
            <w:tcMar>
              <w:left w:w="29" w:type="dxa"/>
              <w:right w:w="29" w:type="dxa"/>
            </w:tcMar>
          </w:tcPr>
          <w:p w14:paraId="22B0D630" w14:textId="1F61FAC8" w:rsidR="00E30D06" w:rsidRPr="00E22969" w:rsidRDefault="00E30D06" w:rsidP="003C402B">
            <w:pPr>
              <w:pStyle w:val="Code"/>
            </w:pPr>
            <w:r w:rsidRPr="00E22969">
              <w:t xml:space="preserve">PSID addressing </w:t>
            </w:r>
            <w:r w:rsidR="003C402B">
              <w:t xml:space="preserve">with no </w:t>
            </w:r>
            <w:r w:rsidRPr="00E22969">
              <w:t>WAVE Information Element Extension field</w:t>
            </w:r>
          </w:p>
        </w:tc>
      </w:tr>
      <w:tr w:rsidR="00E30D06" w:rsidRPr="00E22969" w14:paraId="56ADF9EE" w14:textId="77777777" w:rsidTr="00E30D06">
        <w:tc>
          <w:tcPr>
            <w:tcW w:w="3415" w:type="dxa"/>
            <w:tcMar>
              <w:left w:w="29" w:type="dxa"/>
              <w:right w:w="29" w:type="dxa"/>
            </w:tcMar>
          </w:tcPr>
          <w:p w14:paraId="5F2DE218" w14:textId="77777777" w:rsidR="00E30D06" w:rsidRPr="00E22969" w:rsidRDefault="00E30D06" w:rsidP="007C307D">
            <w:pPr>
              <w:pStyle w:val="Code"/>
            </w:pPr>
            <w:r w:rsidRPr="00E22969">
              <w:tab/>
              <w:t>destAddress</w:t>
            </w:r>
          </w:p>
        </w:tc>
        <w:tc>
          <w:tcPr>
            <w:tcW w:w="1980" w:type="dxa"/>
            <w:tcMar>
              <w:left w:w="29" w:type="dxa"/>
              <w:right w:w="29" w:type="dxa"/>
            </w:tcMar>
          </w:tcPr>
          <w:p w14:paraId="7E479924" w14:textId="0CDE91EB" w:rsidR="00E30D06" w:rsidRPr="00E22969" w:rsidRDefault="003C402B" w:rsidP="007C307D">
            <w:pPr>
              <w:pStyle w:val="Code"/>
            </w:pPr>
            <w:r w:rsidRPr="00E22969">
              <w:t>vPSID</w:t>
            </w:r>
          </w:p>
        </w:tc>
        <w:tc>
          <w:tcPr>
            <w:tcW w:w="3581" w:type="dxa"/>
            <w:tcMar>
              <w:left w:w="29" w:type="dxa"/>
              <w:right w:w="29" w:type="dxa"/>
            </w:tcMar>
          </w:tcPr>
          <w:p w14:paraId="1BCB05E6" w14:textId="5C448819" w:rsidR="00E30D06" w:rsidRPr="00E22969" w:rsidRDefault="00E30D06" w:rsidP="007C307D">
            <w:pPr>
              <w:pStyle w:val="Code"/>
            </w:pPr>
            <w:r w:rsidRPr="00E22969">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ins w:id="415" w:author="Dmitri.Khijniak@7Layers.com" w:date="2017-07-25T16:40:00Z">
              <w:r w:rsidR="00092395" w:rsidRPr="00092395">
                <w:rPr>
                  <w:rFonts w:ascii="Arial" w:hAnsi="Arial"/>
                  <w:rPrChange w:id="416" w:author="Dmitri.Khijniak@7Layers.com" w:date="2017-07-25T16:40:00Z">
                    <w:rPr>
                      <w:rFonts w:ascii="Arial" w:hAnsi="Arial"/>
                      <w:b/>
                    </w:rPr>
                  </w:rPrChange>
                </w:rPr>
                <w:t>Table 4</w:t>
              </w:r>
              <w:r w:rsidR="00092395" w:rsidRPr="00092395">
                <w:rPr>
                  <w:rFonts w:ascii="Arial" w:hAnsi="Arial"/>
                  <w:rPrChange w:id="417" w:author="Dmitri.Khijniak@7Layers.com" w:date="2017-07-25T16:40:00Z">
                    <w:rPr>
                      <w:rFonts w:ascii="Arial" w:hAnsi="Arial"/>
                      <w:b/>
                    </w:rPr>
                  </w:rPrChange>
                </w:rPr>
                <w:noBreakHyphen/>
                <w:t>4</w:t>
              </w:r>
            </w:ins>
            <w:del w:id="418"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4</w:delText>
              </w:r>
            </w:del>
            <w:r w:rsidR="007C307D" w:rsidRPr="007C307D">
              <w:fldChar w:fldCharType="end"/>
            </w:r>
          </w:p>
        </w:tc>
      </w:tr>
      <w:tr w:rsidR="00E30D06" w:rsidRPr="00E22969" w14:paraId="70319AD7" w14:textId="77777777" w:rsidTr="00E30D06">
        <w:tc>
          <w:tcPr>
            <w:tcW w:w="3415" w:type="dxa"/>
            <w:tcMar>
              <w:left w:w="29" w:type="dxa"/>
              <w:right w:w="29" w:type="dxa"/>
            </w:tcMar>
          </w:tcPr>
          <w:p w14:paraId="6B5A1432" w14:textId="77777777" w:rsidR="00E30D06" w:rsidRPr="00E22969" w:rsidRDefault="00E30D06" w:rsidP="007C307D">
            <w:pPr>
              <w:pStyle w:val="Code"/>
            </w:pPr>
            <w:r w:rsidRPr="00E22969">
              <w:tab/>
              <w:t>body</w:t>
            </w:r>
          </w:p>
        </w:tc>
        <w:tc>
          <w:tcPr>
            <w:tcW w:w="1980" w:type="dxa"/>
            <w:tcMar>
              <w:left w:w="29" w:type="dxa"/>
              <w:right w:w="29" w:type="dxa"/>
            </w:tcMar>
          </w:tcPr>
          <w:p w14:paraId="79C5C237" w14:textId="77777777" w:rsidR="00E30D06" w:rsidRPr="00E22969" w:rsidRDefault="00E30D06" w:rsidP="007C307D">
            <w:pPr>
              <w:pStyle w:val="Code"/>
            </w:pPr>
            <w:r w:rsidRPr="00E22969">
              <w:t>A valid WSM payload</w:t>
            </w:r>
          </w:p>
        </w:tc>
        <w:tc>
          <w:tcPr>
            <w:tcW w:w="3581" w:type="dxa"/>
            <w:tcMar>
              <w:left w:w="29" w:type="dxa"/>
              <w:right w:w="29" w:type="dxa"/>
            </w:tcMar>
          </w:tcPr>
          <w:p w14:paraId="32B8A228" w14:textId="09F5BF2C" w:rsidR="00E30D06" w:rsidRPr="00E22969" w:rsidRDefault="00E30D06" w:rsidP="007C307D">
            <w:pPr>
              <w:pStyle w:val="Code"/>
            </w:pPr>
            <w:r w:rsidRPr="00E22969">
              <w:t xml:space="preserve">Payload is comprised of the WSMLength and WSMData fields as specified in 8.1.3 </w:t>
            </w:r>
            <w:r w:rsidR="007C307D" w:rsidRPr="00E22969">
              <w:t xml:space="preserve">in </w:t>
            </w:r>
            <w:r w:rsidR="007C307D">
              <w:t>[</w:t>
            </w:r>
            <w:r w:rsidR="007C307D">
              <w:fldChar w:fldCharType="begin"/>
            </w:r>
            <w:r w:rsidR="007C307D">
              <w:instrText xml:space="preserve"> REF REF_IEEE16093 \h  \* MERGEFORMAT </w:instrText>
            </w:r>
            <w:r w:rsidR="007C307D">
              <w:fldChar w:fldCharType="separate"/>
            </w:r>
            <w:r w:rsidR="00092395">
              <w:t>2</w:t>
            </w:r>
            <w:r w:rsidR="007C307D">
              <w:fldChar w:fldCharType="end"/>
            </w:r>
            <w:r w:rsidR="007C307D">
              <w:t>]</w:t>
            </w:r>
          </w:p>
        </w:tc>
      </w:tr>
      <w:tr w:rsidR="00E30D06" w:rsidRPr="00E22969" w14:paraId="79C2FD63" w14:textId="77777777" w:rsidTr="00E30D06">
        <w:tc>
          <w:tcPr>
            <w:tcW w:w="3415" w:type="dxa"/>
            <w:tcMar>
              <w:left w:w="29" w:type="dxa"/>
              <w:right w:w="29" w:type="dxa"/>
            </w:tcMar>
          </w:tcPr>
          <w:p w14:paraId="3A0E20CB" w14:textId="77777777" w:rsidR="00E30D06" w:rsidRPr="00E22969" w:rsidRDefault="00E30D06" w:rsidP="007C307D">
            <w:pPr>
              <w:pStyle w:val="Code"/>
            </w:pPr>
            <w:r w:rsidRPr="00E22969">
              <w:t>}</w:t>
            </w:r>
          </w:p>
        </w:tc>
        <w:tc>
          <w:tcPr>
            <w:tcW w:w="1980" w:type="dxa"/>
            <w:tcMar>
              <w:left w:w="29" w:type="dxa"/>
              <w:right w:w="29" w:type="dxa"/>
            </w:tcMar>
          </w:tcPr>
          <w:p w14:paraId="4B0CDACC" w14:textId="77777777" w:rsidR="00E30D06" w:rsidRPr="00E22969" w:rsidRDefault="00E30D06" w:rsidP="007C307D">
            <w:pPr>
              <w:pStyle w:val="Code"/>
            </w:pPr>
          </w:p>
        </w:tc>
        <w:tc>
          <w:tcPr>
            <w:tcW w:w="3581" w:type="dxa"/>
            <w:tcMar>
              <w:left w:w="29" w:type="dxa"/>
              <w:right w:w="29" w:type="dxa"/>
            </w:tcMar>
          </w:tcPr>
          <w:p w14:paraId="47328FC9" w14:textId="77777777" w:rsidR="00E30D06" w:rsidRPr="00E22969" w:rsidRDefault="00E30D06" w:rsidP="007C307D">
            <w:pPr>
              <w:pStyle w:val="Code"/>
            </w:pPr>
          </w:p>
        </w:tc>
      </w:tr>
    </w:tbl>
    <w:p w14:paraId="487FCA55" w14:textId="77777777" w:rsidR="00E30D06" w:rsidRPr="00E22969" w:rsidRDefault="00E30D06" w:rsidP="00E30D06">
      <w:pPr>
        <w:rPr>
          <w:rFonts w:eastAsiaTheme="majorEastAsia"/>
        </w:rPr>
      </w:pPr>
    </w:p>
    <w:p w14:paraId="6981F305" w14:textId="77777777" w:rsidR="00E30D06" w:rsidRPr="00E22969" w:rsidRDefault="00E30D06" w:rsidP="00E07C5B">
      <w:pPr>
        <w:pStyle w:val="Heading4"/>
      </w:pPr>
      <w:r w:rsidRPr="00E22969">
        <w:t>WAVE Short Messages with channel information</w:t>
      </w:r>
    </w:p>
    <w:p w14:paraId="39550658" w14:textId="15FB8324" w:rsidR="00E30D06" w:rsidRPr="00E22969" w:rsidRDefault="00E30D06" w:rsidP="00E30D06">
      <w:pPr>
        <w:pStyle w:val="Caption"/>
        <w:rPr>
          <w:b w:val="0"/>
        </w:rPr>
      </w:pPr>
      <w:bookmarkStart w:id="419" w:name="_Ref435449013"/>
      <w:r w:rsidRPr="00E22969">
        <w:t xml:space="preserve">Table </w:t>
      </w:r>
      <w:fldSimple w:instr=" STYLEREF 1 \s ">
        <w:r w:rsidR="00092395">
          <w:rPr>
            <w:noProof/>
          </w:rPr>
          <w:t>7</w:t>
        </w:r>
      </w:fldSimple>
      <w:r w:rsidRPr="00E22969">
        <w:noBreakHyphen/>
      </w:r>
      <w:fldSimple w:instr=" SEQ Table \* ARABIC \s 1 ">
        <w:r w:rsidR="00092395">
          <w:rPr>
            <w:noProof/>
          </w:rPr>
          <w:t>3</w:t>
        </w:r>
      </w:fldSimple>
      <w:bookmarkEnd w:id="419"/>
      <w:r w:rsidRPr="00E22969">
        <w:t xml:space="preserve"> WSM_nExt_ch</w:t>
      </w:r>
    </w:p>
    <w:tbl>
      <w:tblPr>
        <w:tblStyle w:val="TableGrid"/>
        <w:tblW w:w="0" w:type="auto"/>
        <w:tblLook w:val="04A0" w:firstRow="1" w:lastRow="0" w:firstColumn="1" w:lastColumn="0" w:noHBand="0" w:noVBand="1"/>
      </w:tblPr>
      <w:tblGrid>
        <w:gridCol w:w="3415"/>
        <w:gridCol w:w="1980"/>
        <w:gridCol w:w="3581"/>
      </w:tblGrid>
      <w:tr w:rsidR="00E30D06" w:rsidRPr="00E22969" w14:paraId="440A7A75" w14:textId="77777777" w:rsidTr="00E30D06">
        <w:tc>
          <w:tcPr>
            <w:tcW w:w="3415" w:type="dxa"/>
            <w:tcMar>
              <w:left w:w="29" w:type="dxa"/>
              <w:right w:w="29" w:type="dxa"/>
            </w:tcMar>
          </w:tcPr>
          <w:p w14:paraId="0DE13DA8" w14:textId="77777777" w:rsidR="00E30D06" w:rsidRPr="00E22969" w:rsidRDefault="00E30D06" w:rsidP="007C307D">
            <w:pPr>
              <w:pStyle w:val="Code"/>
            </w:pPr>
            <w:r w:rsidRPr="00E22969">
              <w:t>Information Element</w:t>
            </w:r>
          </w:p>
        </w:tc>
        <w:tc>
          <w:tcPr>
            <w:tcW w:w="1980" w:type="dxa"/>
            <w:tcMar>
              <w:left w:w="29" w:type="dxa"/>
              <w:right w:w="29" w:type="dxa"/>
            </w:tcMar>
          </w:tcPr>
          <w:p w14:paraId="150707C9" w14:textId="77777777" w:rsidR="00E30D06" w:rsidRPr="00E22969" w:rsidRDefault="00E30D06" w:rsidP="007C307D">
            <w:pPr>
              <w:pStyle w:val="Code"/>
            </w:pPr>
            <w:r w:rsidRPr="00E22969">
              <w:t>Value/Remark</w:t>
            </w:r>
          </w:p>
        </w:tc>
        <w:tc>
          <w:tcPr>
            <w:tcW w:w="3581" w:type="dxa"/>
            <w:tcMar>
              <w:left w:w="29" w:type="dxa"/>
              <w:right w:w="29" w:type="dxa"/>
            </w:tcMar>
          </w:tcPr>
          <w:p w14:paraId="49C274DF" w14:textId="77777777" w:rsidR="00E30D06" w:rsidRPr="00E22969" w:rsidRDefault="00E30D06" w:rsidP="007C307D">
            <w:pPr>
              <w:pStyle w:val="Code"/>
            </w:pPr>
            <w:r w:rsidRPr="00E22969">
              <w:t>Comment</w:t>
            </w:r>
          </w:p>
        </w:tc>
      </w:tr>
      <w:tr w:rsidR="00E30D06" w:rsidRPr="00E22969" w14:paraId="6AE95263" w14:textId="77777777" w:rsidTr="00E30D06">
        <w:tc>
          <w:tcPr>
            <w:tcW w:w="3415" w:type="dxa"/>
            <w:tcMar>
              <w:left w:w="29" w:type="dxa"/>
              <w:right w:w="29" w:type="dxa"/>
            </w:tcMar>
          </w:tcPr>
          <w:p w14:paraId="6108C679" w14:textId="77777777" w:rsidR="00E30D06" w:rsidRPr="00E22969" w:rsidRDefault="00E30D06" w:rsidP="007C307D">
            <w:pPr>
              <w:pStyle w:val="Code"/>
            </w:pPr>
            <w:r w:rsidRPr="00E22969">
              <w:rPr>
                <w:b/>
              </w:rPr>
              <w:t>WSM_nExt_ch</w:t>
            </w:r>
            <w:r w:rsidRPr="00E22969">
              <w:t xml:space="preserve"> ::= SEQUENCE {</w:t>
            </w:r>
          </w:p>
        </w:tc>
        <w:tc>
          <w:tcPr>
            <w:tcW w:w="1980" w:type="dxa"/>
            <w:tcMar>
              <w:left w:w="29" w:type="dxa"/>
              <w:right w:w="29" w:type="dxa"/>
            </w:tcMar>
          </w:tcPr>
          <w:p w14:paraId="28B30658" w14:textId="77777777" w:rsidR="00E30D06" w:rsidRPr="00E22969" w:rsidRDefault="00E30D06" w:rsidP="007C307D">
            <w:pPr>
              <w:pStyle w:val="Code"/>
            </w:pPr>
          </w:p>
        </w:tc>
        <w:tc>
          <w:tcPr>
            <w:tcW w:w="3581" w:type="dxa"/>
            <w:tcMar>
              <w:left w:w="29" w:type="dxa"/>
              <w:right w:w="29" w:type="dxa"/>
            </w:tcMar>
          </w:tcPr>
          <w:p w14:paraId="77073781" w14:textId="77777777" w:rsidR="00E30D06" w:rsidRPr="00E22969" w:rsidRDefault="00E30D06" w:rsidP="007C307D">
            <w:pPr>
              <w:pStyle w:val="Code"/>
            </w:pPr>
          </w:p>
        </w:tc>
      </w:tr>
      <w:tr w:rsidR="00E30D06" w:rsidRPr="00E22969" w14:paraId="2CFEA277" w14:textId="77777777" w:rsidTr="00E30D06">
        <w:tc>
          <w:tcPr>
            <w:tcW w:w="3415" w:type="dxa"/>
            <w:tcMar>
              <w:left w:w="29" w:type="dxa"/>
              <w:right w:w="29" w:type="dxa"/>
            </w:tcMar>
          </w:tcPr>
          <w:p w14:paraId="140A89FE" w14:textId="77777777" w:rsidR="00E30D06" w:rsidRPr="00E22969" w:rsidRDefault="00E30D06" w:rsidP="007C307D">
            <w:pPr>
              <w:pStyle w:val="Code"/>
            </w:pPr>
            <w:r w:rsidRPr="00E22969">
              <w:tab/>
              <w:t xml:space="preserve">controlField SEQUENCE { </w:t>
            </w:r>
          </w:p>
        </w:tc>
        <w:tc>
          <w:tcPr>
            <w:tcW w:w="1980" w:type="dxa"/>
            <w:tcMar>
              <w:left w:w="29" w:type="dxa"/>
              <w:right w:w="29" w:type="dxa"/>
            </w:tcMar>
          </w:tcPr>
          <w:p w14:paraId="735C89A5" w14:textId="77777777" w:rsidR="00E30D06" w:rsidRPr="00E22969" w:rsidRDefault="00E30D06" w:rsidP="007C307D">
            <w:pPr>
              <w:pStyle w:val="Code"/>
            </w:pPr>
          </w:p>
        </w:tc>
        <w:tc>
          <w:tcPr>
            <w:tcW w:w="3581" w:type="dxa"/>
            <w:tcMar>
              <w:left w:w="29" w:type="dxa"/>
              <w:right w:w="29" w:type="dxa"/>
            </w:tcMar>
          </w:tcPr>
          <w:p w14:paraId="40197DDF" w14:textId="77777777" w:rsidR="00E30D06" w:rsidRPr="00E22969" w:rsidRDefault="00E30D06" w:rsidP="007C307D">
            <w:pPr>
              <w:pStyle w:val="Code"/>
            </w:pPr>
          </w:p>
        </w:tc>
      </w:tr>
      <w:tr w:rsidR="00E30D06" w:rsidRPr="00E22969" w14:paraId="7CF31395" w14:textId="77777777" w:rsidTr="00E30D06">
        <w:tc>
          <w:tcPr>
            <w:tcW w:w="3415" w:type="dxa"/>
            <w:tcMar>
              <w:left w:w="29" w:type="dxa"/>
              <w:right w:w="29" w:type="dxa"/>
            </w:tcMar>
          </w:tcPr>
          <w:p w14:paraId="3FAB6986" w14:textId="77777777" w:rsidR="00E30D06" w:rsidRPr="00E22969" w:rsidRDefault="00E30D06" w:rsidP="007C307D">
            <w:pPr>
              <w:pStyle w:val="Code"/>
            </w:pPr>
            <w:r w:rsidRPr="00E22969">
              <w:tab/>
            </w:r>
            <w:r w:rsidRPr="00E22969">
              <w:tab/>
              <w:t>Subtype</w:t>
            </w:r>
          </w:p>
        </w:tc>
        <w:tc>
          <w:tcPr>
            <w:tcW w:w="1980" w:type="dxa"/>
            <w:tcMar>
              <w:left w:w="29" w:type="dxa"/>
              <w:right w:w="29" w:type="dxa"/>
            </w:tcMar>
          </w:tcPr>
          <w:p w14:paraId="2DFC1FA9" w14:textId="77777777" w:rsidR="00E30D06" w:rsidRPr="00E22969" w:rsidRDefault="00E30D06" w:rsidP="007C307D">
            <w:pPr>
              <w:pStyle w:val="Code"/>
            </w:pPr>
            <w:r w:rsidRPr="00E22969">
              <w:t>0 (nullNetworking)</w:t>
            </w:r>
          </w:p>
        </w:tc>
        <w:tc>
          <w:tcPr>
            <w:tcW w:w="3581" w:type="dxa"/>
            <w:tcMar>
              <w:left w:w="29" w:type="dxa"/>
              <w:right w:w="29" w:type="dxa"/>
            </w:tcMar>
          </w:tcPr>
          <w:p w14:paraId="3C57520A" w14:textId="77777777" w:rsidR="00E30D06" w:rsidRPr="00E22969" w:rsidRDefault="00E30D06" w:rsidP="007C307D">
            <w:pPr>
              <w:pStyle w:val="Code"/>
            </w:pPr>
          </w:p>
        </w:tc>
      </w:tr>
      <w:tr w:rsidR="00E30D06" w:rsidRPr="00E22969" w14:paraId="59146D30" w14:textId="77777777" w:rsidTr="00E30D06">
        <w:tc>
          <w:tcPr>
            <w:tcW w:w="3415" w:type="dxa"/>
            <w:tcMar>
              <w:left w:w="29" w:type="dxa"/>
              <w:right w:w="29" w:type="dxa"/>
            </w:tcMar>
          </w:tcPr>
          <w:p w14:paraId="1443460D" w14:textId="77777777" w:rsidR="00E30D06" w:rsidRPr="00E22969" w:rsidRDefault="00E30D06" w:rsidP="007C307D">
            <w:pPr>
              <w:pStyle w:val="Code"/>
            </w:pPr>
            <w:r w:rsidRPr="00E22969">
              <w:tab/>
            </w:r>
            <w:r w:rsidRPr="00E22969">
              <w:tab/>
              <w:t>optionIndicator</w:t>
            </w:r>
          </w:p>
        </w:tc>
        <w:tc>
          <w:tcPr>
            <w:tcW w:w="1980" w:type="dxa"/>
            <w:tcMar>
              <w:left w:w="29" w:type="dxa"/>
              <w:right w:w="29" w:type="dxa"/>
            </w:tcMar>
          </w:tcPr>
          <w:p w14:paraId="73E30B34" w14:textId="77777777" w:rsidR="00E30D06" w:rsidRPr="00E22969" w:rsidRDefault="00E30D06" w:rsidP="007C307D">
            <w:pPr>
              <w:pStyle w:val="Code"/>
            </w:pPr>
            <w:r w:rsidRPr="00E22969">
              <w:t>1 (present)</w:t>
            </w:r>
          </w:p>
        </w:tc>
        <w:tc>
          <w:tcPr>
            <w:tcW w:w="3581" w:type="dxa"/>
            <w:tcMar>
              <w:left w:w="29" w:type="dxa"/>
              <w:right w:w="29" w:type="dxa"/>
            </w:tcMar>
          </w:tcPr>
          <w:p w14:paraId="6831C9B7" w14:textId="77777777" w:rsidR="00E30D06" w:rsidRPr="00E22969" w:rsidRDefault="00E30D06" w:rsidP="007C307D">
            <w:pPr>
              <w:pStyle w:val="Code"/>
            </w:pPr>
          </w:p>
        </w:tc>
      </w:tr>
      <w:tr w:rsidR="00E30D06" w:rsidRPr="00E22969" w14:paraId="7B72ED4C" w14:textId="77777777" w:rsidTr="00E30D06">
        <w:tc>
          <w:tcPr>
            <w:tcW w:w="3415" w:type="dxa"/>
            <w:tcMar>
              <w:left w:w="29" w:type="dxa"/>
              <w:right w:w="29" w:type="dxa"/>
            </w:tcMar>
          </w:tcPr>
          <w:p w14:paraId="7FADA001" w14:textId="77777777" w:rsidR="00E30D06" w:rsidRPr="00E22969" w:rsidRDefault="00E30D06" w:rsidP="007C307D">
            <w:pPr>
              <w:pStyle w:val="Code"/>
            </w:pPr>
            <w:r w:rsidRPr="00E22969">
              <w:tab/>
            </w:r>
            <w:r w:rsidRPr="00E22969">
              <w:tab/>
              <w:t>Version</w:t>
            </w:r>
          </w:p>
        </w:tc>
        <w:tc>
          <w:tcPr>
            <w:tcW w:w="1980" w:type="dxa"/>
            <w:tcMar>
              <w:left w:w="29" w:type="dxa"/>
              <w:right w:w="29" w:type="dxa"/>
            </w:tcMar>
          </w:tcPr>
          <w:p w14:paraId="42E030D6" w14:textId="77777777" w:rsidR="00E30D06" w:rsidRPr="00E22969" w:rsidRDefault="00E30D06" w:rsidP="007C307D">
            <w:pPr>
              <w:pStyle w:val="Code"/>
            </w:pPr>
            <w:r w:rsidRPr="00E22969">
              <w:t>3</w:t>
            </w:r>
          </w:p>
        </w:tc>
        <w:tc>
          <w:tcPr>
            <w:tcW w:w="3581" w:type="dxa"/>
            <w:tcMar>
              <w:left w:w="29" w:type="dxa"/>
              <w:right w:w="29" w:type="dxa"/>
            </w:tcMar>
          </w:tcPr>
          <w:p w14:paraId="2DBE5FEE" w14:textId="77777777" w:rsidR="00E30D06" w:rsidRPr="00E22969" w:rsidRDefault="00E30D06" w:rsidP="007C307D">
            <w:pPr>
              <w:pStyle w:val="Code"/>
            </w:pPr>
          </w:p>
        </w:tc>
      </w:tr>
      <w:tr w:rsidR="00E30D06" w:rsidRPr="00E22969" w14:paraId="6B8FD369" w14:textId="77777777" w:rsidTr="00E30D06">
        <w:tc>
          <w:tcPr>
            <w:tcW w:w="3415" w:type="dxa"/>
            <w:tcMar>
              <w:left w:w="29" w:type="dxa"/>
              <w:right w:w="29" w:type="dxa"/>
            </w:tcMar>
          </w:tcPr>
          <w:p w14:paraId="03067386" w14:textId="77777777" w:rsidR="00E30D06" w:rsidRPr="00E22969" w:rsidRDefault="00E30D06" w:rsidP="007C307D">
            <w:pPr>
              <w:pStyle w:val="Code"/>
            </w:pPr>
            <w:r w:rsidRPr="00E22969">
              <w:tab/>
              <w:t>}</w:t>
            </w:r>
          </w:p>
        </w:tc>
        <w:tc>
          <w:tcPr>
            <w:tcW w:w="1980" w:type="dxa"/>
            <w:tcMar>
              <w:left w:w="29" w:type="dxa"/>
              <w:right w:w="29" w:type="dxa"/>
            </w:tcMar>
          </w:tcPr>
          <w:p w14:paraId="298A9959" w14:textId="77777777" w:rsidR="00E30D06" w:rsidRPr="00E22969" w:rsidRDefault="00E30D06" w:rsidP="007C307D">
            <w:pPr>
              <w:pStyle w:val="Code"/>
            </w:pPr>
          </w:p>
        </w:tc>
        <w:tc>
          <w:tcPr>
            <w:tcW w:w="3581" w:type="dxa"/>
            <w:tcMar>
              <w:left w:w="29" w:type="dxa"/>
              <w:right w:w="29" w:type="dxa"/>
            </w:tcMar>
          </w:tcPr>
          <w:p w14:paraId="4529B19E" w14:textId="77777777" w:rsidR="00E30D06" w:rsidRPr="00E22969" w:rsidRDefault="00E30D06" w:rsidP="007C307D">
            <w:pPr>
              <w:pStyle w:val="Code"/>
            </w:pPr>
          </w:p>
        </w:tc>
      </w:tr>
      <w:tr w:rsidR="00E30D06" w:rsidRPr="00E22969" w14:paraId="52A24854" w14:textId="77777777" w:rsidTr="00E30D06">
        <w:tc>
          <w:tcPr>
            <w:tcW w:w="3415" w:type="dxa"/>
            <w:tcMar>
              <w:left w:w="29" w:type="dxa"/>
              <w:right w:w="29" w:type="dxa"/>
            </w:tcMar>
          </w:tcPr>
          <w:p w14:paraId="07AE5B42" w14:textId="77777777" w:rsidR="00E30D06" w:rsidRPr="00E22969" w:rsidRDefault="00E30D06" w:rsidP="007C307D">
            <w:pPr>
              <w:pStyle w:val="Code"/>
            </w:pPr>
            <w:r w:rsidRPr="00E22969">
              <w:tab/>
              <w:t>nExtensions SEQUENCE {</w:t>
            </w:r>
          </w:p>
        </w:tc>
        <w:tc>
          <w:tcPr>
            <w:tcW w:w="1980" w:type="dxa"/>
            <w:tcMar>
              <w:left w:w="29" w:type="dxa"/>
              <w:right w:w="29" w:type="dxa"/>
            </w:tcMar>
          </w:tcPr>
          <w:p w14:paraId="46EFAD0C" w14:textId="77777777" w:rsidR="00E30D06" w:rsidRPr="00E22969" w:rsidRDefault="00E30D06" w:rsidP="007C307D">
            <w:pPr>
              <w:pStyle w:val="Code"/>
            </w:pPr>
          </w:p>
        </w:tc>
        <w:tc>
          <w:tcPr>
            <w:tcW w:w="3581" w:type="dxa"/>
            <w:tcMar>
              <w:left w:w="29" w:type="dxa"/>
              <w:right w:w="29" w:type="dxa"/>
            </w:tcMar>
          </w:tcPr>
          <w:p w14:paraId="73CE766E" w14:textId="77777777" w:rsidR="00E30D06" w:rsidRPr="00E22969" w:rsidRDefault="00E30D06" w:rsidP="007C307D">
            <w:pPr>
              <w:pStyle w:val="Code"/>
            </w:pPr>
          </w:p>
        </w:tc>
      </w:tr>
      <w:tr w:rsidR="00E30D06" w:rsidRPr="00E22969" w14:paraId="0D2AE75F" w14:textId="77777777" w:rsidTr="00E30D06">
        <w:tc>
          <w:tcPr>
            <w:tcW w:w="3415" w:type="dxa"/>
            <w:tcMar>
              <w:left w:w="29" w:type="dxa"/>
              <w:right w:w="29" w:type="dxa"/>
            </w:tcMar>
          </w:tcPr>
          <w:p w14:paraId="36BDADC9" w14:textId="77777777" w:rsidR="00E30D06" w:rsidRPr="00E22969" w:rsidRDefault="00E30D06" w:rsidP="007C307D">
            <w:pPr>
              <w:pStyle w:val="Code"/>
            </w:pPr>
            <w:r w:rsidRPr="00E22969">
              <w:tab/>
            </w:r>
            <w:r w:rsidRPr="00E22969">
              <w:tab/>
              <w:t>{</w:t>
            </w:r>
            <w:r w:rsidRPr="00E22969">
              <w:tab/>
              <w:t>extensionId</w:t>
            </w:r>
          </w:p>
        </w:tc>
        <w:tc>
          <w:tcPr>
            <w:tcW w:w="1980" w:type="dxa"/>
            <w:tcMar>
              <w:left w:w="29" w:type="dxa"/>
              <w:right w:w="29" w:type="dxa"/>
            </w:tcMar>
          </w:tcPr>
          <w:p w14:paraId="25C0C7BF" w14:textId="77777777" w:rsidR="00E30D06" w:rsidRPr="00E22969" w:rsidRDefault="00E30D06" w:rsidP="007C307D">
            <w:pPr>
              <w:pStyle w:val="Code"/>
            </w:pPr>
            <w:r w:rsidRPr="00E22969">
              <w:t>15 (Channel Number)</w:t>
            </w:r>
          </w:p>
        </w:tc>
        <w:tc>
          <w:tcPr>
            <w:tcW w:w="3581" w:type="dxa"/>
            <w:tcMar>
              <w:left w:w="29" w:type="dxa"/>
              <w:right w:w="29" w:type="dxa"/>
            </w:tcMar>
          </w:tcPr>
          <w:p w14:paraId="6FBBA80D" w14:textId="77777777" w:rsidR="00E30D06" w:rsidRPr="00E22969" w:rsidRDefault="00E30D06" w:rsidP="007C307D">
            <w:pPr>
              <w:pStyle w:val="Code"/>
            </w:pPr>
          </w:p>
        </w:tc>
      </w:tr>
      <w:tr w:rsidR="00E30D06" w:rsidRPr="00E22969" w14:paraId="7C1D9248" w14:textId="77777777" w:rsidTr="00E30D06">
        <w:tc>
          <w:tcPr>
            <w:tcW w:w="3415" w:type="dxa"/>
            <w:tcMar>
              <w:left w:w="29" w:type="dxa"/>
              <w:right w:w="29" w:type="dxa"/>
            </w:tcMar>
          </w:tcPr>
          <w:p w14:paraId="41FAE9AC" w14:textId="77777777" w:rsidR="00E30D06" w:rsidRPr="00E22969" w:rsidRDefault="00E30D06" w:rsidP="007C307D">
            <w:pPr>
              <w:pStyle w:val="Code"/>
            </w:pPr>
            <w:r w:rsidRPr="00E22969">
              <w:tab/>
            </w:r>
            <w:r w:rsidRPr="00E22969">
              <w:tab/>
            </w:r>
            <w:r w:rsidRPr="00E22969">
              <w:tab/>
              <w:t>value</w:t>
            </w:r>
          </w:p>
        </w:tc>
        <w:tc>
          <w:tcPr>
            <w:tcW w:w="1980" w:type="dxa"/>
            <w:tcMar>
              <w:left w:w="29" w:type="dxa"/>
              <w:right w:w="29" w:type="dxa"/>
            </w:tcMar>
          </w:tcPr>
          <w:p w14:paraId="51E3543C" w14:textId="77777777" w:rsidR="00E30D06" w:rsidRPr="00E22969" w:rsidRDefault="00E30D06" w:rsidP="007C307D">
            <w:pPr>
              <w:pStyle w:val="Code"/>
            </w:pPr>
            <w:r w:rsidRPr="00E22969">
              <w:t>Any valid value</w:t>
            </w:r>
          </w:p>
        </w:tc>
        <w:tc>
          <w:tcPr>
            <w:tcW w:w="3581" w:type="dxa"/>
            <w:tcMar>
              <w:left w:w="29" w:type="dxa"/>
              <w:right w:w="29" w:type="dxa"/>
            </w:tcMar>
          </w:tcPr>
          <w:p w14:paraId="19235917" w14:textId="7550F954" w:rsidR="00E30D06" w:rsidRPr="007C307D" w:rsidRDefault="00E30D06" w:rsidP="007C307D">
            <w:pPr>
              <w:pStyle w:val="Code"/>
            </w:pPr>
            <w:r w:rsidRPr="007C307D">
              <w:t xml:space="preserve">Default values defined in </w:t>
            </w:r>
            <w:r w:rsidR="007C307D" w:rsidRPr="007C307D">
              <w:fldChar w:fldCharType="begin"/>
            </w:r>
            <w:r w:rsidR="007C307D" w:rsidRPr="007C307D">
              <w:instrText xml:space="preserve"> REF _Ref439878300 \h  \* MERGEFORMAT </w:instrText>
            </w:r>
            <w:r w:rsidR="007C307D" w:rsidRPr="007C307D">
              <w:fldChar w:fldCharType="separate"/>
            </w:r>
            <w:ins w:id="420" w:author="Dmitri.Khijniak@7Layers.com" w:date="2017-07-25T16:40:00Z">
              <w:r w:rsidR="00092395" w:rsidRPr="00092395">
                <w:rPr>
                  <w:rFonts w:ascii="Arial" w:hAnsi="Arial"/>
                  <w:rPrChange w:id="421" w:author="Dmitri.Khijniak@7Layers.com" w:date="2017-07-25T16:40:00Z">
                    <w:rPr>
                      <w:rFonts w:ascii="Arial" w:hAnsi="Arial"/>
                      <w:b/>
                    </w:rPr>
                  </w:rPrChange>
                </w:rPr>
                <w:t>Table 4</w:t>
              </w:r>
              <w:r w:rsidR="00092395" w:rsidRPr="00092395">
                <w:rPr>
                  <w:rFonts w:ascii="Arial" w:hAnsi="Arial"/>
                  <w:rPrChange w:id="422" w:author="Dmitri.Khijniak@7Layers.com" w:date="2017-07-25T16:40:00Z">
                    <w:rPr>
                      <w:rFonts w:ascii="Arial" w:hAnsi="Arial"/>
                      <w:b/>
                    </w:rPr>
                  </w:rPrChange>
                </w:rPr>
                <w:noBreakHyphen/>
                <w:t>1</w:t>
              </w:r>
            </w:ins>
            <w:del w:id="423"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1</w:delText>
              </w:r>
            </w:del>
            <w:r w:rsidR="007C307D" w:rsidRPr="007C307D">
              <w:fldChar w:fldCharType="end"/>
            </w:r>
          </w:p>
        </w:tc>
      </w:tr>
      <w:tr w:rsidR="00E30D06" w:rsidRPr="00E22969" w14:paraId="16DF05FB" w14:textId="77777777" w:rsidTr="00E30D06">
        <w:tc>
          <w:tcPr>
            <w:tcW w:w="3415" w:type="dxa"/>
            <w:tcMar>
              <w:left w:w="29" w:type="dxa"/>
              <w:right w:w="29" w:type="dxa"/>
            </w:tcMar>
          </w:tcPr>
          <w:p w14:paraId="1581C693"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2EABB6F7" w14:textId="77777777" w:rsidR="00E30D06" w:rsidRPr="00E22969" w:rsidRDefault="00E30D06" w:rsidP="007C307D">
            <w:pPr>
              <w:pStyle w:val="Code"/>
            </w:pPr>
          </w:p>
        </w:tc>
        <w:tc>
          <w:tcPr>
            <w:tcW w:w="3581" w:type="dxa"/>
            <w:tcMar>
              <w:left w:w="29" w:type="dxa"/>
              <w:right w:w="29" w:type="dxa"/>
            </w:tcMar>
          </w:tcPr>
          <w:p w14:paraId="0C96F91A" w14:textId="77777777" w:rsidR="00E30D06" w:rsidRPr="007C307D" w:rsidRDefault="00E30D06" w:rsidP="007C307D">
            <w:pPr>
              <w:pStyle w:val="Code"/>
            </w:pPr>
          </w:p>
        </w:tc>
      </w:tr>
      <w:tr w:rsidR="00E30D06" w:rsidRPr="00E22969" w14:paraId="1FEF7342" w14:textId="77777777" w:rsidTr="00E30D06">
        <w:tc>
          <w:tcPr>
            <w:tcW w:w="3415" w:type="dxa"/>
            <w:tcMar>
              <w:left w:w="29" w:type="dxa"/>
              <w:right w:w="29" w:type="dxa"/>
            </w:tcMar>
          </w:tcPr>
          <w:p w14:paraId="04F5361E" w14:textId="77777777" w:rsidR="00E30D06" w:rsidRPr="00E22969" w:rsidRDefault="00E30D06" w:rsidP="007C307D">
            <w:pPr>
              <w:pStyle w:val="Code"/>
            </w:pPr>
            <w:r w:rsidRPr="00E22969">
              <w:tab/>
            </w:r>
            <w:r w:rsidRPr="00E22969">
              <w:tab/>
              <w:t>{}</w:t>
            </w:r>
          </w:p>
        </w:tc>
        <w:tc>
          <w:tcPr>
            <w:tcW w:w="1980" w:type="dxa"/>
            <w:tcMar>
              <w:left w:w="29" w:type="dxa"/>
              <w:right w:w="29" w:type="dxa"/>
            </w:tcMar>
          </w:tcPr>
          <w:p w14:paraId="4E29DEC3" w14:textId="77777777" w:rsidR="00E30D06" w:rsidRPr="00E22969" w:rsidRDefault="00E30D06" w:rsidP="007C307D">
            <w:pPr>
              <w:pStyle w:val="Code"/>
            </w:pPr>
          </w:p>
        </w:tc>
        <w:tc>
          <w:tcPr>
            <w:tcW w:w="3581" w:type="dxa"/>
            <w:tcMar>
              <w:left w:w="29" w:type="dxa"/>
              <w:right w:w="29" w:type="dxa"/>
            </w:tcMar>
          </w:tcPr>
          <w:p w14:paraId="3753ABB8" w14:textId="77777777" w:rsidR="00E30D06" w:rsidRPr="007C307D" w:rsidRDefault="00E30D06" w:rsidP="007C307D">
            <w:pPr>
              <w:pStyle w:val="Code"/>
            </w:pPr>
            <w:r w:rsidRPr="007C307D">
              <w:t>Other extensions are optional</w:t>
            </w:r>
          </w:p>
        </w:tc>
      </w:tr>
      <w:tr w:rsidR="00E30D06" w:rsidRPr="00E22969" w14:paraId="58A67F6D" w14:textId="77777777" w:rsidTr="00E30D06">
        <w:tc>
          <w:tcPr>
            <w:tcW w:w="3415" w:type="dxa"/>
            <w:tcMar>
              <w:left w:w="29" w:type="dxa"/>
              <w:right w:w="29" w:type="dxa"/>
            </w:tcMar>
          </w:tcPr>
          <w:p w14:paraId="40257468" w14:textId="77777777" w:rsidR="00E30D06" w:rsidRPr="00E22969" w:rsidRDefault="00E30D06" w:rsidP="007C307D">
            <w:pPr>
              <w:pStyle w:val="Code"/>
            </w:pPr>
            <w:r w:rsidRPr="00E22969">
              <w:tab/>
              <w:t>}</w:t>
            </w:r>
          </w:p>
        </w:tc>
        <w:tc>
          <w:tcPr>
            <w:tcW w:w="1980" w:type="dxa"/>
            <w:tcMar>
              <w:left w:w="29" w:type="dxa"/>
              <w:right w:w="29" w:type="dxa"/>
            </w:tcMar>
          </w:tcPr>
          <w:p w14:paraId="77EF93EB" w14:textId="77777777" w:rsidR="00E30D06" w:rsidRPr="00E22969" w:rsidRDefault="00E30D06" w:rsidP="007C307D">
            <w:pPr>
              <w:pStyle w:val="Code"/>
            </w:pPr>
          </w:p>
        </w:tc>
        <w:tc>
          <w:tcPr>
            <w:tcW w:w="3581" w:type="dxa"/>
            <w:tcMar>
              <w:left w:w="29" w:type="dxa"/>
              <w:right w:w="29" w:type="dxa"/>
            </w:tcMar>
          </w:tcPr>
          <w:p w14:paraId="3D0A8BEB" w14:textId="77777777" w:rsidR="00E30D06" w:rsidRPr="007C307D" w:rsidRDefault="00E30D06" w:rsidP="007C307D">
            <w:pPr>
              <w:pStyle w:val="Code"/>
            </w:pPr>
          </w:p>
        </w:tc>
      </w:tr>
      <w:tr w:rsidR="00E30D06" w:rsidRPr="00E22969" w14:paraId="69595220" w14:textId="77777777" w:rsidTr="00E30D06">
        <w:tc>
          <w:tcPr>
            <w:tcW w:w="3415" w:type="dxa"/>
            <w:tcMar>
              <w:left w:w="29" w:type="dxa"/>
              <w:right w:w="29" w:type="dxa"/>
            </w:tcMar>
          </w:tcPr>
          <w:p w14:paraId="06735643" w14:textId="77777777" w:rsidR="00E30D06" w:rsidRPr="00E22969" w:rsidRDefault="00E30D06" w:rsidP="007C307D">
            <w:pPr>
              <w:pStyle w:val="Code"/>
            </w:pPr>
            <w:r w:rsidRPr="00E22969">
              <w:tab/>
              <w:t xml:space="preserve">transport </w:t>
            </w:r>
          </w:p>
        </w:tc>
        <w:tc>
          <w:tcPr>
            <w:tcW w:w="1980" w:type="dxa"/>
            <w:tcMar>
              <w:left w:w="29" w:type="dxa"/>
              <w:right w:w="29" w:type="dxa"/>
            </w:tcMar>
          </w:tcPr>
          <w:p w14:paraId="11C0FDC4" w14:textId="77777777" w:rsidR="00E30D06" w:rsidRPr="00E22969" w:rsidRDefault="00E30D06" w:rsidP="007C307D">
            <w:pPr>
              <w:pStyle w:val="Code"/>
            </w:pPr>
            <w:r w:rsidRPr="00E22969">
              <w:t>bcMode (tpid = 0)</w:t>
            </w:r>
          </w:p>
        </w:tc>
        <w:tc>
          <w:tcPr>
            <w:tcW w:w="3581" w:type="dxa"/>
            <w:tcMar>
              <w:left w:w="29" w:type="dxa"/>
              <w:right w:w="29" w:type="dxa"/>
            </w:tcMar>
          </w:tcPr>
          <w:p w14:paraId="33D40F3C" w14:textId="77777777" w:rsidR="00E30D06" w:rsidRPr="007C307D" w:rsidRDefault="00E30D06" w:rsidP="007C307D">
            <w:pPr>
              <w:pStyle w:val="Code"/>
            </w:pPr>
            <w:r w:rsidRPr="007C307D">
              <w:t>PSID addressing with no WAVE Information Element Extension field</w:t>
            </w:r>
          </w:p>
        </w:tc>
      </w:tr>
      <w:tr w:rsidR="00E30D06" w:rsidRPr="00E22969" w14:paraId="13F5F3AD" w14:textId="77777777" w:rsidTr="00E30D06">
        <w:tc>
          <w:tcPr>
            <w:tcW w:w="3415" w:type="dxa"/>
            <w:tcMar>
              <w:left w:w="29" w:type="dxa"/>
              <w:right w:w="29" w:type="dxa"/>
            </w:tcMar>
          </w:tcPr>
          <w:p w14:paraId="22B093F5" w14:textId="77777777" w:rsidR="00E30D06" w:rsidRPr="00E22969" w:rsidRDefault="00E30D06" w:rsidP="007C307D">
            <w:pPr>
              <w:pStyle w:val="Code"/>
            </w:pPr>
            <w:r w:rsidRPr="00E22969">
              <w:tab/>
              <w:t>destAddress</w:t>
            </w:r>
          </w:p>
        </w:tc>
        <w:tc>
          <w:tcPr>
            <w:tcW w:w="1980" w:type="dxa"/>
            <w:tcMar>
              <w:left w:w="29" w:type="dxa"/>
              <w:right w:w="29" w:type="dxa"/>
            </w:tcMar>
          </w:tcPr>
          <w:p w14:paraId="6B28DAEB" w14:textId="51908DE1" w:rsidR="00E30D06" w:rsidRPr="00E22969" w:rsidRDefault="001B1CD9" w:rsidP="007C307D">
            <w:pPr>
              <w:pStyle w:val="Code"/>
            </w:pPr>
            <w:r>
              <w:t>pPSID</w:t>
            </w:r>
          </w:p>
        </w:tc>
        <w:tc>
          <w:tcPr>
            <w:tcW w:w="3581" w:type="dxa"/>
            <w:tcMar>
              <w:left w:w="29" w:type="dxa"/>
              <w:right w:w="29" w:type="dxa"/>
            </w:tcMar>
          </w:tcPr>
          <w:p w14:paraId="19635D10" w14:textId="448D8C9D" w:rsidR="00E30D06" w:rsidRPr="007C307D" w:rsidRDefault="00E30D06" w:rsidP="007C307D">
            <w:pPr>
              <w:pStyle w:val="Code"/>
            </w:pPr>
            <w:r w:rsidRPr="007C307D">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ins w:id="424" w:author="Dmitri.Khijniak@7Layers.com" w:date="2017-07-25T16:40:00Z">
              <w:r w:rsidR="00092395" w:rsidRPr="00092395">
                <w:rPr>
                  <w:rFonts w:ascii="Arial" w:hAnsi="Arial"/>
                  <w:rPrChange w:id="425" w:author="Dmitri.Khijniak@7Layers.com" w:date="2017-07-25T16:40:00Z">
                    <w:rPr>
                      <w:rFonts w:ascii="Arial" w:hAnsi="Arial"/>
                      <w:b/>
                    </w:rPr>
                  </w:rPrChange>
                </w:rPr>
                <w:t>Table 4</w:t>
              </w:r>
              <w:r w:rsidR="00092395" w:rsidRPr="00092395">
                <w:rPr>
                  <w:rFonts w:ascii="Arial" w:hAnsi="Arial"/>
                  <w:rPrChange w:id="426" w:author="Dmitri.Khijniak@7Layers.com" w:date="2017-07-25T16:40:00Z">
                    <w:rPr>
                      <w:rFonts w:ascii="Arial" w:hAnsi="Arial"/>
                      <w:b/>
                    </w:rPr>
                  </w:rPrChange>
                </w:rPr>
                <w:noBreakHyphen/>
                <w:t>4</w:t>
              </w:r>
            </w:ins>
            <w:del w:id="427"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4</w:delText>
              </w:r>
            </w:del>
            <w:r w:rsidR="007C307D" w:rsidRPr="007C307D">
              <w:fldChar w:fldCharType="end"/>
            </w:r>
          </w:p>
        </w:tc>
      </w:tr>
      <w:tr w:rsidR="00E30D06" w:rsidRPr="00E22969" w14:paraId="3A2100B8" w14:textId="77777777" w:rsidTr="00E30D06">
        <w:tc>
          <w:tcPr>
            <w:tcW w:w="3415" w:type="dxa"/>
            <w:tcMar>
              <w:left w:w="29" w:type="dxa"/>
              <w:right w:w="29" w:type="dxa"/>
            </w:tcMar>
          </w:tcPr>
          <w:p w14:paraId="5D91E48D" w14:textId="77777777" w:rsidR="00E30D06" w:rsidRPr="00E22969" w:rsidRDefault="00E30D06" w:rsidP="007C307D">
            <w:pPr>
              <w:pStyle w:val="Code"/>
            </w:pPr>
            <w:r w:rsidRPr="00E22969">
              <w:tab/>
              <w:t>body</w:t>
            </w:r>
          </w:p>
        </w:tc>
        <w:tc>
          <w:tcPr>
            <w:tcW w:w="1980" w:type="dxa"/>
            <w:tcMar>
              <w:left w:w="29" w:type="dxa"/>
              <w:right w:w="29" w:type="dxa"/>
            </w:tcMar>
          </w:tcPr>
          <w:p w14:paraId="40F9D19C" w14:textId="77777777" w:rsidR="00E30D06" w:rsidRPr="00E22969" w:rsidRDefault="00E30D06" w:rsidP="007C307D">
            <w:pPr>
              <w:pStyle w:val="Code"/>
            </w:pPr>
            <w:r w:rsidRPr="00E22969">
              <w:t>A valid WSM payload</w:t>
            </w:r>
          </w:p>
        </w:tc>
        <w:tc>
          <w:tcPr>
            <w:tcW w:w="3581" w:type="dxa"/>
            <w:tcMar>
              <w:left w:w="29" w:type="dxa"/>
              <w:right w:w="29" w:type="dxa"/>
            </w:tcMar>
          </w:tcPr>
          <w:p w14:paraId="4AEB2616" w14:textId="341B55BA" w:rsidR="00E30D06" w:rsidRPr="007C307D" w:rsidRDefault="00E30D06" w:rsidP="007C307D">
            <w:pPr>
              <w:pStyle w:val="Code"/>
            </w:pPr>
            <w:r w:rsidRPr="007C307D">
              <w:t xml:space="preserve">Payload is comprised of the WSMLength and WSMData fields as specified in 8.1.3 </w:t>
            </w:r>
            <w:r w:rsidR="007C307D" w:rsidRPr="007C307D">
              <w:t>in [</w:t>
            </w:r>
            <w:r w:rsidR="007C307D" w:rsidRPr="007C307D">
              <w:fldChar w:fldCharType="begin"/>
            </w:r>
            <w:r w:rsidR="007C307D" w:rsidRPr="007C307D">
              <w:instrText xml:space="preserve"> REF REF_IEEE16093 \h  \* MERGEFORMAT </w:instrText>
            </w:r>
            <w:r w:rsidR="007C307D" w:rsidRPr="007C307D">
              <w:fldChar w:fldCharType="separate"/>
            </w:r>
            <w:r w:rsidR="00092395">
              <w:t>2</w:t>
            </w:r>
            <w:r w:rsidR="007C307D" w:rsidRPr="007C307D">
              <w:fldChar w:fldCharType="end"/>
            </w:r>
            <w:r w:rsidR="007C307D" w:rsidRPr="007C307D">
              <w:t>]</w:t>
            </w:r>
          </w:p>
        </w:tc>
      </w:tr>
      <w:tr w:rsidR="00E30D06" w:rsidRPr="00E22969" w14:paraId="2886C610" w14:textId="77777777" w:rsidTr="00E30D06">
        <w:tc>
          <w:tcPr>
            <w:tcW w:w="3415" w:type="dxa"/>
            <w:tcMar>
              <w:left w:w="29" w:type="dxa"/>
              <w:right w:w="29" w:type="dxa"/>
            </w:tcMar>
          </w:tcPr>
          <w:p w14:paraId="1F256DCF" w14:textId="77777777" w:rsidR="00E30D06" w:rsidRPr="00E22969" w:rsidRDefault="00E30D06" w:rsidP="007C307D">
            <w:pPr>
              <w:pStyle w:val="Code"/>
            </w:pPr>
            <w:r w:rsidRPr="00E22969">
              <w:t>}</w:t>
            </w:r>
          </w:p>
        </w:tc>
        <w:tc>
          <w:tcPr>
            <w:tcW w:w="1980" w:type="dxa"/>
            <w:tcMar>
              <w:left w:w="29" w:type="dxa"/>
              <w:right w:w="29" w:type="dxa"/>
            </w:tcMar>
          </w:tcPr>
          <w:p w14:paraId="79F2654E" w14:textId="77777777" w:rsidR="00E30D06" w:rsidRPr="00E22969" w:rsidRDefault="00E30D06" w:rsidP="007C307D">
            <w:pPr>
              <w:pStyle w:val="Code"/>
            </w:pPr>
          </w:p>
        </w:tc>
        <w:tc>
          <w:tcPr>
            <w:tcW w:w="3581" w:type="dxa"/>
            <w:tcMar>
              <w:left w:w="29" w:type="dxa"/>
              <w:right w:w="29" w:type="dxa"/>
            </w:tcMar>
          </w:tcPr>
          <w:p w14:paraId="632549A2" w14:textId="77777777" w:rsidR="00E30D06" w:rsidRPr="00E22969" w:rsidRDefault="00E30D06" w:rsidP="007C307D">
            <w:pPr>
              <w:pStyle w:val="Code"/>
            </w:pPr>
          </w:p>
        </w:tc>
      </w:tr>
    </w:tbl>
    <w:p w14:paraId="5569111A" w14:textId="77777777" w:rsidR="00E30D06" w:rsidRPr="00E22969" w:rsidRDefault="00E30D06" w:rsidP="00E30D06">
      <w:pPr>
        <w:rPr>
          <w:rFonts w:eastAsiaTheme="majorEastAsia"/>
        </w:rPr>
      </w:pPr>
    </w:p>
    <w:p w14:paraId="3AC2029D" w14:textId="77777777" w:rsidR="00E30D06" w:rsidRPr="00E22969" w:rsidRDefault="00E30D06" w:rsidP="00BF4785">
      <w:pPr>
        <w:rPr>
          <w:rFonts w:eastAsiaTheme="majorEastAsia"/>
        </w:rPr>
      </w:pPr>
    </w:p>
    <w:p w14:paraId="3FEB17A7" w14:textId="77777777" w:rsidR="00710915" w:rsidRPr="00E22969" w:rsidRDefault="00710915" w:rsidP="00710915">
      <w:pPr>
        <w:pStyle w:val="Heading2"/>
      </w:pPr>
      <w:bookmarkStart w:id="428" w:name="_Toc435437348"/>
      <w:bookmarkStart w:id="429" w:name="_Toc489000457"/>
      <w:r w:rsidRPr="00E22969">
        <w:t>WAVE Service Advertisement (WSA)</w:t>
      </w:r>
      <w:bookmarkEnd w:id="428"/>
      <w:bookmarkEnd w:id="429"/>
    </w:p>
    <w:p w14:paraId="38F73A9C" w14:textId="77777777" w:rsidR="00710915" w:rsidRPr="00E22969" w:rsidRDefault="00710915" w:rsidP="00710915">
      <w:pPr>
        <w:pStyle w:val="Heading3"/>
      </w:pPr>
      <w:bookmarkStart w:id="430" w:name="_Toc489000458"/>
      <w:r w:rsidRPr="00E22969">
        <w:t>Message defaults</w:t>
      </w:r>
      <w:bookmarkEnd w:id="430"/>
    </w:p>
    <w:p w14:paraId="7F903D72" w14:textId="77777777" w:rsidR="00710915" w:rsidRPr="00E22969" w:rsidRDefault="00710915" w:rsidP="00710915">
      <w:r w:rsidRPr="00E22969">
        <w:t>The following assumptions apply to all messages defined in this section.</w:t>
      </w:r>
    </w:p>
    <w:p w14:paraId="5B924941" w14:textId="77777777" w:rsidR="00710915" w:rsidRPr="00E22969" w:rsidRDefault="00710915" w:rsidP="00710915">
      <w:pPr>
        <w:pStyle w:val="ListParagraph"/>
        <w:numPr>
          <w:ilvl w:val="0"/>
          <w:numId w:val="6"/>
        </w:numPr>
      </w:pPr>
      <w:r w:rsidRPr="00E22969">
        <w:t>All WSA message contents are transmitted inside 1609.2 signed message data structure.</w:t>
      </w:r>
    </w:p>
    <w:p w14:paraId="161132C9" w14:textId="05DC8819" w:rsidR="00710915" w:rsidRPr="00E22969" w:rsidRDefault="00710915" w:rsidP="00710915">
      <w:pPr>
        <w:pStyle w:val="ListParagraph"/>
        <w:numPr>
          <w:ilvl w:val="0"/>
          <w:numId w:val="6"/>
        </w:numPr>
      </w:pPr>
      <w:r w:rsidRPr="00E22969">
        <w:t xml:space="preserve">Default values for message parameters are defined in </w:t>
      </w:r>
      <w:r w:rsidRPr="00E22969">
        <w:fldChar w:fldCharType="begin"/>
      </w:r>
      <w:r w:rsidRPr="00E22969">
        <w:instrText xml:space="preserve"> REF _Ref434831029 \r \h </w:instrText>
      </w:r>
      <w:r w:rsidRPr="00E22969">
        <w:fldChar w:fldCharType="separate"/>
      </w:r>
      <w:r w:rsidR="00092395">
        <w:t>4.1.1</w:t>
      </w:r>
      <w:r w:rsidRPr="00E22969">
        <w:fldChar w:fldCharType="end"/>
      </w:r>
    </w:p>
    <w:p w14:paraId="2CD5F946" w14:textId="77777777" w:rsidR="00710915" w:rsidRPr="00E22969" w:rsidRDefault="00710915" w:rsidP="00710915">
      <w:pPr>
        <w:pStyle w:val="Heading3"/>
      </w:pPr>
      <w:bookmarkStart w:id="431" w:name="_Ref460251312"/>
      <w:bookmarkStart w:id="432" w:name="_Toc489000459"/>
      <w:r w:rsidRPr="00E22969">
        <w:t>Message details</w:t>
      </w:r>
      <w:bookmarkEnd w:id="431"/>
      <w:bookmarkEnd w:id="432"/>
    </w:p>
    <w:p w14:paraId="27C8CB5F" w14:textId="77777777" w:rsidR="00710915" w:rsidRPr="00E22969" w:rsidRDefault="00C45345" w:rsidP="00E07C5B">
      <w:pPr>
        <w:pStyle w:val="Heading4"/>
      </w:pPr>
      <w:r w:rsidRPr="00E22969">
        <w:t>WSM and security wrapper for WSA</w:t>
      </w:r>
    </w:p>
    <w:p w14:paraId="5D2EC64A" w14:textId="1C04BADA" w:rsidR="00710915" w:rsidRPr="00E22969" w:rsidRDefault="00710915" w:rsidP="00710915">
      <w:pPr>
        <w:pStyle w:val="Caption"/>
        <w:rPr>
          <w:b w:val="0"/>
        </w:rPr>
      </w:pPr>
      <w:bookmarkStart w:id="433" w:name="_Ref435437538"/>
      <w:r w:rsidRPr="00E22969">
        <w:t xml:space="preserve">Table </w:t>
      </w:r>
      <w:fldSimple w:instr=" STYLEREF 1 \s ">
        <w:r w:rsidR="00092395">
          <w:rPr>
            <w:noProof/>
          </w:rPr>
          <w:t>7</w:t>
        </w:r>
      </w:fldSimple>
      <w:r w:rsidRPr="00E22969">
        <w:noBreakHyphen/>
      </w:r>
      <w:fldSimple w:instr=" SEQ Table \* ARABIC \s 1 ">
        <w:r w:rsidR="00092395">
          <w:rPr>
            <w:noProof/>
          </w:rPr>
          <w:t>4</w:t>
        </w:r>
      </w:fldSimple>
      <w:bookmarkEnd w:id="433"/>
      <w:r w:rsidRPr="00E22969">
        <w:t xml:space="preserve"> WSMheader_WSA</w:t>
      </w:r>
    </w:p>
    <w:tbl>
      <w:tblPr>
        <w:tblStyle w:val="TableGrid"/>
        <w:tblW w:w="0" w:type="auto"/>
        <w:tblLook w:val="04A0" w:firstRow="1" w:lastRow="0" w:firstColumn="1" w:lastColumn="0" w:noHBand="0" w:noVBand="1"/>
      </w:tblPr>
      <w:tblGrid>
        <w:gridCol w:w="3415"/>
        <w:gridCol w:w="1980"/>
        <w:gridCol w:w="3581"/>
      </w:tblGrid>
      <w:tr w:rsidR="00710915" w:rsidRPr="00E22969" w14:paraId="1F5E9A15" w14:textId="77777777" w:rsidTr="00710915">
        <w:tc>
          <w:tcPr>
            <w:tcW w:w="3415" w:type="dxa"/>
            <w:tcMar>
              <w:left w:w="29" w:type="dxa"/>
              <w:right w:w="29" w:type="dxa"/>
            </w:tcMar>
          </w:tcPr>
          <w:p w14:paraId="6679E95C" w14:textId="77777777" w:rsidR="00710915" w:rsidRPr="00E22969" w:rsidRDefault="00710915" w:rsidP="007C307D">
            <w:pPr>
              <w:pStyle w:val="Code"/>
            </w:pPr>
            <w:r w:rsidRPr="00E22969">
              <w:t>Information Element</w:t>
            </w:r>
          </w:p>
        </w:tc>
        <w:tc>
          <w:tcPr>
            <w:tcW w:w="1980" w:type="dxa"/>
            <w:tcMar>
              <w:left w:w="29" w:type="dxa"/>
              <w:right w:w="29" w:type="dxa"/>
            </w:tcMar>
          </w:tcPr>
          <w:p w14:paraId="6DFA5E83" w14:textId="77777777" w:rsidR="00710915" w:rsidRPr="00E22969" w:rsidRDefault="00710915" w:rsidP="007C307D">
            <w:pPr>
              <w:pStyle w:val="Code"/>
            </w:pPr>
            <w:r w:rsidRPr="00E22969">
              <w:t>Value/Remark</w:t>
            </w:r>
          </w:p>
        </w:tc>
        <w:tc>
          <w:tcPr>
            <w:tcW w:w="3581" w:type="dxa"/>
            <w:tcMar>
              <w:left w:w="29" w:type="dxa"/>
              <w:right w:w="29" w:type="dxa"/>
            </w:tcMar>
          </w:tcPr>
          <w:p w14:paraId="3908BD9A" w14:textId="77777777" w:rsidR="00710915" w:rsidRPr="00E22969" w:rsidRDefault="00710915" w:rsidP="007C307D">
            <w:pPr>
              <w:pStyle w:val="Code"/>
            </w:pPr>
            <w:r w:rsidRPr="00E22969">
              <w:t>Comment</w:t>
            </w:r>
          </w:p>
        </w:tc>
      </w:tr>
      <w:tr w:rsidR="00710915" w:rsidRPr="00E22969" w14:paraId="047D4C09" w14:textId="77777777" w:rsidTr="00710915">
        <w:tc>
          <w:tcPr>
            <w:tcW w:w="3415" w:type="dxa"/>
            <w:tcMar>
              <w:left w:w="29" w:type="dxa"/>
              <w:right w:w="29" w:type="dxa"/>
            </w:tcMar>
          </w:tcPr>
          <w:p w14:paraId="0B49E901" w14:textId="77777777" w:rsidR="00710915" w:rsidRPr="00E22969" w:rsidRDefault="00710915" w:rsidP="007C307D">
            <w:pPr>
              <w:pStyle w:val="Code"/>
            </w:pPr>
            <w:r w:rsidRPr="00E22969">
              <w:rPr>
                <w:b/>
              </w:rPr>
              <w:t>WSMheader_WSA</w:t>
            </w:r>
            <w:r w:rsidRPr="00E22969">
              <w:t xml:space="preserve"> ::= SEQUENCE {</w:t>
            </w:r>
          </w:p>
        </w:tc>
        <w:tc>
          <w:tcPr>
            <w:tcW w:w="1980" w:type="dxa"/>
            <w:tcMar>
              <w:left w:w="29" w:type="dxa"/>
              <w:right w:w="29" w:type="dxa"/>
            </w:tcMar>
          </w:tcPr>
          <w:p w14:paraId="2D7C88E2" w14:textId="77777777" w:rsidR="00710915" w:rsidRPr="00E22969" w:rsidRDefault="00710915" w:rsidP="007C307D">
            <w:pPr>
              <w:pStyle w:val="Code"/>
            </w:pPr>
          </w:p>
        </w:tc>
        <w:tc>
          <w:tcPr>
            <w:tcW w:w="3581" w:type="dxa"/>
            <w:tcMar>
              <w:left w:w="29" w:type="dxa"/>
              <w:right w:w="29" w:type="dxa"/>
            </w:tcMar>
          </w:tcPr>
          <w:p w14:paraId="1D9BFE73" w14:textId="77777777" w:rsidR="00710915" w:rsidRPr="00E22969" w:rsidRDefault="00710915" w:rsidP="007C307D">
            <w:pPr>
              <w:pStyle w:val="Code"/>
            </w:pPr>
          </w:p>
        </w:tc>
      </w:tr>
      <w:tr w:rsidR="00710915" w:rsidRPr="00E22969" w14:paraId="6A99AFF0" w14:textId="77777777" w:rsidTr="00710915">
        <w:tc>
          <w:tcPr>
            <w:tcW w:w="3415" w:type="dxa"/>
            <w:tcMar>
              <w:left w:w="29" w:type="dxa"/>
              <w:right w:w="29" w:type="dxa"/>
            </w:tcMar>
          </w:tcPr>
          <w:p w14:paraId="55DAA8F8" w14:textId="77777777" w:rsidR="00710915" w:rsidRPr="00E22969" w:rsidRDefault="00710915" w:rsidP="007C307D">
            <w:pPr>
              <w:pStyle w:val="Code"/>
            </w:pPr>
            <w:r w:rsidRPr="00E22969">
              <w:tab/>
              <w:t xml:space="preserve">controlField SEQUENCE { </w:t>
            </w:r>
          </w:p>
        </w:tc>
        <w:tc>
          <w:tcPr>
            <w:tcW w:w="1980" w:type="dxa"/>
            <w:tcMar>
              <w:left w:w="29" w:type="dxa"/>
              <w:right w:w="29" w:type="dxa"/>
            </w:tcMar>
          </w:tcPr>
          <w:p w14:paraId="409118AC" w14:textId="77777777" w:rsidR="00710915" w:rsidRPr="00E22969" w:rsidRDefault="00710915" w:rsidP="007C307D">
            <w:pPr>
              <w:pStyle w:val="Code"/>
            </w:pPr>
          </w:p>
        </w:tc>
        <w:tc>
          <w:tcPr>
            <w:tcW w:w="3581" w:type="dxa"/>
            <w:tcMar>
              <w:left w:w="29" w:type="dxa"/>
              <w:right w:w="29" w:type="dxa"/>
            </w:tcMar>
          </w:tcPr>
          <w:p w14:paraId="196C4B83" w14:textId="77777777" w:rsidR="00710915" w:rsidRPr="00E22969" w:rsidRDefault="00710915" w:rsidP="007C307D">
            <w:pPr>
              <w:pStyle w:val="Code"/>
            </w:pPr>
          </w:p>
        </w:tc>
      </w:tr>
      <w:tr w:rsidR="00710915" w:rsidRPr="00E22969" w14:paraId="36A1FCD8" w14:textId="77777777" w:rsidTr="00710915">
        <w:tc>
          <w:tcPr>
            <w:tcW w:w="3415" w:type="dxa"/>
            <w:tcMar>
              <w:left w:w="29" w:type="dxa"/>
              <w:right w:w="29" w:type="dxa"/>
            </w:tcMar>
          </w:tcPr>
          <w:p w14:paraId="24FF71BE" w14:textId="77777777" w:rsidR="00710915" w:rsidRPr="00E22969" w:rsidRDefault="00710915" w:rsidP="007C307D">
            <w:pPr>
              <w:pStyle w:val="Code"/>
            </w:pPr>
            <w:r w:rsidRPr="00E22969">
              <w:tab/>
            </w:r>
            <w:r w:rsidRPr="00E22969">
              <w:tab/>
              <w:t>Subtype</w:t>
            </w:r>
          </w:p>
        </w:tc>
        <w:tc>
          <w:tcPr>
            <w:tcW w:w="1980" w:type="dxa"/>
            <w:tcMar>
              <w:left w:w="29" w:type="dxa"/>
              <w:right w:w="29" w:type="dxa"/>
            </w:tcMar>
          </w:tcPr>
          <w:p w14:paraId="76BB3A8C" w14:textId="77777777" w:rsidR="00710915" w:rsidRPr="00E22969" w:rsidRDefault="00710915" w:rsidP="007C307D">
            <w:pPr>
              <w:pStyle w:val="Code"/>
            </w:pPr>
            <w:r w:rsidRPr="00E22969">
              <w:t>0 (nullNetworking)</w:t>
            </w:r>
          </w:p>
        </w:tc>
        <w:tc>
          <w:tcPr>
            <w:tcW w:w="3581" w:type="dxa"/>
            <w:tcMar>
              <w:left w:w="29" w:type="dxa"/>
              <w:right w:w="29" w:type="dxa"/>
            </w:tcMar>
          </w:tcPr>
          <w:p w14:paraId="07C1F35D" w14:textId="77777777" w:rsidR="00710915" w:rsidRPr="00E22969" w:rsidRDefault="00710915" w:rsidP="007C307D">
            <w:pPr>
              <w:pStyle w:val="Code"/>
            </w:pPr>
          </w:p>
        </w:tc>
      </w:tr>
      <w:tr w:rsidR="00710915" w:rsidRPr="00E22969" w14:paraId="7D7907C6" w14:textId="77777777" w:rsidTr="00710915">
        <w:tc>
          <w:tcPr>
            <w:tcW w:w="3415" w:type="dxa"/>
            <w:tcMar>
              <w:left w:w="29" w:type="dxa"/>
              <w:right w:w="29" w:type="dxa"/>
            </w:tcMar>
          </w:tcPr>
          <w:p w14:paraId="7F6DBDEF" w14:textId="77777777" w:rsidR="00710915" w:rsidRPr="00E22969" w:rsidRDefault="00710915" w:rsidP="007C307D">
            <w:pPr>
              <w:pStyle w:val="Code"/>
            </w:pPr>
            <w:r w:rsidRPr="00E22969">
              <w:tab/>
            </w:r>
            <w:r w:rsidRPr="00E22969">
              <w:tab/>
              <w:t>optionIndicator</w:t>
            </w:r>
          </w:p>
        </w:tc>
        <w:tc>
          <w:tcPr>
            <w:tcW w:w="1980" w:type="dxa"/>
            <w:tcMar>
              <w:left w:w="29" w:type="dxa"/>
              <w:right w:w="29" w:type="dxa"/>
            </w:tcMar>
          </w:tcPr>
          <w:p w14:paraId="301C875D" w14:textId="77777777" w:rsidR="00710915" w:rsidRPr="00E22969" w:rsidRDefault="00710915" w:rsidP="007C307D">
            <w:pPr>
              <w:pStyle w:val="Code"/>
            </w:pPr>
            <w:r w:rsidRPr="00E22969">
              <w:t>0 (not present)</w:t>
            </w:r>
          </w:p>
        </w:tc>
        <w:tc>
          <w:tcPr>
            <w:tcW w:w="3581" w:type="dxa"/>
            <w:tcMar>
              <w:left w:w="29" w:type="dxa"/>
              <w:right w:w="29" w:type="dxa"/>
            </w:tcMar>
          </w:tcPr>
          <w:p w14:paraId="5181D945" w14:textId="77777777" w:rsidR="00710915" w:rsidRPr="00E22969" w:rsidRDefault="00710915" w:rsidP="007C307D">
            <w:pPr>
              <w:pStyle w:val="Code"/>
            </w:pPr>
          </w:p>
        </w:tc>
      </w:tr>
      <w:tr w:rsidR="00710915" w:rsidRPr="00E22969" w14:paraId="467DEB38" w14:textId="77777777" w:rsidTr="00710915">
        <w:tc>
          <w:tcPr>
            <w:tcW w:w="3415" w:type="dxa"/>
            <w:tcMar>
              <w:left w:w="29" w:type="dxa"/>
              <w:right w:w="29" w:type="dxa"/>
            </w:tcMar>
          </w:tcPr>
          <w:p w14:paraId="272C43B9" w14:textId="77777777" w:rsidR="00710915" w:rsidRPr="00E22969" w:rsidRDefault="00710915" w:rsidP="007C307D">
            <w:pPr>
              <w:pStyle w:val="Code"/>
            </w:pPr>
            <w:r w:rsidRPr="00E22969">
              <w:tab/>
            </w:r>
            <w:r w:rsidRPr="00E22969">
              <w:tab/>
              <w:t>Version</w:t>
            </w:r>
          </w:p>
        </w:tc>
        <w:tc>
          <w:tcPr>
            <w:tcW w:w="1980" w:type="dxa"/>
            <w:tcMar>
              <w:left w:w="29" w:type="dxa"/>
              <w:right w:w="29" w:type="dxa"/>
            </w:tcMar>
          </w:tcPr>
          <w:p w14:paraId="682ECF5F" w14:textId="77777777" w:rsidR="00710915" w:rsidRPr="00E22969" w:rsidRDefault="00710915" w:rsidP="007C307D">
            <w:pPr>
              <w:pStyle w:val="Code"/>
            </w:pPr>
            <w:r w:rsidRPr="00E22969">
              <w:t>3</w:t>
            </w:r>
          </w:p>
        </w:tc>
        <w:tc>
          <w:tcPr>
            <w:tcW w:w="3581" w:type="dxa"/>
            <w:tcMar>
              <w:left w:w="29" w:type="dxa"/>
              <w:right w:w="29" w:type="dxa"/>
            </w:tcMar>
          </w:tcPr>
          <w:p w14:paraId="66D64E12" w14:textId="77777777" w:rsidR="00710915" w:rsidRPr="00E22969" w:rsidRDefault="00710915" w:rsidP="007C307D">
            <w:pPr>
              <w:pStyle w:val="Code"/>
            </w:pPr>
          </w:p>
        </w:tc>
      </w:tr>
      <w:tr w:rsidR="00710915" w:rsidRPr="00E22969" w14:paraId="75F26C6E" w14:textId="77777777" w:rsidTr="00710915">
        <w:tc>
          <w:tcPr>
            <w:tcW w:w="3415" w:type="dxa"/>
            <w:tcMar>
              <w:left w:w="29" w:type="dxa"/>
              <w:right w:w="29" w:type="dxa"/>
            </w:tcMar>
          </w:tcPr>
          <w:p w14:paraId="67B5A5A6" w14:textId="77777777" w:rsidR="00710915" w:rsidRPr="00E22969" w:rsidRDefault="00710915" w:rsidP="007C307D">
            <w:pPr>
              <w:pStyle w:val="Code"/>
            </w:pPr>
            <w:r w:rsidRPr="00E22969">
              <w:tab/>
              <w:t>}</w:t>
            </w:r>
          </w:p>
        </w:tc>
        <w:tc>
          <w:tcPr>
            <w:tcW w:w="1980" w:type="dxa"/>
            <w:tcMar>
              <w:left w:w="29" w:type="dxa"/>
              <w:right w:w="29" w:type="dxa"/>
            </w:tcMar>
          </w:tcPr>
          <w:p w14:paraId="3EA0B722" w14:textId="77777777" w:rsidR="00710915" w:rsidRPr="00E22969" w:rsidRDefault="00710915" w:rsidP="007C307D">
            <w:pPr>
              <w:pStyle w:val="Code"/>
            </w:pPr>
          </w:p>
        </w:tc>
        <w:tc>
          <w:tcPr>
            <w:tcW w:w="3581" w:type="dxa"/>
            <w:tcMar>
              <w:left w:w="29" w:type="dxa"/>
              <w:right w:w="29" w:type="dxa"/>
            </w:tcMar>
          </w:tcPr>
          <w:p w14:paraId="369E676C" w14:textId="77777777" w:rsidR="00710915" w:rsidRPr="00E22969" w:rsidRDefault="00710915" w:rsidP="007C307D">
            <w:pPr>
              <w:pStyle w:val="Code"/>
            </w:pPr>
          </w:p>
        </w:tc>
      </w:tr>
      <w:tr w:rsidR="00710915" w:rsidRPr="00E22969" w14:paraId="27C5C785" w14:textId="77777777" w:rsidTr="00710915">
        <w:tc>
          <w:tcPr>
            <w:tcW w:w="3415" w:type="dxa"/>
            <w:tcMar>
              <w:left w:w="29" w:type="dxa"/>
              <w:right w:w="29" w:type="dxa"/>
            </w:tcMar>
          </w:tcPr>
          <w:p w14:paraId="70369BC3" w14:textId="77777777" w:rsidR="00710915" w:rsidRPr="00E22969" w:rsidRDefault="00710915" w:rsidP="007C307D">
            <w:pPr>
              <w:pStyle w:val="Code"/>
            </w:pPr>
            <w:r w:rsidRPr="00E22969">
              <w:lastRenderedPageBreak/>
              <w:tab/>
              <w:t>nExtensions SEQUENCE {}</w:t>
            </w:r>
          </w:p>
        </w:tc>
        <w:tc>
          <w:tcPr>
            <w:tcW w:w="1980" w:type="dxa"/>
            <w:tcMar>
              <w:left w:w="29" w:type="dxa"/>
              <w:right w:w="29" w:type="dxa"/>
            </w:tcMar>
          </w:tcPr>
          <w:p w14:paraId="7A0285F1" w14:textId="77777777" w:rsidR="00710915" w:rsidRPr="00E22969" w:rsidRDefault="00710915" w:rsidP="007C307D">
            <w:pPr>
              <w:pStyle w:val="Code"/>
            </w:pPr>
            <w:r w:rsidRPr="00E22969">
              <w:t>Not present</w:t>
            </w:r>
          </w:p>
        </w:tc>
        <w:tc>
          <w:tcPr>
            <w:tcW w:w="3581" w:type="dxa"/>
            <w:tcMar>
              <w:left w:w="29" w:type="dxa"/>
              <w:right w:w="29" w:type="dxa"/>
            </w:tcMar>
          </w:tcPr>
          <w:p w14:paraId="4DD9635D" w14:textId="77777777" w:rsidR="00710915" w:rsidRPr="00E22969" w:rsidRDefault="00710915" w:rsidP="007C307D">
            <w:pPr>
              <w:pStyle w:val="Code"/>
            </w:pPr>
          </w:p>
        </w:tc>
      </w:tr>
      <w:tr w:rsidR="00710915" w:rsidRPr="00E22969" w14:paraId="6F145745" w14:textId="77777777" w:rsidTr="00710915">
        <w:tc>
          <w:tcPr>
            <w:tcW w:w="3415" w:type="dxa"/>
            <w:tcMar>
              <w:left w:w="29" w:type="dxa"/>
              <w:right w:w="29" w:type="dxa"/>
            </w:tcMar>
          </w:tcPr>
          <w:p w14:paraId="6983FFE6" w14:textId="77777777" w:rsidR="00710915" w:rsidRPr="00E22969" w:rsidRDefault="00710915" w:rsidP="007C307D">
            <w:pPr>
              <w:pStyle w:val="Code"/>
            </w:pPr>
            <w:r w:rsidRPr="00E22969">
              <w:tab/>
              <w:t xml:space="preserve">transport </w:t>
            </w:r>
          </w:p>
        </w:tc>
        <w:tc>
          <w:tcPr>
            <w:tcW w:w="1980" w:type="dxa"/>
            <w:tcMar>
              <w:left w:w="29" w:type="dxa"/>
              <w:right w:w="29" w:type="dxa"/>
            </w:tcMar>
          </w:tcPr>
          <w:p w14:paraId="07FCF872" w14:textId="77777777" w:rsidR="00710915" w:rsidRPr="00E22969" w:rsidRDefault="00710915" w:rsidP="007C307D">
            <w:pPr>
              <w:pStyle w:val="Code"/>
            </w:pPr>
            <w:r w:rsidRPr="00E22969">
              <w:t>bcMode (tpid = 0)</w:t>
            </w:r>
          </w:p>
        </w:tc>
        <w:tc>
          <w:tcPr>
            <w:tcW w:w="3581" w:type="dxa"/>
            <w:tcMar>
              <w:left w:w="29" w:type="dxa"/>
              <w:right w:w="29" w:type="dxa"/>
            </w:tcMar>
          </w:tcPr>
          <w:p w14:paraId="0ED3D162" w14:textId="77777777" w:rsidR="00710915" w:rsidRPr="00E22969" w:rsidRDefault="00710915" w:rsidP="007C307D">
            <w:pPr>
              <w:pStyle w:val="Code"/>
            </w:pPr>
            <w:r w:rsidRPr="00E22969">
              <w:t>PSID addressing with no WAVE Information Element Extension field</w:t>
            </w:r>
          </w:p>
        </w:tc>
      </w:tr>
      <w:tr w:rsidR="00710915" w:rsidRPr="00E22969" w14:paraId="4182321A" w14:textId="77777777" w:rsidTr="00710915">
        <w:tc>
          <w:tcPr>
            <w:tcW w:w="3415" w:type="dxa"/>
            <w:tcMar>
              <w:left w:w="29" w:type="dxa"/>
              <w:right w:w="29" w:type="dxa"/>
            </w:tcMar>
          </w:tcPr>
          <w:p w14:paraId="7A64D485" w14:textId="77777777" w:rsidR="00710915" w:rsidRPr="00E22969" w:rsidRDefault="00710915" w:rsidP="007C307D">
            <w:pPr>
              <w:pStyle w:val="Code"/>
            </w:pPr>
            <w:r w:rsidRPr="00E22969">
              <w:tab/>
              <w:t>destAddress</w:t>
            </w:r>
          </w:p>
        </w:tc>
        <w:tc>
          <w:tcPr>
            <w:tcW w:w="1980" w:type="dxa"/>
            <w:tcMar>
              <w:left w:w="29" w:type="dxa"/>
              <w:right w:w="29" w:type="dxa"/>
            </w:tcMar>
          </w:tcPr>
          <w:p w14:paraId="0939E63C" w14:textId="77777777" w:rsidR="00710915" w:rsidRPr="00E22969" w:rsidRDefault="00710915" w:rsidP="007C307D">
            <w:pPr>
              <w:pStyle w:val="Code"/>
            </w:pPr>
            <w:r w:rsidRPr="00E22969">
              <w:t>135 (psid=0p80-07)</w:t>
            </w:r>
          </w:p>
        </w:tc>
        <w:tc>
          <w:tcPr>
            <w:tcW w:w="3581" w:type="dxa"/>
            <w:tcMar>
              <w:left w:w="29" w:type="dxa"/>
              <w:right w:w="29" w:type="dxa"/>
            </w:tcMar>
          </w:tcPr>
          <w:p w14:paraId="0D423F47" w14:textId="5948629D" w:rsidR="00710915" w:rsidRPr="00E22969" w:rsidRDefault="00710915" w:rsidP="007C307D">
            <w:pPr>
              <w:pStyle w:val="Code"/>
            </w:pPr>
            <w:r w:rsidRPr="00E22969">
              <w:t>PSID value for WSA is 0p80-07</w:t>
            </w:r>
            <w:r w:rsidR="00CC0DBC" w:rsidRPr="00E22969">
              <w:t xml:space="preserve"> as defined in </w:t>
            </w:r>
            <w:r w:rsidR="00CC0DBC" w:rsidRPr="00E22969">
              <w:fldChar w:fldCharType="begin"/>
            </w:r>
            <w:r w:rsidR="00CC0DBC" w:rsidRPr="00E22969">
              <w:instrText xml:space="preserve"> REF REF_IEEE160912 \h </w:instrText>
            </w:r>
            <w:r w:rsidR="00CC0DBC" w:rsidRPr="00E22969">
              <w:fldChar w:fldCharType="separate"/>
            </w:r>
            <w:ins w:id="434" w:author="Dmitri.Khijniak@7Layers.com" w:date="2017-07-25T16:40:00Z">
              <w:r w:rsidR="00092395" w:rsidRPr="00E22969">
                <w:t>[</w:t>
              </w:r>
              <w:r w:rsidR="00092395">
                <w:t>5</w:t>
              </w:r>
              <w:r w:rsidR="00092395" w:rsidRPr="00E22969">
                <w:t>]</w:t>
              </w:r>
            </w:ins>
            <w:del w:id="435" w:author="Dmitri.Khijniak@7Layers.com" w:date="2017-07-25T16:40:00Z">
              <w:r w:rsidR="00EC4622" w:rsidRPr="00E22969" w:rsidDel="00092395">
                <w:delText>[</w:delText>
              </w:r>
              <w:r w:rsidR="00EC4622" w:rsidDel="00092395">
                <w:delText>5</w:delText>
              </w:r>
              <w:r w:rsidR="00EC4622" w:rsidRPr="00E22969" w:rsidDel="00092395">
                <w:delText>]</w:delText>
              </w:r>
            </w:del>
            <w:r w:rsidR="00CC0DBC" w:rsidRPr="00E22969">
              <w:fldChar w:fldCharType="end"/>
            </w:r>
            <w:r w:rsidR="00CC0DBC" w:rsidRPr="00E22969">
              <w:t>.</w:t>
            </w:r>
          </w:p>
        </w:tc>
      </w:tr>
      <w:tr w:rsidR="00710915" w:rsidRPr="00E22969" w14:paraId="11BBF0D0" w14:textId="77777777" w:rsidTr="00710915">
        <w:tc>
          <w:tcPr>
            <w:tcW w:w="3415" w:type="dxa"/>
            <w:tcMar>
              <w:left w:w="29" w:type="dxa"/>
              <w:right w:w="29" w:type="dxa"/>
            </w:tcMar>
          </w:tcPr>
          <w:p w14:paraId="3AC8E8D6" w14:textId="77777777" w:rsidR="00710915" w:rsidRPr="00E22969" w:rsidRDefault="00710915" w:rsidP="007C307D">
            <w:pPr>
              <w:pStyle w:val="Code"/>
            </w:pPr>
            <w:r w:rsidRPr="00E22969">
              <w:tab/>
              <w:t>body</w:t>
            </w:r>
          </w:p>
        </w:tc>
        <w:tc>
          <w:tcPr>
            <w:tcW w:w="1980" w:type="dxa"/>
            <w:tcMar>
              <w:left w:w="29" w:type="dxa"/>
              <w:right w:w="29" w:type="dxa"/>
            </w:tcMar>
          </w:tcPr>
          <w:p w14:paraId="489927F8" w14:textId="77777777" w:rsidR="00710915" w:rsidRPr="00E22969" w:rsidRDefault="00710915" w:rsidP="007C307D">
            <w:pPr>
              <w:pStyle w:val="Code"/>
            </w:pPr>
            <w:r w:rsidRPr="00E22969">
              <w:t>Valid WSA payload</w:t>
            </w:r>
          </w:p>
        </w:tc>
        <w:tc>
          <w:tcPr>
            <w:tcW w:w="3581" w:type="dxa"/>
            <w:tcMar>
              <w:left w:w="29" w:type="dxa"/>
              <w:right w:w="29" w:type="dxa"/>
            </w:tcMar>
          </w:tcPr>
          <w:p w14:paraId="369F20D9" w14:textId="77777777" w:rsidR="00710915" w:rsidRPr="00E22969" w:rsidRDefault="00710915" w:rsidP="007C307D">
            <w:pPr>
              <w:pStyle w:val="Code"/>
            </w:pPr>
            <w:r w:rsidRPr="00E22969">
              <w:t xml:space="preserve">WSM payload created according to </w:t>
            </w:r>
            <w:r w:rsidRPr="00E22969">
              <w:rPr>
                <w:b/>
              </w:rPr>
              <w:t>Ieee1609Dot2Data</w:t>
            </w:r>
          </w:p>
        </w:tc>
      </w:tr>
      <w:tr w:rsidR="00710915" w:rsidRPr="00E22969" w14:paraId="3F8AC9DB" w14:textId="77777777" w:rsidTr="00710915">
        <w:tc>
          <w:tcPr>
            <w:tcW w:w="3415" w:type="dxa"/>
            <w:tcMar>
              <w:left w:w="29" w:type="dxa"/>
              <w:right w:w="29" w:type="dxa"/>
            </w:tcMar>
          </w:tcPr>
          <w:p w14:paraId="72121614" w14:textId="77777777" w:rsidR="00710915" w:rsidRPr="00E22969" w:rsidRDefault="00710915" w:rsidP="007C307D">
            <w:pPr>
              <w:pStyle w:val="Code"/>
            </w:pPr>
            <w:r w:rsidRPr="00E22969">
              <w:t>}</w:t>
            </w:r>
          </w:p>
        </w:tc>
        <w:tc>
          <w:tcPr>
            <w:tcW w:w="1980" w:type="dxa"/>
            <w:tcMar>
              <w:left w:w="29" w:type="dxa"/>
              <w:right w:w="29" w:type="dxa"/>
            </w:tcMar>
          </w:tcPr>
          <w:p w14:paraId="3AE5F826" w14:textId="77777777" w:rsidR="00710915" w:rsidRPr="00E22969" w:rsidRDefault="00710915" w:rsidP="007C307D">
            <w:pPr>
              <w:pStyle w:val="Code"/>
            </w:pPr>
          </w:p>
        </w:tc>
        <w:tc>
          <w:tcPr>
            <w:tcW w:w="3581" w:type="dxa"/>
            <w:tcMar>
              <w:left w:w="29" w:type="dxa"/>
              <w:right w:w="29" w:type="dxa"/>
            </w:tcMar>
          </w:tcPr>
          <w:p w14:paraId="236D9F73" w14:textId="77777777" w:rsidR="00710915" w:rsidRPr="00E22969" w:rsidRDefault="00710915" w:rsidP="007C307D">
            <w:pPr>
              <w:pStyle w:val="Code"/>
            </w:pPr>
          </w:p>
        </w:tc>
      </w:tr>
    </w:tbl>
    <w:p w14:paraId="4A6EB08C" w14:textId="77777777" w:rsidR="00710915" w:rsidRPr="00E22969" w:rsidRDefault="00710915" w:rsidP="00710915">
      <w:pPr>
        <w:rPr>
          <w:rFonts w:eastAsiaTheme="majorEastAsia"/>
        </w:rPr>
      </w:pPr>
    </w:p>
    <w:p w14:paraId="1377CA79" w14:textId="7EA92ED5" w:rsidR="00710915" w:rsidRPr="00E22969" w:rsidRDefault="00710915" w:rsidP="00710915">
      <w:pPr>
        <w:pStyle w:val="Caption"/>
        <w:rPr>
          <w:b w:val="0"/>
        </w:rPr>
      </w:pPr>
      <w:bookmarkStart w:id="436" w:name="_Ref435437584"/>
      <w:r w:rsidRPr="00E22969">
        <w:t xml:space="preserve">Table </w:t>
      </w:r>
      <w:fldSimple w:instr=" STYLEREF 1 \s ">
        <w:r w:rsidR="00092395">
          <w:rPr>
            <w:noProof/>
          </w:rPr>
          <w:t>7</w:t>
        </w:r>
      </w:fldSimple>
      <w:r w:rsidRPr="00E22969">
        <w:noBreakHyphen/>
      </w:r>
      <w:fldSimple w:instr=" SEQ Table \* ARABIC \s 1 ">
        <w:r w:rsidR="00092395">
          <w:rPr>
            <w:noProof/>
          </w:rPr>
          <w:t>5</w:t>
        </w:r>
      </w:fldSimple>
      <w:bookmarkEnd w:id="436"/>
      <w:r w:rsidRPr="00E22969">
        <w:t xml:space="preserve"> Ieee1609Dot2Data</w:t>
      </w:r>
    </w:p>
    <w:tbl>
      <w:tblPr>
        <w:tblStyle w:val="TableGrid"/>
        <w:tblW w:w="0" w:type="auto"/>
        <w:tblLook w:val="04A0" w:firstRow="1" w:lastRow="0" w:firstColumn="1" w:lastColumn="0" w:noHBand="0" w:noVBand="1"/>
      </w:tblPr>
      <w:tblGrid>
        <w:gridCol w:w="3415"/>
        <w:gridCol w:w="1980"/>
        <w:gridCol w:w="3581"/>
      </w:tblGrid>
      <w:tr w:rsidR="00710915" w:rsidRPr="00E22969" w14:paraId="6B867110" w14:textId="77777777" w:rsidTr="00710915">
        <w:tc>
          <w:tcPr>
            <w:tcW w:w="3415" w:type="dxa"/>
            <w:tcMar>
              <w:left w:w="29" w:type="dxa"/>
              <w:right w:w="29" w:type="dxa"/>
            </w:tcMar>
          </w:tcPr>
          <w:p w14:paraId="759F2EBD" w14:textId="77777777" w:rsidR="00710915" w:rsidRPr="00E22969" w:rsidRDefault="00710915" w:rsidP="007C307D">
            <w:pPr>
              <w:pStyle w:val="Code"/>
            </w:pPr>
            <w:r w:rsidRPr="00E22969">
              <w:t>Information Element</w:t>
            </w:r>
          </w:p>
        </w:tc>
        <w:tc>
          <w:tcPr>
            <w:tcW w:w="1980" w:type="dxa"/>
            <w:tcMar>
              <w:left w:w="29" w:type="dxa"/>
              <w:right w:w="29" w:type="dxa"/>
            </w:tcMar>
          </w:tcPr>
          <w:p w14:paraId="76D0FDFF" w14:textId="77777777" w:rsidR="00710915" w:rsidRPr="00E22969" w:rsidRDefault="00710915" w:rsidP="007C307D">
            <w:pPr>
              <w:pStyle w:val="Code"/>
            </w:pPr>
            <w:r w:rsidRPr="00E22969">
              <w:t>Value/Remark</w:t>
            </w:r>
          </w:p>
        </w:tc>
        <w:tc>
          <w:tcPr>
            <w:tcW w:w="3581" w:type="dxa"/>
            <w:tcMar>
              <w:left w:w="29" w:type="dxa"/>
              <w:right w:w="29" w:type="dxa"/>
            </w:tcMar>
          </w:tcPr>
          <w:p w14:paraId="4AAD0ADC" w14:textId="77777777" w:rsidR="00710915" w:rsidRPr="00E22969" w:rsidRDefault="00710915" w:rsidP="007C307D">
            <w:pPr>
              <w:pStyle w:val="Code"/>
            </w:pPr>
            <w:r w:rsidRPr="00E22969">
              <w:t>Comment</w:t>
            </w:r>
          </w:p>
        </w:tc>
      </w:tr>
      <w:tr w:rsidR="00710915" w:rsidRPr="00E22969" w14:paraId="2F998C4F" w14:textId="77777777" w:rsidTr="00710915">
        <w:tc>
          <w:tcPr>
            <w:tcW w:w="3415" w:type="dxa"/>
            <w:tcMar>
              <w:left w:w="29" w:type="dxa"/>
              <w:right w:w="29" w:type="dxa"/>
            </w:tcMar>
          </w:tcPr>
          <w:p w14:paraId="1FAC562B" w14:textId="77777777" w:rsidR="00710915" w:rsidRPr="00E22969" w:rsidRDefault="00710915" w:rsidP="007C307D">
            <w:pPr>
              <w:pStyle w:val="Code"/>
            </w:pPr>
            <w:r w:rsidRPr="00E22969">
              <w:t xml:space="preserve">Requires WSMheader_WSA </w:t>
            </w:r>
          </w:p>
          <w:p w14:paraId="31728411" w14:textId="068AFAD7" w:rsidR="00710915" w:rsidRPr="00E22969" w:rsidRDefault="00710915" w:rsidP="007C307D">
            <w:pPr>
              <w:pStyle w:val="Code"/>
              <w:rPr>
                <w:b/>
              </w:rPr>
            </w:pPr>
            <w:r w:rsidRPr="00E22969">
              <w:t xml:space="preserve">in </w:t>
            </w:r>
            <w:r w:rsidRPr="00E22969">
              <w:fldChar w:fldCharType="begin"/>
            </w:r>
            <w:r w:rsidRPr="00E22969">
              <w:instrText xml:space="preserve"> REF _Ref435437538 \h </w:instrText>
            </w:r>
            <w:r w:rsidRPr="00E22969">
              <w:fldChar w:fldCharType="separate"/>
            </w:r>
            <w:ins w:id="437" w:author="Dmitri.Khijniak@7Layers.com" w:date="2017-07-25T16:40:00Z">
              <w:r w:rsidR="00092395" w:rsidRPr="00E22969">
                <w:t xml:space="preserve">Table </w:t>
              </w:r>
              <w:r w:rsidR="00092395">
                <w:t>7</w:t>
              </w:r>
              <w:r w:rsidR="00092395" w:rsidRPr="00E22969">
                <w:noBreakHyphen/>
              </w:r>
              <w:r w:rsidR="00092395">
                <w:t>4</w:t>
              </w:r>
            </w:ins>
            <w:del w:id="438"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4</w:delText>
              </w:r>
            </w:del>
            <w:r w:rsidRPr="00E22969">
              <w:fldChar w:fldCharType="end"/>
            </w:r>
          </w:p>
        </w:tc>
        <w:tc>
          <w:tcPr>
            <w:tcW w:w="1980" w:type="dxa"/>
            <w:tcMar>
              <w:left w:w="29" w:type="dxa"/>
              <w:right w:w="29" w:type="dxa"/>
            </w:tcMar>
          </w:tcPr>
          <w:p w14:paraId="11414EDB" w14:textId="77777777" w:rsidR="00710915" w:rsidRPr="00E22969" w:rsidRDefault="00710915" w:rsidP="007C307D">
            <w:pPr>
              <w:pStyle w:val="Code"/>
            </w:pPr>
          </w:p>
        </w:tc>
        <w:tc>
          <w:tcPr>
            <w:tcW w:w="3581" w:type="dxa"/>
            <w:tcMar>
              <w:left w:w="29" w:type="dxa"/>
              <w:right w:w="29" w:type="dxa"/>
            </w:tcMar>
          </w:tcPr>
          <w:p w14:paraId="117AD066" w14:textId="77777777" w:rsidR="00710915" w:rsidRPr="00E22969" w:rsidRDefault="00710915" w:rsidP="007C307D">
            <w:pPr>
              <w:pStyle w:val="Code"/>
            </w:pPr>
          </w:p>
        </w:tc>
      </w:tr>
      <w:tr w:rsidR="00710915" w:rsidRPr="00E22969" w14:paraId="45583B9F" w14:textId="77777777" w:rsidTr="00710915">
        <w:tc>
          <w:tcPr>
            <w:tcW w:w="3415" w:type="dxa"/>
            <w:tcMar>
              <w:left w:w="29" w:type="dxa"/>
              <w:right w:w="29" w:type="dxa"/>
            </w:tcMar>
          </w:tcPr>
          <w:p w14:paraId="30A86F78" w14:textId="77777777" w:rsidR="00710915" w:rsidRPr="00E22969" w:rsidRDefault="00710915" w:rsidP="007C307D">
            <w:pPr>
              <w:pStyle w:val="Code"/>
            </w:pPr>
            <w:r w:rsidRPr="00E22969">
              <w:t>Ieee1609Dot2Data ::= SEQUENCE {</w:t>
            </w:r>
          </w:p>
        </w:tc>
        <w:tc>
          <w:tcPr>
            <w:tcW w:w="1980" w:type="dxa"/>
            <w:tcMar>
              <w:left w:w="29" w:type="dxa"/>
              <w:right w:w="29" w:type="dxa"/>
            </w:tcMar>
          </w:tcPr>
          <w:p w14:paraId="48C90DFC" w14:textId="77777777" w:rsidR="00710915" w:rsidRPr="00E22969" w:rsidRDefault="00710915" w:rsidP="007C307D">
            <w:pPr>
              <w:pStyle w:val="Code"/>
            </w:pPr>
          </w:p>
        </w:tc>
        <w:tc>
          <w:tcPr>
            <w:tcW w:w="3581" w:type="dxa"/>
            <w:tcMar>
              <w:left w:w="29" w:type="dxa"/>
              <w:right w:w="29" w:type="dxa"/>
            </w:tcMar>
          </w:tcPr>
          <w:p w14:paraId="642A49A5" w14:textId="77777777" w:rsidR="00710915" w:rsidRPr="00E22969" w:rsidRDefault="00710915" w:rsidP="007C307D">
            <w:pPr>
              <w:pStyle w:val="Code"/>
            </w:pPr>
          </w:p>
        </w:tc>
      </w:tr>
      <w:tr w:rsidR="00710915" w:rsidRPr="00E22969" w14:paraId="7660348F" w14:textId="77777777" w:rsidTr="00710915">
        <w:tc>
          <w:tcPr>
            <w:tcW w:w="3415" w:type="dxa"/>
            <w:tcMar>
              <w:left w:w="29" w:type="dxa"/>
              <w:right w:w="29" w:type="dxa"/>
            </w:tcMar>
          </w:tcPr>
          <w:p w14:paraId="64F42631" w14:textId="77777777" w:rsidR="00710915" w:rsidRPr="00E22969" w:rsidRDefault="00710915" w:rsidP="007C307D">
            <w:pPr>
              <w:pStyle w:val="Code"/>
            </w:pPr>
            <w:r w:rsidRPr="00E22969">
              <w:tab/>
              <w:t>protocolVersion</w:t>
            </w:r>
          </w:p>
        </w:tc>
        <w:tc>
          <w:tcPr>
            <w:tcW w:w="1980" w:type="dxa"/>
            <w:tcMar>
              <w:left w:w="29" w:type="dxa"/>
              <w:right w:w="29" w:type="dxa"/>
            </w:tcMar>
          </w:tcPr>
          <w:p w14:paraId="056A0111" w14:textId="77777777" w:rsidR="00710915" w:rsidRPr="00E22969" w:rsidRDefault="00710915" w:rsidP="007C307D">
            <w:pPr>
              <w:pStyle w:val="Code"/>
            </w:pPr>
            <w:r w:rsidRPr="00E22969">
              <w:t>3</w:t>
            </w:r>
          </w:p>
        </w:tc>
        <w:tc>
          <w:tcPr>
            <w:tcW w:w="3581" w:type="dxa"/>
            <w:tcMar>
              <w:left w:w="29" w:type="dxa"/>
              <w:right w:w="29" w:type="dxa"/>
            </w:tcMar>
          </w:tcPr>
          <w:p w14:paraId="4EB7A5CB" w14:textId="77777777" w:rsidR="00710915" w:rsidRPr="00E22969" w:rsidRDefault="00710915" w:rsidP="007C307D">
            <w:pPr>
              <w:pStyle w:val="Code"/>
            </w:pPr>
          </w:p>
        </w:tc>
      </w:tr>
      <w:tr w:rsidR="00710915" w:rsidRPr="00E22969" w14:paraId="63E6EC16" w14:textId="77777777" w:rsidTr="00710915">
        <w:tc>
          <w:tcPr>
            <w:tcW w:w="3415" w:type="dxa"/>
            <w:tcMar>
              <w:left w:w="29" w:type="dxa"/>
              <w:right w:w="29" w:type="dxa"/>
            </w:tcMar>
          </w:tcPr>
          <w:p w14:paraId="63CD4DA7" w14:textId="77777777" w:rsidR="00710915" w:rsidRPr="00E22969" w:rsidRDefault="00710915" w:rsidP="007C307D">
            <w:pPr>
              <w:pStyle w:val="Code"/>
            </w:pPr>
            <w:r w:rsidRPr="00E22969">
              <w:tab/>
              <w:t>content</w:t>
            </w:r>
          </w:p>
        </w:tc>
        <w:tc>
          <w:tcPr>
            <w:tcW w:w="1980" w:type="dxa"/>
            <w:tcMar>
              <w:left w:w="29" w:type="dxa"/>
              <w:right w:w="29" w:type="dxa"/>
            </w:tcMar>
          </w:tcPr>
          <w:p w14:paraId="5628FBAC" w14:textId="77777777" w:rsidR="00710915" w:rsidRPr="00E22969" w:rsidRDefault="00710915" w:rsidP="007C307D">
            <w:pPr>
              <w:pStyle w:val="Code"/>
            </w:pPr>
            <w:r w:rsidRPr="00E22969">
              <w:t>signedData</w:t>
            </w:r>
          </w:p>
        </w:tc>
        <w:tc>
          <w:tcPr>
            <w:tcW w:w="3581" w:type="dxa"/>
            <w:tcMar>
              <w:left w:w="29" w:type="dxa"/>
              <w:right w:w="29" w:type="dxa"/>
            </w:tcMar>
          </w:tcPr>
          <w:p w14:paraId="7D4BE6EC" w14:textId="77777777" w:rsidR="00710915" w:rsidRPr="00E22969" w:rsidRDefault="00710915" w:rsidP="007C307D">
            <w:pPr>
              <w:pStyle w:val="Code"/>
            </w:pPr>
          </w:p>
        </w:tc>
      </w:tr>
      <w:tr w:rsidR="00710915" w:rsidRPr="00E22969" w14:paraId="1F567C94" w14:textId="77777777" w:rsidTr="00710915">
        <w:tc>
          <w:tcPr>
            <w:tcW w:w="3415" w:type="dxa"/>
            <w:tcMar>
              <w:left w:w="29" w:type="dxa"/>
              <w:right w:w="29" w:type="dxa"/>
            </w:tcMar>
          </w:tcPr>
          <w:p w14:paraId="2CFBE7AD" w14:textId="77777777" w:rsidR="00710915" w:rsidRPr="00E22969" w:rsidRDefault="00710915" w:rsidP="007C307D">
            <w:pPr>
              <w:pStyle w:val="Code"/>
            </w:pPr>
            <w:r w:rsidRPr="00E22969">
              <w:tab/>
              <w:t>hashID</w:t>
            </w:r>
          </w:p>
        </w:tc>
        <w:tc>
          <w:tcPr>
            <w:tcW w:w="1980" w:type="dxa"/>
            <w:tcMar>
              <w:left w:w="29" w:type="dxa"/>
              <w:right w:w="29" w:type="dxa"/>
            </w:tcMar>
          </w:tcPr>
          <w:p w14:paraId="56F3AFF6" w14:textId="77777777" w:rsidR="00710915" w:rsidRPr="00E22969" w:rsidRDefault="00710915" w:rsidP="007C307D">
            <w:pPr>
              <w:pStyle w:val="Code"/>
            </w:pPr>
            <w:r w:rsidRPr="00E22969">
              <w:t>sha256</w:t>
            </w:r>
          </w:p>
        </w:tc>
        <w:tc>
          <w:tcPr>
            <w:tcW w:w="3581" w:type="dxa"/>
            <w:tcMar>
              <w:left w:w="29" w:type="dxa"/>
              <w:right w:w="29" w:type="dxa"/>
            </w:tcMar>
          </w:tcPr>
          <w:p w14:paraId="5DB26195" w14:textId="77777777" w:rsidR="00710915" w:rsidRPr="00E22969" w:rsidRDefault="00710915" w:rsidP="007C307D">
            <w:pPr>
              <w:pStyle w:val="Code"/>
            </w:pPr>
          </w:p>
        </w:tc>
      </w:tr>
      <w:tr w:rsidR="00710915" w:rsidRPr="00E22969" w14:paraId="2B911EE2" w14:textId="77777777" w:rsidTr="00710915">
        <w:tc>
          <w:tcPr>
            <w:tcW w:w="3415" w:type="dxa"/>
            <w:tcMar>
              <w:left w:w="29" w:type="dxa"/>
              <w:right w:w="29" w:type="dxa"/>
            </w:tcMar>
          </w:tcPr>
          <w:p w14:paraId="53F5FF60" w14:textId="77777777" w:rsidR="00710915" w:rsidRPr="00E22969" w:rsidRDefault="00710915" w:rsidP="007C307D">
            <w:pPr>
              <w:pStyle w:val="Code"/>
            </w:pPr>
            <w:r w:rsidRPr="00E22969">
              <w:tab/>
              <w:t>tbsData SEQUENCE {</w:t>
            </w:r>
          </w:p>
        </w:tc>
        <w:tc>
          <w:tcPr>
            <w:tcW w:w="1980" w:type="dxa"/>
            <w:tcMar>
              <w:left w:w="29" w:type="dxa"/>
              <w:right w:w="29" w:type="dxa"/>
            </w:tcMar>
          </w:tcPr>
          <w:p w14:paraId="1F52D5E7" w14:textId="77777777" w:rsidR="00710915" w:rsidRPr="00E22969" w:rsidRDefault="00710915" w:rsidP="007C307D">
            <w:pPr>
              <w:pStyle w:val="Code"/>
            </w:pPr>
          </w:p>
        </w:tc>
        <w:tc>
          <w:tcPr>
            <w:tcW w:w="3581" w:type="dxa"/>
            <w:tcMar>
              <w:left w:w="29" w:type="dxa"/>
              <w:right w:w="29" w:type="dxa"/>
            </w:tcMar>
          </w:tcPr>
          <w:p w14:paraId="47E4B218" w14:textId="77777777" w:rsidR="00710915" w:rsidRPr="00E22969" w:rsidRDefault="00710915" w:rsidP="007C307D">
            <w:pPr>
              <w:pStyle w:val="Code"/>
            </w:pPr>
          </w:p>
        </w:tc>
      </w:tr>
      <w:tr w:rsidR="00710915" w:rsidRPr="00E22969" w14:paraId="23243CE3" w14:textId="77777777" w:rsidTr="00710915">
        <w:tc>
          <w:tcPr>
            <w:tcW w:w="3415" w:type="dxa"/>
            <w:tcMar>
              <w:left w:w="29" w:type="dxa"/>
              <w:right w:w="29" w:type="dxa"/>
            </w:tcMar>
          </w:tcPr>
          <w:p w14:paraId="795A879C" w14:textId="77777777" w:rsidR="00710915" w:rsidRPr="00E22969" w:rsidRDefault="00710915" w:rsidP="007C307D">
            <w:pPr>
              <w:pStyle w:val="Code"/>
            </w:pPr>
            <w:r w:rsidRPr="00E22969">
              <w:tab/>
            </w:r>
            <w:r w:rsidRPr="00E22969">
              <w:tab/>
              <w:t>payload SEQUENCE {</w:t>
            </w:r>
          </w:p>
        </w:tc>
        <w:tc>
          <w:tcPr>
            <w:tcW w:w="1980" w:type="dxa"/>
            <w:tcMar>
              <w:left w:w="29" w:type="dxa"/>
              <w:right w:w="29" w:type="dxa"/>
            </w:tcMar>
          </w:tcPr>
          <w:p w14:paraId="21115EC4" w14:textId="77777777" w:rsidR="00710915" w:rsidRPr="00E22969" w:rsidRDefault="00710915" w:rsidP="007C307D">
            <w:pPr>
              <w:pStyle w:val="Code"/>
            </w:pPr>
          </w:p>
        </w:tc>
        <w:tc>
          <w:tcPr>
            <w:tcW w:w="3581" w:type="dxa"/>
            <w:tcMar>
              <w:left w:w="29" w:type="dxa"/>
              <w:right w:w="29" w:type="dxa"/>
            </w:tcMar>
          </w:tcPr>
          <w:p w14:paraId="326D38AE" w14:textId="77777777" w:rsidR="00710915" w:rsidRPr="00E22969" w:rsidRDefault="00710915" w:rsidP="007C307D">
            <w:pPr>
              <w:pStyle w:val="Code"/>
            </w:pPr>
          </w:p>
        </w:tc>
      </w:tr>
      <w:tr w:rsidR="00710915" w:rsidRPr="00E22969" w14:paraId="765D3616" w14:textId="77777777" w:rsidTr="00710915">
        <w:tc>
          <w:tcPr>
            <w:tcW w:w="3415" w:type="dxa"/>
            <w:tcMar>
              <w:left w:w="29" w:type="dxa"/>
              <w:right w:w="29" w:type="dxa"/>
            </w:tcMar>
          </w:tcPr>
          <w:p w14:paraId="4040837E" w14:textId="77777777" w:rsidR="00710915" w:rsidRPr="00E22969" w:rsidRDefault="00710915" w:rsidP="007C307D">
            <w:pPr>
              <w:pStyle w:val="Code"/>
            </w:pPr>
            <w:r w:rsidRPr="00E22969">
              <w:tab/>
            </w:r>
            <w:r w:rsidRPr="00E22969">
              <w:tab/>
            </w:r>
            <w:r w:rsidRPr="00E22969">
              <w:tab/>
              <w:t>protocolVersion</w:t>
            </w:r>
          </w:p>
        </w:tc>
        <w:tc>
          <w:tcPr>
            <w:tcW w:w="1980" w:type="dxa"/>
            <w:tcMar>
              <w:left w:w="29" w:type="dxa"/>
              <w:right w:w="29" w:type="dxa"/>
            </w:tcMar>
          </w:tcPr>
          <w:p w14:paraId="06014701" w14:textId="77777777" w:rsidR="00710915" w:rsidRPr="00E22969" w:rsidRDefault="00710915" w:rsidP="007C307D">
            <w:pPr>
              <w:pStyle w:val="Code"/>
            </w:pPr>
            <w:r w:rsidRPr="00E22969">
              <w:t>3</w:t>
            </w:r>
          </w:p>
        </w:tc>
        <w:tc>
          <w:tcPr>
            <w:tcW w:w="3581" w:type="dxa"/>
            <w:tcMar>
              <w:left w:w="29" w:type="dxa"/>
              <w:right w:w="29" w:type="dxa"/>
            </w:tcMar>
          </w:tcPr>
          <w:p w14:paraId="7A0D96C0" w14:textId="77777777" w:rsidR="00710915" w:rsidRPr="00E22969" w:rsidRDefault="00710915" w:rsidP="007C307D">
            <w:pPr>
              <w:pStyle w:val="Code"/>
            </w:pPr>
          </w:p>
        </w:tc>
      </w:tr>
      <w:tr w:rsidR="00710915" w:rsidRPr="00E22969" w14:paraId="4BF63BCE" w14:textId="77777777" w:rsidTr="00710915">
        <w:tc>
          <w:tcPr>
            <w:tcW w:w="3415" w:type="dxa"/>
            <w:tcMar>
              <w:left w:w="29" w:type="dxa"/>
              <w:right w:w="29" w:type="dxa"/>
            </w:tcMar>
          </w:tcPr>
          <w:p w14:paraId="70F0F163" w14:textId="77777777" w:rsidR="00710915" w:rsidRPr="00E22969" w:rsidRDefault="00710915" w:rsidP="007C307D">
            <w:pPr>
              <w:pStyle w:val="Code"/>
            </w:pPr>
            <w:r w:rsidRPr="00E22969">
              <w:tab/>
            </w:r>
            <w:r w:rsidRPr="00E22969">
              <w:tab/>
            </w:r>
            <w:r w:rsidRPr="00E22969">
              <w:tab/>
              <w:t>content unsecuredData</w:t>
            </w:r>
          </w:p>
        </w:tc>
        <w:tc>
          <w:tcPr>
            <w:tcW w:w="1980" w:type="dxa"/>
            <w:tcMar>
              <w:left w:w="29" w:type="dxa"/>
              <w:right w:w="29" w:type="dxa"/>
            </w:tcMar>
          </w:tcPr>
          <w:p w14:paraId="6669457E" w14:textId="77777777" w:rsidR="00710915" w:rsidRPr="00E22969" w:rsidRDefault="00710915" w:rsidP="007C307D">
            <w:pPr>
              <w:pStyle w:val="Code"/>
            </w:pPr>
            <w:r w:rsidRPr="00E22969">
              <w:t>Valid WSA payload</w:t>
            </w:r>
          </w:p>
        </w:tc>
        <w:tc>
          <w:tcPr>
            <w:tcW w:w="3581" w:type="dxa"/>
            <w:tcMar>
              <w:left w:w="29" w:type="dxa"/>
              <w:right w:w="29" w:type="dxa"/>
            </w:tcMar>
          </w:tcPr>
          <w:p w14:paraId="6F9BED94" w14:textId="77777777" w:rsidR="00710915" w:rsidRPr="00E22969" w:rsidRDefault="00710915" w:rsidP="007C307D">
            <w:pPr>
              <w:pStyle w:val="Code"/>
            </w:pPr>
            <w:r w:rsidRPr="00E22969">
              <w:t xml:space="preserve">WSA payload created according to </w:t>
            </w:r>
            <w:r w:rsidR="0023197B" w:rsidRPr="00E22969">
              <w:rPr>
                <w:b/>
              </w:rPr>
              <w:t>WSA_nExt_1,</w:t>
            </w:r>
            <w:r w:rsidR="0023197B" w:rsidRPr="00E22969">
              <w:t xml:space="preserve"> </w:t>
            </w:r>
            <w:r w:rsidR="0023197B" w:rsidRPr="00E22969">
              <w:rPr>
                <w:b/>
              </w:rPr>
              <w:t>WSA_nExt_IP</w:t>
            </w:r>
            <w:r w:rsidR="00AA039D" w:rsidRPr="00E22969">
              <w:rPr>
                <w:b/>
              </w:rPr>
              <w:t xml:space="preserve">, </w:t>
            </w:r>
            <w:r w:rsidR="00AA039D" w:rsidRPr="00E22969">
              <w:t>or</w:t>
            </w:r>
            <w:r w:rsidR="00AA039D" w:rsidRPr="00E22969">
              <w:rPr>
                <w:b/>
              </w:rPr>
              <w:t xml:space="preserve"> WSA_min</w:t>
            </w:r>
          </w:p>
        </w:tc>
      </w:tr>
      <w:tr w:rsidR="00710915" w:rsidRPr="00E22969" w14:paraId="00ED4D99" w14:textId="77777777" w:rsidTr="00710915">
        <w:tc>
          <w:tcPr>
            <w:tcW w:w="3415" w:type="dxa"/>
            <w:tcMar>
              <w:left w:w="29" w:type="dxa"/>
              <w:right w:w="29" w:type="dxa"/>
            </w:tcMar>
          </w:tcPr>
          <w:p w14:paraId="40611D2F" w14:textId="77777777" w:rsidR="00710915" w:rsidRPr="00E22969" w:rsidRDefault="00710915" w:rsidP="007C307D">
            <w:pPr>
              <w:pStyle w:val="Code"/>
            </w:pPr>
            <w:r w:rsidRPr="00E22969">
              <w:tab/>
            </w:r>
            <w:r w:rsidRPr="00E22969">
              <w:tab/>
              <w:t>}</w:t>
            </w:r>
          </w:p>
        </w:tc>
        <w:tc>
          <w:tcPr>
            <w:tcW w:w="1980" w:type="dxa"/>
            <w:tcMar>
              <w:left w:w="29" w:type="dxa"/>
              <w:right w:w="29" w:type="dxa"/>
            </w:tcMar>
          </w:tcPr>
          <w:p w14:paraId="68A97B9F" w14:textId="77777777" w:rsidR="00710915" w:rsidRPr="00E22969" w:rsidRDefault="00710915" w:rsidP="007C307D">
            <w:pPr>
              <w:pStyle w:val="Code"/>
            </w:pPr>
          </w:p>
        </w:tc>
        <w:tc>
          <w:tcPr>
            <w:tcW w:w="3581" w:type="dxa"/>
            <w:tcMar>
              <w:left w:w="29" w:type="dxa"/>
              <w:right w:w="29" w:type="dxa"/>
            </w:tcMar>
          </w:tcPr>
          <w:p w14:paraId="48F88403" w14:textId="77777777" w:rsidR="00710915" w:rsidRPr="00E22969" w:rsidRDefault="00710915" w:rsidP="007C307D">
            <w:pPr>
              <w:pStyle w:val="Code"/>
            </w:pPr>
          </w:p>
        </w:tc>
      </w:tr>
      <w:tr w:rsidR="00710915" w:rsidRPr="00E22969" w14:paraId="1DCD7C83" w14:textId="77777777" w:rsidTr="00710915">
        <w:tc>
          <w:tcPr>
            <w:tcW w:w="3415" w:type="dxa"/>
            <w:tcMar>
              <w:left w:w="29" w:type="dxa"/>
              <w:right w:w="29" w:type="dxa"/>
            </w:tcMar>
          </w:tcPr>
          <w:p w14:paraId="2AC68647" w14:textId="77777777" w:rsidR="00710915" w:rsidRPr="00E22969" w:rsidRDefault="00710915" w:rsidP="007C307D">
            <w:pPr>
              <w:pStyle w:val="Code"/>
            </w:pPr>
            <w:r w:rsidRPr="00E22969">
              <w:tab/>
            </w:r>
            <w:r w:rsidRPr="00E22969">
              <w:tab/>
              <w:t>headerInfo</w:t>
            </w:r>
            <w:r w:rsidRPr="00E22969">
              <w:tab/>
              <w:t>SEQUENCE {</w:t>
            </w:r>
          </w:p>
        </w:tc>
        <w:tc>
          <w:tcPr>
            <w:tcW w:w="1980" w:type="dxa"/>
            <w:tcMar>
              <w:left w:w="29" w:type="dxa"/>
              <w:right w:w="29" w:type="dxa"/>
            </w:tcMar>
          </w:tcPr>
          <w:p w14:paraId="1D1A2544" w14:textId="77777777" w:rsidR="00710915" w:rsidRPr="00E22969" w:rsidRDefault="00710915" w:rsidP="007C307D">
            <w:pPr>
              <w:pStyle w:val="Code"/>
            </w:pPr>
          </w:p>
        </w:tc>
        <w:tc>
          <w:tcPr>
            <w:tcW w:w="3581" w:type="dxa"/>
            <w:tcMar>
              <w:left w:w="29" w:type="dxa"/>
              <w:right w:w="29" w:type="dxa"/>
            </w:tcMar>
          </w:tcPr>
          <w:p w14:paraId="0F146E05" w14:textId="77777777" w:rsidR="00710915" w:rsidRPr="00E22969" w:rsidRDefault="00710915" w:rsidP="007C307D">
            <w:pPr>
              <w:pStyle w:val="Code"/>
            </w:pPr>
          </w:p>
        </w:tc>
      </w:tr>
      <w:tr w:rsidR="00710915" w:rsidRPr="00E22969" w14:paraId="156DAC04" w14:textId="77777777" w:rsidTr="00710915">
        <w:tc>
          <w:tcPr>
            <w:tcW w:w="3415" w:type="dxa"/>
            <w:tcMar>
              <w:left w:w="29" w:type="dxa"/>
              <w:right w:w="29" w:type="dxa"/>
            </w:tcMar>
          </w:tcPr>
          <w:p w14:paraId="6F2E82BE" w14:textId="77777777" w:rsidR="00710915" w:rsidRPr="00E22969" w:rsidRDefault="00710915" w:rsidP="007C307D">
            <w:pPr>
              <w:pStyle w:val="Code"/>
            </w:pPr>
            <w:r w:rsidRPr="00E22969">
              <w:tab/>
            </w:r>
            <w:r w:rsidRPr="00E22969">
              <w:tab/>
            </w:r>
            <w:r w:rsidRPr="00E22969">
              <w:tab/>
              <w:t>psid</w:t>
            </w:r>
          </w:p>
        </w:tc>
        <w:tc>
          <w:tcPr>
            <w:tcW w:w="1980" w:type="dxa"/>
            <w:tcMar>
              <w:left w:w="29" w:type="dxa"/>
              <w:right w:w="29" w:type="dxa"/>
            </w:tcMar>
          </w:tcPr>
          <w:p w14:paraId="665AB0B7" w14:textId="77777777" w:rsidR="00710915" w:rsidRPr="00E22969" w:rsidRDefault="00710915" w:rsidP="007C307D">
            <w:pPr>
              <w:pStyle w:val="Code"/>
            </w:pPr>
            <w:r w:rsidRPr="00E22969">
              <w:t>135 (psid=0p80-07)</w:t>
            </w:r>
          </w:p>
        </w:tc>
        <w:tc>
          <w:tcPr>
            <w:tcW w:w="3581" w:type="dxa"/>
            <w:tcMar>
              <w:left w:w="29" w:type="dxa"/>
              <w:right w:w="29" w:type="dxa"/>
            </w:tcMar>
          </w:tcPr>
          <w:p w14:paraId="403A3E1D" w14:textId="77777777" w:rsidR="00710915" w:rsidRPr="00E22969" w:rsidRDefault="00710915" w:rsidP="007C307D">
            <w:pPr>
              <w:pStyle w:val="Code"/>
            </w:pPr>
            <w:r w:rsidRPr="00E22969">
              <w:t>PSID value for WSA is 0p80-07</w:t>
            </w:r>
          </w:p>
        </w:tc>
      </w:tr>
      <w:tr w:rsidR="00710915" w:rsidRPr="00E22969" w14:paraId="3A6BA530" w14:textId="77777777" w:rsidTr="00710915">
        <w:tc>
          <w:tcPr>
            <w:tcW w:w="3415" w:type="dxa"/>
            <w:tcMar>
              <w:left w:w="29" w:type="dxa"/>
              <w:right w:w="29" w:type="dxa"/>
            </w:tcMar>
          </w:tcPr>
          <w:p w14:paraId="2B6CC1E3" w14:textId="77777777" w:rsidR="00710915" w:rsidRPr="00E22969" w:rsidRDefault="00710915" w:rsidP="007C307D">
            <w:pPr>
              <w:pStyle w:val="Code"/>
            </w:pPr>
            <w:r w:rsidRPr="00E22969">
              <w:tab/>
            </w:r>
            <w:r w:rsidRPr="00E22969">
              <w:tab/>
              <w:t>}</w:t>
            </w:r>
          </w:p>
        </w:tc>
        <w:tc>
          <w:tcPr>
            <w:tcW w:w="1980" w:type="dxa"/>
            <w:tcMar>
              <w:left w:w="29" w:type="dxa"/>
              <w:right w:w="29" w:type="dxa"/>
            </w:tcMar>
          </w:tcPr>
          <w:p w14:paraId="0656F04B" w14:textId="77777777" w:rsidR="00710915" w:rsidRPr="00E22969" w:rsidRDefault="00710915" w:rsidP="007C307D">
            <w:pPr>
              <w:pStyle w:val="Code"/>
            </w:pPr>
          </w:p>
        </w:tc>
        <w:tc>
          <w:tcPr>
            <w:tcW w:w="3581" w:type="dxa"/>
            <w:tcMar>
              <w:left w:w="29" w:type="dxa"/>
              <w:right w:w="29" w:type="dxa"/>
            </w:tcMar>
          </w:tcPr>
          <w:p w14:paraId="504D2405" w14:textId="77777777" w:rsidR="00710915" w:rsidRPr="00E22969" w:rsidRDefault="00710915" w:rsidP="007C307D">
            <w:pPr>
              <w:pStyle w:val="Code"/>
            </w:pPr>
          </w:p>
        </w:tc>
      </w:tr>
      <w:tr w:rsidR="00710915" w:rsidRPr="00E22969" w14:paraId="011C9C29" w14:textId="77777777" w:rsidTr="00710915">
        <w:tc>
          <w:tcPr>
            <w:tcW w:w="3415" w:type="dxa"/>
            <w:tcMar>
              <w:left w:w="29" w:type="dxa"/>
              <w:right w:w="29" w:type="dxa"/>
            </w:tcMar>
          </w:tcPr>
          <w:p w14:paraId="4EAD0651" w14:textId="77777777" w:rsidR="00710915" w:rsidRPr="00E22969" w:rsidRDefault="00710915" w:rsidP="007C307D">
            <w:pPr>
              <w:pStyle w:val="Code"/>
            </w:pPr>
            <w:r w:rsidRPr="00E22969">
              <w:tab/>
              <w:t>}</w:t>
            </w:r>
          </w:p>
        </w:tc>
        <w:tc>
          <w:tcPr>
            <w:tcW w:w="1980" w:type="dxa"/>
            <w:tcMar>
              <w:left w:w="29" w:type="dxa"/>
              <w:right w:w="29" w:type="dxa"/>
            </w:tcMar>
          </w:tcPr>
          <w:p w14:paraId="5ED83022" w14:textId="77777777" w:rsidR="00710915" w:rsidRPr="00E22969" w:rsidRDefault="00710915" w:rsidP="007C307D">
            <w:pPr>
              <w:pStyle w:val="Code"/>
            </w:pPr>
          </w:p>
        </w:tc>
        <w:tc>
          <w:tcPr>
            <w:tcW w:w="3581" w:type="dxa"/>
            <w:tcMar>
              <w:left w:w="29" w:type="dxa"/>
              <w:right w:w="29" w:type="dxa"/>
            </w:tcMar>
          </w:tcPr>
          <w:p w14:paraId="26BB78F8" w14:textId="77777777" w:rsidR="00710915" w:rsidRPr="00E22969" w:rsidRDefault="00710915" w:rsidP="007C307D">
            <w:pPr>
              <w:pStyle w:val="Code"/>
            </w:pPr>
          </w:p>
        </w:tc>
      </w:tr>
      <w:tr w:rsidR="00710915" w:rsidRPr="00E22969" w14:paraId="7E671823" w14:textId="77777777" w:rsidTr="00710915">
        <w:tc>
          <w:tcPr>
            <w:tcW w:w="3415" w:type="dxa"/>
            <w:tcMar>
              <w:left w:w="29" w:type="dxa"/>
              <w:right w:w="29" w:type="dxa"/>
            </w:tcMar>
          </w:tcPr>
          <w:p w14:paraId="419F911C" w14:textId="77777777" w:rsidR="00710915" w:rsidRPr="00E22969" w:rsidRDefault="00710915" w:rsidP="007C307D">
            <w:pPr>
              <w:pStyle w:val="Code"/>
            </w:pPr>
            <w:r w:rsidRPr="00E22969">
              <w:tab/>
              <w:t>signer SEQUENCE {}</w:t>
            </w:r>
          </w:p>
        </w:tc>
        <w:tc>
          <w:tcPr>
            <w:tcW w:w="1980" w:type="dxa"/>
            <w:tcMar>
              <w:left w:w="29" w:type="dxa"/>
              <w:right w:w="29" w:type="dxa"/>
            </w:tcMar>
          </w:tcPr>
          <w:p w14:paraId="218EAC34" w14:textId="77777777" w:rsidR="00710915" w:rsidRPr="00E22969" w:rsidRDefault="00710915" w:rsidP="007C307D">
            <w:pPr>
              <w:pStyle w:val="Code"/>
            </w:pPr>
            <w:r w:rsidRPr="00E22969">
              <w:t>Any valid value</w:t>
            </w:r>
          </w:p>
        </w:tc>
        <w:tc>
          <w:tcPr>
            <w:tcW w:w="3581" w:type="dxa"/>
            <w:tcMar>
              <w:left w:w="29" w:type="dxa"/>
              <w:right w:w="29" w:type="dxa"/>
            </w:tcMar>
          </w:tcPr>
          <w:p w14:paraId="7970FB56" w14:textId="3B24835A" w:rsidR="00710915" w:rsidRPr="00E22969" w:rsidRDefault="00710915" w:rsidP="007C307D">
            <w:pPr>
              <w:pStyle w:val="Code"/>
            </w:pPr>
            <w:r w:rsidRPr="00E22969">
              <w:t>Constructed according to [</w:t>
            </w:r>
            <w:r w:rsidR="00111EB7" w:rsidRPr="00E22969">
              <w:t>8]</w:t>
            </w:r>
          </w:p>
        </w:tc>
      </w:tr>
      <w:tr w:rsidR="00710915" w:rsidRPr="00E22969" w14:paraId="6B78E5E7" w14:textId="77777777" w:rsidTr="00710915">
        <w:tc>
          <w:tcPr>
            <w:tcW w:w="3415" w:type="dxa"/>
            <w:tcMar>
              <w:left w:w="29" w:type="dxa"/>
              <w:right w:w="29" w:type="dxa"/>
            </w:tcMar>
          </w:tcPr>
          <w:p w14:paraId="5415E755" w14:textId="77777777" w:rsidR="00710915" w:rsidRPr="00E22969" w:rsidRDefault="00710915" w:rsidP="007C307D">
            <w:pPr>
              <w:pStyle w:val="Code"/>
            </w:pPr>
            <w:r w:rsidRPr="00E22969">
              <w:tab/>
              <w:t>signature SEQUENCE {}</w:t>
            </w:r>
          </w:p>
        </w:tc>
        <w:tc>
          <w:tcPr>
            <w:tcW w:w="1980" w:type="dxa"/>
            <w:tcMar>
              <w:left w:w="29" w:type="dxa"/>
              <w:right w:w="29" w:type="dxa"/>
            </w:tcMar>
          </w:tcPr>
          <w:p w14:paraId="67588204" w14:textId="77777777" w:rsidR="00710915" w:rsidRPr="00E22969" w:rsidRDefault="00710915" w:rsidP="007C307D">
            <w:pPr>
              <w:pStyle w:val="Code"/>
            </w:pPr>
            <w:r w:rsidRPr="00E22969">
              <w:t>Any valid value</w:t>
            </w:r>
          </w:p>
        </w:tc>
        <w:tc>
          <w:tcPr>
            <w:tcW w:w="3581" w:type="dxa"/>
            <w:tcMar>
              <w:left w:w="29" w:type="dxa"/>
              <w:right w:w="29" w:type="dxa"/>
            </w:tcMar>
          </w:tcPr>
          <w:p w14:paraId="4980C0FF" w14:textId="5B1D1D6B" w:rsidR="00710915" w:rsidRPr="00E22969" w:rsidRDefault="00710915" w:rsidP="007C307D">
            <w:pPr>
              <w:pStyle w:val="Code"/>
            </w:pPr>
            <w:r w:rsidRPr="00E22969">
              <w:t>Constructed according to [</w:t>
            </w:r>
            <w:bookmarkStart w:id="439" w:name="REF_IEEE16092"/>
            <w:bookmarkEnd w:id="439"/>
            <w:r w:rsidR="00111EB7" w:rsidRPr="00E22969">
              <w:fldChar w:fldCharType="begin"/>
            </w:r>
            <w:r w:rsidR="00111EB7" w:rsidRPr="00E22969">
              <w:instrText xml:space="preserve"> REF REF_IEEE16092 \h </w:instrText>
            </w:r>
            <w:r w:rsidR="00111EB7" w:rsidRPr="00E22969">
              <w:fldChar w:fldCharType="end"/>
            </w:r>
            <w:r w:rsidR="00111EB7" w:rsidRPr="00E22969">
              <w:t>8]</w:t>
            </w:r>
          </w:p>
        </w:tc>
      </w:tr>
      <w:tr w:rsidR="00A55AA1" w:rsidRPr="00E22969" w14:paraId="1DC833D6" w14:textId="77777777" w:rsidTr="00710915">
        <w:tc>
          <w:tcPr>
            <w:tcW w:w="3415" w:type="dxa"/>
            <w:tcMar>
              <w:left w:w="29" w:type="dxa"/>
              <w:right w:w="29" w:type="dxa"/>
            </w:tcMar>
          </w:tcPr>
          <w:p w14:paraId="1818C502" w14:textId="77777777" w:rsidR="00A55AA1" w:rsidRPr="00E22969" w:rsidRDefault="00A55AA1" w:rsidP="007C307D">
            <w:pPr>
              <w:pStyle w:val="Code"/>
            </w:pPr>
            <w:r w:rsidRPr="00E22969">
              <w:t>}</w:t>
            </w:r>
          </w:p>
        </w:tc>
        <w:tc>
          <w:tcPr>
            <w:tcW w:w="1980" w:type="dxa"/>
            <w:tcMar>
              <w:left w:w="29" w:type="dxa"/>
              <w:right w:w="29" w:type="dxa"/>
            </w:tcMar>
          </w:tcPr>
          <w:p w14:paraId="094A9B65" w14:textId="77777777" w:rsidR="00A55AA1" w:rsidRPr="00E22969" w:rsidRDefault="00A55AA1" w:rsidP="007C307D">
            <w:pPr>
              <w:pStyle w:val="Code"/>
            </w:pPr>
          </w:p>
        </w:tc>
        <w:tc>
          <w:tcPr>
            <w:tcW w:w="3581" w:type="dxa"/>
            <w:tcMar>
              <w:left w:w="29" w:type="dxa"/>
              <w:right w:w="29" w:type="dxa"/>
            </w:tcMar>
          </w:tcPr>
          <w:p w14:paraId="0E3837FA" w14:textId="77777777" w:rsidR="00A55AA1" w:rsidRPr="00E22969" w:rsidRDefault="00A55AA1" w:rsidP="007C307D">
            <w:pPr>
              <w:pStyle w:val="Code"/>
            </w:pPr>
          </w:p>
        </w:tc>
      </w:tr>
    </w:tbl>
    <w:p w14:paraId="24794D32" w14:textId="77777777" w:rsidR="00710915" w:rsidRPr="00E22969" w:rsidRDefault="00710915" w:rsidP="00710915">
      <w:pPr>
        <w:rPr>
          <w:rFonts w:eastAsiaTheme="majorEastAsia"/>
        </w:rPr>
      </w:pPr>
    </w:p>
    <w:p w14:paraId="5C933055" w14:textId="77777777" w:rsidR="00710915" w:rsidRPr="00E22969" w:rsidRDefault="00710915" w:rsidP="00E07C5B">
      <w:pPr>
        <w:pStyle w:val="Heading4"/>
      </w:pPr>
      <w:r w:rsidRPr="00E22969">
        <w:t xml:space="preserve">WSA with optional extension parameters </w:t>
      </w:r>
    </w:p>
    <w:p w14:paraId="15B21D6D" w14:textId="4E973986" w:rsidR="00710915" w:rsidRPr="00E22969" w:rsidRDefault="00710915" w:rsidP="00710915">
      <w:pPr>
        <w:pStyle w:val="Caption"/>
        <w:rPr>
          <w:b w:val="0"/>
        </w:rPr>
      </w:pPr>
      <w:bookmarkStart w:id="440" w:name="_Ref435448227"/>
      <w:r w:rsidRPr="00E22969">
        <w:t xml:space="preserve">Table </w:t>
      </w:r>
      <w:fldSimple w:instr=" STYLEREF 1 \s ">
        <w:r w:rsidR="00092395">
          <w:rPr>
            <w:noProof/>
          </w:rPr>
          <w:t>7</w:t>
        </w:r>
      </w:fldSimple>
      <w:r w:rsidRPr="00E22969">
        <w:noBreakHyphen/>
      </w:r>
      <w:fldSimple w:instr=" SEQ Table \* ARABIC \s 1 ">
        <w:r w:rsidR="00092395">
          <w:rPr>
            <w:noProof/>
          </w:rPr>
          <w:t>6</w:t>
        </w:r>
      </w:fldSimple>
      <w:bookmarkEnd w:id="440"/>
      <w:r w:rsidRPr="00E22969">
        <w:t xml:space="preserve"> WSA_nExt</w:t>
      </w:r>
      <w:r w:rsidR="00EA6246" w:rsidRPr="00E22969">
        <w:t>_1</w:t>
      </w:r>
    </w:p>
    <w:tbl>
      <w:tblPr>
        <w:tblStyle w:val="TableGrid"/>
        <w:tblW w:w="0" w:type="auto"/>
        <w:tblLook w:val="04A0" w:firstRow="1" w:lastRow="0" w:firstColumn="1" w:lastColumn="0" w:noHBand="0" w:noVBand="1"/>
      </w:tblPr>
      <w:tblGrid>
        <w:gridCol w:w="3415"/>
        <w:gridCol w:w="2250"/>
        <w:gridCol w:w="3311"/>
      </w:tblGrid>
      <w:tr w:rsidR="00710915" w:rsidRPr="00E22969" w14:paraId="42BEBBCC" w14:textId="77777777" w:rsidTr="00982A68">
        <w:tc>
          <w:tcPr>
            <w:tcW w:w="3415" w:type="dxa"/>
            <w:tcMar>
              <w:left w:w="29" w:type="dxa"/>
              <w:right w:w="29" w:type="dxa"/>
            </w:tcMar>
          </w:tcPr>
          <w:p w14:paraId="6D1F8B54" w14:textId="77777777" w:rsidR="00710915" w:rsidRPr="00E22969" w:rsidRDefault="00710915" w:rsidP="007C307D">
            <w:pPr>
              <w:pStyle w:val="Code"/>
            </w:pPr>
            <w:r w:rsidRPr="00E22969">
              <w:t>Information Element</w:t>
            </w:r>
          </w:p>
        </w:tc>
        <w:tc>
          <w:tcPr>
            <w:tcW w:w="2250" w:type="dxa"/>
            <w:tcMar>
              <w:left w:w="29" w:type="dxa"/>
              <w:right w:w="29" w:type="dxa"/>
            </w:tcMar>
          </w:tcPr>
          <w:p w14:paraId="6E310036" w14:textId="77777777" w:rsidR="00710915" w:rsidRPr="00E22969" w:rsidRDefault="00710915" w:rsidP="007C307D">
            <w:pPr>
              <w:pStyle w:val="Code"/>
            </w:pPr>
            <w:r w:rsidRPr="00E22969">
              <w:t>Value/Remark</w:t>
            </w:r>
          </w:p>
        </w:tc>
        <w:tc>
          <w:tcPr>
            <w:tcW w:w="3311" w:type="dxa"/>
            <w:tcMar>
              <w:left w:w="29" w:type="dxa"/>
              <w:right w:w="29" w:type="dxa"/>
            </w:tcMar>
          </w:tcPr>
          <w:p w14:paraId="68E20AA1" w14:textId="77777777" w:rsidR="00710915" w:rsidRPr="00E22969" w:rsidRDefault="00710915" w:rsidP="007C307D">
            <w:pPr>
              <w:pStyle w:val="Code"/>
            </w:pPr>
            <w:r w:rsidRPr="00E22969">
              <w:t>Comment</w:t>
            </w:r>
          </w:p>
        </w:tc>
      </w:tr>
      <w:tr w:rsidR="00710915" w:rsidRPr="00E22969" w14:paraId="7F7E2379" w14:textId="77777777" w:rsidTr="00982A68">
        <w:tc>
          <w:tcPr>
            <w:tcW w:w="3415" w:type="dxa"/>
          </w:tcPr>
          <w:p w14:paraId="2A375DDF" w14:textId="77777777" w:rsidR="00710915" w:rsidRPr="00E22969" w:rsidRDefault="00710915" w:rsidP="007C307D">
            <w:pPr>
              <w:pStyle w:val="Code"/>
            </w:pPr>
            <w:r w:rsidRPr="00E22969">
              <w:t>Requires Ieee1609Dot2Data</w:t>
            </w:r>
          </w:p>
          <w:p w14:paraId="291908E8" w14:textId="61B73BFB" w:rsidR="00710915" w:rsidRPr="00E22969" w:rsidRDefault="00710915"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ins w:id="441" w:author="Dmitri.Khijniak@7Layers.com" w:date="2017-07-25T16:40:00Z">
              <w:r w:rsidR="00092395" w:rsidRPr="00E22969">
                <w:t xml:space="preserve">Table </w:t>
              </w:r>
              <w:r w:rsidR="00092395">
                <w:t>7</w:t>
              </w:r>
              <w:r w:rsidR="00092395" w:rsidRPr="00E22969">
                <w:noBreakHyphen/>
              </w:r>
              <w:r w:rsidR="00092395">
                <w:t>5</w:t>
              </w:r>
            </w:ins>
            <w:del w:id="442"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5</w:delText>
              </w:r>
            </w:del>
            <w:r w:rsidRPr="00E22969">
              <w:fldChar w:fldCharType="end"/>
            </w:r>
          </w:p>
        </w:tc>
        <w:tc>
          <w:tcPr>
            <w:tcW w:w="2250" w:type="dxa"/>
          </w:tcPr>
          <w:p w14:paraId="40777E67" w14:textId="77777777" w:rsidR="00710915" w:rsidRPr="00E22969" w:rsidRDefault="00710915" w:rsidP="007C307D">
            <w:pPr>
              <w:pStyle w:val="Code"/>
            </w:pPr>
          </w:p>
        </w:tc>
        <w:tc>
          <w:tcPr>
            <w:tcW w:w="3311" w:type="dxa"/>
          </w:tcPr>
          <w:p w14:paraId="43391241" w14:textId="77777777" w:rsidR="00710915" w:rsidRPr="00E22969" w:rsidRDefault="00710915" w:rsidP="007C307D">
            <w:pPr>
              <w:pStyle w:val="Code"/>
            </w:pPr>
          </w:p>
        </w:tc>
      </w:tr>
      <w:tr w:rsidR="00710915" w:rsidRPr="00E22969" w14:paraId="5F806B41" w14:textId="77777777" w:rsidTr="00982A68">
        <w:tc>
          <w:tcPr>
            <w:tcW w:w="3415" w:type="dxa"/>
            <w:tcMar>
              <w:left w:w="29" w:type="dxa"/>
              <w:right w:w="29" w:type="dxa"/>
            </w:tcMar>
          </w:tcPr>
          <w:p w14:paraId="2523CD53" w14:textId="77777777" w:rsidR="00710915" w:rsidRPr="00E22969" w:rsidRDefault="00710915" w:rsidP="007C307D">
            <w:pPr>
              <w:pStyle w:val="Code"/>
            </w:pPr>
            <w:r w:rsidRPr="00E22969">
              <w:rPr>
                <w:b/>
              </w:rPr>
              <w:t>WSA_nExt</w:t>
            </w:r>
            <w:r w:rsidR="00EA6246" w:rsidRPr="00E22969">
              <w:rPr>
                <w:b/>
              </w:rPr>
              <w:t>_1</w:t>
            </w:r>
            <w:r w:rsidRPr="00E22969">
              <w:t xml:space="preserve"> ::= SEQUENCE {</w:t>
            </w:r>
          </w:p>
        </w:tc>
        <w:tc>
          <w:tcPr>
            <w:tcW w:w="2250" w:type="dxa"/>
            <w:tcMar>
              <w:left w:w="29" w:type="dxa"/>
              <w:right w:w="29" w:type="dxa"/>
            </w:tcMar>
          </w:tcPr>
          <w:p w14:paraId="6988A013" w14:textId="77777777" w:rsidR="00710915" w:rsidRPr="00E22969" w:rsidRDefault="00710915" w:rsidP="007C307D">
            <w:pPr>
              <w:pStyle w:val="Code"/>
            </w:pPr>
          </w:p>
        </w:tc>
        <w:tc>
          <w:tcPr>
            <w:tcW w:w="3311" w:type="dxa"/>
            <w:tcMar>
              <w:left w:w="29" w:type="dxa"/>
              <w:right w:w="29" w:type="dxa"/>
            </w:tcMar>
          </w:tcPr>
          <w:p w14:paraId="3971D836" w14:textId="77777777" w:rsidR="00710915" w:rsidRPr="00E22969" w:rsidRDefault="00710915" w:rsidP="007C307D">
            <w:pPr>
              <w:pStyle w:val="Code"/>
            </w:pPr>
          </w:p>
        </w:tc>
      </w:tr>
      <w:tr w:rsidR="00710915" w:rsidRPr="00E22969" w14:paraId="42CCAB13" w14:textId="77777777" w:rsidTr="00982A68">
        <w:tc>
          <w:tcPr>
            <w:tcW w:w="3415" w:type="dxa"/>
            <w:tcMar>
              <w:left w:w="29" w:type="dxa"/>
              <w:right w:w="29" w:type="dxa"/>
            </w:tcMar>
          </w:tcPr>
          <w:p w14:paraId="5C9F7C12" w14:textId="77777777" w:rsidR="00710915" w:rsidRPr="00E22969" w:rsidRDefault="00D9044B" w:rsidP="007C307D">
            <w:pPr>
              <w:pStyle w:val="Code"/>
            </w:pPr>
            <w:r w:rsidRPr="00E22969">
              <w:tab/>
            </w:r>
            <w:r w:rsidR="00710915" w:rsidRPr="00E22969">
              <w:t>WSAheade</w:t>
            </w:r>
            <w:r w:rsidR="00F524C1" w:rsidRPr="00E22969">
              <w:t>r SEQUENCE {</w:t>
            </w:r>
            <w:r w:rsidR="00AB5376" w:rsidRPr="00E22969">
              <w:t>}</w:t>
            </w:r>
          </w:p>
        </w:tc>
        <w:tc>
          <w:tcPr>
            <w:tcW w:w="2250" w:type="dxa"/>
            <w:tcMar>
              <w:left w:w="29" w:type="dxa"/>
              <w:right w:w="29" w:type="dxa"/>
            </w:tcMar>
          </w:tcPr>
          <w:p w14:paraId="6D67A81C" w14:textId="77777777" w:rsidR="00710915" w:rsidRPr="00E22969" w:rsidRDefault="008C757B" w:rsidP="007C307D">
            <w:pPr>
              <w:pStyle w:val="Code"/>
            </w:pPr>
            <w:r w:rsidRPr="00E22969">
              <w:t>WSAheader_3D or WSAheader_2D</w:t>
            </w:r>
          </w:p>
        </w:tc>
        <w:tc>
          <w:tcPr>
            <w:tcW w:w="3311" w:type="dxa"/>
            <w:tcMar>
              <w:left w:w="29" w:type="dxa"/>
              <w:right w:w="29" w:type="dxa"/>
            </w:tcMar>
          </w:tcPr>
          <w:p w14:paraId="3CA937C1" w14:textId="6749A9F3" w:rsidR="00710915" w:rsidRPr="00E22969" w:rsidRDefault="008C757B" w:rsidP="007C307D">
            <w:pPr>
              <w:pStyle w:val="Code"/>
            </w:pPr>
            <w:r w:rsidRPr="00E22969">
              <w:t xml:space="preserve">See definition in </w:t>
            </w:r>
            <w:r w:rsidRPr="00E22969">
              <w:fldChar w:fldCharType="begin"/>
            </w:r>
            <w:r w:rsidRPr="00E22969">
              <w:instrText xml:space="preserve"> REF _Ref435457309 \h </w:instrText>
            </w:r>
            <w:r w:rsidRPr="00E22969">
              <w:fldChar w:fldCharType="separate"/>
            </w:r>
            <w:ins w:id="443" w:author="Dmitri.Khijniak@7Layers.com" w:date="2017-07-25T16:40:00Z">
              <w:r w:rsidR="00092395" w:rsidRPr="00E22969">
                <w:t xml:space="preserve">Table </w:t>
              </w:r>
              <w:r w:rsidR="00092395">
                <w:t>7</w:t>
              </w:r>
              <w:r w:rsidR="00092395" w:rsidRPr="00E22969">
                <w:noBreakHyphen/>
              </w:r>
              <w:r w:rsidR="00092395">
                <w:t>8</w:t>
              </w:r>
            </w:ins>
            <w:del w:id="444"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8</w:delText>
              </w:r>
            </w:del>
            <w:r w:rsidRPr="00E22969">
              <w:fldChar w:fldCharType="end"/>
            </w:r>
            <w:r w:rsidRPr="00E22969">
              <w:t xml:space="preserve"> or </w:t>
            </w:r>
            <w:r w:rsidRPr="00E22969">
              <w:fldChar w:fldCharType="begin"/>
            </w:r>
            <w:r w:rsidRPr="00E22969">
              <w:instrText xml:space="preserve"> REF _Ref436665222 \h </w:instrText>
            </w:r>
            <w:r w:rsidRPr="00E22969">
              <w:fldChar w:fldCharType="separate"/>
            </w:r>
            <w:ins w:id="445" w:author="Dmitri.Khijniak@7Layers.com" w:date="2017-07-25T16:40:00Z">
              <w:r w:rsidR="00092395" w:rsidRPr="00E22969">
                <w:t xml:space="preserve">Table </w:t>
              </w:r>
              <w:r w:rsidR="00092395">
                <w:t>7</w:t>
              </w:r>
              <w:r w:rsidR="00092395" w:rsidRPr="00E22969">
                <w:noBreakHyphen/>
              </w:r>
              <w:r w:rsidR="00092395">
                <w:t>9</w:t>
              </w:r>
            </w:ins>
            <w:del w:id="446"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9</w:delText>
              </w:r>
            </w:del>
            <w:r w:rsidRPr="00E22969">
              <w:fldChar w:fldCharType="end"/>
            </w:r>
          </w:p>
        </w:tc>
      </w:tr>
      <w:tr w:rsidR="00710915" w:rsidRPr="00E22969" w14:paraId="742A5A27" w14:textId="77777777" w:rsidTr="00982A68">
        <w:tc>
          <w:tcPr>
            <w:tcW w:w="3415" w:type="dxa"/>
            <w:tcMar>
              <w:left w:w="29" w:type="dxa"/>
              <w:right w:w="29" w:type="dxa"/>
            </w:tcMar>
          </w:tcPr>
          <w:p w14:paraId="40CBC813" w14:textId="77777777" w:rsidR="00710915" w:rsidRPr="00E22969" w:rsidRDefault="00710915" w:rsidP="007C307D">
            <w:pPr>
              <w:pStyle w:val="Code"/>
            </w:pPr>
            <w:r w:rsidRPr="00E22969">
              <w:tab/>
              <w:t>WSAserviceInfos SEQUENCE {}</w:t>
            </w:r>
          </w:p>
        </w:tc>
        <w:tc>
          <w:tcPr>
            <w:tcW w:w="2250" w:type="dxa"/>
            <w:tcMar>
              <w:left w:w="29" w:type="dxa"/>
              <w:right w:w="29" w:type="dxa"/>
            </w:tcMar>
          </w:tcPr>
          <w:p w14:paraId="64C76860" w14:textId="77777777" w:rsidR="00710915" w:rsidRPr="00E22969" w:rsidRDefault="00982A68" w:rsidP="007C307D">
            <w:pPr>
              <w:pStyle w:val="Code"/>
            </w:pPr>
            <w:r w:rsidRPr="00E22969">
              <w:t>WSAserviceInfos</w:t>
            </w:r>
          </w:p>
        </w:tc>
        <w:tc>
          <w:tcPr>
            <w:tcW w:w="3311" w:type="dxa"/>
            <w:tcMar>
              <w:left w:w="29" w:type="dxa"/>
              <w:right w:w="29" w:type="dxa"/>
            </w:tcMar>
          </w:tcPr>
          <w:p w14:paraId="50FC2528" w14:textId="009E5AA7" w:rsidR="00710915" w:rsidRPr="00E22969" w:rsidRDefault="0024309F" w:rsidP="007C307D">
            <w:pPr>
              <w:pStyle w:val="Code"/>
            </w:pPr>
            <w:r w:rsidRPr="00E22969">
              <w:t xml:space="preserve">See definition in </w:t>
            </w:r>
            <w:r w:rsidRPr="00E22969">
              <w:fldChar w:fldCharType="begin"/>
            </w:r>
            <w:r w:rsidRPr="00E22969">
              <w:instrText xml:space="preserve"> REF _Ref435457336 \h </w:instrText>
            </w:r>
            <w:r w:rsidRPr="00E22969">
              <w:fldChar w:fldCharType="separate"/>
            </w:r>
            <w:ins w:id="447" w:author="Dmitri.Khijniak@7Layers.com" w:date="2017-07-25T16:40:00Z">
              <w:r w:rsidR="00092395" w:rsidRPr="00E22969">
                <w:t xml:space="preserve">Table </w:t>
              </w:r>
              <w:r w:rsidR="00092395">
                <w:t>7</w:t>
              </w:r>
              <w:r w:rsidR="00092395" w:rsidRPr="00E22969">
                <w:noBreakHyphen/>
              </w:r>
              <w:r w:rsidR="00092395">
                <w:t>10</w:t>
              </w:r>
            </w:ins>
            <w:del w:id="448"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10</w:delText>
              </w:r>
            </w:del>
            <w:r w:rsidRPr="00E22969">
              <w:fldChar w:fldCharType="end"/>
            </w:r>
          </w:p>
        </w:tc>
      </w:tr>
      <w:tr w:rsidR="00710915" w:rsidRPr="00E22969" w14:paraId="6708B4B1" w14:textId="77777777" w:rsidTr="00982A68">
        <w:tc>
          <w:tcPr>
            <w:tcW w:w="3415" w:type="dxa"/>
            <w:tcMar>
              <w:left w:w="29" w:type="dxa"/>
              <w:right w:w="29" w:type="dxa"/>
            </w:tcMar>
          </w:tcPr>
          <w:p w14:paraId="17D17638" w14:textId="77777777" w:rsidR="00710915" w:rsidRPr="00E22969" w:rsidRDefault="00710915" w:rsidP="007C307D">
            <w:pPr>
              <w:pStyle w:val="Code"/>
            </w:pPr>
            <w:r w:rsidRPr="00E22969">
              <w:tab/>
              <w:t>WSAchannelInfos SEQUENCE {}</w:t>
            </w:r>
          </w:p>
        </w:tc>
        <w:tc>
          <w:tcPr>
            <w:tcW w:w="2250" w:type="dxa"/>
            <w:tcMar>
              <w:left w:w="29" w:type="dxa"/>
              <w:right w:w="29" w:type="dxa"/>
            </w:tcMar>
          </w:tcPr>
          <w:p w14:paraId="59B0F31F" w14:textId="77777777" w:rsidR="00710915" w:rsidRPr="00E22969" w:rsidRDefault="00A55AA1" w:rsidP="007C307D">
            <w:pPr>
              <w:pStyle w:val="Code"/>
            </w:pPr>
            <w:r w:rsidRPr="00E22969">
              <w:t>WSAchannelInfos</w:t>
            </w:r>
          </w:p>
        </w:tc>
        <w:tc>
          <w:tcPr>
            <w:tcW w:w="3311" w:type="dxa"/>
            <w:tcMar>
              <w:left w:w="29" w:type="dxa"/>
              <w:right w:w="29" w:type="dxa"/>
            </w:tcMar>
          </w:tcPr>
          <w:p w14:paraId="746BCF9D" w14:textId="419C4928" w:rsidR="00710915" w:rsidRPr="00E22969" w:rsidRDefault="0024309F" w:rsidP="007C307D">
            <w:pPr>
              <w:pStyle w:val="Code"/>
            </w:pPr>
            <w:r w:rsidRPr="00E22969">
              <w:t xml:space="preserve">See definition in </w:t>
            </w:r>
            <w:r w:rsidRPr="00E22969">
              <w:fldChar w:fldCharType="begin"/>
            </w:r>
            <w:r w:rsidRPr="00E22969">
              <w:instrText xml:space="preserve"> REF _Ref435457345 \h </w:instrText>
            </w:r>
            <w:r w:rsidRPr="00E22969">
              <w:fldChar w:fldCharType="separate"/>
            </w:r>
            <w:ins w:id="449" w:author="Dmitri.Khijniak@7Layers.com" w:date="2017-07-25T16:40:00Z">
              <w:r w:rsidR="00092395" w:rsidRPr="00E22969">
                <w:t xml:space="preserve">Table </w:t>
              </w:r>
              <w:r w:rsidR="00092395">
                <w:t>7</w:t>
              </w:r>
              <w:r w:rsidR="00092395" w:rsidRPr="00E22969">
                <w:noBreakHyphen/>
              </w:r>
              <w:r w:rsidR="00092395">
                <w:t>12</w:t>
              </w:r>
            </w:ins>
            <w:del w:id="450"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12</w:delText>
              </w:r>
            </w:del>
            <w:r w:rsidRPr="00E22969">
              <w:fldChar w:fldCharType="end"/>
            </w:r>
          </w:p>
        </w:tc>
      </w:tr>
      <w:tr w:rsidR="00B526B5" w:rsidRPr="00E22969" w14:paraId="7850F478" w14:textId="77777777" w:rsidTr="00B526B5">
        <w:tc>
          <w:tcPr>
            <w:tcW w:w="3415" w:type="dxa"/>
            <w:tcMar>
              <w:left w:w="29" w:type="dxa"/>
              <w:right w:w="29" w:type="dxa"/>
            </w:tcMar>
          </w:tcPr>
          <w:p w14:paraId="5408D17A" w14:textId="77777777" w:rsidR="00B526B5" w:rsidRPr="00E22969" w:rsidRDefault="00B526B5" w:rsidP="007C307D">
            <w:pPr>
              <w:pStyle w:val="Code"/>
            </w:pPr>
            <w:r w:rsidRPr="00E22969">
              <w:tab/>
              <w:t>WSAroutingAdvertisement SEQUENCE{}</w:t>
            </w:r>
          </w:p>
        </w:tc>
        <w:tc>
          <w:tcPr>
            <w:tcW w:w="2250" w:type="dxa"/>
            <w:tcMar>
              <w:left w:w="29" w:type="dxa"/>
              <w:right w:w="29" w:type="dxa"/>
            </w:tcMar>
          </w:tcPr>
          <w:p w14:paraId="715913BA" w14:textId="77777777" w:rsidR="00B526B5" w:rsidRPr="00E22969" w:rsidRDefault="00B526B5" w:rsidP="007C307D">
            <w:pPr>
              <w:pStyle w:val="Code"/>
            </w:pPr>
            <w:r w:rsidRPr="00E22969">
              <w:t xml:space="preserve">Not </w:t>
            </w:r>
            <w:r w:rsidR="00A55AA1" w:rsidRPr="00E22969">
              <w:t>present</w:t>
            </w:r>
          </w:p>
        </w:tc>
        <w:tc>
          <w:tcPr>
            <w:tcW w:w="3311" w:type="dxa"/>
            <w:tcMar>
              <w:left w:w="29" w:type="dxa"/>
              <w:right w:w="29" w:type="dxa"/>
            </w:tcMar>
          </w:tcPr>
          <w:p w14:paraId="0156C1AF" w14:textId="77777777" w:rsidR="00B526B5" w:rsidRPr="00E22969" w:rsidRDefault="00B526B5" w:rsidP="007C307D">
            <w:pPr>
              <w:pStyle w:val="Code"/>
            </w:pPr>
          </w:p>
        </w:tc>
      </w:tr>
      <w:tr w:rsidR="00B526B5" w:rsidRPr="00E22969" w14:paraId="57122734" w14:textId="77777777" w:rsidTr="00982A68">
        <w:tc>
          <w:tcPr>
            <w:tcW w:w="3415" w:type="dxa"/>
            <w:tcMar>
              <w:left w:w="29" w:type="dxa"/>
              <w:right w:w="29" w:type="dxa"/>
            </w:tcMar>
          </w:tcPr>
          <w:p w14:paraId="54BF8BA4" w14:textId="77777777" w:rsidR="00B526B5" w:rsidRPr="00E22969" w:rsidRDefault="00B526B5" w:rsidP="007C307D">
            <w:pPr>
              <w:pStyle w:val="Code"/>
            </w:pPr>
            <w:r w:rsidRPr="00E22969">
              <w:t>}</w:t>
            </w:r>
          </w:p>
        </w:tc>
        <w:tc>
          <w:tcPr>
            <w:tcW w:w="2250" w:type="dxa"/>
            <w:tcMar>
              <w:left w:w="29" w:type="dxa"/>
              <w:right w:w="29" w:type="dxa"/>
            </w:tcMar>
          </w:tcPr>
          <w:p w14:paraId="535CF51C" w14:textId="77777777" w:rsidR="00B526B5" w:rsidRPr="00E22969" w:rsidRDefault="00B526B5" w:rsidP="007C307D">
            <w:pPr>
              <w:pStyle w:val="Code"/>
            </w:pPr>
          </w:p>
        </w:tc>
        <w:tc>
          <w:tcPr>
            <w:tcW w:w="3311" w:type="dxa"/>
            <w:tcMar>
              <w:left w:w="29" w:type="dxa"/>
              <w:right w:w="29" w:type="dxa"/>
            </w:tcMar>
          </w:tcPr>
          <w:p w14:paraId="3034078B" w14:textId="77777777" w:rsidR="00B526B5" w:rsidRPr="00E22969" w:rsidRDefault="00B526B5" w:rsidP="007C307D">
            <w:pPr>
              <w:pStyle w:val="Code"/>
            </w:pPr>
          </w:p>
        </w:tc>
      </w:tr>
    </w:tbl>
    <w:p w14:paraId="6E76C935" w14:textId="77777777" w:rsidR="00710915" w:rsidRPr="00E22969" w:rsidRDefault="00710915" w:rsidP="00982A68"/>
    <w:p w14:paraId="5E11F5DB" w14:textId="10DFCCBD" w:rsidR="00EA6246" w:rsidRPr="00E22969" w:rsidRDefault="00EA6246" w:rsidP="00EA6246">
      <w:pPr>
        <w:pStyle w:val="Caption"/>
        <w:rPr>
          <w:b w:val="0"/>
        </w:rPr>
      </w:pPr>
      <w:bookmarkStart w:id="451" w:name="_Ref435458073"/>
      <w:r w:rsidRPr="00E22969">
        <w:t xml:space="preserve">Table </w:t>
      </w:r>
      <w:fldSimple w:instr=" STYLEREF 1 \s ">
        <w:r w:rsidR="00092395">
          <w:rPr>
            <w:noProof/>
          </w:rPr>
          <w:t>7</w:t>
        </w:r>
      </w:fldSimple>
      <w:r w:rsidRPr="00E22969">
        <w:noBreakHyphen/>
      </w:r>
      <w:fldSimple w:instr=" SEQ Table \* ARABIC \s 1 ">
        <w:r w:rsidR="00092395">
          <w:rPr>
            <w:noProof/>
          </w:rPr>
          <w:t>7</w:t>
        </w:r>
      </w:fldSimple>
      <w:bookmarkEnd w:id="451"/>
      <w:r w:rsidRPr="00E22969">
        <w:t xml:space="preserve"> WSA_nExt_IP</w:t>
      </w:r>
    </w:p>
    <w:tbl>
      <w:tblPr>
        <w:tblStyle w:val="TableGrid"/>
        <w:tblW w:w="0" w:type="auto"/>
        <w:tblLook w:val="04A0" w:firstRow="1" w:lastRow="0" w:firstColumn="1" w:lastColumn="0" w:noHBand="0" w:noVBand="1"/>
      </w:tblPr>
      <w:tblGrid>
        <w:gridCol w:w="3415"/>
        <w:gridCol w:w="2430"/>
        <w:gridCol w:w="3131"/>
      </w:tblGrid>
      <w:tr w:rsidR="00EA6246" w:rsidRPr="00E22969" w14:paraId="7692EC35" w14:textId="77777777" w:rsidTr="0069504B">
        <w:tc>
          <w:tcPr>
            <w:tcW w:w="3415" w:type="dxa"/>
            <w:tcMar>
              <w:left w:w="29" w:type="dxa"/>
              <w:right w:w="29" w:type="dxa"/>
            </w:tcMar>
          </w:tcPr>
          <w:p w14:paraId="7211B948" w14:textId="77777777" w:rsidR="00EA6246" w:rsidRPr="00E22969" w:rsidRDefault="00EA6246" w:rsidP="007C307D">
            <w:pPr>
              <w:pStyle w:val="Code"/>
            </w:pPr>
            <w:r w:rsidRPr="00E22969">
              <w:t>Information Element</w:t>
            </w:r>
          </w:p>
        </w:tc>
        <w:tc>
          <w:tcPr>
            <w:tcW w:w="2430" w:type="dxa"/>
            <w:tcMar>
              <w:left w:w="29" w:type="dxa"/>
              <w:right w:w="29" w:type="dxa"/>
            </w:tcMar>
          </w:tcPr>
          <w:p w14:paraId="2CFE007C" w14:textId="77777777" w:rsidR="00EA6246" w:rsidRPr="00E22969" w:rsidRDefault="00EA6246" w:rsidP="007C307D">
            <w:pPr>
              <w:pStyle w:val="Code"/>
            </w:pPr>
            <w:r w:rsidRPr="00E22969">
              <w:t>Value/Remark</w:t>
            </w:r>
          </w:p>
        </w:tc>
        <w:tc>
          <w:tcPr>
            <w:tcW w:w="3131" w:type="dxa"/>
            <w:tcMar>
              <w:left w:w="29" w:type="dxa"/>
              <w:right w:w="29" w:type="dxa"/>
            </w:tcMar>
          </w:tcPr>
          <w:p w14:paraId="27655C4E" w14:textId="77777777" w:rsidR="00EA6246" w:rsidRPr="00E22969" w:rsidRDefault="00EA6246" w:rsidP="007C307D">
            <w:pPr>
              <w:pStyle w:val="Code"/>
            </w:pPr>
            <w:r w:rsidRPr="00E22969">
              <w:t>Comment</w:t>
            </w:r>
          </w:p>
        </w:tc>
      </w:tr>
      <w:tr w:rsidR="00EA6246" w:rsidRPr="00E22969" w14:paraId="243AE034" w14:textId="77777777" w:rsidTr="0069504B">
        <w:tc>
          <w:tcPr>
            <w:tcW w:w="3415" w:type="dxa"/>
          </w:tcPr>
          <w:p w14:paraId="7D7C9F37" w14:textId="77777777" w:rsidR="00EA6246" w:rsidRPr="00E22969" w:rsidRDefault="00EA6246" w:rsidP="007C307D">
            <w:pPr>
              <w:pStyle w:val="Code"/>
            </w:pPr>
            <w:r w:rsidRPr="00E22969">
              <w:t>Requires Ieee1609Dot2Data</w:t>
            </w:r>
          </w:p>
          <w:p w14:paraId="30F50BD3" w14:textId="22BB7EBF" w:rsidR="00EA6246" w:rsidRPr="00E22969" w:rsidRDefault="00EA6246" w:rsidP="007C307D">
            <w:pPr>
              <w:pStyle w:val="Code"/>
              <w:rPr>
                <w:b/>
              </w:rPr>
            </w:pPr>
            <w:r w:rsidRPr="00E22969">
              <w:t xml:space="preserve">in </w:t>
            </w:r>
            <w:r w:rsidRPr="00E22969">
              <w:fldChar w:fldCharType="begin"/>
            </w:r>
            <w:r w:rsidRPr="00E22969">
              <w:instrText xml:space="preserve"> REF _Ref435437584 \h </w:instrText>
            </w:r>
            <w:r w:rsidR="0069504B" w:rsidRPr="00E22969">
              <w:instrText xml:space="preserve"> \* MERGEFORMAT </w:instrText>
            </w:r>
            <w:r w:rsidRPr="00E22969">
              <w:fldChar w:fldCharType="separate"/>
            </w:r>
            <w:ins w:id="452" w:author="Dmitri.Khijniak@7Layers.com" w:date="2017-07-25T16:40:00Z">
              <w:r w:rsidR="00092395" w:rsidRPr="00E22969">
                <w:t xml:space="preserve">Table </w:t>
              </w:r>
              <w:r w:rsidR="00092395">
                <w:t>7</w:t>
              </w:r>
              <w:r w:rsidR="00092395" w:rsidRPr="00E22969">
                <w:noBreakHyphen/>
              </w:r>
              <w:r w:rsidR="00092395">
                <w:t>5</w:t>
              </w:r>
            </w:ins>
            <w:del w:id="453"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5</w:delText>
              </w:r>
            </w:del>
            <w:r w:rsidRPr="00E22969">
              <w:fldChar w:fldCharType="end"/>
            </w:r>
          </w:p>
        </w:tc>
        <w:tc>
          <w:tcPr>
            <w:tcW w:w="2430" w:type="dxa"/>
          </w:tcPr>
          <w:p w14:paraId="43D36775" w14:textId="77777777" w:rsidR="00EA6246" w:rsidRPr="00E22969" w:rsidRDefault="00EA6246" w:rsidP="007C307D">
            <w:pPr>
              <w:pStyle w:val="Code"/>
            </w:pPr>
          </w:p>
        </w:tc>
        <w:tc>
          <w:tcPr>
            <w:tcW w:w="3131" w:type="dxa"/>
          </w:tcPr>
          <w:p w14:paraId="2034CA20" w14:textId="77777777" w:rsidR="00EA6246" w:rsidRPr="00E22969" w:rsidRDefault="00EA6246" w:rsidP="007C307D">
            <w:pPr>
              <w:pStyle w:val="Code"/>
            </w:pPr>
          </w:p>
        </w:tc>
      </w:tr>
      <w:tr w:rsidR="00EA6246" w:rsidRPr="00E22969" w14:paraId="35AD897E" w14:textId="77777777" w:rsidTr="0069504B">
        <w:tc>
          <w:tcPr>
            <w:tcW w:w="3415" w:type="dxa"/>
            <w:tcMar>
              <w:left w:w="29" w:type="dxa"/>
              <w:right w:w="29" w:type="dxa"/>
            </w:tcMar>
          </w:tcPr>
          <w:p w14:paraId="01B7F5AC" w14:textId="77777777" w:rsidR="00EA6246" w:rsidRPr="00E22969" w:rsidRDefault="00EA6246" w:rsidP="007C307D">
            <w:pPr>
              <w:pStyle w:val="Code"/>
            </w:pPr>
            <w:r w:rsidRPr="00E22969">
              <w:rPr>
                <w:b/>
              </w:rPr>
              <w:t>WSA_nExt</w:t>
            </w:r>
            <w:r w:rsidR="002E1BF9" w:rsidRPr="00E22969">
              <w:rPr>
                <w:b/>
              </w:rPr>
              <w:t>_IP</w:t>
            </w:r>
            <w:r w:rsidRPr="00E22969">
              <w:t xml:space="preserve"> ::= SEQUENCE {</w:t>
            </w:r>
          </w:p>
        </w:tc>
        <w:tc>
          <w:tcPr>
            <w:tcW w:w="2430" w:type="dxa"/>
            <w:tcMar>
              <w:left w:w="29" w:type="dxa"/>
              <w:right w:w="29" w:type="dxa"/>
            </w:tcMar>
          </w:tcPr>
          <w:p w14:paraId="0958859B" w14:textId="77777777" w:rsidR="00EA6246" w:rsidRPr="00E22969" w:rsidRDefault="00EA6246" w:rsidP="007C307D">
            <w:pPr>
              <w:pStyle w:val="Code"/>
            </w:pPr>
          </w:p>
        </w:tc>
        <w:tc>
          <w:tcPr>
            <w:tcW w:w="3131" w:type="dxa"/>
            <w:tcMar>
              <w:left w:w="29" w:type="dxa"/>
              <w:right w:w="29" w:type="dxa"/>
            </w:tcMar>
          </w:tcPr>
          <w:p w14:paraId="240A2EAE" w14:textId="77777777" w:rsidR="00EA6246" w:rsidRPr="00E22969" w:rsidRDefault="00EA6246" w:rsidP="007C307D">
            <w:pPr>
              <w:pStyle w:val="Code"/>
            </w:pPr>
          </w:p>
        </w:tc>
      </w:tr>
      <w:tr w:rsidR="00EA6246" w:rsidRPr="00E22969" w14:paraId="540400A4" w14:textId="77777777" w:rsidTr="0069504B">
        <w:tc>
          <w:tcPr>
            <w:tcW w:w="3415" w:type="dxa"/>
            <w:tcMar>
              <w:left w:w="29" w:type="dxa"/>
              <w:right w:w="29" w:type="dxa"/>
            </w:tcMar>
          </w:tcPr>
          <w:p w14:paraId="5D806B85" w14:textId="77777777" w:rsidR="00EA6246" w:rsidRPr="00E22969" w:rsidRDefault="00EA6246" w:rsidP="007C307D">
            <w:pPr>
              <w:pStyle w:val="Code"/>
            </w:pPr>
            <w:r w:rsidRPr="00E22969">
              <w:tab/>
              <w:t>WSAheader SEQUENCE {}</w:t>
            </w:r>
          </w:p>
        </w:tc>
        <w:tc>
          <w:tcPr>
            <w:tcW w:w="2430" w:type="dxa"/>
            <w:tcMar>
              <w:left w:w="29" w:type="dxa"/>
              <w:right w:w="29" w:type="dxa"/>
            </w:tcMar>
          </w:tcPr>
          <w:p w14:paraId="22A9AD14" w14:textId="77777777" w:rsidR="00EA6246" w:rsidRPr="00E22969" w:rsidRDefault="00321824" w:rsidP="007C307D">
            <w:pPr>
              <w:pStyle w:val="Code"/>
            </w:pPr>
            <w:r w:rsidRPr="00E22969">
              <w:t>WSAheader</w:t>
            </w:r>
            <w:r w:rsidR="003C2F67" w:rsidRPr="00E22969">
              <w:t>_3D or WSAheader_2D</w:t>
            </w:r>
          </w:p>
        </w:tc>
        <w:tc>
          <w:tcPr>
            <w:tcW w:w="3131" w:type="dxa"/>
            <w:tcMar>
              <w:left w:w="29" w:type="dxa"/>
              <w:right w:w="29" w:type="dxa"/>
            </w:tcMar>
          </w:tcPr>
          <w:p w14:paraId="626190FC" w14:textId="78628102" w:rsidR="00EA6246" w:rsidRPr="00E22969" w:rsidRDefault="00EA6246" w:rsidP="007C307D">
            <w:pPr>
              <w:pStyle w:val="Code"/>
            </w:pPr>
            <w:r w:rsidRPr="00E22969">
              <w:t xml:space="preserve">See definition in </w:t>
            </w:r>
            <w:r w:rsidRPr="00E22969">
              <w:fldChar w:fldCharType="begin"/>
            </w:r>
            <w:r w:rsidRPr="00E22969">
              <w:instrText xml:space="preserve"> REF _Ref435457309 \h </w:instrText>
            </w:r>
            <w:r w:rsidRPr="00E22969">
              <w:fldChar w:fldCharType="separate"/>
            </w:r>
            <w:ins w:id="454" w:author="Dmitri.Khijniak@7Layers.com" w:date="2017-07-25T16:40:00Z">
              <w:r w:rsidR="00092395" w:rsidRPr="00E22969">
                <w:t xml:space="preserve">Table </w:t>
              </w:r>
              <w:r w:rsidR="00092395">
                <w:t>7</w:t>
              </w:r>
              <w:r w:rsidR="00092395" w:rsidRPr="00E22969">
                <w:noBreakHyphen/>
              </w:r>
              <w:r w:rsidR="00092395">
                <w:t>8</w:t>
              </w:r>
            </w:ins>
            <w:del w:id="455"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8</w:delText>
              </w:r>
            </w:del>
            <w:r w:rsidRPr="00E22969">
              <w:fldChar w:fldCharType="end"/>
            </w:r>
            <w:r w:rsidR="005029EA" w:rsidRPr="00E22969">
              <w:t xml:space="preserve"> or </w:t>
            </w:r>
            <w:r w:rsidR="00EA3092" w:rsidRPr="00E22969">
              <w:fldChar w:fldCharType="begin"/>
            </w:r>
            <w:r w:rsidR="00EA3092" w:rsidRPr="00E22969">
              <w:instrText xml:space="preserve"> REF _Ref436665222 \h </w:instrText>
            </w:r>
            <w:r w:rsidR="00EA3092" w:rsidRPr="00E22969">
              <w:fldChar w:fldCharType="separate"/>
            </w:r>
            <w:ins w:id="456" w:author="Dmitri.Khijniak@7Layers.com" w:date="2017-07-25T16:40:00Z">
              <w:r w:rsidR="00092395" w:rsidRPr="00E22969">
                <w:t xml:space="preserve">Table </w:t>
              </w:r>
              <w:r w:rsidR="00092395">
                <w:t>7</w:t>
              </w:r>
              <w:r w:rsidR="00092395" w:rsidRPr="00E22969">
                <w:noBreakHyphen/>
              </w:r>
              <w:r w:rsidR="00092395">
                <w:t>9</w:t>
              </w:r>
            </w:ins>
            <w:del w:id="457"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9</w:delText>
              </w:r>
            </w:del>
            <w:r w:rsidR="00EA3092" w:rsidRPr="00E22969">
              <w:fldChar w:fldCharType="end"/>
            </w:r>
          </w:p>
        </w:tc>
      </w:tr>
      <w:tr w:rsidR="00EA6246" w:rsidRPr="00E22969" w14:paraId="1964276E" w14:textId="77777777" w:rsidTr="0069504B">
        <w:tc>
          <w:tcPr>
            <w:tcW w:w="3415" w:type="dxa"/>
            <w:tcMar>
              <w:left w:w="29" w:type="dxa"/>
              <w:right w:w="29" w:type="dxa"/>
            </w:tcMar>
          </w:tcPr>
          <w:p w14:paraId="38997F67" w14:textId="77777777" w:rsidR="00EA6246" w:rsidRPr="00E22969" w:rsidRDefault="00EA6246" w:rsidP="007C307D">
            <w:pPr>
              <w:pStyle w:val="Code"/>
            </w:pPr>
            <w:r w:rsidRPr="00E22969">
              <w:tab/>
              <w:t>WSAserviceInfos</w:t>
            </w:r>
            <w:r w:rsidR="002E1BF9" w:rsidRPr="00E22969">
              <w:t>_IP</w:t>
            </w:r>
            <w:r w:rsidRPr="00E22969">
              <w:t xml:space="preserve"> SEQUENCE {}</w:t>
            </w:r>
          </w:p>
        </w:tc>
        <w:tc>
          <w:tcPr>
            <w:tcW w:w="2430" w:type="dxa"/>
            <w:tcMar>
              <w:left w:w="29" w:type="dxa"/>
              <w:right w:w="29" w:type="dxa"/>
            </w:tcMar>
          </w:tcPr>
          <w:p w14:paraId="73B95480" w14:textId="77777777" w:rsidR="00EA6246" w:rsidRPr="00E22969" w:rsidRDefault="00321824" w:rsidP="007C307D">
            <w:pPr>
              <w:pStyle w:val="Code"/>
            </w:pPr>
            <w:r w:rsidRPr="00E22969">
              <w:t>WSAserviceInfos</w:t>
            </w:r>
          </w:p>
        </w:tc>
        <w:tc>
          <w:tcPr>
            <w:tcW w:w="3131" w:type="dxa"/>
            <w:tcMar>
              <w:left w:w="29" w:type="dxa"/>
              <w:right w:w="29" w:type="dxa"/>
            </w:tcMar>
          </w:tcPr>
          <w:p w14:paraId="27EBBAA6" w14:textId="748FFEC0" w:rsidR="00EA6246" w:rsidRPr="00E22969" w:rsidRDefault="00EA6246" w:rsidP="007C307D">
            <w:pPr>
              <w:pStyle w:val="Code"/>
            </w:pPr>
            <w:r w:rsidRPr="00E22969">
              <w:t xml:space="preserve">See definition in </w:t>
            </w:r>
            <w:r w:rsidR="00982A68" w:rsidRPr="00E22969">
              <w:fldChar w:fldCharType="begin"/>
            </w:r>
            <w:r w:rsidR="00982A68" w:rsidRPr="00E22969">
              <w:instrText xml:space="preserve"> REF _Ref435457628 \h </w:instrText>
            </w:r>
            <w:r w:rsidR="00982A68" w:rsidRPr="00E22969">
              <w:fldChar w:fldCharType="separate"/>
            </w:r>
            <w:ins w:id="458" w:author="Dmitri.Khijniak@7Layers.com" w:date="2017-07-25T16:40:00Z">
              <w:r w:rsidR="00092395" w:rsidRPr="00E22969">
                <w:t xml:space="preserve">Table </w:t>
              </w:r>
              <w:r w:rsidR="00092395">
                <w:t>7</w:t>
              </w:r>
              <w:r w:rsidR="00092395" w:rsidRPr="00E22969">
                <w:noBreakHyphen/>
              </w:r>
              <w:r w:rsidR="00092395">
                <w:t>11</w:t>
              </w:r>
            </w:ins>
            <w:del w:id="459"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11</w:delText>
              </w:r>
            </w:del>
            <w:r w:rsidR="00982A68" w:rsidRPr="00E22969">
              <w:fldChar w:fldCharType="end"/>
            </w:r>
          </w:p>
        </w:tc>
      </w:tr>
      <w:tr w:rsidR="00EA6246" w:rsidRPr="00E22969" w14:paraId="151D211A" w14:textId="77777777" w:rsidTr="0069504B">
        <w:tc>
          <w:tcPr>
            <w:tcW w:w="3415" w:type="dxa"/>
            <w:tcMar>
              <w:left w:w="29" w:type="dxa"/>
              <w:right w:w="29" w:type="dxa"/>
            </w:tcMar>
          </w:tcPr>
          <w:p w14:paraId="3249787C" w14:textId="77777777" w:rsidR="00EA6246" w:rsidRPr="00E22969" w:rsidRDefault="00EA6246" w:rsidP="007C307D">
            <w:pPr>
              <w:pStyle w:val="Code"/>
            </w:pPr>
            <w:r w:rsidRPr="00E22969">
              <w:tab/>
              <w:t>WSAchannelInfos SEQUENCE {}</w:t>
            </w:r>
          </w:p>
        </w:tc>
        <w:tc>
          <w:tcPr>
            <w:tcW w:w="2430" w:type="dxa"/>
            <w:tcMar>
              <w:left w:w="29" w:type="dxa"/>
              <w:right w:w="29" w:type="dxa"/>
            </w:tcMar>
          </w:tcPr>
          <w:p w14:paraId="479FF880" w14:textId="77777777" w:rsidR="00EA6246" w:rsidRPr="00E22969" w:rsidRDefault="00321824" w:rsidP="007C307D">
            <w:pPr>
              <w:pStyle w:val="Code"/>
            </w:pPr>
            <w:r w:rsidRPr="00E22969">
              <w:t>WSAchannelInfos</w:t>
            </w:r>
          </w:p>
        </w:tc>
        <w:tc>
          <w:tcPr>
            <w:tcW w:w="3131" w:type="dxa"/>
            <w:tcMar>
              <w:left w:w="29" w:type="dxa"/>
              <w:right w:w="29" w:type="dxa"/>
            </w:tcMar>
          </w:tcPr>
          <w:p w14:paraId="5F0D1CF7" w14:textId="7D49B824" w:rsidR="00EA6246" w:rsidRPr="00E22969" w:rsidRDefault="00EA6246" w:rsidP="007C307D">
            <w:pPr>
              <w:pStyle w:val="Code"/>
            </w:pPr>
            <w:r w:rsidRPr="00E22969">
              <w:t xml:space="preserve">See definition in </w:t>
            </w:r>
            <w:r w:rsidRPr="00E22969">
              <w:fldChar w:fldCharType="begin"/>
            </w:r>
            <w:r w:rsidRPr="00E22969">
              <w:instrText xml:space="preserve"> REF _Ref435457345 \h </w:instrText>
            </w:r>
            <w:r w:rsidRPr="00E22969">
              <w:fldChar w:fldCharType="separate"/>
            </w:r>
            <w:ins w:id="460" w:author="Dmitri.Khijniak@7Layers.com" w:date="2017-07-25T16:40:00Z">
              <w:r w:rsidR="00092395" w:rsidRPr="00E22969">
                <w:t xml:space="preserve">Table </w:t>
              </w:r>
              <w:r w:rsidR="00092395">
                <w:t>7</w:t>
              </w:r>
              <w:r w:rsidR="00092395" w:rsidRPr="00E22969">
                <w:noBreakHyphen/>
              </w:r>
              <w:r w:rsidR="00092395">
                <w:t>12</w:t>
              </w:r>
            </w:ins>
            <w:del w:id="461"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12</w:delText>
              </w:r>
            </w:del>
            <w:r w:rsidRPr="00E22969">
              <w:fldChar w:fldCharType="end"/>
            </w:r>
          </w:p>
        </w:tc>
      </w:tr>
      <w:tr w:rsidR="00EA6246" w:rsidRPr="00E22969" w14:paraId="586B06C2" w14:textId="77777777" w:rsidTr="0069504B">
        <w:tc>
          <w:tcPr>
            <w:tcW w:w="3415" w:type="dxa"/>
            <w:tcMar>
              <w:left w:w="29" w:type="dxa"/>
              <w:right w:w="29" w:type="dxa"/>
            </w:tcMar>
          </w:tcPr>
          <w:p w14:paraId="198B8F1B" w14:textId="77777777" w:rsidR="00EA6246" w:rsidRPr="00E22969" w:rsidRDefault="00EA6246" w:rsidP="007C307D">
            <w:pPr>
              <w:pStyle w:val="Code"/>
            </w:pPr>
            <w:r w:rsidRPr="00E22969">
              <w:lastRenderedPageBreak/>
              <w:tab/>
              <w:t>WSAroutingAdvertisement SEQUENCE{}</w:t>
            </w:r>
          </w:p>
        </w:tc>
        <w:tc>
          <w:tcPr>
            <w:tcW w:w="2430" w:type="dxa"/>
            <w:tcMar>
              <w:left w:w="29" w:type="dxa"/>
              <w:right w:w="29" w:type="dxa"/>
            </w:tcMar>
          </w:tcPr>
          <w:p w14:paraId="19FDBC2D" w14:textId="77777777" w:rsidR="00EA6246" w:rsidRPr="00E22969" w:rsidRDefault="0069504B" w:rsidP="007C307D">
            <w:pPr>
              <w:pStyle w:val="Code"/>
            </w:pPr>
            <w:r w:rsidRPr="00E22969">
              <w:t>WSAroutingAdvertisement</w:t>
            </w:r>
          </w:p>
        </w:tc>
        <w:tc>
          <w:tcPr>
            <w:tcW w:w="3131" w:type="dxa"/>
            <w:tcMar>
              <w:left w:w="29" w:type="dxa"/>
              <w:right w:w="29" w:type="dxa"/>
            </w:tcMar>
          </w:tcPr>
          <w:p w14:paraId="3628DB1F" w14:textId="5BEAE9C9" w:rsidR="00EA6246" w:rsidRPr="00E22969" w:rsidRDefault="00EA6246" w:rsidP="007C307D">
            <w:pPr>
              <w:pStyle w:val="Code"/>
            </w:pPr>
            <w:r w:rsidRPr="00E22969">
              <w:t xml:space="preserve">See definition in </w:t>
            </w:r>
            <w:r w:rsidRPr="00E22969">
              <w:fldChar w:fldCharType="begin"/>
            </w:r>
            <w:r w:rsidRPr="00E22969">
              <w:instrText xml:space="preserve"> REF _Ref435457351 \h </w:instrText>
            </w:r>
            <w:r w:rsidRPr="00E22969">
              <w:fldChar w:fldCharType="separate"/>
            </w:r>
            <w:ins w:id="462" w:author="Dmitri.Khijniak@7Layers.com" w:date="2017-07-25T16:40:00Z">
              <w:r w:rsidR="00092395" w:rsidRPr="00E22969">
                <w:t xml:space="preserve">Table </w:t>
              </w:r>
              <w:r w:rsidR="00092395">
                <w:t>7</w:t>
              </w:r>
              <w:r w:rsidR="00092395" w:rsidRPr="00E22969">
                <w:noBreakHyphen/>
              </w:r>
              <w:r w:rsidR="00092395">
                <w:t>13</w:t>
              </w:r>
            </w:ins>
            <w:del w:id="463"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13</w:delText>
              </w:r>
            </w:del>
            <w:r w:rsidRPr="00E22969">
              <w:fldChar w:fldCharType="end"/>
            </w:r>
          </w:p>
        </w:tc>
      </w:tr>
      <w:tr w:rsidR="00B526B5" w:rsidRPr="00E22969" w14:paraId="1914D5C4" w14:textId="77777777" w:rsidTr="0069504B">
        <w:tc>
          <w:tcPr>
            <w:tcW w:w="3415" w:type="dxa"/>
            <w:tcMar>
              <w:left w:w="29" w:type="dxa"/>
              <w:right w:w="29" w:type="dxa"/>
            </w:tcMar>
          </w:tcPr>
          <w:p w14:paraId="1CEF19CB" w14:textId="77777777" w:rsidR="00B526B5" w:rsidRPr="00E22969" w:rsidRDefault="00B526B5" w:rsidP="007C307D">
            <w:pPr>
              <w:pStyle w:val="Code"/>
            </w:pPr>
            <w:r w:rsidRPr="00E22969">
              <w:t>}</w:t>
            </w:r>
          </w:p>
        </w:tc>
        <w:tc>
          <w:tcPr>
            <w:tcW w:w="2430" w:type="dxa"/>
            <w:tcMar>
              <w:left w:w="29" w:type="dxa"/>
              <w:right w:w="29" w:type="dxa"/>
            </w:tcMar>
          </w:tcPr>
          <w:p w14:paraId="1BBD4801" w14:textId="77777777" w:rsidR="00B526B5" w:rsidRPr="00E22969" w:rsidRDefault="00B526B5" w:rsidP="007C307D">
            <w:pPr>
              <w:pStyle w:val="Code"/>
            </w:pPr>
          </w:p>
        </w:tc>
        <w:tc>
          <w:tcPr>
            <w:tcW w:w="3131" w:type="dxa"/>
            <w:tcMar>
              <w:left w:w="29" w:type="dxa"/>
              <w:right w:w="29" w:type="dxa"/>
            </w:tcMar>
          </w:tcPr>
          <w:p w14:paraId="47801E3D" w14:textId="77777777" w:rsidR="00B526B5" w:rsidRPr="00E22969" w:rsidRDefault="00B526B5" w:rsidP="007C307D">
            <w:pPr>
              <w:pStyle w:val="Code"/>
            </w:pPr>
          </w:p>
        </w:tc>
      </w:tr>
    </w:tbl>
    <w:p w14:paraId="4F597E3E" w14:textId="77777777" w:rsidR="00EA6246" w:rsidRPr="00E22969" w:rsidRDefault="00EA6246" w:rsidP="00710915"/>
    <w:p w14:paraId="374CF9A6" w14:textId="413186C3" w:rsidR="00710915" w:rsidRPr="00E22969" w:rsidRDefault="00710915" w:rsidP="00710915">
      <w:pPr>
        <w:pStyle w:val="Caption"/>
        <w:rPr>
          <w:b w:val="0"/>
        </w:rPr>
      </w:pPr>
      <w:bookmarkStart w:id="464" w:name="_Ref435457309"/>
      <w:bookmarkStart w:id="465" w:name="_Ref439864091"/>
      <w:r w:rsidRPr="00E22969">
        <w:t xml:space="preserve">Table </w:t>
      </w:r>
      <w:fldSimple w:instr=" STYLEREF 1 \s ">
        <w:r w:rsidR="00092395">
          <w:rPr>
            <w:noProof/>
          </w:rPr>
          <w:t>7</w:t>
        </w:r>
      </w:fldSimple>
      <w:r w:rsidRPr="00E22969">
        <w:noBreakHyphen/>
      </w:r>
      <w:fldSimple w:instr=" SEQ Table \* ARABIC \s 1 ">
        <w:r w:rsidR="00092395">
          <w:rPr>
            <w:noProof/>
          </w:rPr>
          <w:t>8</w:t>
        </w:r>
      </w:fldSimple>
      <w:bookmarkEnd w:id="464"/>
      <w:r w:rsidRPr="00E22969">
        <w:t xml:space="preserve"> WSAheader</w:t>
      </w:r>
      <w:r w:rsidR="003C2F67" w:rsidRPr="00E22969">
        <w:t>_3D</w:t>
      </w:r>
      <w:bookmarkEnd w:id="465"/>
    </w:p>
    <w:tbl>
      <w:tblPr>
        <w:tblStyle w:val="TableGrid"/>
        <w:tblW w:w="0" w:type="auto"/>
        <w:tblLook w:val="04A0" w:firstRow="1" w:lastRow="0" w:firstColumn="1" w:lastColumn="0" w:noHBand="0" w:noVBand="1"/>
      </w:tblPr>
      <w:tblGrid>
        <w:gridCol w:w="3415"/>
        <w:gridCol w:w="1980"/>
        <w:gridCol w:w="3581"/>
      </w:tblGrid>
      <w:tr w:rsidR="00710915" w:rsidRPr="00E22969" w14:paraId="32B6AEE6" w14:textId="77777777" w:rsidTr="00710915">
        <w:tc>
          <w:tcPr>
            <w:tcW w:w="3415" w:type="dxa"/>
            <w:tcMar>
              <w:left w:w="29" w:type="dxa"/>
              <w:right w:w="29" w:type="dxa"/>
            </w:tcMar>
          </w:tcPr>
          <w:p w14:paraId="1F122914" w14:textId="77777777" w:rsidR="00710915" w:rsidRPr="00E22969" w:rsidRDefault="00710915" w:rsidP="007C307D">
            <w:pPr>
              <w:pStyle w:val="Code"/>
            </w:pPr>
            <w:r w:rsidRPr="00E22969">
              <w:t>Information Element</w:t>
            </w:r>
          </w:p>
        </w:tc>
        <w:tc>
          <w:tcPr>
            <w:tcW w:w="1980" w:type="dxa"/>
            <w:tcMar>
              <w:left w:w="29" w:type="dxa"/>
              <w:right w:w="29" w:type="dxa"/>
            </w:tcMar>
          </w:tcPr>
          <w:p w14:paraId="16BE9A97" w14:textId="77777777" w:rsidR="00710915" w:rsidRPr="00E22969" w:rsidRDefault="00710915" w:rsidP="007C307D">
            <w:pPr>
              <w:pStyle w:val="Code"/>
            </w:pPr>
            <w:r w:rsidRPr="00E22969">
              <w:t>Value/Remark</w:t>
            </w:r>
          </w:p>
        </w:tc>
        <w:tc>
          <w:tcPr>
            <w:tcW w:w="3581" w:type="dxa"/>
            <w:tcMar>
              <w:left w:w="29" w:type="dxa"/>
              <w:right w:w="29" w:type="dxa"/>
            </w:tcMar>
          </w:tcPr>
          <w:p w14:paraId="293D60C8" w14:textId="77777777" w:rsidR="00710915" w:rsidRPr="00E22969" w:rsidRDefault="00710915" w:rsidP="007C307D">
            <w:pPr>
              <w:pStyle w:val="Code"/>
            </w:pPr>
            <w:r w:rsidRPr="00E22969">
              <w:t>Comment</w:t>
            </w:r>
          </w:p>
        </w:tc>
      </w:tr>
      <w:tr w:rsidR="00710915" w:rsidRPr="00E22969" w14:paraId="79B9ED11" w14:textId="77777777" w:rsidTr="00710915">
        <w:tc>
          <w:tcPr>
            <w:tcW w:w="3415" w:type="dxa"/>
          </w:tcPr>
          <w:p w14:paraId="25608A05" w14:textId="36E6D51D" w:rsidR="00710915" w:rsidRPr="00E22969" w:rsidRDefault="00710915" w:rsidP="007C307D">
            <w:pPr>
              <w:pStyle w:val="Code"/>
            </w:pPr>
            <w:r w:rsidRPr="00E22969">
              <w:t>Requires WSA_nExt</w:t>
            </w:r>
            <w:r w:rsidR="00AB530A">
              <w:t>_1</w:t>
            </w:r>
          </w:p>
          <w:p w14:paraId="039B9AD7" w14:textId="55BE2F06" w:rsidR="00710915" w:rsidRPr="00E22969" w:rsidRDefault="00710915"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ins w:id="466" w:author="Dmitri.Khijniak@7Layers.com" w:date="2017-07-25T16:40:00Z">
              <w:r w:rsidR="00092395" w:rsidRPr="00E22969">
                <w:t xml:space="preserve">Table </w:t>
              </w:r>
              <w:r w:rsidR="00092395">
                <w:t>7</w:t>
              </w:r>
              <w:r w:rsidR="00092395" w:rsidRPr="00E22969">
                <w:noBreakHyphen/>
              </w:r>
              <w:r w:rsidR="00092395">
                <w:t>6</w:t>
              </w:r>
            </w:ins>
            <w:del w:id="467"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6</w:delText>
              </w:r>
            </w:del>
            <w:r w:rsidRPr="00E22969">
              <w:fldChar w:fldCharType="end"/>
            </w:r>
          </w:p>
        </w:tc>
        <w:tc>
          <w:tcPr>
            <w:tcW w:w="1980" w:type="dxa"/>
          </w:tcPr>
          <w:p w14:paraId="038FE65A" w14:textId="77777777" w:rsidR="00710915" w:rsidRPr="00E22969" w:rsidRDefault="00710915" w:rsidP="007C307D">
            <w:pPr>
              <w:pStyle w:val="Code"/>
            </w:pPr>
          </w:p>
        </w:tc>
        <w:tc>
          <w:tcPr>
            <w:tcW w:w="3581" w:type="dxa"/>
          </w:tcPr>
          <w:p w14:paraId="4284BFAB" w14:textId="77777777" w:rsidR="00710915" w:rsidRPr="00E22969" w:rsidRDefault="00710915" w:rsidP="007C307D">
            <w:pPr>
              <w:pStyle w:val="Code"/>
            </w:pPr>
          </w:p>
        </w:tc>
      </w:tr>
      <w:tr w:rsidR="00710915" w:rsidRPr="00E22969" w14:paraId="7216D7A0" w14:textId="77777777" w:rsidTr="00710915">
        <w:tc>
          <w:tcPr>
            <w:tcW w:w="3415" w:type="dxa"/>
            <w:tcMar>
              <w:left w:w="29" w:type="dxa"/>
              <w:right w:w="29" w:type="dxa"/>
            </w:tcMar>
          </w:tcPr>
          <w:p w14:paraId="6CC89F3B" w14:textId="77777777" w:rsidR="00710915" w:rsidRPr="00E22969" w:rsidRDefault="00710915" w:rsidP="007C307D">
            <w:pPr>
              <w:pStyle w:val="Code"/>
            </w:pPr>
            <w:r w:rsidRPr="00E22969">
              <w:rPr>
                <w:b/>
              </w:rPr>
              <w:t>WSAheader</w:t>
            </w:r>
            <w:r w:rsidR="003C2F67" w:rsidRPr="00E22969">
              <w:rPr>
                <w:b/>
              </w:rPr>
              <w:t>_3D</w:t>
            </w:r>
            <w:r w:rsidRPr="00E22969">
              <w:t xml:space="preserve"> ::= SEQUENCE {</w:t>
            </w:r>
          </w:p>
        </w:tc>
        <w:tc>
          <w:tcPr>
            <w:tcW w:w="1980" w:type="dxa"/>
            <w:tcMar>
              <w:left w:w="29" w:type="dxa"/>
              <w:right w:w="29" w:type="dxa"/>
            </w:tcMar>
          </w:tcPr>
          <w:p w14:paraId="67919696" w14:textId="77777777" w:rsidR="00710915" w:rsidRPr="00E22969" w:rsidRDefault="00710915" w:rsidP="007C307D">
            <w:pPr>
              <w:pStyle w:val="Code"/>
            </w:pPr>
          </w:p>
        </w:tc>
        <w:tc>
          <w:tcPr>
            <w:tcW w:w="3581" w:type="dxa"/>
            <w:tcMar>
              <w:left w:w="29" w:type="dxa"/>
              <w:right w:w="29" w:type="dxa"/>
            </w:tcMar>
          </w:tcPr>
          <w:p w14:paraId="574AF7F2" w14:textId="77777777" w:rsidR="00710915" w:rsidRPr="00E22969" w:rsidRDefault="00710915" w:rsidP="007C307D">
            <w:pPr>
              <w:pStyle w:val="Code"/>
            </w:pPr>
          </w:p>
        </w:tc>
      </w:tr>
      <w:tr w:rsidR="00710915" w:rsidRPr="00E22969" w14:paraId="11AD967E" w14:textId="77777777" w:rsidTr="00710915">
        <w:tc>
          <w:tcPr>
            <w:tcW w:w="3415" w:type="dxa"/>
            <w:tcMar>
              <w:left w:w="29" w:type="dxa"/>
              <w:right w:w="29" w:type="dxa"/>
            </w:tcMar>
          </w:tcPr>
          <w:p w14:paraId="715B17B9" w14:textId="77777777" w:rsidR="00710915" w:rsidRPr="00E22969" w:rsidRDefault="00710915" w:rsidP="007C307D">
            <w:pPr>
              <w:pStyle w:val="Code"/>
            </w:pPr>
            <w:r w:rsidRPr="00E22969">
              <w:tab/>
              <w:t>version SEQUENCE {</w:t>
            </w:r>
          </w:p>
        </w:tc>
        <w:tc>
          <w:tcPr>
            <w:tcW w:w="1980" w:type="dxa"/>
            <w:tcMar>
              <w:left w:w="29" w:type="dxa"/>
              <w:right w:w="29" w:type="dxa"/>
            </w:tcMar>
          </w:tcPr>
          <w:p w14:paraId="4EAA0520" w14:textId="77777777" w:rsidR="00710915" w:rsidRPr="00E22969" w:rsidRDefault="00710915" w:rsidP="007C307D">
            <w:pPr>
              <w:pStyle w:val="Code"/>
            </w:pPr>
          </w:p>
        </w:tc>
        <w:tc>
          <w:tcPr>
            <w:tcW w:w="3581" w:type="dxa"/>
            <w:tcMar>
              <w:left w:w="29" w:type="dxa"/>
              <w:right w:w="29" w:type="dxa"/>
            </w:tcMar>
          </w:tcPr>
          <w:p w14:paraId="6B936C45" w14:textId="77777777" w:rsidR="00710915" w:rsidRPr="00E22969" w:rsidRDefault="00710915" w:rsidP="007C307D">
            <w:pPr>
              <w:pStyle w:val="Code"/>
            </w:pPr>
          </w:p>
        </w:tc>
      </w:tr>
      <w:tr w:rsidR="00710915" w:rsidRPr="00E22969" w14:paraId="0C071A4E" w14:textId="77777777" w:rsidTr="00710915">
        <w:tc>
          <w:tcPr>
            <w:tcW w:w="3415" w:type="dxa"/>
            <w:tcMar>
              <w:left w:w="29" w:type="dxa"/>
              <w:right w:w="29" w:type="dxa"/>
            </w:tcMar>
          </w:tcPr>
          <w:p w14:paraId="4B732A54" w14:textId="77777777" w:rsidR="00710915" w:rsidRPr="00E22969" w:rsidRDefault="00710915" w:rsidP="007C307D">
            <w:pPr>
              <w:pStyle w:val="Code"/>
            </w:pPr>
            <w:r w:rsidRPr="00E22969">
              <w:tab/>
            </w:r>
            <w:r w:rsidRPr="00E22969">
              <w:tab/>
              <w:t>messageID</w:t>
            </w:r>
          </w:p>
        </w:tc>
        <w:tc>
          <w:tcPr>
            <w:tcW w:w="1980" w:type="dxa"/>
            <w:tcMar>
              <w:left w:w="29" w:type="dxa"/>
              <w:right w:w="29" w:type="dxa"/>
            </w:tcMar>
          </w:tcPr>
          <w:p w14:paraId="1C2BA818" w14:textId="77777777" w:rsidR="00710915" w:rsidRPr="00E22969" w:rsidRDefault="00710915" w:rsidP="007C307D">
            <w:pPr>
              <w:pStyle w:val="Code"/>
            </w:pPr>
            <w:r w:rsidRPr="00E22969">
              <w:t>saMessage</w:t>
            </w:r>
          </w:p>
        </w:tc>
        <w:tc>
          <w:tcPr>
            <w:tcW w:w="3581" w:type="dxa"/>
            <w:tcMar>
              <w:left w:w="29" w:type="dxa"/>
              <w:right w:w="29" w:type="dxa"/>
            </w:tcMar>
          </w:tcPr>
          <w:p w14:paraId="51DC5073" w14:textId="77777777" w:rsidR="00710915" w:rsidRPr="00E22969" w:rsidRDefault="00710915" w:rsidP="007C307D">
            <w:pPr>
              <w:pStyle w:val="Code"/>
            </w:pPr>
          </w:p>
        </w:tc>
      </w:tr>
      <w:tr w:rsidR="00710915" w:rsidRPr="00E22969" w14:paraId="3C2D8DF9" w14:textId="77777777" w:rsidTr="00710915">
        <w:tc>
          <w:tcPr>
            <w:tcW w:w="3415" w:type="dxa"/>
            <w:tcMar>
              <w:left w:w="29" w:type="dxa"/>
              <w:right w:w="29" w:type="dxa"/>
            </w:tcMar>
          </w:tcPr>
          <w:p w14:paraId="0788E39A" w14:textId="77777777" w:rsidR="00710915" w:rsidRPr="00E22969" w:rsidRDefault="00710915" w:rsidP="007C307D">
            <w:pPr>
              <w:pStyle w:val="Code"/>
            </w:pPr>
            <w:r w:rsidRPr="00E22969">
              <w:tab/>
            </w:r>
            <w:r w:rsidRPr="00E22969">
              <w:tab/>
              <w:t>rsvAdvPrtVersion</w:t>
            </w:r>
          </w:p>
        </w:tc>
        <w:tc>
          <w:tcPr>
            <w:tcW w:w="1980" w:type="dxa"/>
            <w:tcMar>
              <w:left w:w="29" w:type="dxa"/>
              <w:right w:w="29" w:type="dxa"/>
            </w:tcMar>
          </w:tcPr>
          <w:p w14:paraId="29904671" w14:textId="77777777" w:rsidR="00710915" w:rsidRPr="00E22969" w:rsidRDefault="00710915" w:rsidP="007C307D">
            <w:pPr>
              <w:pStyle w:val="Code"/>
            </w:pPr>
            <w:r w:rsidRPr="00E22969">
              <w:t>3 (WSA version 3)</w:t>
            </w:r>
          </w:p>
        </w:tc>
        <w:tc>
          <w:tcPr>
            <w:tcW w:w="3581" w:type="dxa"/>
            <w:tcMar>
              <w:left w:w="29" w:type="dxa"/>
              <w:right w:w="29" w:type="dxa"/>
            </w:tcMar>
          </w:tcPr>
          <w:p w14:paraId="1EEB1912" w14:textId="77777777" w:rsidR="00710915" w:rsidRPr="00E22969" w:rsidRDefault="00710915" w:rsidP="007C307D">
            <w:pPr>
              <w:pStyle w:val="Code"/>
            </w:pPr>
          </w:p>
        </w:tc>
      </w:tr>
      <w:tr w:rsidR="00710915" w:rsidRPr="00E22969" w14:paraId="5D693152" w14:textId="77777777" w:rsidTr="00710915">
        <w:tc>
          <w:tcPr>
            <w:tcW w:w="3415" w:type="dxa"/>
            <w:tcMar>
              <w:left w:w="29" w:type="dxa"/>
              <w:right w:w="29" w:type="dxa"/>
            </w:tcMar>
          </w:tcPr>
          <w:p w14:paraId="3AAC5968" w14:textId="77777777" w:rsidR="00710915" w:rsidRPr="00E22969" w:rsidRDefault="00710915" w:rsidP="007C307D">
            <w:pPr>
              <w:pStyle w:val="Code"/>
            </w:pPr>
            <w:r w:rsidRPr="00E22969">
              <w:tab/>
            </w:r>
            <w:r w:rsidRPr="00E22969">
              <w:tab/>
              <w:t>headerOptionIndicator</w:t>
            </w:r>
          </w:p>
        </w:tc>
        <w:tc>
          <w:tcPr>
            <w:tcW w:w="1980" w:type="dxa"/>
            <w:tcMar>
              <w:left w:w="29" w:type="dxa"/>
              <w:right w:w="29" w:type="dxa"/>
            </w:tcMar>
          </w:tcPr>
          <w:p w14:paraId="00EEBD5B" w14:textId="319FE2B5" w:rsidR="00710915" w:rsidRPr="00E22969" w:rsidRDefault="00710915" w:rsidP="007C307D">
            <w:pPr>
              <w:pStyle w:val="Code"/>
            </w:pPr>
            <w:r w:rsidRPr="00E22969">
              <w:t>0b111</w:t>
            </w:r>
            <w:r w:rsidR="008E330C">
              <w:t>0</w:t>
            </w:r>
          </w:p>
        </w:tc>
        <w:tc>
          <w:tcPr>
            <w:tcW w:w="3581" w:type="dxa"/>
            <w:tcMar>
              <w:left w:w="29" w:type="dxa"/>
              <w:right w:w="29" w:type="dxa"/>
            </w:tcMar>
          </w:tcPr>
          <w:p w14:paraId="61E305FA" w14:textId="77777777" w:rsidR="00710915" w:rsidRPr="00E22969" w:rsidRDefault="00710915" w:rsidP="007C307D">
            <w:pPr>
              <w:pStyle w:val="Code"/>
            </w:pPr>
          </w:p>
        </w:tc>
      </w:tr>
      <w:tr w:rsidR="00710915" w:rsidRPr="00E22969" w14:paraId="733F8BD0" w14:textId="77777777" w:rsidTr="00710915">
        <w:tc>
          <w:tcPr>
            <w:tcW w:w="3415" w:type="dxa"/>
            <w:tcMar>
              <w:left w:w="29" w:type="dxa"/>
              <w:right w:w="29" w:type="dxa"/>
            </w:tcMar>
          </w:tcPr>
          <w:p w14:paraId="2795F281" w14:textId="77777777" w:rsidR="00710915" w:rsidRPr="00E22969" w:rsidRDefault="00710915" w:rsidP="007C307D">
            <w:pPr>
              <w:pStyle w:val="Code"/>
            </w:pPr>
            <w:r w:rsidRPr="00E22969">
              <w:tab/>
              <w:t>}</w:t>
            </w:r>
          </w:p>
        </w:tc>
        <w:tc>
          <w:tcPr>
            <w:tcW w:w="1980" w:type="dxa"/>
            <w:tcMar>
              <w:left w:w="29" w:type="dxa"/>
              <w:right w:w="29" w:type="dxa"/>
            </w:tcMar>
          </w:tcPr>
          <w:p w14:paraId="3E84FEED" w14:textId="77777777" w:rsidR="00710915" w:rsidRPr="00E22969" w:rsidRDefault="00710915" w:rsidP="007C307D">
            <w:pPr>
              <w:pStyle w:val="Code"/>
            </w:pPr>
          </w:p>
        </w:tc>
        <w:tc>
          <w:tcPr>
            <w:tcW w:w="3581" w:type="dxa"/>
            <w:tcMar>
              <w:left w:w="29" w:type="dxa"/>
              <w:right w:w="29" w:type="dxa"/>
            </w:tcMar>
          </w:tcPr>
          <w:p w14:paraId="0F34AF8E" w14:textId="77777777" w:rsidR="00710915" w:rsidRPr="00E22969" w:rsidRDefault="00710915" w:rsidP="007C307D">
            <w:pPr>
              <w:pStyle w:val="Code"/>
            </w:pPr>
          </w:p>
        </w:tc>
      </w:tr>
      <w:tr w:rsidR="00710915" w:rsidRPr="00E22969" w14:paraId="4C867CB1" w14:textId="77777777" w:rsidTr="00710915">
        <w:tc>
          <w:tcPr>
            <w:tcW w:w="3415" w:type="dxa"/>
            <w:tcMar>
              <w:left w:w="29" w:type="dxa"/>
              <w:right w:w="29" w:type="dxa"/>
            </w:tcMar>
          </w:tcPr>
          <w:p w14:paraId="67E3915D" w14:textId="77777777" w:rsidR="00710915" w:rsidRPr="00E22969" w:rsidRDefault="00710915" w:rsidP="007C307D">
            <w:pPr>
              <w:pStyle w:val="Code"/>
            </w:pPr>
            <w:r w:rsidRPr="00E22969">
              <w:tab/>
              <w:t>body SEQUENCE {</w:t>
            </w:r>
          </w:p>
        </w:tc>
        <w:tc>
          <w:tcPr>
            <w:tcW w:w="1980" w:type="dxa"/>
            <w:tcMar>
              <w:left w:w="29" w:type="dxa"/>
              <w:right w:w="29" w:type="dxa"/>
            </w:tcMar>
          </w:tcPr>
          <w:p w14:paraId="204C7EB8" w14:textId="77777777" w:rsidR="00710915" w:rsidRPr="00E22969" w:rsidRDefault="00710915" w:rsidP="007C307D">
            <w:pPr>
              <w:pStyle w:val="Code"/>
            </w:pPr>
          </w:p>
        </w:tc>
        <w:tc>
          <w:tcPr>
            <w:tcW w:w="3581" w:type="dxa"/>
            <w:tcMar>
              <w:left w:w="29" w:type="dxa"/>
              <w:right w:w="29" w:type="dxa"/>
            </w:tcMar>
          </w:tcPr>
          <w:p w14:paraId="31A61BD5" w14:textId="77777777" w:rsidR="00710915" w:rsidRPr="00E22969" w:rsidRDefault="00710915" w:rsidP="007C307D">
            <w:pPr>
              <w:pStyle w:val="Code"/>
            </w:pPr>
          </w:p>
        </w:tc>
      </w:tr>
      <w:tr w:rsidR="00710915" w:rsidRPr="00E22969" w14:paraId="018DAE8E" w14:textId="77777777" w:rsidTr="00710915">
        <w:tc>
          <w:tcPr>
            <w:tcW w:w="3415" w:type="dxa"/>
            <w:tcMar>
              <w:left w:w="29" w:type="dxa"/>
              <w:right w:w="29" w:type="dxa"/>
            </w:tcMar>
          </w:tcPr>
          <w:p w14:paraId="5E6A629F" w14:textId="77777777" w:rsidR="00710915" w:rsidRPr="00E22969" w:rsidRDefault="00710915" w:rsidP="007C307D">
            <w:pPr>
              <w:pStyle w:val="Code"/>
            </w:pPr>
            <w:r w:rsidRPr="00E22969">
              <w:tab/>
            </w:r>
            <w:r w:rsidRPr="00E22969">
              <w:tab/>
              <w:t>changeCount SEQUENCE {</w:t>
            </w:r>
          </w:p>
        </w:tc>
        <w:tc>
          <w:tcPr>
            <w:tcW w:w="1980" w:type="dxa"/>
            <w:tcMar>
              <w:left w:w="29" w:type="dxa"/>
              <w:right w:w="29" w:type="dxa"/>
            </w:tcMar>
          </w:tcPr>
          <w:p w14:paraId="3256632D" w14:textId="77777777" w:rsidR="00710915" w:rsidRPr="00E22969" w:rsidRDefault="00710915" w:rsidP="007C307D">
            <w:pPr>
              <w:pStyle w:val="Code"/>
            </w:pPr>
          </w:p>
        </w:tc>
        <w:tc>
          <w:tcPr>
            <w:tcW w:w="3581" w:type="dxa"/>
            <w:tcMar>
              <w:left w:w="29" w:type="dxa"/>
              <w:right w:w="29" w:type="dxa"/>
            </w:tcMar>
          </w:tcPr>
          <w:p w14:paraId="37278107" w14:textId="77777777" w:rsidR="00710915" w:rsidRPr="00E22969" w:rsidRDefault="00710915" w:rsidP="007C307D">
            <w:pPr>
              <w:pStyle w:val="Code"/>
            </w:pPr>
          </w:p>
        </w:tc>
      </w:tr>
      <w:tr w:rsidR="00710915" w:rsidRPr="00E22969" w14:paraId="0AFC9B47" w14:textId="77777777" w:rsidTr="00710915">
        <w:tc>
          <w:tcPr>
            <w:tcW w:w="3415" w:type="dxa"/>
            <w:tcMar>
              <w:left w:w="29" w:type="dxa"/>
              <w:right w:w="29" w:type="dxa"/>
            </w:tcMar>
          </w:tcPr>
          <w:p w14:paraId="336E3C3A" w14:textId="77777777" w:rsidR="00710915" w:rsidRPr="00E22969" w:rsidRDefault="00710915" w:rsidP="007C307D">
            <w:pPr>
              <w:pStyle w:val="Code"/>
            </w:pPr>
            <w:r w:rsidRPr="00E22969">
              <w:tab/>
            </w:r>
            <w:r w:rsidRPr="00E22969">
              <w:tab/>
            </w:r>
            <w:r w:rsidRPr="00E22969">
              <w:tab/>
              <w:t>saID</w:t>
            </w:r>
          </w:p>
        </w:tc>
        <w:tc>
          <w:tcPr>
            <w:tcW w:w="1980" w:type="dxa"/>
            <w:tcMar>
              <w:left w:w="29" w:type="dxa"/>
              <w:right w:w="29" w:type="dxa"/>
            </w:tcMar>
          </w:tcPr>
          <w:p w14:paraId="27095138" w14:textId="77777777" w:rsidR="00710915" w:rsidRPr="00E22969" w:rsidRDefault="00710915" w:rsidP="007C307D">
            <w:pPr>
              <w:pStyle w:val="Code"/>
            </w:pPr>
            <w:r w:rsidRPr="00E22969">
              <w:t>Any valid value</w:t>
            </w:r>
          </w:p>
        </w:tc>
        <w:tc>
          <w:tcPr>
            <w:tcW w:w="3581" w:type="dxa"/>
            <w:tcMar>
              <w:left w:w="29" w:type="dxa"/>
              <w:right w:w="29" w:type="dxa"/>
            </w:tcMar>
          </w:tcPr>
          <w:p w14:paraId="2B7D8FA6" w14:textId="77777777" w:rsidR="00710915" w:rsidRPr="00E22969" w:rsidRDefault="00710915" w:rsidP="007C307D">
            <w:pPr>
              <w:pStyle w:val="Code"/>
            </w:pPr>
          </w:p>
        </w:tc>
      </w:tr>
      <w:tr w:rsidR="00710915" w:rsidRPr="00E22969" w14:paraId="448EE766" w14:textId="77777777" w:rsidTr="00710915">
        <w:tc>
          <w:tcPr>
            <w:tcW w:w="3415" w:type="dxa"/>
            <w:tcMar>
              <w:left w:w="29" w:type="dxa"/>
              <w:right w:w="29" w:type="dxa"/>
            </w:tcMar>
          </w:tcPr>
          <w:p w14:paraId="17DDA4F6" w14:textId="77777777" w:rsidR="00710915" w:rsidRPr="00E22969" w:rsidRDefault="00710915" w:rsidP="007C307D">
            <w:pPr>
              <w:pStyle w:val="Code"/>
            </w:pPr>
            <w:r w:rsidRPr="00E22969">
              <w:tab/>
            </w:r>
            <w:r w:rsidRPr="00E22969">
              <w:tab/>
            </w:r>
            <w:r w:rsidRPr="00E22969">
              <w:tab/>
              <w:t>contentCount</w:t>
            </w:r>
          </w:p>
        </w:tc>
        <w:tc>
          <w:tcPr>
            <w:tcW w:w="1980" w:type="dxa"/>
            <w:tcMar>
              <w:left w:w="29" w:type="dxa"/>
              <w:right w:w="29" w:type="dxa"/>
            </w:tcMar>
          </w:tcPr>
          <w:p w14:paraId="2D0E2901" w14:textId="77777777" w:rsidR="00710915" w:rsidRPr="00E22969" w:rsidRDefault="00710915" w:rsidP="007C307D">
            <w:pPr>
              <w:pStyle w:val="Code"/>
            </w:pPr>
            <w:r w:rsidRPr="00E22969">
              <w:t>Any valid value</w:t>
            </w:r>
          </w:p>
        </w:tc>
        <w:tc>
          <w:tcPr>
            <w:tcW w:w="3581" w:type="dxa"/>
            <w:tcMar>
              <w:left w:w="29" w:type="dxa"/>
              <w:right w:w="29" w:type="dxa"/>
            </w:tcMar>
          </w:tcPr>
          <w:p w14:paraId="1347CCF7" w14:textId="77777777" w:rsidR="00710915" w:rsidRPr="00E22969" w:rsidRDefault="00710915" w:rsidP="007C307D">
            <w:pPr>
              <w:pStyle w:val="Code"/>
            </w:pPr>
          </w:p>
        </w:tc>
      </w:tr>
      <w:tr w:rsidR="00710915" w:rsidRPr="00E22969" w14:paraId="4C3894F7" w14:textId="77777777" w:rsidTr="00710915">
        <w:tc>
          <w:tcPr>
            <w:tcW w:w="3415" w:type="dxa"/>
            <w:tcMar>
              <w:left w:w="29" w:type="dxa"/>
              <w:right w:w="29" w:type="dxa"/>
            </w:tcMar>
          </w:tcPr>
          <w:p w14:paraId="39501713" w14:textId="77777777" w:rsidR="00710915" w:rsidRPr="00E22969" w:rsidRDefault="00710915" w:rsidP="007C307D">
            <w:pPr>
              <w:pStyle w:val="Code"/>
            </w:pPr>
            <w:r w:rsidRPr="00E22969">
              <w:tab/>
            </w:r>
            <w:r w:rsidRPr="00E22969">
              <w:tab/>
              <w:t>}</w:t>
            </w:r>
          </w:p>
        </w:tc>
        <w:tc>
          <w:tcPr>
            <w:tcW w:w="1980" w:type="dxa"/>
            <w:tcMar>
              <w:left w:w="29" w:type="dxa"/>
              <w:right w:w="29" w:type="dxa"/>
            </w:tcMar>
          </w:tcPr>
          <w:p w14:paraId="5091FBFC" w14:textId="77777777" w:rsidR="00710915" w:rsidRPr="00E22969" w:rsidRDefault="00710915" w:rsidP="007C307D">
            <w:pPr>
              <w:pStyle w:val="Code"/>
            </w:pPr>
          </w:p>
        </w:tc>
        <w:tc>
          <w:tcPr>
            <w:tcW w:w="3581" w:type="dxa"/>
            <w:tcMar>
              <w:left w:w="29" w:type="dxa"/>
              <w:right w:w="29" w:type="dxa"/>
            </w:tcMar>
          </w:tcPr>
          <w:p w14:paraId="0B7CC259" w14:textId="77777777" w:rsidR="00710915" w:rsidRPr="00E22969" w:rsidRDefault="00710915" w:rsidP="007C307D">
            <w:pPr>
              <w:pStyle w:val="Code"/>
            </w:pPr>
          </w:p>
        </w:tc>
      </w:tr>
      <w:tr w:rsidR="00710915" w:rsidRPr="00E22969" w14:paraId="4EC0DB45" w14:textId="77777777" w:rsidTr="00710915">
        <w:tc>
          <w:tcPr>
            <w:tcW w:w="3415" w:type="dxa"/>
            <w:tcMar>
              <w:left w:w="29" w:type="dxa"/>
              <w:right w:w="29" w:type="dxa"/>
            </w:tcMar>
          </w:tcPr>
          <w:p w14:paraId="31B7B042" w14:textId="77777777" w:rsidR="00710915" w:rsidRPr="00E22969" w:rsidRDefault="00710915" w:rsidP="007C307D">
            <w:pPr>
              <w:pStyle w:val="Code"/>
            </w:pPr>
            <w:r w:rsidRPr="00E22969">
              <w:tab/>
            </w:r>
            <w:r w:rsidRPr="00E22969">
              <w:tab/>
              <w:t>extensions SEQUENCE {</w:t>
            </w:r>
          </w:p>
        </w:tc>
        <w:tc>
          <w:tcPr>
            <w:tcW w:w="1980" w:type="dxa"/>
            <w:tcMar>
              <w:left w:w="29" w:type="dxa"/>
              <w:right w:w="29" w:type="dxa"/>
            </w:tcMar>
          </w:tcPr>
          <w:p w14:paraId="6EF1965C" w14:textId="77777777" w:rsidR="00710915" w:rsidRPr="00E22969" w:rsidRDefault="00710915" w:rsidP="007C307D">
            <w:pPr>
              <w:pStyle w:val="Code"/>
            </w:pPr>
          </w:p>
        </w:tc>
        <w:tc>
          <w:tcPr>
            <w:tcW w:w="3581" w:type="dxa"/>
            <w:tcMar>
              <w:left w:w="29" w:type="dxa"/>
              <w:right w:w="29" w:type="dxa"/>
            </w:tcMar>
          </w:tcPr>
          <w:p w14:paraId="45224514" w14:textId="77777777" w:rsidR="00710915" w:rsidRPr="00E22969" w:rsidRDefault="00710915" w:rsidP="007C307D">
            <w:pPr>
              <w:pStyle w:val="Code"/>
            </w:pPr>
          </w:p>
        </w:tc>
      </w:tr>
      <w:tr w:rsidR="00710915" w:rsidRPr="00E22969" w14:paraId="427DB8D4" w14:textId="77777777" w:rsidTr="00710915">
        <w:tc>
          <w:tcPr>
            <w:tcW w:w="3415" w:type="dxa"/>
            <w:tcMar>
              <w:left w:w="29" w:type="dxa"/>
              <w:right w:w="29" w:type="dxa"/>
            </w:tcMar>
          </w:tcPr>
          <w:p w14:paraId="57A8B916"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ED164B8" w14:textId="0DB5B275" w:rsidR="00710915" w:rsidRPr="00E22969" w:rsidRDefault="00710915" w:rsidP="007C307D">
            <w:pPr>
              <w:pStyle w:val="Code"/>
            </w:pPr>
            <w:r w:rsidRPr="00E22969">
              <w:t xml:space="preserve">17 (Repeat </w:t>
            </w:r>
            <w:r w:rsidR="00525FD6">
              <w:t>Rate</w:t>
            </w:r>
            <w:r w:rsidRPr="00E22969">
              <w:t>)</w:t>
            </w:r>
          </w:p>
        </w:tc>
        <w:tc>
          <w:tcPr>
            <w:tcW w:w="3581" w:type="dxa"/>
            <w:tcMar>
              <w:left w:w="29" w:type="dxa"/>
              <w:right w:w="29" w:type="dxa"/>
            </w:tcMar>
          </w:tcPr>
          <w:p w14:paraId="4211DDFB" w14:textId="77777777" w:rsidR="00710915" w:rsidRPr="00E22969" w:rsidRDefault="00710915" w:rsidP="007C307D">
            <w:pPr>
              <w:pStyle w:val="Code"/>
            </w:pPr>
          </w:p>
        </w:tc>
      </w:tr>
      <w:tr w:rsidR="00710915" w:rsidRPr="00E22969" w14:paraId="18B29A0C" w14:textId="77777777" w:rsidTr="00710915">
        <w:tc>
          <w:tcPr>
            <w:tcW w:w="3415" w:type="dxa"/>
            <w:tcMar>
              <w:left w:w="29" w:type="dxa"/>
              <w:right w:w="29" w:type="dxa"/>
            </w:tcMar>
          </w:tcPr>
          <w:p w14:paraId="6C288444" w14:textId="77777777" w:rsidR="00710915" w:rsidRPr="00E22969" w:rsidRDefault="00710915" w:rsidP="007C307D">
            <w:pPr>
              <w:pStyle w:val="Code"/>
            </w:pPr>
            <w:r w:rsidRPr="00E22969">
              <w:tab/>
            </w:r>
            <w:r w:rsidRPr="00E22969">
              <w:tab/>
            </w:r>
            <w:r w:rsidRPr="00E22969">
              <w:tab/>
            </w:r>
            <w:r w:rsidRPr="00E22969">
              <w:tab/>
              <w:t>value</w:t>
            </w:r>
          </w:p>
        </w:tc>
        <w:tc>
          <w:tcPr>
            <w:tcW w:w="1980" w:type="dxa"/>
            <w:tcMar>
              <w:left w:w="29" w:type="dxa"/>
              <w:right w:w="29" w:type="dxa"/>
            </w:tcMar>
          </w:tcPr>
          <w:p w14:paraId="69670A14" w14:textId="77777777" w:rsidR="00710915" w:rsidRPr="00E22969" w:rsidRDefault="00710915" w:rsidP="007C307D">
            <w:pPr>
              <w:pStyle w:val="Code"/>
            </w:pPr>
            <w:r w:rsidRPr="00E22969">
              <w:t>Any valid value</w:t>
            </w:r>
          </w:p>
        </w:tc>
        <w:tc>
          <w:tcPr>
            <w:tcW w:w="3581" w:type="dxa"/>
            <w:tcMar>
              <w:left w:w="29" w:type="dxa"/>
              <w:right w:w="29" w:type="dxa"/>
            </w:tcMar>
          </w:tcPr>
          <w:p w14:paraId="30FA9854" w14:textId="77777777" w:rsidR="00710915" w:rsidRPr="00E22969" w:rsidRDefault="00710915" w:rsidP="007C307D">
            <w:pPr>
              <w:pStyle w:val="Code"/>
            </w:pPr>
          </w:p>
        </w:tc>
      </w:tr>
      <w:tr w:rsidR="00710915" w:rsidRPr="00E22969" w14:paraId="7ACBAE82" w14:textId="77777777" w:rsidTr="00710915">
        <w:tc>
          <w:tcPr>
            <w:tcW w:w="3415" w:type="dxa"/>
            <w:tcMar>
              <w:left w:w="29" w:type="dxa"/>
              <w:right w:w="29" w:type="dxa"/>
            </w:tcMar>
          </w:tcPr>
          <w:p w14:paraId="16CC756F"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3CC1EA35" w14:textId="77777777" w:rsidR="00710915" w:rsidRPr="00E22969" w:rsidRDefault="00710915" w:rsidP="007C307D">
            <w:pPr>
              <w:pStyle w:val="Code"/>
            </w:pPr>
          </w:p>
        </w:tc>
        <w:tc>
          <w:tcPr>
            <w:tcW w:w="3581" w:type="dxa"/>
            <w:tcMar>
              <w:left w:w="29" w:type="dxa"/>
              <w:right w:w="29" w:type="dxa"/>
            </w:tcMar>
          </w:tcPr>
          <w:p w14:paraId="7642C6A5" w14:textId="77777777" w:rsidR="00710915" w:rsidRPr="00E22969" w:rsidRDefault="00710915" w:rsidP="007C307D">
            <w:pPr>
              <w:pStyle w:val="Code"/>
            </w:pPr>
          </w:p>
        </w:tc>
      </w:tr>
      <w:tr w:rsidR="00710915" w:rsidRPr="00E22969" w14:paraId="02104409" w14:textId="77777777" w:rsidTr="00710915">
        <w:tc>
          <w:tcPr>
            <w:tcW w:w="3415" w:type="dxa"/>
            <w:tcMar>
              <w:left w:w="29" w:type="dxa"/>
              <w:right w:w="29" w:type="dxa"/>
            </w:tcMar>
          </w:tcPr>
          <w:p w14:paraId="72F2BA1E"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64DB0BB4" w14:textId="77777777" w:rsidR="00710915" w:rsidRPr="00E22969" w:rsidRDefault="00710915" w:rsidP="007C307D">
            <w:pPr>
              <w:pStyle w:val="Code"/>
            </w:pPr>
            <w:r w:rsidRPr="00E22969">
              <w:t>6 (3D location)</w:t>
            </w:r>
          </w:p>
        </w:tc>
        <w:tc>
          <w:tcPr>
            <w:tcW w:w="3581" w:type="dxa"/>
            <w:tcMar>
              <w:left w:w="29" w:type="dxa"/>
              <w:right w:w="29" w:type="dxa"/>
            </w:tcMar>
          </w:tcPr>
          <w:p w14:paraId="425CED81" w14:textId="77777777" w:rsidR="00710915" w:rsidRPr="00E22969" w:rsidRDefault="00710915" w:rsidP="007C307D">
            <w:pPr>
              <w:pStyle w:val="Code"/>
            </w:pPr>
          </w:p>
        </w:tc>
      </w:tr>
      <w:tr w:rsidR="00710915" w:rsidRPr="00E22969" w14:paraId="4BA183DE" w14:textId="77777777" w:rsidTr="00710915">
        <w:tc>
          <w:tcPr>
            <w:tcW w:w="3415" w:type="dxa"/>
            <w:tcMar>
              <w:left w:w="29" w:type="dxa"/>
              <w:right w:w="29" w:type="dxa"/>
            </w:tcMar>
          </w:tcPr>
          <w:p w14:paraId="450EBC66" w14:textId="77777777" w:rsidR="00710915" w:rsidRPr="00E22969" w:rsidRDefault="00710915" w:rsidP="007C307D">
            <w:pPr>
              <w:pStyle w:val="Code"/>
            </w:pPr>
            <w:r w:rsidRPr="00E22969">
              <w:tab/>
            </w:r>
            <w:r w:rsidRPr="00E22969">
              <w:tab/>
            </w:r>
            <w:r w:rsidRPr="00E22969">
              <w:tab/>
            </w:r>
            <w:r w:rsidRPr="00E22969">
              <w:tab/>
              <w:t>value SEQUENCE {</w:t>
            </w:r>
          </w:p>
        </w:tc>
        <w:tc>
          <w:tcPr>
            <w:tcW w:w="1980" w:type="dxa"/>
            <w:tcMar>
              <w:left w:w="29" w:type="dxa"/>
              <w:right w:w="29" w:type="dxa"/>
            </w:tcMar>
          </w:tcPr>
          <w:p w14:paraId="615E788F" w14:textId="77777777" w:rsidR="00710915" w:rsidRPr="00E22969" w:rsidRDefault="00710915" w:rsidP="007C307D">
            <w:pPr>
              <w:pStyle w:val="Code"/>
            </w:pPr>
          </w:p>
        </w:tc>
        <w:tc>
          <w:tcPr>
            <w:tcW w:w="3581" w:type="dxa"/>
            <w:tcMar>
              <w:left w:w="29" w:type="dxa"/>
              <w:right w:w="29" w:type="dxa"/>
            </w:tcMar>
          </w:tcPr>
          <w:p w14:paraId="0043FF30" w14:textId="77777777" w:rsidR="00710915" w:rsidRPr="00E22969" w:rsidRDefault="00710915" w:rsidP="007C307D">
            <w:pPr>
              <w:pStyle w:val="Code"/>
            </w:pPr>
          </w:p>
        </w:tc>
      </w:tr>
      <w:tr w:rsidR="00710915" w:rsidRPr="00E22969" w14:paraId="0E0567D2" w14:textId="77777777" w:rsidTr="00710915">
        <w:tc>
          <w:tcPr>
            <w:tcW w:w="3415" w:type="dxa"/>
            <w:tcMar>
              <w:left w:w="29" w:type="dxa"/>
              <w:right w:w="29" w:type="dxa"/>
            </w:tcMar>
          </w:tcPr>
          <w:p w14:paraId="0E4CB4AB" w14:textId="77777777" w:rsidR="00710915" w:rsidRPr="00E22969" w:rsidRDefault="00710915" w:rsidP="007C307D">
            <w:pPr>
              <w:pStyle w:val="Code"/>
            </w:pPr>
            <w:r w:rsidRPr="00E22969">
              <w:tab/>
            </w:r>
            <w:r w:rsidRPr="00E22969">
              <w:tab/>
            </w:r>
            <w:r w:rsidRPr="00E22969">
              <w:tab/>
            </w:r>
            <w:r w:rsidRPr="00E22969">
              <w:tab/>
            </w:r>
            <w:r w:rsidRPr="00E22969">
              <w:tab/>
              <w:t>latitude</w:t>
            </w:r>
          </w:p>
        </w:tc>
        <w:tc>
          <w:tcPr>
            <w:tcW w:w="1980" w:type="dxa"/>
            <w:tcMar>
              <w:left w:w="29" w:type="dxa"/>
              <w:right w:w="29" w:type="dxa"/>
            </w:tcMar>
          </w:tcPr>
          <w:p w14:paraId="2FBBBDE4" w14:textId="77777777" w:rsidR="00710915" w:rsidRPr="00E22969" w:rsidRDefault="00710915" w:rsidP="007C307D">
            <w:pPr>
              <w:pStyle w:val="Code"/>
            </w:pPr>
            <w:r w:rsidRPr="00E22969">
              <w:t>Any valid value</w:t>
            </w:r>
          </w:p>
        </w:tc>
        <w:tc>
          <w:tcPr>
            <w:tcW w:w="3581" w:type="dxa"/>
            <w:tcMar>
              <w:left w:w="29" w:type="dxa"/>
              <w:right w:w="29" w:type="dxa"/>
            </w:tcMar>
          </w:tcPr>
          <w:p w14:paraId="5070AF64" w14:textId="77777777" w:rsidR="00710915" w:rsidRPr="00E22969" w:rsidRDefault="00710915" w:rsidP="007C307D">
            <w:pPr>
              <w:pStyle w:val="Code"/>
            </w:pPr>
          </w:p>
        </w:tc>
      </w:tr>
      <w:tr w:rsidR="00710915" w:rsidRPr="00E22969" w14:paraId="0BA05EA1" w14:textId="77777777" w:rsidTr="00710915">
        <w:tc>
          <w:tcPr>
            <w:tcW w:w="3415" w:type="dxa"/>
            <w:tcMar>
              <w:left w:w="29" w:type="dxa"/>
              <w:right w:w="29" w:type="dxa"/>
            </w:tcMar>
          </w:tcPr>
          <w:p w14:paraId="006CAAA0" w14:textId="77777777" w:rsidR="00710915" w:rsidRPr="00E22969" w:rsidRDefault="00710915" w:rsidP="007C307D">
            <w:pPr>
              <w:pStyle w:val="Code"/>
            </w:pPr>
            <w:r w:rsidRPr="00E22969">
              <w:tab/>
            </w:r>
            <w:r w:rsidRPr="00E22969">
              <w:tab/>
            </w:r>
            <w:r w:rsidRPr="00E22969">
              <w:tab/>
            </w:r>
            <w:r w:rsidRPr="00E22969">
              <w:tab/>
            </w:r>
            <w:r w:rsidRPr="00E22969">
              <w:tab/>
              <w:t>longitude</w:t>
            </w:r>
          </w:p>
        </w:tc>
        <w:tc>
          <w:tcPr>
            <w:tcW w:w="1980" w:type="dxa"/>
            <w:tcMar>
              <w:left w:w="29" w:type="dxa"/>
              <w:right w:w="29" w:type="dxa"/>
            </w:tcMar>
          </w:tcPr>
          <w:p w14:paraId="63DA6C9A" w14:textId="77777777" w:rsidR="00710915" w:rsidRPr="00E22969" w:rsidRDefault="00710915" w:rsidP="007C307D">
            <w:pPr>
              <w:pStyle w:val="Code"/>
            </w:pPr>
            <w:r w:rsidRPr="00E22969">
              <w:t>Any valid value</w:t>
            </w:r>
          </w:p>
        </w:tc>
        <w:tc>
          <w:tcPr>
            <w:tcW w:w="3581" w:type="dxa"/>
            <w:tcMar>
              <w:left w:w="29" w:type="dxa"/>
              <w:right w:w="29" w:type="dxa"/>
            </w:tcMar>
          </w:tcPr>
          <w:p w14:paraId="4D853DCA" w14:textId="77777777" w:rsidR="00710915" w:rsidRPr="00E22969" w:rsidRDefault="00710915" w:rsidP="007C307D">
            <w:pPr>
              <w:pStyle w:val="Code"/>
            </w:pPr>
          </w:p>
        </w:tc>
      </w:tr>
      <w:tr w:rsidR="00710915" w:rsidRPr="00E22969" w14:paraId="54B9BF90" w14:textId="77777777" w:rsidTr="00710915">
        <w:tc>
          <w:tcPr>
            <w:tcW w:w="3415" w:type="dxa"/>
            <w:tcMar>
              <w:left w:w="29" w:type="dxa"/>
              <w:right w:w="29" w:type="dxa"/>
            </w:tcMar>
          </w:tcPr>
          <w:p w14:paraId="225AFDB6" w14:textId="77777777" w:rsidR="00710915" w:rsidRPr="00E22969" w:rsidRDefault="00710915" w:rsidP="007C307D">
            <w:pPr>
              <w:pStyle w:val="Code"/>
            </w:pPr>
            <w:r w:rsidRPr="00E22969">
              <w:tab/>
            </w:r>
            <w:r w:rsidRPr="00E22969">
              <w:tab/>
            </w:r>
            <w:r w:rsidRPr="00E22969">
              <w:tab/>
            </w:r>
            <w:r w:rsidRPr="00E22969">
              <w:tab/>
            </w:r>
            <w:r w:rsidRPr="00E22969">
              <w:tab/>
              <w:t>elevation</w:t>
            </w:r>
          </w:p>
        </w:tc>
        <w:tc>
          <w:tcPr>
            <w:tcW w:w="1980" w:type="dxa"/>
            <w:tcMar>
              <w:left w:w="29" w:type="dxa"/>
              <w:right w:w="29" w:type="dxa"/>
            </w:tcMar>
          </w:tcPr>
          <w:p w14:paraId="17C403F0" w14:textId="77777777" w:rsidR="00710915" w:rsidRPr="00E22969" w:rsidRDefault="00710915" w:rsidP="007C307D">
            <w:pPr>
              <w:pStyle w:val="Code"/>
            </w:pPr>
            <w:r w:rsidRPr="00E22969">
              <w:t>Any valid value</w:t>
            </w:r>
          </w:p>
        </w:tc>
        <w:tc>
          <w:tcPr>
            <w:tcW w:w="3581" w:type="dxa"/>
            <w:tcMar>
              <w:left w:w="29" w:type="dxa"/>
              <w:right w:w="29" w:type="dxa"/>
            </w:tcMar>
          </w:tcPr>
          <w:p w14:paraId="55D7D957" w14:textId="77777777" w:rsidR="00710915" w:rsidRPr="00E22969" w:rsidRDefault="00710915" w:rsidP="007C307D">
            <w:pPr>
              <w:pStyle w:val="Code"/>
            </w:pPr>
          </w:p>
        </w:tc>
      </w:tr>
      <w:tr w:rsidR="00710915" w:rsidRPr="00E22969" w14:paraId="5E2E42A7" w14:textId="77777777" w:rsidTr="00710915">
        <w:tc>
          <w:tcPr>
            <w:tcW w:w="3415" w:type="dxa"/>
            <w:tcMar>
              <w:left w:w="29" w:type="dxa"/>
              <w:right w:w="29" w:type="dxa"/>
            </w:tcMar>
          </w:tcPr>
          <w:p w14:paraId="74F6D2CC" w14:textId="77777777" w:rsidR="00710915" w:rsidRPr="00E22969" w:rsidRDefault="00710915" w:rsidP="007C307D">
            <w:pPr>
              <w:pStyle w:val="Code"/>
            </w:pPr>
            <w:r w:rsidRPr="00E22969">
              <w:tab/>
            </w:r>
            <w:r w:rsidRPr="00E22969">
              <w:tab/>
            </w:r>
            <w:r w:rsidRPr="00E22969">
              <w:tab/>
            </w:r>
            <w:r w:rsidRPr="00E22969">
              <w:tab/>
              <w:t>}</w:t>
            </w:r>
          </w:p>
          <w:p w14:paraId="3C01D3FF"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2D2EA917" w14:textId="77777777" w:rsidR="00710915" w:rsidRPr="00E22969" w:rsidRDefault="00710915" w:rsidP="007C307D">
            <w:pPr>
              <w:pStyle w:val="Code"/>
            </w:pPr>
          </w:p>
        </w:tc>
        <w:tc>
          <w:tcPr>
            <w:tcW w:w="3581" w:type="dxa"/>
            <w:tcMar>
              <w:left w:w="29" w:type="dxa"/>
              <w:right w:w="29" w:type="dxa"/>
            </w:tcMar>
          </w:tcPr>
          <w:p w14:paraId="7219ADD2" w14:textId="77777777" w:rsidR="00710915" w:rsidRPr="00E22969" w:rsidRDefault="00710915" w:rsidP="007C307D">
            <w:pPr>
              <w:pStyle w:val="Code"/>
            </w:pPr>
          </w:p>
        </w:tc>
      </w:tr>
      <w:tr w:rsidR="00710915" w:rsidRPr="00E22969" w14:paraId="489445C8" w14:textId="77777777" w:rsidTr="00710915">
        <w:tc>
          <w:tcPr>
            <w:tcW w:w="3415" w:type="dxa"/>
            <w:tcMar>
              <w:left w:w="29" w:type="dxa"/>
              <w:right w:w="29" w:type="dxa"/>
            </w:tcMar>
          </w:tcPr>
          <w:p w14:paraId="2FBFFA21"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2EB8852" w14:textId="77777777" w:rsidR="00710915" w:rsidRPr="00E22969" w:rsidRDefault="00710915" w:rsidP="007C307D">
            <w:pPr>
              <w:pStyle w:val="Code"/>
            </w:pPr>
            <w:r w:rsidRPr="00E22969">
              <w:t>7 (Advertiser ID)</w:t>
            </w:r>
          </w:p>
        </w:tc>
        <w:tc>
          <w:tcPr>
            <w:tcW w:w="3581" w:type="dxa"/>
            <w:tcMar>
              <w:left w:w="29" w:type="dxa"/>
              <w:right w:w="29" w:type="dxa"/>
            </w:tcMar>
          </w:tcPr>
          <w:p w14:paraId="50D9A4CE" w14:textId="77777777" w:rsidR="00710915" w:rsidRPr="00E22969" w:rsidRDefault="00710915" w:rsidP="007C307D">
            <w:pPr>
              <w:pStyle w:val="Code"/>
            </w:pPr>
          </w:p>
        </w:tc>
      </w:tr>
      <w:tr w:rsidR="00710915" w:rsidRPr="00E22969" w14:paraId="4E95FCDC" w14:textId="77777777" w:rsidTr="00710915">
        <w:tc>
          <w:tcPr>
            <w:tcW w:w="3415" w:type="dxa"/>
            <w:tcMar>
              <w:left w:w="29" w:type="dxa"/>
              <w:right w:w="29" w:type="dxa"/>
            </w:tcMar>
          </w:tcPr>
          <w:p w14:paraId="7B45E66A" w14:textId="77777777" w:rsidR="00710915" w:rsidRPr="00E22969" w:rsidRDefault="00710915" w:rsidP="007C307D">
            <w:pPr>
              <w:pStyle w:val="Code"/>
            </w:pPr>
            <w:r w:rsidRPr="00E22969">
              <w:tab/>
            </w:r>
            <w:r w:rsidRPr="00E22969">
              <w:tab/>
            </w:r>
            <w:r w:rsidRPr="00E22969">
              <w:tab/>
            </w:r>
            <w:r w:rsidRPr="00E22969">
              <w:tab/>
              <w:t>value</w:t>
            </w:r>
            <w:r w:rsidRPr="00E22969">
              <w:tab/>
            </w:r>
          </w:p>
        </w:tc>
        <w:tc>
          <w:tcPr>
            <w:tcW w:w="1980" w:type="dxa"/>
            <w:tcMar>
              <w:left w:w="29" w:type="dxa"/>
              <w:right w:w="29" w:type="dxa"/>
            </w:tcMar>
          </w:tcPr>
          <w:p w14:paraId="43A56BC4" w14:textId="77777777" w:rsidR="00710915" w:rsidRPr="00E22969" w:rsidRDefault="00710915" w:rsidP="007C307D">
            <w:pPr>
              <w:pStyle w:val="Code"/>
            </w:pPr>
            <w:r w:rsidRPr="00E22969">
              <w:t>Any valid value</w:t>
            </w:r>
          </w:p>
        </w:tc>
        <w:tc>
          <w:tcPr>
            <w:tcW w:w="3581" w:type="dxa"/>
            <w:tcMar>
              <w:left w:w="29" w:type="dxa"/>
              <w:right w:w="29" w:type="dxa"/>
            </w:tcMar>
          </w:tcPr>
          <w:p w14:paraId="3C241066" w14:textId="77777777" w:rsidR="00710915" w:rsidRPr="00E22969" w:rsidRDefault="00710915" w:rsidP="007C307D">
            <w:pPr>
              <w:pStyle w:val="Code"/>
            </w:pPr>
          </w:p>
        </w:tc>
      </w:tr>
      <w:tr w:rsidR="00710915" w:rsidRPr="00E22969" w14:paraId="3E184AB4" w14:textId="77777777" w:rsidTr="00710915">
        <w:tc>
          <w:tcPr>
            <w:tcW w:w="3415" w:type="dxa"/>
            <w:tcMar>
              <w:left w:w="29" w:type="dxa"/>
              <w:right w:w="29" w:type="dxa"/>
            </w:tcMar>
          </w:tcPr>
          <w:p w14:paraId="6B125BA9" w14:textId="77777777" w:rsidR="00710915" w:rsidRPr="00E22969" w:rsidRDefault="00710915" w:rsidP="007C307D">
            <w:pPr>
              <w:pStyle w:val="Code"/>
            </w:pPr>
            <w:r w:rsidRPr="00E22969">
              <w:tab/>
            </w:r>
            <w:r w:rsidRPr="00E22969">
              <w:tab/>
            </w:r>
            <w:r w:rsidRPr="00E22969">
              <w:tab/>
              <w:t>}</w:t>
            </w:r>
          </w:p>
          <w:p w14:paraId="3A535722" w14:textId="77777777" w:rsidR="00710915" w:rsidRPr="00E22969" w:rsidRDefault="00710915" w:rsidP="007C307D">
            <w:pPr>
              <w:pStyle w:val="Code"/>
            </w:pPr>
            <w:r w:rsidRPr="00E22969">
              <w:tab/>
            </w:r>
            <w:r w:rsidRPr="00E22969">
              <w:tab/>
              <w:t>}</w:t>
            </w:r>
          </w:p>
          <w:p w14:paraId="2A428D31" w14:textId="77777777" w:rsidR="00710915" w:rsidRPr="00E22969" w:rsidRDefault="00710915" w:rsidP="007C307D">
            <w:pPr>
              <w:pStyle w:val="Code"/>
            </w:pPr>
            <w:r w:rsidRPr="00E22969">
              <w:tab/>
              <w:t>}</w:t>
            </w:r>
          </w:p>
          <w:p w14:paraId="562F6279" w14:textId="77777777" w:rsidR="00710915" w:rsidRPr="00E22969" w:rsidRDefault="00710915" w:rsidP="007C307D">
            <w:pPr>
              <w:pStyle w:val="Code"/>
            </w:pPr>
            <w:r w:rsidRPr="00E22969">
              <w:t>}</w:t>
            </w:r>
          </w:p>
        </w:tc>
        <w:tc>
          <w:tcPr>
            <w:tcW w:w="1980" w:type="dxa"/>
            <w:tcMar>
              <w:left w:w="29" w:type="dxa"/>
              <w:right w:w="29" w:type="dxa"/>
            </w:tcMar>
          </w:tcPr>
          <w:p w14:paraId="72E19558" w14:textId="77777777" w:rsidR="00710915" w:rsidRPr="00E22969" w:rsidRDefault="00710915" w:rsidP="007C307D">
            <w:pPr>
              <w:pStyle w:val="Code"/>
            </w:pPr>
          </w:p>
        </w:tc>
        <w:tc>
          <w:tcPr>
            <w:tcW w:w="3581" w:type="dxa"/>
            <w:tcMar>
              <w:left w:w="29" w:type="dxa"/>
              <w:right w:w="29" w:type="dxa"/>
            </w:tcMar>
          </w:tcPr>
          <w:p w14:paraId="532B458E" w14:textId="77777777" w:rsidR="00710915" w:rsidRPr="00E22969" w:rsidRDefault="00710915" w:rsidP="007C307D">
            <w:pPr>
              <w:pStyle w:val="Code"/>
            </w:pPr>
          </w:p>
        </w:tc>
      </w:tr>
    </w:tbl>
    <w:p w14:paraId="44F6A75E" w14:textId="77777777" w:rsidR="00710915" w:rsidRPr="00E22969" w:rsidRDefault="00710915" w:rsidP="00710915">
      <w:pPr>
        <w:rPr>
          <w:b/>
        </w:rPr>
      </w:pPr>
    </w:p>
    <w:p w14:paraId="457FA208" w14:textId="5F92F466" w:rsidR="005029EA" w:rsidRPr="00E22969" w:rsidRDefault="005029EA" w:rsidP="005029EA">
      <w:pPr>
        <w:pStyle w:val="Caption"/>
        <w:rPr>
          <w:b w:val="0"/>
        </w:rPr>
      </w:pPr>
      <w:bookmarkStart w:id="468" w:name="_Ref436665222"/>
      <w:bookmarkStart w:id="469" w:name="_Ref436665216"/>
      <w:r w:rsidRPr="00E22969">
        <w:t xml:space="preserve">Table </w:t>
      </w:r>
      <w:fldSimple w:instr=" STYLEREF 1 \s ">
        <w:r w:rsidR="00092395">
          <w:rPr>
            <w:noProof/>
          </w:rPr>
          <w:t>7</w:t>
        </w:r>
      </w:fldSimple>
      <w:r w:rsidRPr="00E22969">
        <w:noBreakHyphen/>
      </w:r>
      <w:fldSimple w:instr=" SEQ Table \* ARABIC \s 1 ">
        <w:r w:rsidR="00092395">
          <w:rPr>
            <w:noProof/>
          </w:rPr>
          <w:t>9</w:t>
        </w:r>
      </w:fldSimple>
      <w:bookmarkEnd w:id="468"/>
      <w:r w:rsidRPr="00E22969">
        <w:t xml:space="preserve"> WSAheader_</w:t>
      </w:r>
      <w:r w:rsidR="00EA3092" w:rsidRPr="00E22969">
        <w:t>2</w:t>
      </w:r>
      <w:r w:rsidRPr="00E22969">
        <w:t>D</w:t>
      </w:r>
      <w:bookmarkEnd w:id="469"/>
    </w:p>
    <w:tbl>
      <w:tblPr>
        <w:tblStyle w:val="TableGrid"/>
        <w:tblW w:w="0" w:type="auto"/>
        <w:tblLook w:val="04A0" w:firstRow="1" w:lastRow="0" w:firstColumn="1" w:lastColumn="0" w:noHBand="0" w:noVBand="1"/>
      </w:tblPr>
      <w:tblGrid>
        <w:gridCol w:w="3415"/>
        <w:gridCol w:w="1980"/>
        <w:gridCol w:w="3581"/>
      </w:tblGrid>
      <w:tr w:rsidR="005029EA" w:rsidRPr="00E22969" w14:paraId="3A0CB6EF" w14:textId="77777777" w:rsidTr="005029EA">
        <w:tc>
          <w:tcPr>
            <w:tcW w:w="3415" w:type="dxa"/>
            <w:tcMar>
              <w:left w:w="29" w:type="dxa"/>
              <w:right w:w="29" w:type="dxa"/>
            </w:tcMar>
          </w:tcPr>
          <w:p w14:paraId="4C77E16D" w14:textId="77777777" w:rsidR="005029EA" w:rsidRPr="00E22969" w:rsidRDefault="005029EA" w:rsidP="007C307D">
            <w:pPr>
              <w:pStyle w:val="Code"/>
            </w:pPr>
            <w:r w:rsidRPr="00E22969">
              <w:t>Information Element</w:t>
            </w:r>
          </w:p>
        </w:tc>
        <w:tc>
          <w:tcPr>
            <w:tcW w:w="1980" w:type="dxa"/>
            <w:tcMar>
              <w:left w:w="29" w:type="dxa"/>
              <w:right w:w="29" w:type="dxa"/>
            </w:tcMar>
          </w:tcPr>
          <w:p w14:paraId="2E0FE83E" w14:textId="77777777" w:rsidR="005029EA" w:rsidRPr="00E22969" w:rsidRDefault="005029EA" w:rsidP="007C307D">
            <w:pPr>
              <w:pStyle w:val="Code"/>
            </w:pPr>
            <w:r w:rsidRPr="00E22969">
              <w:t>Value/Remark</w:t>
            </w:r>
          </w:p>
        </w:tc>
        <w:tc>
          <w:tcPr>
            <w:tcW w:w="3581" w:type="dxa"/>
            <w:tcMar>
              <w:left w:w="29" w:type="dxa"/>
              <w:right w:w="29" w:type="dxa"/>
            </w:tcMar>
          </w:tcPr>
          <w:p w14:paraId="334D5D9A" w14:textId="77777777" w:rsidR="005029EA" w:rsidRPr="00E22969" w:rsidRDefault="005029EA" w:rsidP="007C307D">
            <w:pPr>
              <w:pStyle w:val="Code"/>
            </w:pPr>
            <w:r w:rsidRPr="00E22969">
              <w:t>Comment</w:t>
            </w:r>
          </w:p>
        </w:tc>
      </w:tr>
      <w:tr w:rsidR="005029EA" w:rsidRPr="00E22969" w14:paraId="47CD0EA4" w14:textId="77777777" w:rsidTr="005029EA">
        <w:tc>
          <w:tcPr>
            <w:tcW w:w="3415" w:type="dxa"/>
          </w:tcPr>
          <w:p w14:paraId="14D2CE70" w14:textId="508A8A62" w:rsidR="005029EA" w:rsidRPr="00E22969" w:rsidRDefault="005029EA" w:rsidP="007C307D">
            <w:pPr>
              <w:pStyle w:val="Code"/>
            </w:pPr>
            <w:r w:rsidRPr="00E22969">
              <w:t>Requires WSA_nExt</w:t>
            </w:r>
            <w:r w:rsidR="00AB530A">
              <w:t>_1</w:t>
            </w:r>
          </w:p>
          <w:p w14:paraId="76464978" w14:textId="0CF51528" w:rsidR="005029EA" w:rsidRPr="00E22969" w:rsidRDefault="005029EA"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ins w:id="470" w:author="Dmitri.Khijniak@7Layers.com" w:date="2017-07-25T16:40:00Z">
              <w:r w:rsidR="00092395" w:rsidRPr="00E22969">
                <w:t xml:space="preserve">Table </w:t>
              </w:r>
              <w:r w:rsidR="00092395">
                <w:t>7</w:t>
              </w:r>
              <w:r w:rsidR="00092395" w:rsidRPr="00E22969">
                <w:noBreakHyphen/>
              </w:r>
              <w:r w:rsidR="00092395">
                <w:t>6</w:t>
              </w:r>
            </w:ins>
            <w:del w:id="471"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6</w:delText>
              </w:r>
            </w:del>
            <w:r w:rsidRPr="00E22969">
              <w:fldChar w:fldCharType="end"/>
            </w:r>
          </w:p>
        </w:tc>
        <w:tc>
          <w:tcPr>
            <w:tcW w:w="1980" w:type="dxa"/>
          </w:tcPr>
          <w:p w14:paraId="017D75F0" w14:textId="77777777" w:rsidR="005029EA" w:rsidRPr="00E22969" w:rsidRDefault="005029EA" w:rsidP="007C307D">
            <w:pPr>
              <w:pStyle w:val="Code"/>
            </w:pPr>
          </w:p>
        </w:tc>
        <w:tc>
          <w:tcPr>
            <w:tcW w:w="3581" w:type="dxa"/>
          </w:tcPr>
          <w:p w14:paraId="452216AF" w14:textId="77777777" w:rsidR="005029EA" w:rsidRPr="00E22969" w:rsidRDefault="005029EA" w:rsidP="007C307D">
            <w:pPr>
              <w:pStyle w:val="Code"/>
            </w:pPr>
          </w:p>
        </w:tc>
      </w:tr>
      <w:tr w:rsidR="005029EA" w:rsidRPr="00E22969" w14:paraId="165DFA9C" w14:textId="77777777" w:rsidTr="005029EA">
        <w:tc>
          <w:tcPr>
            <w:tcW w:w="3415" w:type="dxa"/>
            <w:tcMar>
              <w:left w:w="29" w:type="dxa"/>
              <w:right w:w="29" w:type="dxa"/>
            </w:tcMar>
          </w:tcPr>
          <w:p w14:paraId="20B7916E" w14:textId="77777777" w:rsidR="005029EA" w:rsidRPr="00E22969" w:rsidRDefault="005029EA" w:rsidP="007C307D">
            <w:pPr>
              <w:pStyle w:val="Code"/>
            </w:pPr>
            <w:r w:rsidRPr="00E22969">
              <w:rPr>
                <w:b/>
              </w:rPr>
              <w:t>WSAheader_3D</w:t>
            </w:r>
            <w:r w:rsidRPr="00E22969">
              <w:t xml:space="preserve"> ::= SEQUENCE {</w:t>
            </w:r>
          </w:p>
        </w:tc>
        <w:tc>
          <w:tcPr>
            <w:tcW w:w="1980" w:type="dxa"/>
            <w:tcMar>
              <w:left w:w="29" w:type="dxa"/>
              <w:right w:w="29" w:type="dxa"/>
            </w:tcMar>
          </w:tcPr>
          <w:p w14:paraId="3D52F95C" w14:textId="77777777" w:rsidR="005029EA" w:rsidRPr="00E22969" w:rsidRDefault="005029EA" w:rsidP="007C307D">
            <w:pPr>
              <w:pStyle w:val="Code"/>
            </w:pPr>
          </w:p>
        </w:tc>
        <w:tc>
          <w:tcPr>
            <w:tcW w:w="3581" w:type="dxa"/>
            <w:tcMar>
              <w:left w:w="29" w:type="dxa"/>
              <w:right w:w="29" w:type="dxa"/>
            </w:tcMar>
          </w:tcPr>
          <w:p w14:paraId="33351471" w14:textId="77777777" w:rsidR="005029EA" w:rsidRPr="00E22969" w:rsidRDefault="005029EA" w:rsidP="007C307D">
            <w:pPr>
              <w:pStyle w:val="Code"/>
            </w:pPr>
          </w:p>
        </w:tc>
      </w:tr>
      <w:tr w:rsidR="005029EA" w:rsidRPr="00E22969" w14:paraId="577F4ACD" w14:textId="77777777" w:rsidTr="005029EA">
        <w:tc>
          <w:tcPr>
            <w:tcW w:w="3415" w:type="dxa"/>
            <w:tcMar>
              <w:left w:w="29" w:type="dxa"/>
              <w:right w:w="29" w:type="dxa"/>
            </w:tcMar>
          </w:tcPr>
          <w:p w14:paraId="2E63F80F" w14:textId="77777777" w:rsidR="005029EA" w:rsidRPr="00E22969" w:rsidRDefault="005029EA" w:rsidP="007C307D">
            <w:pPr>
              <w:pStyle w:val="Code"/>
            </w:pPr>
            <w:r w:rsidRPr="00E22969">
              <w:tab/>
              <w:t>version SEQUENCE {</w:t>
            </w:r>
          </w:p>
        </w:tc>
        <w:tc>
          <w:tcPr>
            <w:tcW w:w="1980" w:type="dxa"/>
            <w:tcMar>
              <w:left w:w="29" w:type="dxa"/>
              <w:right w:w="29" w:type="dxa"/>
            </w:tcMar>
          </w:tcPr>
          <w:p w14:paraId="4C301291" w14:textId="77777777" w:rsidR="005029EA" w:rsidRPr="00E22969" w:rsidRDefault="005029EA" w:rsidP="007C307D">
            <w:pPr>
              <w:pStyle w:val="Code"/>
            </w:pPr>
          </w:p>
        </w:tc>
        <w:tc>
          <w:tcPr>
            <w:tcW w:w="3581" w:type="dxa"/>
            <w:tcMar>
              <w:left w:w="29" w:type="dxa"/>
              <w:right w:w="29" w:type="dxa"/>
            </w:tcMar>
          </w:tcPr>
          <w:p w14:paraId="6B452A93" w14:textId="77777777" w:rsidR="005029EA" w:rsidRPr="00E22969" w:rsidRDefault="005029EA" w:rsidP="007C307D">
            <w:pPr>
              <w:pStyle w:val="Code"/>
            </w:pPr>
          </w:p>
        </w:tc>
      </w:tr>
      <w:tr w:rsidR="005029EA" w:rsidRPr="00E22969" w14:paraId="3C168959" w14:textId="77777777" w:rsidTr="005029EA">
        <w:tc>
          <w:tcPr>
            <w:tcW w:w="3415" w:type="dxa"/>
            <w:tcMar>
              <w:left w:w="29" w:type="dxa"/>
              <w:right w:w="29" w:type="dxa"/>
            </w:tcMar>
          </w:tcPr>
          <w:p w14:paraId="49658EFC" w14:textId="77777777" w:rsidR="005029EA" w:rsidRPr="00E22969" w:rsidRDefault="005029EA" w:rsidP="007C307D">
            <w:pPr>
              <w:pStyle w:val="Code"/>
            </w:pPr>
            <w:r w:rsidRPr="00E22969">
              <w:tab/>
            </w:r>
            <w:r w:rsidRPr="00E22969">
              <w:tab/>
              <w:t>messageID</w:t>
            </w:r>
          </w:p>
        </w:tc>
        <w:tc>
          <w:tcPr>
            <w:tcW w:w="1980" w:type="dxa"/>
            <w:tcMar>
              <w:left w:w="29" w:type="dxa"/>
              <w:right w:w="29" w:type="dxa"/>
            </w:tcMar>
          </w:tcPr>
          <w:p w14:paraId="582B44B1" w14:textId="77777777" w:rsidR="005029EA" w:rsidRPr="00E22969" w:rsidRDefault="005029EA" w:rsidP="007C307D">
            <w:pPr>
              <w:pStyle w:val="Code"/>
            </w:pPr>
            <w:r w:rsidRPr="00E22969">
              <w:t>saMessage</w:t>
            </w:r>
          </w:p>
        </w:tc>
        <w:tc>
          <w:tcPr>
            <w:tcW w:w="3581" w:type="dxa"/>
            <w:tcMar>
              <w:left w:w="29" w:type="dxa"/>
              <w:right w:w="29" w:type="dxa"/>
            </w:tcMar>
          </w:tcPr>
          <w:p w14:paraId="0EF730C4" w14:textId="77777777" w:rsidR="005029EA" w:rsidRPr="00E22969" w:rsidRDefault="005029EA" w:rsidP="007C307D">
            <w:pPr>
              <w:pStyle w:val="Code"/>
            </w:pPr>
          </w:p>
        </w:tc>
      </w:tr>
      <w:tr w:rsidR="005029EA" w:rsidRPr="00E22969" w14:paraId="07F3E099" w14:textId="77777777" w:rsidTr="005029EA">
        <w:tc>
          <w:tcPr>
            <w:tcW w:w="3415" w:type="dxa"/>
            <w:tcMar>
              <w:left w:w="29" w:type="dxa"/>
              <w:right w:w="29" w:type="dxa"/>
            </w:tcMar>
          </w:tcPr>
          <w:p w14:paraId="479FF35F" w14:textId="77777777" w:rsidR="005029EA" w:rsidRPr="00E22969" w:rsidRDefault="005029EA" w:rsidP="007C307D">
            <w:pPr>
              <w:pStyle w:val="Code"/>
            </w:pPr>
            <w:r w:rsidRPr="00E22969">
              <w:tab/>
            </w:r>
            <w:r w:rsidRPr="00E22969">
              <w:tab/>
              <w:t>rsvAdvPrtVersion</w:t>
            </w:r>
          </w:p>
        </w:tc>
        <w:tc>
          <w:tcPr>
            <w:tcW w:w="1980" w:type="dxa"/>
            <w:tcMar>
              <w:left w:w="29" w:type="dxa"/>
              <w:right w:w="29" w:type="dxa"/>
            </w:tcMar>
          </w:tcPr>
          <w:p w14:paraId="5E486DC2" w14:textId="77777777" w:rsidR="005029EA" w:rsidRPr="00E22969" w:rsidRDefault="005029EA" w:rsidP="007C307D">
            <w:pPr>
              <w:pStyle w:val="Code"/>
            </w:pPr>
            <w:r w:rsidRPr="00E22969">
              <w:t>3 (WSA version 3)</w:t>
            </w:r>
          </w:p>
        </w:tc>
        <w:tc>
          <w:tcPr>
            <w:tcW w:w="3581" w:type="dxa"/>
            <w:tcMar>
              <w:left w:w="29" w:type="dxa"/>
              <w:right w:w="29" w:type="dxa"/>
            </w:tcMar>
          </w:tcPr>
          <w:p w14:paraId="1BA79B0C" w14:textId="77777777" w:rsidR="005029EA" w:rsidRPr="00E22969" w:rsidRDefault="005029EA" w:rsidP="007C307D">
            <w:pPr>
              <w:pStyle w:val="Code"/>
            </w:pPr>
          </w:p>
        </w:tc>
      </w:tr>
      <w:tr w:rsidR="005029EA" w:rsidRPr="00E22969" w14:paraId="2F3FA7DD" w14:textId="77777777" w:rsidTr="005029EA">
        <w:tc>
          <w:tcPr>
            <w:tcW w:w="3415" w:type="dxa"/>
            <w:tcMar>
              <w:left w:w="29" w:type="dxa"/>
              <w:right w:w="29" w:type="dxa"/>
            </w:tcMar>
          </w:tcPr>
          <w:p w14:paraId="31FBFAC4" w14:textId="77777777" w:rsidR="005029EA" w:rsidRPr="00E22969" w:rsidRDefault="005029EA" w:rsidP="007C307D">
            <w:pPr>
              <w:pStyle w:val="Code"/>
            </w:pPr>
            <w:r w:rsidRPr="00E22969">
              <w:tab/>
            </w:r>
            <w:r w:rsidRPr="00E22969">
              <w:tab/>
              <w:t>headerOptionIndicator</w:t>
            </w:r>
          </w:p>
        </w:tc>
        <w:tc>
          <w:tcPr>
            <w:tcW w:w="1980" w:type="dxa"/>
            <w:tcMar>
              <w:left w:w="29" w:type="dxa"/>
              <w:right w:w="29" w:type="dxa"/>
            </w:tcMar>
          </w:tcPr>
          <w:p w14:paraId="2ACFF8FC" w14:textId="5DC8F7CB" w:rsidR="005029EA" w:rsidRPr="00E22969" w:rsidRDefault="005029EA" w:rsidP="007C307D">
            <w:pPr>
              <w:pStyle w:val="Code"/>
            </w:pPr>
            <w:r w:rsidRPr="00E22969">
              <w:t>0b111</w:t>
            </w:r>
            <w:r w:rsidR="008E330C">
              <w:t>0</w:t>
            </w:r>
          </w:p>
        </w:tc>
        <w:tc>
          <w:tcPr>
            <w:tcW w:w="3581" w:type="dxa"/>
            <w:tcMar>
              <w:left w:w="29" w:type="dxa"/>
              <w:right w:w="29" w:type="dxa"/>
            </w:tcMar>
          </w:tcPr>
          <w:p w14:paraId="078FB5D7" w14:textId="77777777" w:rsidR="005029EA" w:rsidRPr="00E22969" w:rsidRDefault="005029EA" w:rsidP="007C307D">
            <w:pPr>
              <w:pStyle w:val="Code"/>
            </w:pPr>
          </w:p>
        </w:tc>
      </w:tr>
      <w:tr w:rsidR="005029EA" w:rsidRPr="00E22969" w14:paraId="054B272D" w14:textId="77777777" w:rsidTr="005029EA">
        <w:tc>
          <w:tcPr>
            <w:tcW w:w="3415" w:type="dxa"/>
            <w:tcMar>
              <w:left w:w="29" w:type="dxa"/>
              <w:right w:w="29" w:type="dxa"/>
            </w:tcMar>
          </w:tcPr>
          <w:p w14:paraId="381789F3" w14:textId="77777777" w:rsidR="005029EA" w:rsidRPr="00E22969" w:rsidRDefault="005029EA" w:rsidP="007C307D">
            <w:pPr>
              <w:pStyle w:val="Code"/>
            </w:pPr>
            <w:r w:rsidRPr="00E22969">
              <w:tab/>
              <w:t>}</w:t>
            </w:r>
          </w:p>
        </w:tc>
        <w:tc>
          <w:tcPr>
            <w:tcW w:w="1980" w:type="dxa"/>
            <w:tcMar>
              <w:left w:w="29" w:type="dxa"/>
              <w:right w:w="29" w:type="dxa"/>
            </w:tcMar>
          </w:tcPr>
          <w:p w14:paraId="7A13FFBF" w14:textId="77777777" w:rsidR="005029EA" w:rsidRPr="00E22969" w:rsidRDefault="005029EA" w:rsidP="007C307D">
            <w:pPr>
              <w:pStyle w:val="Code"/>
            </w:pPr>
          </w:p>
        </w:tc>
        <w:tc>
          <w:tcPr>
            <w:tcW w:w="3581" w:type="dxa"/>
            <w:tcMar>
              <w:left w:w="29" w:type="dxa"/>
              <w:right w:w="29" w:type="dxa"/>
            </w:tcMar>
          </w:tcPr>
          <w:p w14:paraId="6C4745BC" w14:textId="77777777" w:rsidR="005029EA" w:rsidRPr="00E22969" w:rsidRDefault="005029EA" w:rsidP="007C307D">
            <w:pPr>
              <w:pStyle w:val="Code"/>
            </w:pPr>
          </w:p>
        </w:tc>
      </w:tr>
      <w:tr w:rsidR="005029EA" w:rsidRPr="00E22969" w14:paraId="7491A070" w14:textId="77777777" w:rsidTr="005029EA">
        <w:tc>
          <w:tcPr>
            <w:tcW w:w="3415" w:type="dxa"/>
            <w:tcMar>
              <w:left w:w="29" w:type="dxa"/>
              <w:right w:w="29" w:type="dxa"/>
            </w:tcMar>
          </w:tcPr>
          <w:p w14:paraId="2F2A8FCA" w14:textId="77777777" w:rsidR="005029EA" w:rsidRPr="00E22969" w:rsidRDefault="005029EA" w:rsidP="007C307D">
            <w:pPr>
              <w:pStyle w:val="Code"/>
            </w:pPr>
            <w:r w:rsidRPr="00E22969">
              <w:tab/>
              <w:t>body SEQUENCE {</w:t>
            </w:r>
          </w:p>
        </w:tc>
        <w:tc>
          <w:tcPr>
            <w:tcW w:w="1980" w:type="dxa"/>
            <w:tcMar>
              <w:left w:w="29" w:type="dxa"/>
              <w:right w:w="29" w:type="dxa"/>
            </w:tcMar>
          </w:tcPr>
          <w:p w14:paraId="0EDAF2D5" w14:textId="77777777" w:rsidR="005029EA" w:rsidRPr="00E22969" w:rsidRDefault="005029EA" w:rsidP="007C307D">
            <w:pPr>
              <w:pStyle w:val="Code"/>
            </w:pPr>
          </w:p>
        </w:tc>
        <w:tc>
          <w:tcPr>
            <w:tcW w:w="3581" w:type="dxa"/>
            <w:tcMar>
              <w:left w:w="29" w:type="dxa"/>
              <w:right w:w="29" w:type="dxa"/>
            </w:tcMar>
          </w:tcPr>
          <w:p w14:paraId="00A27C92" w14:textId="77777777" w:rsidR="005029EA" w:rsidRPr="00E22969" w:rsidRDefault="005029EA" w:rsidP="007C307D">
            <w:pPr>
              <w:pStyle w:val="Code"/>
            </w:pPr>
          </w:p>
        </w:tc>
      </w:tr>
      <w:tr w:rsidR="005029EA" w:rsidRPr="00E22969" w14:paraId="534EBC25" w14:textId="77777777" w:rsidTr="005029EA">
        <w:tc>
          <w:tcPr>
            <w:tcW w:w="3415" w:type="dxa"/>
            <w:tcMar>
              <w:left w:w="29" w:type="dxa"/>
              <w:right w:w="29" w:type="dxa"/>
            </w:tcMar>
          </w:tcPr>
          <w:p w14:paraId="11C4D9C2" w14:textId="77777777" w:rsidR="005029EA" w:rsidRPr="00E22969" w:rsidRDefault="005029EA" w:rsidP="007C307D">
            <w:pPr>
              <w:pStyle w:val="Code"/>
            </w:pPr>
            <w:r w:rsidRPr="00E22969">
              <w:tab/>
            </w:r>
            <w:r w:rsidRPr="00E22969">
              <w:tab/>
              <w:t>changeCount SEQUENCE {</w:t>
            </w:r>
          </w:p>
        </w:tc>
        <w:tc>
          <w:tcPr>
            <w:tcW w:w="1980" w:type="dxa"/>
            <w:tcMar>
              <w:left w:w="29" w:type="dxa"/>
              <w:right w:w="29" w:type="dxa"/>
            </w:tcMar>
          </w:tcPr>
          <w:p w14:paraId="47E2AA3D" w14:textId="77777777" w:rsidR="005029EA" w:rsidRPr="00E22969" w:rsidRDefault="005029EA" w:rsidP="007C307D">
            <w:pPr>
              <w:pStyle w:val="Code"/>
            </w:pPr>
          </w:p>
        </w:tc>
        <w:tc>
          <w:tcPr>
            <w:tcW w:w="3581" w:type="dxa"/>
            <w:tcMar>
              <w:left w:w="29" w:type="dxa"/>
              <w:right w:w="29" w:type="dxa"/>
            </w:tcMar>
          </w:tcPr>
          <w:p w14:paraId="5DA9B9EE" w14:textId="77777777" w:rsidR="005029EA" w:rsidRPr="00E22969" w:rsidRDefault="005029EA" w:rsidP="007C307D">
            <w:pPr>
              <w:pStyle w:val="Code"/>
            </w:pPr>
          </w:p>
        </w:tc>
      </w:tr>
      <w:tr w:rsidR="005029EA" w:rsidRPr="00E22969" w14:paraId="542789BB" w14:textId="77777777" w:rsidTr="005029EA">
        <w:tc>
          <w:tcPr>
            <w:tcW w:w="3415" w:type="dxa"/>
            <w:tcMar>
              <w:left w:w="29" w:type="dxa"/>
              <w:right w:w="29" w:type="dxa"/>
            </w:tcMar>
          </w:tcPr>
          <w:p w14:paraId="0E94CBBC" w14:textId="77777777" w:rsidR="005029EA" w:rsidRPr="00E22969" w:rsidRDefault="005029EA" w:rsidP="007C307D">
            <w:pPr>
              <w:pStyle w:val="Code"/>
            </w:pPr>
            <w:r w:rsidRPr="00E22969">
              <w:tab/>
            </w:r>
            <w:r w:rsidRPr="00E22969">
              <w:tab/>
            </w:r>
            <w:r w:rsidRPr="00E22969">
              <w:tab/>
              <w:t>saID</w:t>
            </w:r>
          </w:p>
        </w:tc>
        <w:tc>
          <w:tcPr>
            <w:tcW w:w="1980" w:type="dxa"/>
            <w:tcMar>
              <w:left w:w="29" w:type="dxa"/>
              <w:right w:w="29" w:type="dxa"/>
            </w:tcMar>
          </w:tcPr>
          <w:p w14:paraId="7D589B2C" w14:textId="77777777" w:rsidR="005029EA" w:rsidRPr="00E22969" w:rsidRDefault="005029EA" w:rsidP="007C307D">
            <w:pPr>
              <w:pStyle w:val="Code"/>
            </w:pPr>
            <w:r w:rsidRPr="00E22969">
              <w:t>Any valid value</w:t>
            </w:r>
          </w:p>
        </w:tc>
        <w:tc>
          <w:tcPr>
            <w:tcW w:w="3581" w:type="dxa"/>
            <w:tcMar>
              <w:left w:w="29" w:type="dxa"/>
              <w:right w:w="29" w:type="dxa"/>
            </w:tcMar>
          </w:tcPr>
          <w:p w14:paraId="4B45E9CF" w14:textId="77777777" w:rsidR="005029EA" w:rsidRPr="00E22969" w:rsidRDefault="005029EA" w:rsidP="007C307D">
            <w:pPr>
              <w:pStyle w:val="Code"/>
            </w:pPr>
          </w:p>
        </w:tc>
      </w:tr>
      <w:tr w:rsidR="005029EA" w:rsidRPr="00E22969" w14:paraId="28B710E8" w14:textId="77777777" w:rsidTr="005029EA">
        <w:tc>
          <w:tcPr>
            <w:tcW w:w="3415" w:type="dxa"/>
            <w:tcMar>
              <w:left w:w="29" w:type="dxa"/>
              <w:right w:w="29" w:type="dxa"/>
            </w:tcMar>
          </w:tcPr>
          <w:p w14:paraId="0BDBBB7B" w14:textId="77777777" w:rsidR="005029EA" w:rsidRPr="00E22969" w:rsidRDefault="005029EA" w:rsidP="007C307D">
            <w:pPr>
              <w:pStyle w:val="Code"/>
            </w:pPr>
            <w:r w:rsidRPr="00E22969">
              <w:tab/>
            </w:r>
            <w:r w:rsidRPr="00E22969">
              <w:tab/>
            </w:r>
            <w:r w:rsidRPr="00E22969">
              <w:tab/>
              <w:t>contentCount</w:t>
            </w:r>
          </w:p>
        </w:tc>
        <w:tc>
          <w:tcPr>
            <w:tcW w:w="1980" w:type="dxa"/>
            <w:tcMar>
              <w:left w:w="29" w:type="dxa"/>
              <w:right w:w="29" w:type="dxa"/>
            </w:tcMar>
          </w:tcPr>
          <w:p w14:paraId="07B40A6B" w14:textId="77777777" w:rsidR="005029EA" w:rsidRPr="00E22969" w:rsidRDefault="005029EA" w:rsidP="007C307D">
            <w:pPr>
              <w:pStyle w:val="Code"/>
            </w:pPr>
            <w:r w:rsidRPr="00E22969">
              <w:t>Any valid value</w:t>
            </w:r>
          </w:p>
        </w:tc>
        <w:tc>
          <w:tcPr>
            <w:tcW w:w="3581" w:type="dxa"/>
            <w:tcMar>
              <w:left w:w="29" w:type="dxa"/>
              <w:right w:w="29" w:type="dxa"/>
            </w:tcMar>
          </w:tcPr>
          <w:p w14:paraId="21006F35" w14:textId="77777777" w:rsidR="005029EA" w:rsidRPr="00E22969" w:rsidRDefault="005029EA" w:rsidP="007C307D">
            <w:pPr>
              <w:pStyle w:val="Code"/>
            </w:pPr>
          </w:p>
        </w:tc>
      </w:tr>
      <w:tr w:rsidR="005029EA" w:rsidRPr="00E22969" w14:paraId="0B5B775A" w14:textId="77777777" w:rsidTr="005029EA">
        <w:tc>
          <w:tcPr>
            <w:tcW w:w="3415" w:type="dxa"/>
            <w:tcMar>
              <w:left w:w="29" w:type="dxa"/>
              <w:right w:w="29" w:type="dxa"/>
            </w:tcMar>
          </w:tcPr>
          <w:p w14:paraId="12106728" w14:textId="77777777" w:rsidR="005029EA" w:rsidRPr="00E22969" w:rsidRDefault="005029EA" w:rsidP="007C307D">
            <w:pPr>
              <w:pStyle w:val="Code"/>
            </w:pPr>
            <w:r w:rsidRPr="00E22969">
              <w:tab/>
            </w:r>
            <w:r w:rsidRPr="00E22969">
              <w:tab/>
              <w:t>}</w:t>
            </w:r>
          </w:p>
        </w:tc>
        <w:tc>
          <w:tcPr>
            <w:tcW w:w="1980" w:type="dxa"/>
            <w:tcMar>
              <w:left w:w="29" w:type="dxa"/>
              <w:right w:w="29" w:type="dxa"/>
            </w:tcMar>
          </w:tcPr>
          <w:p w14:paraId="1A5218F7" w14:textId="77777777" w:rsidR="005029EA" w:rsidRPr="00E22969" w:rsidRDefault="005029EA" w:rsidP="007C307D">
            <w:pPr>
              <w:pStyle w:val="Code"/>
            </w:pPr>
          </w:p>
        </w:tc>
        <w:tc>
          <w:tcPr>
            <w:tcW w:w="3581" w:type="dxa"/>
            <w:tcMar>
              <w:left w:w="29" w:type="dxa"/>
              <w:right w:w="29" w:type="dxa"/>
            </w:tcMar>
          </w:tcPr>
          <w:p w14:paraId="5A946E61" w14:textId="77777777" w:rsidR="005029EA" w:rsidRPr="00E22969" w:rsidRDefault="005029EA" w:rsidP="007C307D">
            <w:pPr>
              <w:pStyle w:val="Code"/>
            </w:pPr>
          </w:p>
        </w:tc>
      </w:tr>
      <w:tr w:rsidR="005029EA" w:rsidRPr="00E22969" w14:paraId="2912F51A" w14:textId="77777777" w:rsidTr="005029EA">
        <w:tc>
          <w:tcPr>
            <w:tcW w:w="3415" w:type="dxa"/>
            <w:tcMar>
              <w:left w:w="29" w:type="dxa"/>
              <w:right w:w="29" w:type="dxa"/>
            </w:tcMar>
          </w:tcPr>
          <w:p w14:paraId="4EFE71B0" w14:textId="77777777" w:rsidR="005029EA" w:rsidRPr="00E22969" w:rsidRDefault="005029EA" w:rsidP="007C307D">
            <w:pPr>
              <w:pStyle w:val="Code"/>
            </w:pPr>
            <w:r w:rsidRPr="00E22969">
              <w:tab/>
            </w:r>
            <w:r w:rsidRPr="00E22969">
              <w:tab/>
              <w:t>extensions SEQUENCE {</w:t>
            </w:r>
          </w:p>
        </w:tc>
        <w:tc>
          <w:tcPr>
            <w:tcW w:w="1980" w:type="dxa"/>
            <w:tcMar>
              <w:left w:w="29" w:type="dxa"/>
              <w:right w:w="29" w:type="dxa"/>
            </w:tcMar>
          </w:tcPr>
          <w:p w14:paraId="125C5D68" w14:textId="77777777" w:rsidR="005029EA" w:rsidRPr="00E22969" w:rsidRDefault="005029EA" w:rsidP="007C307D">
            <w:pPr>
              <w:pStyle w:val="Code"/>
            </w:pPr>
          </w:p>
        </w:tc>
        <w:tc>
          <w:tcPr>
            <w:tcW w:w="3581" w:type="dxa"/>
            <w:tcMar>
              <w:left w:w="29" w:type="dxa"/>
              <w:right w:w="29" w:type="dxa"/>
            </w:tcMar>
          </w:tcPr>
          <w:p w14:paraId="7C782AE8" w14:textId="77777777" w:rsidR="005029EA" w:rsidRPr="00E22969" w:rsidRDefault="005029EA" w:rsidP="007C307D">
            <w:pPr>
              <w:pStyle w:val="Code"/>
            </w:pPr>
          </w:p>
        </w:tc>
      </w:tr>
      <w:tr w:rsidR="005029EA" w:rsidRPr="00E22969" w14:paraId="7F81A099" w14:textId="77777777" w:rsidTr="005029EA">
        <w:tc>
          <w:tcPr>
            <w:tcW w:w="3415" w:type="dxa"/>
            <w:tcMar>
              <w:left w:w="29" w:type="dxa"/>
              <w:right w:w="29" w:type="dxa"/>
            </w:tcMar>
          </w:tcPr>
          <w:p w14:paraId="5751B2CC" w14:textId="77777777" w:rsidR="005029EA" w:rsidRPr="00E22969" w:rsidRDefault="005029EA"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4451978" w14:textId="03D0FEBC" w:rsidR="005029EA" w:rsidRPr="00E22969" w:rsidRDefault="005029EA" w:rsidP="007C307D">
            <w:pPr>
              <w:pStyle w:val="Code"/>
            </w:pPr>
            <w:r w:rsidRPr="00E22969">
              <w:t xml:space="preserve">17 (Repeat </w:t>
            </w:r>
            <w:r w:rsidR="00DC3CF6">
              <w:t>Rate</w:t>
            </w:r>
            <w:r w:rsidRPr="00E22969">
              <w:t>)</w:t>
            </w:r>
          </w:p>
        </w:tc>
        <w:tc>
          <w:tcPr>
            <w:tcW w:w="3581" w:type="dxa"/>
            <w:tcMar>
              <w:left w:w="29" w:type="dxa"/>
              <w:right w:w="29" w:type="dxa"/>
            </w:tcMar>
          </w:tcPr>
          <w:p w14:paraId="19EEF6E0" w14:textId="77777777" w:rsidR="005029EA" w:rsidRPr="00E22969" w:rsidRDefault="005029EA" w:rsidP="007C307D">
            <w:pPr>
              <w:pStyle w:val="Code"/>
            </w:pPr>
          </w:p>
        </w:tc>
      </w:tr>
      <w:tr w:rsidR="005029EA" w:rsidRPr="00E22969" w14:paraId="5316BBC1" w14:textId="77777777" w:rsidTr="005029EA">
        <w:tc>
          <w:tcPr>
            <w:tcW w:w="3415" w:type="dxa"/>
            <w:tcMar>
              <w:left w:w="29" w:type="dxa"/>
              <w:right w:w="29" w:type="dxa"/>
            </w:tcMar>
          </w:tcPr>
          <w:p w14:paraId="2AFB1AC0" w14:textId="77777777" w:rsidR="005029EA" w:rsidRPr="00E22969" w:rsidRDefault="005029EA" w:rsidP="007C307D">
            <w:pPr>
              <w:pStyle w:val="Code"/>
            </w:pPr>
            <w:r w:rsidRPr="00E22969">
              <w:tab/>
            </w:r>
            <w:r w:rsidRPr="00E22969">
              <w:tab/>
            </w:r>
            <w:r w:rsidRPr="00E22969">
              <w:tab/>
            </w:r>
            <w:r w:rsidRPr="00E22969">
              <w:tab/>
              <w:t>value</w:t>
            </w:r>
          </w:p>
        </w:tc>
        <w:tc>
          <w:tcPr>
            <w:tcW w:w="1980" w:type="dxa"/>
            <w:tcMar>
              <w:left w:w="29" w:type="dxa"/>
              <w:right w:w="29" w:type="dxa"/>
            </w:tcMar>
          </w:tcPr>
          <w:p w14:paraId="7E3DF351" w14:textId="77777777" w:rsidR="005029EA" w:rsidRPr="00E22969" w:rsidRDefault="005029EA" w:rsidP="007C307D">
            <w:pPr>
              <w:pStyle w:val="Code"/>
            </w:pPr>
            <w:r w:rsidRPr="00E22969">
              <w:t>Any valid value</w:t>
            </w:r>
          </w:p>
        </w:tc>
        <w:tc>
          <w:tcPr>
            <w:tcW w:w="3581" w:type="dxa"/>
            <w:tcMar>
              <w:left w:w="29" w:type="dxa"/>
              <w:right w:w="29" w:type="dxa"/>
            </w:tcMar>
          </w:tcPr>
          <w:p w14:paraId="29AC53C7" w14:textId="77777777" w:rsidR="005029EA" w:rsidRPr="00E22969" w:rsidRDefault="005029EA" w:rsidP="007C307D">
            <w:pPr>
              <w:pStyle w:val="Code"/>
            </w:pPr>
          </w:p>
        </w:tc>
      </w:tr>
      <w:tr w:rsidR="005029EA" w:rsidRPr="00E22969" w14:paraId="3622E054" w14:textId="77777777" w:rsidTr="005029EA">
        <w:tc>
          <w:tcPr>
            <w:tcW w:w="3415" w:type="dxa"/>
            <w:tcMar>
              <w:left w:w="29" w:type="dxa"/>
              <w:right w:w="29" w:type="dxa"/>
            </w:tcMar>
          </w:tcPr>
          <w:p w14:paraId="2A2DB960" w14:textId="77777777" w:rsidR="005029EA" w:rsidRPr="00E22969" w:rsidRDefault="005029EA" w:rsidP="007C307D">
            <w:pPr>
              <w:pStyle w:val="Code"/>
            </w:pPr>
            <w:r w:rsidRPr="00E22969">
              <w:tab/>
            </w:r>
            <w:r w:rsidRPr="00E22969">
              <w:tab/>
            </w:r>
            <w:r w:rsidRPr="00E22969">
              <w:tab/>
              <w:t>}</w:t>
            </w:r>
          </w:p>
        </w:tc>
        <w:tc>
          <w:tcPr>
            <w:tcW w:w="1980" w:type="dxa"/>
            <w:tcMar>
              <w:left w:w="29" w:type="dxa"/>
              <w:right w:w="29" w:type="dxa"/>
            </w:tcMar>
          </w:tcPr>
          <w:p w14:paraId="372D5EAF" w14:textId="77777777" w:rsidR="005029EA" w:rsidRPr="00E22969" w:rsidRDefault="005029EA" w:rsidP="007C307D">
            <w:pPr>
              <w:pStyle w:val="Code"/>
            </w:pPr>
          </w:p>
        </w:tc>
        <w:tc>
          <w:tcPr>
            <w:tcW w:w="3581" w:type="dxa"/>
            <w:tcMar>
              <w:left w:w="29" w:type="dxa"/>
              <w:right w:w="29" w:type="dxa"/>
            </w:tcMar>
          </w:tcPr>
          <w:p w14:paraId="62962C00" w14:textId="77777777" w:rsidR="005029EA" w:rsidRPr="00E22969" w:rsidRDefault="005029EA" w:rsidP="007C307D">
            <w:pPr>
              <w:pStyle w:val="Code"/>
            </w:pPr>
          </w:p>
        </w:tc>
      </w:tr>
      <w:tr w:rsidR="005029EA" w:rsidRPr="00E22969" w14:paraId="45270BC1" w14:textId="77777777" w:rsidTr="005029EA">
        <w:tc>
          <w:tcPr>
            <w:tcW w:w="3415" w:type="dxa"/>
            <w:tcMar>
              <w:left w:w="29" w:type="dxa"/>
              <w:right w:w="29" w:type="dxa"/>
            </w:tcMar>
          </w:tcPr>
          <w:p w14:paraId="7304D8AB" w14:textId="77777777" w:rsidR="005029EA" w:rsidRPr="00E22969" w:rsidRDefault="005029EA"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1BF91661" w14:textId="77777777" w:rsidR="005029EA" w:rsidRPr="00E22969" w:rsidRDefault="00730F88" w:rsidP="007C307D">
            <w:pPr>
              <w:pStyle w:val="Code"/>
            </w:pPr>
            <w:r w:rsidRPr="00E22969">
              <w:t>5</w:t>
            </w:r>
            <w:r w:rsidR="005029EA" w:rsidRPr="00E22969">
              <w:t xml:space="preserve"> (</w:t>
            </w:r>
            <w:r w:rsidRPr="00E22969">
              <w:t>2</w:t>
            </w:r>
            <w:r w:rsidR="005029EA" w:rsidRPr="00E22969">
              <w:t>D location)</w:t>
            </w:r>
          </w:p>
        </w:tc>
        <w:tc>
          <w:tcPr>
            <w:tcW w:w="3581" w:type="dxa"/>
            <w:tcMar>
              <w:left w:w="29" w:type="dxa"/>
              <w:right w:w="29" w:type="dxa"/>
            </w:tcMar>
          </w:tcPr>
          <w:p w14:paraId="3DDC3D43" w14:textId="77777777" w:rsidR="005029EA" w:rsidRPr="00E22969" w:rsidRDefault="005029EA" w:rsidP="007C307D">
            <w:pPr>
              <w:pStyle w:val="Code"/>
            </w:pPr>
          </w:p>
        </w:tc>
      </w:tr>
      <w:tr w:rsidR="005029EA" w:rsidRPr="00E22969" w14:paraId="5A53973E" w14:textId="77777777" w:rsidTr="005029EA">
        <w:tc>
          <w:tcPr>
            <w:tcW w:w="3415" w:type="dxa"/>
            <w:tcMar>
              <w:left w:w="29" w:type="dxa"/>
              <w:right w:w="29" w:type="dxa"/>
            </w:tcMar>
          </w:tcPr>
          <w:p w14:paraId="05FAD1D8" w14:textId="77777777" w:rsidR="005029EA" w:rsidRPr="00E22969" w:rsidRDefault="005029EA" w:rsidP="007C307D">
            <w:pPr>
              <w:pStyle w:val="Code"/>
            </w:pPr>
            <w:r w:rsidRPr="00E22969">
              <w:lastRenderedPageBreak/>
              <w:tab/>
            </w:r>
            <w:r w:rsidRPr="00E22969">
              <w:tab/>
            </w:r>
            <w:r w:rsidRPr="00E22969">
              <w:tab/>
            </w:r>
            <w:r w:rsidRPr="00E22969">
              <w:tab/>
              <w:t>value SEQUENCE {</w:t>
            </w:r>
          </w:p>
        </w:tc>
        <w:tc>
          <w:tcPr>
            <w:tcW w:w="1980" w:type="dxa"/>
            <w:tcMar>
              <w:left w:w="29" w:type="dxa"/>
              <w:right w:w="29" w:type="dxa"/>
            </w:tcMar>
          </w:tcPr>
          <w:p w14:paraId="02510013" w14:textId="77777777" w:rsidR="005029EA" w:rsidRPr="00E22969" w:rsidRDefault="005029EA" w:rsidP="007C307D">
            <w:pPr>
              <w:pStyle w:val="Code"/>
            </w:pPr>
          </w:p>
        </w:tc>
        <w:tc>
          <w:tcPr>
            <w:tcW w:w="3581" w:type="dxa"/>
            <w:tcMar>
              <w:left w:w="29" w:type="dxa"/>
              <w:right w:w="29" w:type="dxa"/>
            </w:tcMar>
          </w:tcPr>
          <w:p w14:paraId="787C79A5" w14:textId="77777777" w:rsidR="005029EA" w:rsidRPr="00E22969" w:rsidRDefault="005029EA" w:rsidP="007C307D">
            <w:pPr>
              <w:pStyle w:val="Code"/>
            </w:pPr>
          </w:p>
        </w:tc>
      </w:tr>
      <w:tr w:rsidR="005029EA" w:rsidRPr="00E22969" w14:paraId="2EA24EA6" w14:textId="77777777" w:rsidTr="005029EA">
        <w:tc>
          <w:tcPr>
            <w:tcW w:w="3415" w:type="dxa"/>
            <w:tcMar>
              <w:left w:w="29" w:type="dxa"/>
              <w:right w:w="29" w:type="dxa"/>
            </w:tcMar>
          </w:tcPr>
          <w:p w14:paraId="53DE1072" w14:textId="77777777" w:rsidR="005029EA" w:rsidRPr="00E22969" w:rsidRDefault="005029EA" w:rsidP="007C307D">
            <w:pPr>
              <w:pStyle w:val="Code"/>
            </w:pPr>
            <w:r w:rsidRPr="00E22969">
              <w:tab/>
            </w:r>
            <w:r w:rsidRPr="00E22969">
              <w:tab/>
            </w:r>
            <w:r w:rsidRPr="00E22969">
              <w:tab/>
            </w:r>
            <w:r w:rsidRPr="00E22969">
              <w:tab/>
            </w:r>
            <w:r w:rsidRPr="00E22969">
              <w:tab/>
              <w:t>latitude</w:t>
            </w:r>
          </w:p>
        </w:tc>
        <w:tc>
          <w:tcPr>
            <w:tcW w:w="1980" w:type="dxa"/>
            <w:tcMar>
              <w:left w:w="29" w:type="dxa"/>
              <w:right w:w="29" w:type="dxa"/>
            </w:tcMar>
          </w:tcPr>
          <w:p w14:paraId="0929C6F9" w14:textId="77777777" w:rsidR="005029EA" w:rsidRPr="00E22969" w:rsidRDefault="005029EA" w:rsidP="007C307D">
            <w:pPr>
              <w:pStyle w:val="Code"/>
            </w:pPr>
            <w:r w:rsidRPr="00E22969">
              <w:t>Any valid value</w:t>
            </w:r>
          </w:p>
        </w:tc>
        <w:tc>
          <w:tcPr>
            <w:tcW w:w="3581" w:type="dxa"/>
            <w:tcMar>
              <w:left w:w="29" w:type="dxa"/>
              <w:right w:w="29" w:type="dxa"/>
            </w:tcMar>
          </w:tcPr>
          <w:p w14:paraId="22C304F7" w14:textId="77777777" w:rsidR="005029EA" w:rsidRPr="00E22969" w:rsidRDefault="005029EA" w:rsidP="007C307D">
            <w:pPr>
              <w:pStyle w:val="Code"/>
            </w:pPr>
          </w:p>
        </w:tc>
      </w:tr>
      <w:tr w:rsidR="005029EA" w:rsidRPr="00E22969" w14:paraId="2A69D581" w14:textId="77777777" w:rsidTr="005029EA">
        <w:tc>
          <w:tcPr>
            <w:tcW w:w="3415" w:type="dxa"/>
            <w:tcMar>
              <w:left w:w="29" w:type="dxa"/>
              <w:right w:w="29" w:type="dxa"/>
            </w:tcMar>
          </w:tcPr>
          <w:p w14:paraId="23B004C2" w14:textId="77777777" w:rsidR="005029EA" w:rsidRPr="00E22969" w:rsidRDefault="005029EA" w:rsidP="007C307D">
            <w:pPr>
              <w:pStyle w:val="Code"/>
            </w:pPr>
            <w:r w:rsidRPr="00E22969">
              <w:tab/>
            </w:r>
            <w:r w:rsidRPr="00E22969">
              <w:tab/>
            </w:r>
            <w:r w:rsidRPr="00E22969">
              <w:tab/>
            </w:r>
            <w:r w:rsidRPr="00E22969">
              <w:tab/>
            </w:r>
            <w:r w:rsidRPr="00E22969">
              <w:tab/>
              <w:t>longitude</w:t>
            </w:r>
          </w:p>
        </w:tc>
        <w:tc>
          <w:tcPr>
            <w:tcW w:w="1980" w:type="dxa"/>
            <w:tcMar>
              <w:left w:w="29" w:type="dxa"/>
              <w:right w:w="29" w:type="dxa"/>
            </w:tcMar>
          </w:tcPr>
          <w:p w14:paraId="32B340C6" w14:textId="77777777" w:rsidR="005029EA" w:rsidRPr="00E22969" w:rsidRDefault="005029EA" w:rsidP="007C307D">
            <w:pPr>
              <w:pStyle w:val="Code"/>
            </w:pPr>
            <w:r w:rsidRPr="00E22969">
              <w:t>Any valid value</w:t>
            </w:r>
          </w:p>
        </w:tc>
        <w:tc>
          <w:tcPr>
            <w:tcW w:w="3581" w:type="dxa"/>
            <w:tcMar>
              <w:left w:w="29" w:type="dxa"/>
              <w:right w:w="29" w:type="dxa"/>
            </w:tcMar>
          </w:tcPr>
          <w:p w14:paraId="21C8AB8C" w14:textId="77777777" w:rsidR="005029EA" w:rsidRPr="00E22969" w:rsidRDefault="005029EA" w:rsidP="007C307D">
            <w:pPr>
              <w:pStyle w:val="Code"/>
            </w:pPr>
          </w:p>
        </w:tc>
      </w:tr>
      <w:tr w:rsidR="005029EA" w:rsidRPr="00E22969" w14:paraId="0E18B26E" w14:textId="77777777" w:rsidTr="005029EA">
        <w:tc>
          <w:tcPr>
            <w:tcW w:w="3415" w:type="dxa"/>
            <w:tcMar>
              <w:left w:w="29" w:type="dxa"/>
              <w:right w:w="29" w:type="dxa"/>
            </w:tcMar>
          </w:tcPr>
          <w:p w14:paraId="39307FD1" w14:textId="77777777" w:rsidR="005029EA" w:rsidRPr="00E22969" w:rsidRDefault="005029EA" w:rsidP="007C307D">
            <w:pPr>
              <w:pStyle w:val="Code"/>
            </w:pPr>
            <w:r w:rsidRPr="00E22969">
              <w:tab/>
            </w:r>
            <w:r w:rsidRPr="00E22969">
              <w:tab/>
            </w:r>
            <w:r w:rsidRPr="00E22969">
              <w:tab/>
            </w:r>
            <w:r w:rsidRPr="00E22969">
              <w:tab/>
              <w:t>}</w:t>
            </w:r>
          </w:p>
          <w:p w14:paraId="14A4597C" w14:textId="77777777" w:rsidR="005029EA" w:rsidRPr="00E22969" w:rsidRDefault="005029EA" w:rsidP="007C307D">
            <w:pPr>
              <w:pStyle w:val="Code"/>
            </w:pPr>
            <w:r w:rsidRPr="00E22969">
              <w:tab/>
            </w:r>
            <w:r w:rsidRPr="00E22969">
              <w:tab/>
            </w:r>
            <w:r w:rsidRPr="00E22969">
              <w:tab/>
              <w:t>}</w:t>
            </w:r>
          </w:p>
        </w:tc>
        <w:tc>
          <w:tcPr>
            <w:tcW w:w="1980" w:type="dxa"/>
            <w:tcMar>
              <w:left w:w="29" w:type="dxa"/>
              <w:right w:w="29" w:type="dxa"/>
            </w:tcMar>
          </w:tcPr>
          <w:p w14:paraId="00099463" w14:textId="77777777" w:rsidR="005029EA" w:rsidRPr="00E22969" w:rsidRDefault="005029EA" w:rsidP="007C307D">
            <w:pPr>
              <w:pStyle w:val="Code"/>
            </w:pPr>
          </w:p>
        </w:tc>
        <w:tc>
          <w:tcPr>
            <w:tcW w:w="3581" w:type="dxa"/>
            <w:tcMar>
              <w:left w:w="29" w:type="dxa"/>
              <w:right w:w="29" w:type="dxa"/>
            </w:tcMar>
          </w:tcPr>
          <w:p w14:paraId="0A8E3F22" w14:textId="77777777" w:rsidR="005029EA" w:rsidRPr="00E22969" w:rsidRDefault="005029EA" w:rsidP="007C307D">
            <w:pPr>
              <w:pStyle w:val="Code"/>
            </w:pPr>
          </w:p>
        </w:tc>
      </w:tr>
      <w:tr w:rsidR="005029EA" w:rsidRPr="00E22969" w14:paraId="6C8E1879" w14:textId="77777777" w:rsidTr="005029EA">
        <w:tc>
          <w:tcPr>
            <w:tcW w:w="3415" w:type="dxa"/>
            <w:tcMar>
              <w:left w:w="29" w:type="dxa"/>
              <w:right w:w="29" w:type="dxa"/>
            </w:tcMar>
          </w:tcPr>
          <w:p w14:paraId="6481D422" w14:textId="77777777" w:rsidR="005029EA" w:rsidRPr="00E22969" w:rsidRDefault="005029EA"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63B41082" w14:textId="77777777" w:rsidR="005029EA" w:rsidRPr="00E22969" w:rsidRDefault="005029EA" w:rsidP="007C307D">
            <w:pPr>
              <w:pStyle w:val="Code"/>
            </w:pPr>
            <w:r w:rsidRPr="00E22969">
              <w:t>7 (Advertiser ID)</w:t>
            </w:r>
          </w:p>
        </w:tc>
        <w:tc>
          <w:tcPr>
            <w:tcW w:w="3581" w:type="dxa"/>
            <w:tcMar>
              <w:left w:w="29" w:type="dxa"/>
              <w:right w:w="29" w:type="dxa"/>
            </w:tcMar>
          </w:tcPr>
          <w:p w14:paraId="0DEA3208" w14:textId="77777777" w:rsidR="005029EA" w:rsidRPr="00E22969" w:rsidRDefault="005029EA" w:rsidP="007C307D">
            <w:pPr>
              <w:pStyle w:val="Code"/>
            </w:pPr>
          </w:p>
        </w:tc>
      </w:tr>
      <w:tr w:rsidR="005029EA" w:rsidRPr="00E22969" w14:paraId="7E8ECC56" w14:textId="77777777" w:rsidTr="005029EA">
        <w:tc>
          <w:tcPr>
            <w:tcW w:w="3415" w:type="dxa"/>
            <w:tcMar>
              <w:left w:w="29" w:type="dxa"/>
              <w:right w:w="29" w:type="dxa"/>
            </w:tcMar>
          </w:tcPr>
          <w:p w14:paraId="224DC34F" w14:textId="77777777" w:rsidR="005029EA" w:rsidRPr="00E22969" w:rsidRDefault="005029EA" w:rsidP="007C307D">
            <w:pPr>
              <w:pStyle w:val="Code"/>
            </w:pPr>
            <w:r w:rsidRPr="00E22969">
              <w:tab/>
            </w:r>
            <w:r w:rsidRPr="00E22969">
              <w:tab/>
            </w:r>
            <w:r w:rsidRPr="00E22969">
              <w:tab/>
            </w:r>
            <w:r w:rsidRPr="00E22969">
              <w:tab/>
              <w:t>value</w:t>
            </w:r>
            <w:r w:rsidRPr="00E22969">
              <w:tab/>
            </w:r>
          </w:p>
        </w:tc>
        <w:tc>
          <w:tcPr>
            <w:tcW w:w="1980" w:type="dxa"/>
            <w:tcMar>
              <w:left w:w="29" w:type="dxa"/>
              <w:right w:w="29" w:type="dxa"/>
            </w:tcMar>
          </w:tcPr>
          <w:p w14:paraId="1C4A702A" w14:textId="77777777" w:rsidR="005029EA" w:rsidRPr="00E22969" w:rsidRDefault="005029EA" w:rsidP="007C307D">
            <w:pPr>
              <w:pStyle w:val="Code"/>
            </w:pPr>
            <w:r w:rsidRPr="00E22969">
              <w:t>Any valid value</w:t>
            </w:r>
          </w:p>
        </w:tc>
        <w:tc>
          <w:tcPr>
            <w:tcW w:w="3581" w:type="dxa"/>
            <w:tcMar>
              <w:left w:w="29" w:type="dxa"/>
              <w:right w:w="29" w:type="dxa"/>
            </w:tcMar>
          </w:tcPr>
          <w:p w14:paraId="6EBDB327" w14:textId="77777777" w:rsidR="005029EA" w:rsidRPr="00E22969" w:rsidRDefault="005029EA" w:rsidP="007C307D">
            <w:pPr>
              <w:pStyle w:val="Code"/>
            </w:pPr>
          </w:p>
        </w:tc>
      </w:tr>
      <w:tr w:rsidR="005029EA" w:rsidRPr="00E22969" w14:paraId="030441CC" w14:textId="77777777" w:rsidTr="005029EA">
        <w:tc>
          <w:tcPr>
            <w:tcW w:w="3415" w:type="dxa"/>
            <w:tcMar>
              <w:left w:w="29" w:type="dxa"/>
              <w:right w:w="29" w:type="dxa"/>
            </w:tcMar>
          </w:tcPr>
          <w:p w14:paraId="4741F21B" w14:textId="77777777" w:rsidR="005029EA" w:rsidRPr="00E22969" w:rsidRDefault="005029EA" w:rsidP="007C307D">
            <w:pPr>
              <w:pStyle w:val="Code"/>
            </w:pPr>
            <w:r w:rsidRPr="00E22969">
              <w:tab/>
            </w:r>
            <w:r w:rsidRPr="00E22969">
              <w:tab/>
            </w:r>
            <w:r w:rsidRPr="00E22969">
              <w:tab/>
              <w:t>}</w:t>
            </w:r>
          </w:p>
          <w:p w14:paraId="47F1E12E" w14:textId="77777777" w:rsidR="005029EA" w:rsidRPr="00E22969" w:rsidRDefault="005029EA" w:rsidP="007C307D">
            <w:pPr>
              <w:pStyle w:val="Code"/>
            </w:pPr>
            <w:r w:rsidRPr="00E22969">
              <w:tab/>
            </w:r>
            <w:r w:rsidRPr="00E22969">
              <w:tab/>
              <w:t>}</w:t>
            </w:r>
          </w:p>
          <w:p w14:paraId="255886B7" w14:textId="77777777" w:rsidR="005029EA" w:rsidRPr="00E22969" w:rsidRDefault="005029EA" w:rsidP="007C307D">
            <w:pPr>
              <w:pStyle w:val="Code"/>
            </w:pPr>
            <w:r w:rsidRPr="00E22969">
              <w:tab/>
              <w:t>}</w:t>
            </w:r>
          </w:p>
          <w:p w14:paraId="5034EEA0" w14:textId="77777777" w:rsidR="005029EA" w:rsidRPr="00E22969" w:rsidRDefault="005029EA" w:rsidP="007C307D">
            <w:pPr>
              <w:pStyle w:val="Code"/>
            </w:pPr>
            <w:r w:rsidRPr="00E22969">
              <w:t>}</w:t>
            </w:r>
          </w:p>
        </w:tc>
        <w:tc>
          <w:tcPr>
            <w:tcW w:w="1980" w:type="dxa"/>
            <w:tcMar>
              <w:left w:w="29" w:type="dxa"/>
              <w:right w:w="29" w:type="dxa"/>
            </w:tcMar>
          </w:tcPr>
          <w:p w14:paraId="19B3494B" w14:textId="77777777" w:rsidR="005029EA" w:rsidRPr="00E22969" w:rsidRDefault="005029EA" w:rsidP="007C307D">
            <w:pPr>
              <w:pStyle w:val="Code"/>
            </w:pPr>
          </w:p>
        </w:tc>
        <w:tc>
          <w:tcPr>
            <w:tcW w:w="3581" w:type="dxa"/>
            <w:tcMar>
              <w:left w:w="29" w:type="dxa"/>
              <w:right w:w="29" w:type="dxa"/>
            </w:tcMar>
          </w:tcPr>
          <w:p w14:paraId="0E0F7B92" w14:textId="77777777" w:rsidR="005029EA" w:rsidRPr="00E22969" w:rsidRDefault="005029EA" w:rsidP="007C307D">
            <w:pPr>
              <w:pStyle w:val="Code"/>
            </w:pPr>
          </w:p>
        </w:tc>
      </w:tr>
    </w:tbl>
    <w:p w14:paraId="555CD399" w14:textId="77777777" w:rsidR="005029EA" w:rsidRPr="00E22969" w:rsidRDefault="005029EA" w:rsidP="00710915">
      <w:pPr>
        <w:rPr>
          <w:b/>
        </w:rPr>
      </w:pPr>
    </w:p>
    <w:p w14:paraId="652E8008" w14:textId="6EC7D310" w:rsidR="00710915" w:rsidRPr="00E22969" w:rsidRDefault="00710915" w:rsidP="00710915">
      <w:pPr>
        <w:pStyle w:val="Caption"/>
        <w:rPr>
          <w:b w:val="0"/>
        </w:rPr>
      </w:pPr>
      <w:bookmarkStart w:id="472" w:name="_Ref435457336"/>
      <w:r w:rsidRPr="00E22969">
        <w:t xml:space="preserve">Table </w:t>
      </w:r>
      <w:fldSimple w:instr=" STYLEREF 1 \s ">
        <w:r w:rsidR="00092395">
          <w:rPr>
            <w:noProof/>
          </w:rPr>
          <w:t>7</w:t>
        </w:r>
      </w:fldSimple>
      <w:r w:rsidRPr="00E22969">
        <w:noBreakHyphen/>
      </w:r>
      <w:fldSimple w:instr=" SEQ Table \* ARABIC \s 1 ">
        <w:r w:rsidR="00092395">
          <w:rPr>
            <w:noProof/>
          </w:rPr>
          <w:t>10</w:t>
        </w:r>
      </w:fldSimple>
      <w:bookmarkEnd w:id="472"/>
      <w:r w:rsidRPr="00E22969">
        <w:t xml:space="preserve"> WSAserviceInfos</w:t>
      </w:r>
    </w:p>
    <w:tbl>
      <w:tblPr>
        <w:tblStyle w:val="TableGrid"/>
        <w:tblW w:w="0" w:type="auto"/>
        <w:tblLook w:val="04A0" w:firstRow="1" w:lastRow="0" w:firstColumn="1" w:lastColumn="0" w:noHBand="0" w:noVBand="1"/>
      </w:tblPr>
      <w:tblGrid>
        <w:gridCol w:w="3415"/>
        <w:gridCol w:w="1980"/>
        <w:gridCol w:w="3581"/>
      </w:tblGrid>
      <w:tr w:rsidR="00710915" w:rsidRPr="00E22969" w14:paraId="1753CAD6" w14:textId="77777777" w:rsidTr="00710915">
        <w:tc>
          <w:tcPr>
            <w:tcW w:w="3415" w:type="dxa"/>
            <w:tcMar>
              <w:left w:w="29" w:type="dxa"/>
              <w:right w:w="29" w:type="dxa"/>
            </w:tcMar>
          </w:tcPr>
          <w:p w14:paraId="43F28F85" w14:textId="77777777" w:rsidR="00710915" w:rsidRPr="00E22969" w:rsidRDefault="00710915" w:rsidP="007C307D">
            <w:pPr>
              <w:pStyle w:val="Code"/>
            </w:pPr>
            <w:r w:rsidRPr="00E22969">
              <w:t>Information Element</w:t>
            </w:r>
          </w:p>
        </w:tc>
        <w:tc>
          <w:tcPr>
            <w:tcW w:w="1980" w:type="dxa"/>
            <w:tcMar>
              <w:left w:w="29" w:type="dxa"/>
              <w:right w:w="29" w:type="dxa"/>
            </w:tcMar>
          </w:tcPr>
          <w:p w14:paraId="4B78A846" w14:textId="77777777" w:rsidR="00710915" w:rsidRPr="00E22969" w:rsidRDefault="00710915" w:rsidP="007C307D">
            <w:pPr>
              <w:pStyle w:val="Code"/>
            </w:pPr>
            <w:r w:rsidRPr="00E22969">
              <w:t>Value/Remark</w:t>
            </w:r>
          </w:p>
        </w:tc>
        <w:tc>
          <w:tcPr>
            <w:tcW w:w="3581" w:type="dxa"/>
            <w:tcMar>
              <w:left w:w="29" w:type="dxa"/>
              <w:right w:w="29" w:type="dxa"/>
            </w:tcMar>
          </w:tcPr>
          <w:p w14:paraId="6EDC5FCA" w14:textId="77777777" w:rsidR="00710915" w:rsidRPr="00E22969" w:rsidRDefault="00710915" w:rsidP="007C307D">
            <w:pPr>
              <w:pStyle w:val="Code"/>
            </w:pPr>
            <w:r w:rsidRPr="00E22969">
              <w:t>Comment</w:t>
            </w:r>
          </w:p>
        </w:tc>
      </w:tr>
      <w:tr w:rsidR="00710915" w:rsidRPr="00E22969" w14:paraId="6BCB7E95" w14:textId="77777777" w:rsidTr="00710915">
        <w:tc>
          <w:tcPr>
            <w:tcW w:w="3415" w:type="dxa"/>
          </w:tcPr>
          <w:p w14:paraId="0499305D" w14:textId="6DEBAB10" w:rsidR="00710915" w:rsidRPr="00E22969" w:rsidRDefault="00710915" w:rsidP="007C307D">
            <w:pPr>
              <w:pStyle w:val="Code"/>
            </w:pPr>
            <w:r w:rsidRPr="00E22969">
              <w:t>Requires WSA_nExt</w:t>
            </w:r>
            <w:r w:rsidR="00AB530A">
              <w:t>_1</w:t>
            </w:r>
          </w:p>
          <w:p w14:paraId="03E1113E" w14:textId="56E6A644" w:rsidR="00710915" w:rsidRPr="00E22969" w:rsidRDefault="00710915"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ins w:id="473" w:author="Dmitri.Khijniak@7Layers.com" w:date="2017-07-25T16:40:00Z">
              <w:r w:rsidR="00092395" w:rsidRPr="00E22969">
                <w:t xml:space="preserve">Table </w:t>
              </w:r>
              <w:r w:rsidR="00092395">
                <w:t>7</w:t>
              </w:r>
              <w:r w:rsidR="00092395" w:rsidRPr="00E22969">
                <w:noBreakHyphen/>
              </w:r>
              <w:r w:rsidR="00092395">
                <w:t>6</w:t>
              </w:r>
            </w:ins>
            <w:del w:id="474"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6</w:delText>
              </w:r>
            </w:del>
            <w:r w:rsidRPr="00E22969">
              <w:fldChar w:fldCharType="end"/>
            </w:r>
          </w:p>
        </w:tc>
        <w:tc>
          <w:tcPr>
            <w:tcW w:w="1980" w:type="dxa"/>
          </w:tcPr>
          <w:p w14:paraId="6C5F2680" w14:textId="77777777" w:rsidR="00710915" w:rsidRPr="00E22969" w:rsidRDefault="00710915" w:rsidP="007C307D">
            <w:pPr>
              <w:pStyle w:val="Code"/>
            </w:pPr>
          </w:p>
        </w:tc>
        <w:tc>
          <w:tcPr>
            <w:tcW w:w="3581" w:type="dxa"/>
          </w:tcPr>
          <w:p w14:paraId="1954F86F" w14:textId="77777777" w:rsidR="00710915" w:rsidRPr="00E22969" w:rsidRDefault="00710915" w:rsidP="007C307D">
            <w:pPr>
              <w:pStyle w:val="Code"/>
            </w:pPr>
          </w:p>
        </w:tc>
      </w:tr>
      <w:tr w:rsidR="00710915" w:rsidRPr="00E22969" w14:paraId="7C02945D" w14:textId="77777777" w:rsidTr="00710915">
        <w:tc>
          <w:tcPr>
            <w:tcW w:w="3415" w:type="dxa"/>
            <w:tcMar>
              <w:left w:w="29" w:type="dxa"/>
              <w:right w:w="29" w:type="dxa"/>
            </w:tcMar>
          </w:tcPr>
          <w:p w14:paraId="78C4062C" w14:textId="77777777" w:rsidR="00710915" w:rsidRPr="00E22969" w:rsidRDefault="00710915" w:rsidP="007C307D">
            <w:pPr>
              <w:pStyle w:val="Code"/>
            </w:pPr>
            <w:r w:rsidRPr="00E22969">
              <w:rPr>
                <w:b/>
              </w:rPr>
              <w:t>WSAserviceInfos</w:t>
            </w:r>
            <w:r w:rsidRPr="00E22969">
              <w:t xml:space="preserve"> ::= SEQUENCE {</w:t>
            </w:r>
          </w:p>
        </w:tc>
        <w:tc>
          <w:tcPr>
            <w:tcW w:w="1980" w:type="dxa"/>
            <w:tcMar>
              <w:left w:w="29" w:type="dxa"/>
              <w:right w:w="29" w:type="dxa"/>
            </w:tcMar>
          </w:tcPr>
          <w:p w14:paraId="132DC37E" w14:textId="77777777" w:rsidR="00710915" w:rsidRPr="00E22969" w:rsidRDefault="00710915" w:rsidP="007C307D">
            <w:pPr>
              <w:pStyle w:val="Code"/>
            </w:pPr>
          </w:p>
        </w:tc>
        <w:tc>
          <w:tcPr>
            <w:tcW w:w="3581" w:type="dxa"/>
            <w:tcMar>
              <w:left w:w="29" w:type="dxa"/>
              <w:right w:w="29" w:type="dxa"/>
            </w:tcMar>
          </w:tcPr>
          <w:p w14:paraId="5DB175D7" w14:textId="77777777" w:rsidR="00710915" w:rsidRPr="00E22969" w:rsidRDefault="00710915" w:rsidP="007C307D">
            <w:pPr>
              <w:pStyle w:val="Code"/>
            </w:pPr>
          </w:p>
        </w:tc>
      </w:tr>
      <w:tr w:rsidR="00710915" w:rsidRPr="00E22969" w14:paraId="5B040A2B" w14:textId="77777777" w:rsidTr="00710915">
        <w:tc>
          <w:tcPr>
            <w:tcW w:w="3415" w:type="dxa"/>
            <w:tcMar>
              <w:left w:w="29" w:type="dxa"/>
              <w:right w:w="29" w:type="dxa"/>
            </w:tcMar>
          </w:tcPr>
          <w:p w14:paraId="0A02BD22" w14:textId="77777777" w:rsidR="00710915" w:rsidRPr="00E22969" w:rsidRDefault="00710915" w:rsidP="007C307D">
            <w:pPr>
              <w:pStyle w:val="Code"/>
            </w:pPr>
            <w:r w:rsidRPr="00E22969">
              <w:tab/>
              <w:t>{</w:t>
            </w:r>
          </w:p>
        </w:tc>
        <w:tc>
          <w:tcPr>
            <w:tcW w:w="1980" w:type="dxa"/>
            <w:tcMar>
              <w:left w:w="29" w:type="dxa"/>
              <w:right w:w="29" w:type="dxa"/>
            </w:tcMar>
          </w:tcPr>
          <w:p w14:paraId="261E72E2" w14:textId="77777777" w:rsidR="00710915" w:rsidRPr="00E22969" w:rsidRDefault="00710915" w:rsidP="007C307D">
            <w:pPr>
              <w:pStyle w:val="Code"/>
            </w:pPr>
          </w:p>
        </w:tc>
        <w:tc>
          <w:tcPr>
            <w:tcW w:w="3581" w:type="dxa"/>
            <w:tcMar>
              <w:left w:w="29" w:type="dxa"/>
              <w:right w:w="29" w:type="dxa"/>
            </w:tcMar>
          </w:tcPr>
          <w:p w14:paraId="7929FE0C" w14:textId="77777777" w:rsidR="00710915" w:rsidRPr="00E22969" w:rsidRDefault="00710915" w:rsidP="007C307D">
            <w:pPr>
              <w:pStyle w:val="Code"/>
            </w:pPr>
          </w:p>
        </w:tc>
      </w:tr>
      <w:tr w:rsidR="00710915" w:rsidRPr="00E22969" w14:paraId="490D7D23" w14:textId="77777777" w:rsidTr="00710915">
        <w:tc>
          <w:tcPr>
            <w:tcW w:w="3415" w:type="dxa"/>
            <w:tcMar>
              <w:left w:w="29" w:type="dxa"/>
              <w:right w:w="29" w:type="dxa"/>
            </w:tcMar>
          </w:tcPr>
          <w:p w14:paraId="4506FE8B" w14:textId="77777777" w:rsidR="00710915" w:rsidRPr="00E22969" w:rsidRDefault="00710915" w:rsidP="007C307D">
            <w:pPr>
              <w:pStyle w:val="Code"/>
            </w:pPr>
            <w:r w:rsidRPr="00E22969">
              <w:tab/>
            </w:r>
            <w:r w:rsidRPr="00E22969">
              <w:tab/>
              <w:t>serviceID</w:t>
            </w:r>
          </w:p>
        </w:tc>
        <w:tc>
          <w:tcPr>
            <w:tcW w:w="1980" w:type="dxa"/>
            <w:tcMar>
              <w:left w:w="29" w:type="dxa"/>
              <w:right w:w="29" w:type="dxa"/>
            </w:tcMar>
          </w:tcPr>
          <w:p w14:paraId="385FFC0E" w14:textId="01D70FE0" w:rsidR="00710915" w:rsidRPr="00E22969" w:rsidRDefault="001B1CD9" w:rsidP="007C307D">
            <w:pPr>
              <w:pStyle w:val="Code"/>
            </w:pPr>
            <w:r>
              <w:t>pPSID</w:t>
            </w:r>
          </w:p>
        </w:tc>
        <w:tc>
          <w:tcPr>
            <w:tcW w:w="3581" w:type="dxa"/>
            <w:tcMar>
              <w:left w:w="29" w:type="dxa"/>
              <w:right w:w="29" w:type="dxa"/>
            </w:tcMar>
          </w:tcPr>
          <w:p w14:paraId="55556B98" w14:textId="5F925378" w:rsidR="00710915" w:rsidRPr="00E22969" w:rsidRDefault="00710915" w:rsidP="007C307D">
            <w:pPr>
              <w:pStyle w:val="Code"/>
            </w:pPr>
            <w:r w:rsidRPr="00E22969">
              <w:t xml:space="preserve">PSID values defined in </w:t>
            </w:r>
            <w:r w:rsidR="007C307D">
              <w:fldChar w:fldCharType="begin"/>
            </w:r>
            <w:r w:rsidR="007C307D">
              <w:instrText xml:space="preserve"> REF _Ref446677365 \h </w:instrText>
            </w:r>
            <w:r w:rsidR="007C307D">
              <w:fldChar w:fldCharType="separate"/>
            </w:r>
            <w:ins w:id="475" w:author="Dmitri.Khijniak@7Layers.com" w:date="2017-07-25T16:40:00Z">
              <w:r w:rsidR="00092395" w:rsidRPr="00E22969">
                <w:rPr>
                  <w:rFonts w:ascii="Arial" w:hAnsi="Arial"/>
                  <w:b/>
                </w:rPr>
                <w:t xml:space="preserve">Table </w:t>
              </w:r>
              <w:r w:rsidR="00092395">
                <w:rPr>
                  <w:rFonts w:ascii="Arial" w:hAnsi="Arial"/>
                  <w:b/>
                </w:rPr>
                <w:t>4</w:t>
              </w:r>
              <w:r w:rsidR="00092395" w:rsidRPr="00E22969">
                <w:rPr>
                  <w:rFonts w:ascii="Arial" w:hAnsi="Arial"/>
                  <w:b/>
                </w:rPr>
                <w:noBreakHyphen/>
              </w:r>
              <w:r w:rsidR="00092395">
                <w:rPr>
                  <w:rFonts w:ascii="Arial" w:hAnsi="Arial"/>
                  <w:b/>
                </w:rPr>
                <w:t>4</w:t>
              </w:r>
            </w:ins>
            <w:del w:id="476" w:author="Dmitri.Khijniak@7Layers.com" w:date="2017-07-25T16:40:00Z">
              <w:r w:rsidR="00EC4622" w:rsidRPr="00E22969" w:rsidDel="00092395">
                <w:rPr>
                  <w:rFonts w:ascii="Arial" w:hAnsi="Arial"/>
                  <w:b/>
                </w:rPr>
                <w:delText xml:space="preserve">Table </w:delText>
              </w:r>
              <w:r w:rsidR="00EC4622" w:rsidDel="00092395">
                <w:rPr>
                  <w:rFonts w:ascii="Arial" w:hAnsi="Arial"/>
                  <w:b/>
                </w:rPr>
                <w:delText>4</w:delText>
              </w:r>
              <w:r w:rsidR="00EC4622" w:rsidRPr="00E22969" w:rsidDel="00092395">
                <w:rPr>
                  <w:rFonts w:ascii="Arial" w:hAnsi="Arial"/>
                  <w:b/>
                </w:rPr>
                <w:noBreakHyphen/>
              </w:r>
              <w:r w:rsidR="00EC4622" w:rsidDel="00092395">
                <w:rPr>
                  <w:rFonts w:ascii="Arial" w:hAnsi="Arial"/>
                  <w:b/>
                </w:rPr>
                <w:delText>4</w:delText>
              </w:r>
            </w:del>
            <w:r w:rsidR="007C307D">
              <w:fldChar w:fldCharType="end"/>
            </w:r>
          </w:p>
        </w:tc>
      </w:tr>
      <w:tr w:rsidR="00710915" w:rsidRPr="00E22969" w14:paraId="21BF148E" w14:textId="77777777" w:rsidTr="00710915">
        <w:tc>
          <w:tcPr>
            <w:tcW w:w="3415" w:type="dxa"/>
            <w:tcMar>
              <w:left w:w="29" w:type="dxa"/>
              <w:right w:w="29" w:type="dxa"/>
            </w:tcMar>
          </w:tcPr>
          <w:p w14:paraId="2586762B" w14:textId="77777777" w:rsidR="00710915" w:rsidRPr="00E22969" w:rsidRDefault="00710915" w:rsidP="007C307D">
            <w:pPr>
              <w:pStyle w:val="Code"/>
            </w:pPr>
            <w:r w:rsidRPr="00E22969">
              <w:tab/>
            </w:r>
            <w:r w:rsidRPr="00E22969">
              <w:tab/>
              <w:t>channelIndex</w:t>
            </w:r>
          </w:p>
        </w:tc>
        <w:tc>
          <w:tcPr>
            <w:tcW w:w="1980" w:type="dxa"/>
            <w:tcMar>
              <w:left w:w="29" w:type="dxa"/>
              <w:right w:w="29" w:type="dxa"/>
            </w:tcMar>
          </w:tcPr>
          <w:p w14:paraId="327009EB" w14:textId="77777777" w:rsidR="00710915" w:rsidRPr="00E22969" w:rsidRDefault="00710915" w:rsidP="007C307D">
            <w:pPr>
              <w:pStyle w:val="Code"/>
            </w:pPr>
            <w:r w:rsidRPr="00E22969">
              <w:t>firstEntry</w:t>
            </w:r>
          </w:p>
        </w:tc>
        <w:tc>
          <w:tcPr>
            <w:tcW w:w="3581" w:type="dxa"/>
            <w:tcMar>
              <w:left w:w="29" w:type="dxa"/>
              <w:right w:w="29" w:type="dxa"/>
            </w:tcMar>
          </w:tcPr>
          <w:p w14:paraId="0F393BFD" w14:textId="77777777" w:rsidR="00710915" w:rsidRPr="00E22969" w:rsidRDefault="00710915" w:rsidP="007C307D">
            <w:pPr>
              <w:pStyle w:val="Code"/>
            </w:pPr>
            <w:r w:rsidRPr="00E22969">
              <w:t>1</w:t>
            </w:r>
            <w:r w:rsidRPr="00E22969">
              <w:rPr>
                <w:vertAlign w:val="superscript"/>
              </w:rPr>
              <w:t>st</w:t>
            </w:r>
            <w:r w:rsidRPr="00E22969">
              <w:t xml:space="preserve"> entry in Channel Info Segment</w:t>
            </w:r>
          </w:p>
        </w:tc>
      </w:tr>
      <w:tr w:rsidR="00710915" w:rsidRPr="00E22969" w14:paraId="63A4F3BE" w14:textId="77777777" w:rsidTr="00710915">
        <w:tc>
          <w:tcPr>
            <w:tcW w:w="3415" w:type="dxa"/>
            <w:tcMar>
              <w:left w:w="29" w:type="dxa"/>
              <w:right w:w="29" w:type="dxa"/>
            </w:tcMar>
          </w:tcPr>
          <w:p w14:paraId="3A84558A" w14:textId="77777777" w:rsidR="00710915" w:rsidRPr="00E22969" w:rsidRDefault="00710915" w:rsidP="007C307D">
            <w:pPr>
              <w:pStyle w:val="Code"/>
            </w:pPr>
            <w:r w:rsidRPr="00E22969">
              <w:tab/>
            </w:r>
            <w:r w:rsidRPr="00E22969">
              <w:tab/>
            </w:r>
            <w:r w:rsidR="00DD55CA" w:rsidRPr="00E22969">
              <w:t>extension</w:t>
            </w:r>
            <w:r w:rsidRPr="00E22969">
              <w:t xml:space="preserve"> SEQUENCE {</w:t>
            </w:r>
          </w:p>
        </w:tc>
        <w:tc>
          <w:tcPr>
            <w:tcW w:w="1980" w:type="dxa"/>
            <w:tcMar>
              <w:left w:w="29" w:type="dxa"/>
              <w:right w:w="29" w:type="dxa"/>
            </w:tcMar>
          </w:tcPr>
          <w:p w14:paraId="01D273B1" w14:textId="77777777" w:rsidR="00710915" w:rsidRPr="00E22969" w:rsidRDefault="00710915" w:rsidP="007C307D">
            <w:pPr>
              <w:pStyle w:val="Code"/>
            </w:pPr>
          </w:p>
        </w:tc>
        <w:tc>
          <w:tcPr>
            <w:tcW w:w="3581" w:type="dxa"/>
            <w:tcMar>
              <w:left w:w="29" w:type="dxa"/>
              <w:right w:w="29" w:type="dxa"/>
            </w:tcMar>
          </w:tcPr>
          <w:p w14:paraId="01ACF7A4" w14:textId="77777777" w:rsidR="00710915" w:rsidRPr="00E22969" w:rsidRDefault="00710915" w:rsidP="007C307D">
            <w:pPr>
              <w:pStyle w:val="Code"/>
            </w:pPr>
          </w:p>
        </w:tc>
      </w:tr>
      <w:tr w:rsidR="00710915" w:rsidRPr="00E22969" w14:paraId="7C40242E" w14:textId="77777777" w:rsidTr="00710915">
        <w:tc>
          <w:tcPr>
            <w:tcW w:w="3415" w:type="dxa"/>
            <w:tcMar>
              <w:left w:w="29" w:type="dxa"/>
              <w:right w:w="29" w:type="dxa"/>
            </w:tcMar>
          </w:tcPr>
          <w:p w14:paraId="4A27B475" w14:textId="77777777" w:rsidR="00710915" w:rsidRPr="00E22969" w:rsidRDefault="00710915" w:rsidP="007C307D">
            <w:pPr>
              <w:pStyle w:val="Code"/>
            </w:pPr>
            <w:r w:rsidRPr="00E22969">
              <w:tab/>
            </w:r>
            <w:r w:rsidRPr="00E22969">
              <w:tab/>
            </w:r>
            <w:r w:rsidRPr="00E22969">
              <w:tab/>
              <w:t>extensionId</w:t>
            </w:r>
          </w:p>
        </w:tc>
        <w:tc>
          <w:tcPr>
            <w:tcW w:w="1980" w:type="dxa"/>
            <w:tcMar>
              <w:left w:w="29" w:type="dxa"/>
              <w:right w:w="29" w:type="dxa"/>
            </w:tcMar>
          </w:tcPr>
          <w:p w14:paraId="7042C90A" w14:textId="77777777" w:rsidR="00710915" w:rsidRPr="00E22969" w:rsidRDefault="00710915" w:rsidP="007C307D">
            <w:pPr>
              <w:pStyle w:val="Code"/>
            </w:pPr>
            <w:r w:rsidRPr="00E22969">
              <w:t>8 (PSC)</w:t>
            </w:r>
          </w:p>
        </w:tc>
        <w:tc>
          <w:tcPr>
            <w:tcW w:w="3581" w:type="dxa"/>
            <w:tcMar>
              <w:left w:w="29" w:type="dxa"/>
              <w:right w:w="29" w:type="dxa"/>
            </w:tcMar>
          </w:tcPr>
          <w:p w14:paraId="4D276AFC" w14:textId="77777777" w:rsidR="00710915" w:rsidRPr="00E22969" w:rsidRDefault="00710915" w:rsidP="007C307D">
            <w:pPr>
              <w:pStyle w:val="Code"/>
            </w:pPr>
          </w:p>
        </w:tc>
      </w:tr>
      <w:tr w:rsidR="00710915" w:rsidRPr="00E22969" w14:paraId="47F16EEB" w14:textId="77777777" w:rsidTr="00710915">
        <w:tc>
          <w:tcPr>
            <w:tcW w:w="3415" w:type="dxa"/>
            <w:tcMar>
              <w:left w:w="29" w:type="dxa"/>
              <w:right w:w="29" w:type="dxa"/>
            </w:tcMar>
          </w:tcPr>
          <w:p w14:paraId="43B8E25C" w14:textId="77777777" w:rsidR="00710915" w:rsidRPr="00E22969" w:rsidRDefault="00710915" w:rsidP="007C307D">
            <w:pPr>
              <w:pStyle w:val="Code"/>
            </w:pPr>
            <w:r w:rsidRPr="00E22969">
              <w:tab/>
            </w:r>
            <w:r w:rsidRPr="00E22969">
              <w:tab/>
            </w:r>
            <w:r w:rsidRPr="00E22969">
              <w:tab/>
              <w:t>psc</w:t>
            </w:r>
          </w:p>
        </w:tc>
        <w:tc>
          <w:tcPr>
            <w:tcW w:w="1980" w:type="dxa"/>
            <w:tcMar>
              <w:left w:w="29" w:type="dxa"/>
              <w:right w:w="29" w:type="dxa"/>
            </w:tcMar>
          </w:tcPr>
          <w:p w14:paraId="26D0C1C2" w14:textId="77777777" w:rsidR="00710915" w:rsidRPr="00E22969" w:rsidRDefault="00710915" w:rsidP="007C307D">
            <w:pPr>
              <w:pStyle w:val="Code"/>
            </w:pPr>
            <w:r w:rsidRPr="00E22969">
              <w:t>Any valid value</w:t>
            </w:r>
          </w:p>
        </w:tc>
        <w:tc>
          <w:tcPr>
            <w:tcW w:w="3581" w:type="dxa"/>
            <w:tcMar>
              <w:left w:w="29" w:type="dxa"/>
              <w:right w:w="29" w:type="dxa"/>
            </w:tcMar>
          </w:tcPr>
          <w:p w14:paraId="31A5FD41" w14:textId="77777777" w:rsidR="00710915" w:rsidRPr="00E22969" w:rsidRDefault="00710915" w:rsidP="007C307D">
            <w:pPr>
              <w:pStyle w:val="Code"/>
            </w:pPr>
          </w:p>
        </w:tc>
      </w:tr>
      <w:tr w:rsidR="00710915" w:rsidRPr="00E22969" w14:paraId="20A7FD35" w14:textId="77777777" w:rsidTr="00710915">
        <w:tc>
          <w:tcPr>
            <w:tcW w:w="3415" w:type="dxa"/>
            <w:tcMar>
              <w:left w:w="29" w:type="dxa"/>
              <w:right w:w="29" w:type="dxa"/>
            </w:tcMar>
          </w:tcPr>
          <w:p w14:paraId="14391214" w14:textId="77777777" w:rsidR="00710915" w:rsidRPr="00E22969" w:rsidRDefault="00710915" w:rsidP="007C307D">
            <w:pPr>
              <w:pStyle w:val="Code"/>
            </w:pPr>
            <w:r w:rsidRPr="00E22969">
              <w:tab/>
            </w:r>
            <w:r w:rsidRPr="00E22969">
              <w:tab/>
              <w:t>}</w:t>
            </w:r>
          </w:p>
        </w:tc>
        <w:tc>
          <w:tcPr>
            <w:tcW w:w="1980" w:type="dxa"/>
            <w:tcMar>
              <w:left w:w="29" w:type="dxa"/>
              <w:right w:w="29" w:type="dxa"/>
            </w:tcMar>
          </w:tcPr>
          <w:p w14:paraId="6C774189" w14:textId="77777777" w:rsidR="00710915" w:rsidRPr="00E22969" w:rsidRDefault="00710915" w:rsidP="007C307D">
            <w:pPr>
              <w:pStyle w:val="Code"/>
            </w:pPr>
          </w:p>
        </w:tc>
        <w:tc>
          <w:tcPr>
            <w:tcW w:w="3581" w:type="dxa"/>
            <w:tcMar>
              <w:left w:w="29" w:type="dxa"/>
              <w:right w:w="29" w:type="dxa"/>
            </w:tcMar>
          </w:tcPr>
          <w:p w14:paraId="361A0E6B" w14:textId="77777777" w:rsidR="00710915" w:rsidRPr="00E22969" w:rsidRDefault="00710915" w:rsidP="007C307D">
            <w:pPr>
              <w:pStyle w:val="Code"/>
            </w:pPr>
          </w:p>
        </w:tc>
      </w:tr>
      <w:tr w:rsidR="00710915" w:rsidRPr="00E22969" w14:paraId="6DFA0F6C" w14:textId="77777777" w:rsidTr="00710915">
        <w:tc>
          <w:tcPr>
            <w:tcW w:w="3415" w:type="dxa"/>
            <w:tcMar>
              <w:left w:w="29" w:type="dxa"/>
              <w:right w:w="29" w:type="dxa"/>
            </w:tcMar>
          </w:tcPr>
          <w:p w14:paraId="67A9A807" w14:textId="77777777" w:rsidR="00710915" w:rsidRPr="00E22969" w:rsidRDefault="00710915" w:rsidP="007C307D">
            <w:pPr>
              <w:pStyle w:val="Code"/>
            </w:pPr>
            <w:r w:rsidRPr="00E22969">
              <w:tab/>
              <w:t>}</w:t>
            </w:r>
          </w:p>
        </w:tc>
        <w:tc>
          <w:tcPr>
            <w:tcW w:w="1980" w:type="dxa"/>
            <w:tcMar>
              <w:left w:w="29" w:type="dxa"/>
              <w:right w:w="29" w:type="dxa"/>
            </w:tcMar>
          </w:tcPr>
          <w:p w14:paraId="72A00336" w14:textId="77777777" w:rsidR="00710915" w:rsidRPr="00E22969" w:rsidRDefault="00710915" w:rsidP="007C307D">
            <w:pPr>
              <w:pStyle w:val="Code"/>
            </w:pPr>
          </w:p>
        </w:tc>
        <w:tc>
          <w:tcPr>
            <w:tcW w:w="3581" w:type="dxa"/>
            <w:tcMar>
              <w:left w:w="29" w:type="dxa"/>
              <w:right w:w="29" w:type="dxa"/>
            </w:tcMar>
          </w:tcPr>
          <w:p w14:paraId="7FA81351" w14:textId="77777777" w:rsidR="00710915" w:rsidRPr="00E22969" w:rsidRDefault="00710915" w:rsidP="007C307D">
            <w:pPr>
              <w:pStyle w:val="Code"/>
            </w:pPr>
          </w:p>
        </w:tc>
      </w:tr>
      <w:tr w:rsidR="00710915" w:rsidRPr="00E22969" w14:paraId="5A2654FF" w14:textId="77777777" w:rsidTr="00710915">
        <w:tc>
          <w:tcPr>
            <w:tcW w:w="3415" w:type="dxa"/>
            <w:tcMar>
              <w:left w:w="29" w:type="dxa"/>
              <w:right w:w="29" w:type="dxa"/>
            </w:tcMar>
          </w:tcPr>
          <w:p w14:paraId="2D2E8BF6" w14:textId="77777777" w:rsidR="00710915" w:rsidRPr="00E22969" w:rsidRDefault="00710915" w:rsidP="007C307D">
            <w:pPr>
              <w:pStyle w:val="Code"/>
            </w:pPr>
            <w:r w:rsidRPr="00E22969">
              <w:t>}</w:t>
            </w:r>
          </w:p>
        </w:tc>
        <w:tc>
          <w:tcPr>
            <w:tcW w:w="1980" w:type="dxa"/>
            <w:tcMar>
              <w:left w:w="29" w:type="dxa"/>
              <w:right w:w="29" w:type="dxa"/>
            </w:tcMar>
          </w:tcPr>
          <w:p w14:paraId="6DBC1B3B" w14:textId="77777777" w:rsidR="00710915" w:rsidRPr="00E22969" w:rsidRDefault="00710915" w:rsidP="007C307D">
            <w:pPr>
              <w:pStyle w:val="Code"/>
            </w:pPr>
          </w:p>
        </w:tc>
        <w:tc>
          <w:tcPr>
            <w:tcW w:w="3581" w:type="dxa"/>
            <w:tcMar>
              <w:left w:w="29" w:type="dxa"/>
              <w:right w:w="29" w:type="dxa"/>
            </w:tcMar>
          </w:tcPr>
          <w:p w14:paraId="646D8F7B" w14:textId="77777777" w:rsidR="00710915" w:rsidRPr="00E22969" w:rsidRDefault="00710915" w:rsidP="007C307D">
            <w:pPr>
              <w:pStyle w:val="Code"/>
            </w:pPr>
          </w:p>
        </w:tc>
      </w:tr>
    </w:tbl>
    <w:p w14:paraId="0B97A962" w14:textId="77777777" w:rsidR="00710915" w:rsidRPr="00E22969" w:rsidRDefault="00710915" w:rsidP="00710915"/>
    <w:p w14:paraId="5449D9E9" w14:textId="01B44490" w:rsidR="00982A68" w:rsidRPr="00E22969" w:rsidRDefault="00982A68" w:rsidP="00982A68">
      <w:pPr>
        <w:pStyle w:val="Caption"/>
        <w:rPr>
          <w:b w:val="0"/>
        </w:rPr>
      </w:pPr>
      <w:bookmarkStart w:id="477" w:name="_Ref435457628"/>
      <w:r w:rsidRPr="00E22969">
        <w:t xml:space="preserve">Table </w:t>
      </w:r>
      <w:fldSimple w:instr=" STYLEREF 1 \s ">
        <w:r w:rsidR="00092395">
          <w:rPr>
            <w:noProof/>
          </w:rPr>
          <w:t>7</w:t>
        </w:r>
      </w:fldSimple>
      <w:r w:rsidRPr="00E22969">
        <w:noBreakHyphen/>
      </w:r>
      <w:fldSimple w:instr=" SEQ Table \* ARABIC \s 1 ">
        <w:r w:rsidR="00092395">
          <w:rPr>
            <w:noProof/>
          </w:rPr>
          <w:t>11</w:t>
        </w:r>
      </w:fldSimple>
      <w:bookmarkEnd w:id="477"/>
      <w:r w:rsidRPr="00E22969">
        <w:t xml:space="preserve"> WSAserviceInfos_IP</w:t>
      </w:r>
    </w:p>
    <w:tbl>
      <w:tblPr>
        <w:tblStyle w:val="TableGrid"/>
        <w:tblW w:w="0" w:type="auto"/>
        <w:tblLook w:val="04A0" w:firstRow="1" w:lastRow="0" w:firstColumn="1" w:lastColumn="0" w:noHBand="0" w:noVBand="1"/>
      </w:tblPr>
      <w:tblGrid>
        <w:gridCol w:w="4045"/>
        <w:gridCol w:w="2790"/>
        <w:gridCol w:w="2141"/>
      </w:tblGrid>
      <w:tr w:rsidR="003E2EE8" w:rsidRPr="00E22969" w14:paraId="3618ECD9" w14:textId="77777777" w:rsidTr="00560C61">
        <w:tc>
          <w:tcPr>
            <w:tcW w:w="4045" w:type="dxa"/>
            <w:tcMar>
              <w:left w:w="29" w:type="dxa"/>
              <w:right w:w="29" w:type="dxa"/>
            </w:tcMar>
          </w:tcPr>
          <w:p w14:paraId="30399A29" w14:textId="77777777" w:rsidR="003E2EE8" w:rsidRPr="00E22969" w:rsidRDefault="003E2EE8" w:rsidP="007C307D">
            <w:pPr>
              <w:pStyle w:val="Code"/>
            </w:pPr>
            <w:r w:rsidRPr="00E22969">
              <w:t>Information Element</w:t>
            </w:r>
          </w:p>
        </w:tc>
        <w:tc>
          <w:tcPr>
            <w:tcW w:w="2790" w:type="dxa"/>
            <w:tcMar>
              <w:left w:w="29" w:type="dxa"/>
              <w:right w:w="29" w:type="dxa"/>
            </w:tcMar>
          </w:tcPr>
          <w:p w14:paraId="2CDBDA8E" w14:textId="77777777" w:rsidR="003E2EE8" w:rsidRPr="00E22969" w:rsidRDefault="003E2EE8" w:rsidP="007C307D">
            <w:pPr>
              <w:pStyle w:val="Code"/>
            </w:pPr>
            <w:r w:rsidRPr="00E22969">
              <w:t>Value/Remark</w:t>
            </w:r>
          </w:p>
        </w:tc>
        <w:tc>
          <w:tcPr>
            <w:tcW w:w="2141" w:type="dxa"/>
            <w:tcMar>
              <w:left w:w="29" w:type="dxa"/>
              <w:right w:w="29" w:type="dxa"/>
            </w:tcMar>
          </w:tcPr>
          <w:p w14:paraId="095C5441" w14:textId="77777777" w:rsidR="003E2EE8" w:rsidRPr="00E22969" w:rsidRDefault="003E2EE8" w:rsidP="007C307D">
            <w:pPr>
              <w:pStyle w:val="Code"/>
            </w:pPr>
            <w:r w:rsidRPr="00E22969">
              <w:t>Comment</w:t>
            </w:r>
          </w:p>
        </w:tc>
      </w:tr>
      <w:tr w:rsidR="003E2EE8" w:rsidRPr="00E22969" w14:paraId="056B697C" w14:textId="77777777" w:rsidTr="00560C61">
        <w:tc>
          <w:tcPr>
            <w:tcW w:w="4045" w:type="dxa"/>
          </w:tcPr>
          <w:p w14:paraId="75431340" w14:textId="050E8060" w:rsidR="003E2EE8" w:rsidRPr="00E22969" w:rsidRDefault="003E2EE8" w:rsidP="007C307D">
            <w:pPr>
              <w:pStyle w:val="Code"/>
            </w:pPr>
            <w:r w:rsidRPr="00E22969">
              <w:t>Requires WSA_nExt</w:t>
            </w:r>
            <w:r w:rsidR="00AB530A">
              <w:t>_1</w:t>
            </w:r>
          </w:p>
          <w:p w14:paraId="294676F6" w14:textId="711A8C58" w:rsidR="003E2EE8" w:rsidRPr="00E22969" w:rsidRDefault="003E2EE8"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ins w:id="478" w:author="Dmitri.Khijniak@7Layers.com" w:date="2017-07-25T16:40:00Z">
              <w:r w:rsidR="00092395" w:rsidRPr="00E22969">
                <w:t xml:space="preserve">Table </w:t>
              </w:r>
              <w:r w:rsidR="00092395">
                <w:t>7</w:t>
              </w:r>
              <w:r w:rsidR="00092395" w:rsidRPr="00E22969">
                <w:noBreakHyphen/>
              </w:r>
              <w:r w:rsidR="00092395">
                <w:t>6</w:t>
              </w:r>
            </w:ins>
            <w:del w:id="479"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6</w:delText>
              </w:r>
            </w:del>
            <w:r w:rsidRPr="00E22969">
              <w:fldChar w:fldCharType="end"/>
            </w:r>
          </w:p>
        </w:tc>
        <w:tc>
          <w:tcPr>
            <w:tcW w:w="2790" w:type="dxa"/>
          </w:tcPr>
          <w:p w14:paraId="0F4E86D3" w14:textId="77777777" w:rsidR="003E2EE8" w:rsidRPr="00E22969" w:rsidRDefault="003E2EE8" w:rsidP="007C307D">
            <w:pPr>
              <w:pStyle w:val="Code"/>
            </w:pPr>
          </w:p>
        </w:tc>
        <w:tc>
          <w:tcPr>
            <w:tcW w:w="2141" w:type="dxa"/>
          </w:tcPr>
          <w:p w14:paraId="5296FCC1" w14:textId="77777777" w:rsidR="003E2EE8" w:rsidRPr="00E22969" w:rsidRDefault="003E2EE8" w:rsidP="007C307D">
            <w:pPr>
              <w:pStyle w:val="Code"/>
            </w:pPr>
          </w:p>
        </w:tc>
      </w:tr>
      <w:tr w:rsidR="003E2EE8" w:rsidRPr="00E22969" w14:paraId="74B38CEA" w14:textId="77777777" w:rsidTr="00560C61">
        <w:tc>
          <w:tcPr>
            <w:tcW w:w="4045" w:type="dxa"/>
            <w:tcMar>
              <w:left w:w="29" w:type="dxa"/>
              <w:right w:w="29" w:type="dxa"/>
            </w:tcMar>
          </w:tcPr>
          <w:p w14:paraId="04BA66B5" w14:textId="77777777" w:rsidR="003E2EE8" w:rsidRPr="00E22969" w:rsidRDefault="003E2EE8" w:rsidP="007C307D">
            <w:pPr>
              <w:pStyle w:val="Code"/>
            </w:pPr>
            <w:r w:rsidRPr="00E22969">
              <w:t>WSAserviceInfos</w:t>
            </w:r>
            <w:r w:rsidR="00982A68" w:rsidRPr="00E22969">
              <w:t>_IP</w:t>
            </w:r>
            <w:r w:rsidRPr="00E22969">
              <w:t xml:space="preserve"> ::= SEQUENCE {</w:t>
            </w:r>
          </w:p>
        </w:tc>
        <w:tc>
          <w:tcPr>
            <w:tcW w:w="2790" w:type="dxa"/>
            <w:tcMar>
              <w:left w:w="29" w:type="dxa"/>
              <w:right w:w="29" w:type="dxa"/>
            </w:tcMar>
          </w:tcPr>
          <w:p w14:paraId="7E02EB1E" w14:textId="77777777" w:rsidR="003E2EE8" w:rsidRPr="00E22969" w:rsidRDefault="003E2EE8" w:rsidP="007C307D">
            <w:pPr>
              <w:pStyle w:val="Code"/>
            </w:pPr>
          </w:p>
        </w:tc>
        <w:tc>
          <w:tcPr>
            <w:tcW w:w="2141" w:type="dxa"/>
            <w:tcMar>
              <w:left w:w="29" w:type="dxa"/>
              <w:right w:w="29" w:type="dxa"/>
            </w:tcMar>
          </w:tcPr>
          <w:p w14:paraId="5102D509" w14:textId="77777777" w:rsidR="003E2EE8" w:rsidRPr="00E22969" w:rsidRDefault="003E2EE8" w:rsidP="007C307D">
            <w:pPr>
              <w:pStyle w:val="Code"/>
            </w:pPr>
          </w:p>
        </w:tc>
      </w:tr>
      <w:tr w:rsidR="003E2EE8" w:rsidRPr="00E22969" w14:paraId="39438DEA" w14:textId="77777777" w:rsidTr="00560C61">
        <w:tc>
          <w:tcPr>
            <w:tcW w:w="4045" w:type="dxa"/>
            <w:tcMar>
              <w:left w:w="29" w:type="dxa"/>
              <w:right w:w="29" w:type="dxa"/>
            </w:tcMar>
          </w:tcPr>
          <w:p w14:paraId="2731D443" w14:textId="77777777" w:rsidR="003E2EE8" w:rsidRPr="00E22969" w:rsidRDefault="003E2EE8" w:rsidP="007C307D">
            <w:pPr>
              <w:pStyle w:val="Code"/>
            </w:pPr>
            <w:r w:rsidRPr="00E22969">
              <w:tab/>
              <w:t>{</w:t>
            </w:r>
          </w:p>
        </w:tc>
        <w:tc>
          <w:tcPr>
            <w:tcW w:w="2790" w:type="dxa"/>
            <w:tcMar>
              <w:left w:w="29" w:type="dxa"/>
              <w:right w:w="29" w:type="dxa"/>
            </w:tcMar>
          </w:tcPr>
          <w:p w14:paraId="3DA8CD81" w14:textId="77777777" w:rsidR="003E2EE8" w:rsidRPr="00E22969" w:rsidRDefault="003E2EE8" w:rsidP="007C307D">
            <w:pPr>
              <w:pStyle w:val="Code"/>
            </w:pPr>
          </w:p>
        </w:tc>
        <w:tc>
          <w:tcPr>
            <w:tcW w:w="2141" w:type="dxa"/>
            <w:tcMar>
              <w:left w:w="29" w:type="dxa"/>
              <w:right w:w="29" w:type="dxa"/>
            </w:tcMar>
          </w:tcPr>
          <w:p w14:paraId="0FE0AC6D" w14:textId="77777777" w:rsidR="003E2EE8" w:rsidRPr="00E22969" w:rsidRDefault="003E2EE8" w:rsidP="007C307D">
            <w:pPr>
              <w:pStyle w:val="Code"/>
            </w:pPr>
          </w:p>
        </w:tc>
      </w:tr>
      <w:tr w:rsidR="003E2EE8" w:rsidRPr="00E22969" w14:paraId="0D04BDA0" w14:textId="77777777" w:rsidTr="00560C61">
        <w:tc>
          <w:tcPr>
            <w:tcW w:w="4045" w:type="dxa"/>
            <w:tcMar>
              <w:left w:w="29" w:type="dxa"/>
              <w:right w:w="29" w:type="dxa"/>
            </w:tcMar>
          </w:tcPr>
          <w:p w14:paraId="6FA82C50" w14:textId="77777777" w:rsidR="003E2EE8" w:rsidRPr="00E22969" w:rsidRDefault="003E2EE8" w:rsidP="007C307D">
            <w:pPr>
              <w:pStyle w:val="Code"/>
            </w:pPr>
            <w:r w:rsidRPr="00E22969">
              <w:tab/>
            </w:r>
            <w:r w:rsidRPr="00E22969">
              <w:tab/>
              <w:t>serviceID</w:t>
            </w:r>
          </w:p>
        </w:tc>
        <w:tc>
          <w:tcPr>
            <w:tcW w:w="2790" w:type="dxa"/>
            <w:tcMar>
              <w:left w:w="29" w:type="dxa"/>
              <w:right w:w="29" w:type="dxa"/>
            </w:tcMar>
          </w:tcPr>
          <w:p w14:paraId="21B8DEE4" w14:textId="3288B1C8" w:rsidR="003E2EE8" w:rsidRPr="00E22969" w:rsidRDefault="001B1CD9" w:rsidP="007C307D">
            <w:pPr>
              <w:pStyle w:val="Code"/>
            </w:pPr>
            <w:r>
              <w:t>pPSID</w:t>
            </w:r>
          </w:p>
        </w:tc>
        <w:tc>
          <w:tcPr>
            <w:tcW w:w="2141" w:type="dxa"/>
            <w:tcMar>
              <w:left w:w="29" w:type="dxa"/>
              <w:right w:w="29" w:type="dxa"/>
            </w:tcMar>
          </w:tcPr>
          <w:p w14:paraId="4C4BA4F9" w14:textId="2E6FADD3" w:rsidR="003E2EE8" w:rsidRPr="00E22969" w:rsidRDefault="003E2EE8" w:rsidP="007C307D">
            <w:pPr>
              <w:pStyle w:val="Code"/>
            </w:pPr>
            <w:r w:rsidRPr="00E22969">
              <w:t xml:space="preserve">PSID values defined in </w:t>
            </w:r>
            <w:r w:rsidRPr="00E22969">
              <w:fldChar w:fldCharType="begin"/>
            </w:r>
            <w:r w:rsidRPr="00E22969">
              <w:instrText xml:space="preserve"> REF _Ref435101463 \r \h </w:instrText>
            </w:r>
            <w:r w:rsidRPr="00E22969">
              <w:fldChar w:fldCharType="separate"/>
            </w:r>
            <w:r w:rsidR="00092395">
              <w:t>4.1.1.4</w:t>
            </w:r>
            <w:r w:rsidRPr="00E22969">
              <w:fldChar w:fldCharType="end"/>
            </w:r>
          </w:p>
        </w:tc>
      </w:tr>
      <w:tr w:rsidR="003E2EE8" w:rsidRPr="00E22969" w14:paraId="7D9CAC6C" w14:textId="77777777" w:rsidTr="00560C61">
        <w:tc>
          <w:tcPr>
            <w:tcW w:w="4045" w:type="dxa"/>
            <w:tcMar>
              <w:left w:w="29" w:type="dxa"/>
              <w:right w:w="29" w:type="dxa"/>
            </w:tcMar>
          </w:tcPr>
          <w:p w14:paraId="09EB5C73" w14:textId="77777777" w:rsidR="003E2EE8" w:rsidRPr="00E22969" w:rsidRDefault="003E2EE8" w:rsidP="007C307D">
            <w:pPr>
              <w:pStyle w:val="Code"/>
            </w:pPr>
            <w:r w:rsidRPr="00E22969">
              <w:tab/>
            </w:r>
            <w:r w:rsidRPr="00E22969">
              <w:tab/>
              <w:t>channelIndex</w:t>
            </w:r>
          </w:p>
        </w:tc>
        <w:tc>
          <w:tcPr>
            <w:tcW w:w="2790" w:type="dxa"/>
            <w:tcMar>
              <w:left w:w="29" w:type="dxa"/>
              <w:right w:w="29" w:type="dxa"/>
            </w:tcMar>
          </w:tcPr>
          <w:p w14:paraId="25465988" w14:textId="77777777" w:rsidR="003E2EE8" w:rsidRPr="00E22969" w:rsidRDefault="003E2EE8" w:rsidP="007C307D">
            <w:pPr>
              <w:pStyle w:val="Code"/>
            </w:pPr>
            <w:r w:rsidRPr="00E22969">
              <w:t>firstEntry</w:t>
            </w:r>
          </w:p>
        </w:tc>
        <w:tc>
          <w:tcPr>
            <w:tcW w:w="2141" w:type="dxa"/>
            <w:tcMar>
              <w:left w:w="29" w:type="dxa"/>
              <w:right w:w="29" w:type="dxa"/>
            </w:tcMar>
          </w:tcPr>
          <w:p w14:paraId="16E58143" w14:textId="77777777" w:rsidR="003E2EE8" w:rsidRPr="00E22969" w:rsidRDefault="003E2EE8" w:rsidP="007C307D">
            <w:pPr>
              <w:pStyle w:val="Code"/>
            </w:pPr>
            <w:r w:rsidRPr="00E22969">
              <w:t>1</w:t>
            </w:r>
            <w:r w:rsidRPr="00E22969">
              <w:rPr>
                <w:vertAlign w:val="superscript"/>
              </w:rPr>
              <w:t>st</w:t>
            </w:r>
            <w:r w:rsidRPr="00E22969">
              <w:t xml:space="preserve"> entry in Channel Info Segment</w:t>
            </w:r>
          </w:p>
        </w:tc>
      </w:tr>
      <w:tr w:rsidR="003E2EE8" w:rsidRPr="00E22969" w14:paraId="0E07C7CE" w14:textId="77777777" w:rsidTr="00560C61">
        <w:tc>
          <w:tcPr>
            <w:tcW w:w="4045" w:type="dxa"/>
            <w:tcMar>
              <w:left w:w="29" w:type="dxa"/>
              <w:right w:w="29" w:type="dxa"/>
            </w:tcMar>
          </w:tcPr>
          <w:p w14:paraId="7E8F9734" w14:textId="77777777" w:rsidR="003E2EE8" w:rsidRPr="00E22969" w:rsidRDefault="003E2EE8" w:rsidP="007C307D">
            <w:pPr>
              <w:pStyle w:val="Code"/>
            </w:pPr>
            <w:r w:rsidRPr="00E22969">
              <w:tab/>
            </w:r>
            <w:r w:rsidRPr="00E22969">
              <w:tab/>
            </w:r>
            <w:r w:rsidR="00DD55CA" w:rsidRPr="00E22969">
              <w:t xml:space="preserve">extension </w:t>
            </w:r>
            <w:r w:rsidRPr="00E22969">
              <w:t>SEQUENCE {</w:t>
            </w:r>
          </w:p>
        </w:tc>
        <w:tc>
          <w:tcPr>
            <w:tcW w:w="2790" w:type="dxa"/>
            <w:tcMar>
              <w:left w:w="29" w:type="dxa"/>
              <w:right w:w="29" w:type="dxa"/>
            </w:tcMar>
          </w:tcPr>
          <w:p w14:paraId="65A89C5A" w14:textId="77777777" w:rsidR="003E2EE8" w:rsidRPr="00E22969" w:rsidRDefault="003E2EE8" w:rsidP="007C307D">
            <w:pPr>
              <w:pStyle w:val="Code"/>
            </w:pPr>
          </w:p>
        </w:tc>
        <w:tc>
          <w:tcPr>
            <w:tcW w:w="2141" w:type="dxa"/>
            <w:tcMar>
              <w:left w:w="29" w:type="dxa"/>
              <w:right w:w="29" w:type="dxa"/>
            </w:tcMar>
          </w:tcPr>
          <w:p w14:paraId="10830948" w14:textId="77777777" w:rsidR="003E2EE8" w:rsidRPr="00E22969" w:rsidRDefault="003E2EE8" w:rsidP="007C307D">
            <w:pPr>
              <w:pStyle w:val="Code"/>
            </w:pPr>
          </w:p>
        </w:tc>
      </w:tr>
      <w:tr w:rsidR="003E2EE8" w:rsidRPr="00E22969" w14:paraId="52936F6A" w14:textId="77777777" w:rsidTr="00560C61">
        <w:tc>
          <w:tcPr>
            <w:tcW w:w="4045" w:type="dxa"/>
            <w:tcMar>
              <w:left w:w="29" w:type="dxa"/>
              <w:right w:w="29" w:type="dxa"/>
            </w:tcMar>
          </w:tcPr>
          <w:p w14:paraId="5B88E999" w14:textId="77777777" w:rsidR="003E2EE8" w:rsidRPr="00E22969" w:rsidRDefault="00D5152D" w:rsidP="007C307D">
            <w:pPr>
              <w:pStyle w:val="Code"/>
            </w:pPr>
            <w:r w:rsidRPr="00E22969">
              <w:tab/>
            </w:r>
            <w:r w:rsidR="003E2EE8" w:rsidRPr="00E22969">
              <w:tab/>
            </w:r>
            <w:r w:rsidR="003E2EE8" w:rsidRPr="00E22969">
              <w:tab/>
            </w:r>
            <w:r w:rsidRPr="00E22969">
              <w:t>{</w:t>
            </w:r>
            <w:r w:rsidR="003E2EE8" w:rsidRPr="00E22969">
              <w:tab/>
              <w:t>extensionId</w:t>
            </w:r>
          </w:p>
        </w:tc>
        <w:tc>
          <w:tcPr>
            <w:tcW w:w="2790" w:type="dxa"/>
            <w:tcMar>
              <w:left w:w="29" w:type="dxa"/>
              <w:right w:w="29" w:type="dxa"/>
            </w:tcMar>
          </w:tcPr>
          <w:p w14:paraId="2E768287" w14:textId="77777777" w:rsidR="003E2EE8" w:rsidRPr="00E22969" w:rsidRDefault="003E2EE8" w:rsidP="007C307D">
            <w:pPr>
              <w:pStyle w:val="Code"/>
            </w:pPr>
            <w:r w:rsidRPr="00E22969">
              <w:t>8 (PSC)</w:t>
            </w:r>
          </w:p>
        </w:tc>
        <w:tc>
          <w:tcPr>
            <w:tcW w:w="2141" w:type="dxa"/>
            <w:tcMar>
              <w:left w:w="29" w:type="dxa"/>
              <w:right w:w="29" w:type="dxa"/>
            </w:tcMar>
          </w:tcPr>
          <w:p w14:paraId="137A36C2" w14:textId="77777777" w:rsidR="003E2EE8" w:rsidRPr="00E22969" w:rsidRDefault="003E2EE8" w:rsidP="007C307D">
            <w:pPr>
              <w:pStyle w:val="Code"/>
            </w:pPr>
          </w:p>
        </w:tc>
      </w:tr>
      <w:tr w:rsidR="003E2EE8" w:rsidRPr="00E22969" w14:paraId="26868C1A" w14:textId="77777777" w:rsidTr="00560C61">
        <w:tc>
          <w:tcPr>
            <w:tcW w:w="4045" w:type="dxa"/>
            <w:tcMar>
              <w:left w:w="29" w:type="dxa"/>
              <w:right w:w="29" w:type="dxa"/>
            </w:tcMar>
          </w:tcPr>
          <w:p w14:paraId="7D262586" w14:textId="77777777" w:rsidR="003E2EE8" w:rsidRPr="00E22969" w:rsidRDefault="003E2EE8" w:rsidP="007C307D">
            <w:pPr>
              <w:pStyle w:val="Code"/>
            </w:pPr>
            <w:r w:rsidRPr="00E22969">
              <w:tab/>
            </w:r>
            <w:r w:rsidR="00D5152D" w:rsidRPr="00E22969">
              <w:tab/>
            </w:r>
            <w:r w:rsidRPr="00E22969">
              <w:tab/>
            </w:r>
            <w:r w:rsidRPr="00E22969">
              <w:tab/>
              <w:t>psc</w:t>
            </w:r>
          </w:p>
        </w:tc>
        <w:tc>
          <w:tcPr>
            <w:tcW w:w="2790" w:type="dxa"/>
            <w:tcMar>
              <w:left w:w="29" w:type="dxa"/>
              <w:right w:w="29" w:type="dxa"/>
            </w:tcMar>
          </w:tcPr>
          <w:p w14:paraId="3B7A74B9" w14:textId="77777777" w:rsidR="003E2EE8" w:rsidRPr="00E22969" w:rsidRDefault="003E2EE8" w:rsidP="007C307D">
            <w:pPr>
              <w:pStyle w:val="Code"/>
            </w:pPr>
            <w:r w:rsidRPr="00E22969">
              <w:t>Any valid value</w:t>
            </w:r>
          </w:p>
        </w:tc>
        <w:tc>
          <w:tcPr>
            <w:tcW w:w="2141" w:type="dxa"/>
            <w:tcMar>
              <w:left w:w="29" w:type="dxa"/>
              <w:right w:w="29" w:type="dxa"/>
            </w:tcMar>
          </w:tcPr>
          <w:p w14:paraId="63DCBE89" w14:textId="77777777" w:rsidR="003E2EE8" w:rsidRPr="00E22969" w:rsidRDefault="003E2EE8" w:rsidP="007C307D">
            <w:pPr>
              <w:pStyle w:val="Code"/>
            </w:pPr>
          </w:p>
        </w:tc>
      </w:tr>
      <w:tr w:rsidR="00D5152D" w:rsidRPr="00E22969" w14:paraId="25385DD6" w14:textId="77777777" w:rsidTr="00560C61">
        <w:tc>
          <w:tcPr>
            <w:tcW w:w="4045" w:type="dxa"/>
            <w:tcMar>
              <w:left w:w="29" w:type="dxa"/>
              <w:right w:w="29" w:type="dxa"/>
            </w:tcMar>
          </w:tcPr>
          <w:p w14:paraId="12B97E5D" w14:textId="77777777" w:rsidR="00D5152D" w:rsidRPr="00E22969" w:rsidRDefault="00D5152D" w:rsidP="007C307D">
            <w:pPr>
              <w:pStyle w:val="Code"/>
            </w:pPr>
            <w:r w:rsidRPr="00E22969">
              <w:tab/>
            </w:r>
            <w:r w:rsidRPr="00E22969">
              <w:tab/>
            </w:r>
            <w:r w:rsidRPr="00E22969">
              <w:tab/>
              <w:t>}</w:t>
            </w:r>
          </w:p>
        </w:tc>
        <w:tc>
          <w:tcPr>
            <w:tcW w:w="2790" w:type="dxa"/>
            <w:tcMar>
              <w:left w:w="29" w:type="dxa"/>
              <w:right w:w="29" w:type="dxa"/>
            </w:tcMar>
          </w:tcPr>
          <w:p w14:paraId="7131831C" w14:textId="77777777" w:rsidR="00D5152D" w:rsidRPr="00E22969" w:rsidRDefault="00D5152D" w:rsidP="007C307D">
            <w:pPr>
              <w:pStyle w:val="Code"/>
            </w:pPr>
          </w:p>
        </w:tc>
        <w:tc>
          <w:tcPr>
            <w:tcW w:w="2141" w:type="dxa"/>
            <w:tcMar>
              <w:left w:w="29" w:type="dxa"/>
              <w:right w:w="29" w:type="dxa"/>
            </w:tcMar>
          </w:tcPr>
          <w:p w14:paraId="137FB466" w14:textId="77777777" w:rsidR="00D5152D" w:rsidRPr="00E22969" w:rsidRDefault="00D5152D" w:rsidP="007C307D">
            <w:pPr>
              <w:pStyle w:val="Code"/>
            </w:pPr>
          </w:p>
        </w:tc>
      </w:tr>
      <w:tr w:rsidR="00D5152D" w:rsidRPr="00E22969" w14:paraId="58966C51" w14:textId="77777777" w:rsidTr="00560C61">
        <w:tc>
          <w:tcPr>
            <w:tcW w:w="4045" w:type="dxa"/>
            <w:tcMar>
              <w:left w:w="29" w:type="dxa"/>
              <w:right w:w="29" w:type="dxa"/>
            </w:tcMar>
          </w:tcPr>
          <w:p w14:paraId="7E7497BB" w14:textId="77777777" w:rsidR="00D5152D" w:rsidRPr="00E22969" w:rsidRDefault="00D5152D"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59EDDB97" w14:textId="77777777" w:rsidR="00D5152D" w:rsidRPr="00E22969" w:rsidRDefault="00D5152D" w:rsidP="007C307D">
            <w:pPr>
              <w:pStyle w:val="Code"/>
            </w:pPr>
            <w:r w:rsidRPr="00E22969">
              <w:t>9 (IPv6Address)</w:t>
            </w:r>
          </w:p>
        </w:tc>
        <w:tc>
          <w:tcPr>
            <w:tcW w:w="2141" w:type="dxa"/>
            <w:tcMar>
              <w:left w:w="29" w:type="dxa"/>
              <w:right w:w="29" w:type="dxa"/>
            </w:tcMar>
          </w:tcPr>
          <w:p w14:paraId="150E1709" w14:textId="77777777" w:rsidR="00D5152D" w:rsidRPr="00E22969" w:rsidRDefault="00D5152D" w:rsidP="007C307D">
            <w:pPr>
              <w:pStyle w:val="Code"/>
            </w:pPr>
          </w:p>
        </w:tc>
      </w:tr>
      <w:tr w:rsidR="00D5152D" w:rsidRPr="00E22969" w14:paraId="4A902C24" w14:textId="77777777" w:rsidTr="00560C61">
        <w:tc>
          <w:tcPr>
            <w:tcW w:w="4045" w:type="dxa"/>
            <w:tcMar>
              <w:left w:w="29" w:type="dxa"/>
              <w:right w:w="29" w:type="dxa"/>
            </w:tcMar>
          </w:tcPr>
          <w:p w14:paraId="1DC6342C" w14:textId="77777777" w:rsidR="00D5152D" w:rsidRPr="00E22969" w:rsidRDefault="00D5152D" w:rsidP="007C307D">
            <w:pPr>
              <w:pStyle w:val="Code"/>
            </w:pPr>
            <w:r w:rsidRPr="00E22969">
              <w:tab/>
            </w:r>
            <w:r w:rsidRPr="00E22969">
              <w:tab/>
            </w:r>
            <w:r w:rsidRPr="00E22969">
              <w:tab/>
            </w:r>
            <w:r w:rsidRPr="00E22969">
              <w:tab/>
              <w:t>IPv6Address</w:t>
            </w:r>
          </w:p>
        </w:tc>
        <w:tc>
          <w:tcPr>
            <w:tcW w:w="2790" w:type="dxa"/>
            <w:tcMar>
              <w:left w:w="29" w:type="dxa"/>
              <w:right w:w="29" w:type="dxa"/>
            </w:tcMar>
          </w:tcPr>
          <w:p w14:paraId="57CC402B" w14:textId="77777777" w:rsidR="00D5152D" w:rsidRPr="00E22969" w:rsidRDefault="00D5152D" w:rsidP="007C307D">
            <w:pPr>
              <w:pStyle w:val="Code"/>
            </w:pPr>
            <w:r w:rsidRPr="00E22969">
              <w:t>Any valid value</w:t>
            </w:r>
          </w:p>
        </w:tc>
        <w:tc>
          <w:tcPr>
            <w:tcW w:w="2141" w:type="dxa"/>
            <w:tcMar>
              <w:left w:w="29" w:type="dxa"/>
              <w:right w:w="29" w:type="dxa"/>
            </w:tcMar>
          </w:tcPr>
          <w:p w14:paraId="51C696B3" w14:textId="77777777" w:rsidR="00D5152D" w:rsidRPr="00E22969" w:rsidRDefault="00D5152D" w:rsidP="007C307D">
            <w:pPr>
              <w:pStyle w:val="Code"/>
            </w:pPr>
          </w:p>
        </w:tc>
      </w:tr>
      <w:tr w:rsidR="00D5152D" w:rsidRPr="00E22969" w14:paraId="0CB4ED4B" w14:textId="77777777" w:rsidTr="00560C61">
        <w:tc>
          <w:tcPr>
            <w:tcW w:w="4045" w:type="dxa"/>
            <w:tcMar>
              <w:left w:w="29" w:type="dxa"/>
              <w:right w:w="29" w:type="dxa"/>
            </w:tcMar>
          </w:tcPr>
          <w:p w14:paraId="17FA3620" w14:textId="77777777" w:rsidR="00D5152D" w:rsidRPr="00E22969" w:rsidRDefault="00D5152D" w:rsidP="007C307D">
            <w:pPr>
              <w:pStyle w:val="Code"/>
            </w:pPr>
            <w:r w:rsidRPr="00E22969">
              <w:tab/>
            </w:r>
            <w:r w:rsidRPr="00E22969">
              <w:tab/>
            </w:r>
            <w:r w:rsidRPr="00E22969">
              <w:tab/>
              <w:t>}</w:t>
            </w:r>
          </w:p>
        </w:tc>
        <w:tc>
          <w:tcPr>
            <w:tcW w:w="2790" w:type="dxa"/>
            <w:tcMar>
              <w:left w:w="29" w:type="dxa"/>
              <w:right w:w="29" w:type="dxa"/>
            </w:tcMar>
          </w:tcPr>
          <w:p w14:paraId="74FB2351" w14:textId="77777777" w:rsidR="00D5152D" w:rsidRPr="00E22969" w:rsidRDefault="00D5152D" w:rsidP="007C307D">
            <w:pPr>
              <w:pStyle w:val="Code"/>
            </w:pPr>
          </w:p>
        </w:tc>
        <w:tc>
          <w:tcPr>
            <w:tcW w:w="2141" w:type="dxa"/>
            <w:tcMar>
              <w:left w:w="29" w:type="dxa"/>
              <w:right w:w="29" w:type="dxa"/>
            </w:tcMar>
          </w:tcPr>
          <w:p w14:paraId="6186D562" w14:textId="77777777" w:rsidR="00D5152D" w:rsidRPr="00E22969" w:rsidRDefault="00D5152D" w:rsidP="007C307D">
            <w:pPr>
              <w:pStyle w:val="Code"/>
            </w:pPr>
          </w:p>
        </w:tc>
      </w:tr>
      <w:tr w:rsidR="00D5152D" w:rsidRPr="00E22969" w14:paraId="64DB23F9" w14:textId="77777777" w:rsidTr="00560C61">
        <w:tc>
          <w:tcPr>
            <w:tcW w:w="4045" w:type="dxa"/>
            <w:tcMar>
              <w:left w:w="29" w:type="dxa"/>
              <w:right w:w="29" w:type="dxa"/>
            </w:tcMar>
          </w:tcPr>
          <w:p w14:paraId="13FFFDD0" w14:textId="77777777" w:rsidR="00D5152D" w:rsidRPr="00E22969" w:rsidRDefault="00D5152D"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5EB8C471" w14:textId="77777777" w:rsidR="00D5152D" w:rsidRPr="00E22969" w:rsidRDefault="00CD0DC3" w:rsidP="007C307D">
            <w:pPr>
              <w:pStyle w:val="Code"/>
            </w:pPr>
            <w:r w:rsidRPr="00E22969">
              <w:t>10</w:t>
            </w:r>
            <w:r w:rsidR="00D5152D" w:rsidRPr="00E22969">
              <w:t xml:space="preserve"> (</w:t>
            </w:r>
            <w:r w:rsidRPr="00E22969">
              <w:t>ServicePort</w:t>
            </w:r>
            <w:r w:rsidR="00D5152D" w:rsidRPr="00E22969">
              <w:t>)</w:t>
            </w:r>
          </w:p>
        </w:tc>
        <w:tc>
          <w:tcPr>
            <w:tcW w:w="2141" w:type="dxa"/>
            <w:tcMar>
              <w:left w:w="29" w:type="dxa"/>
              <w:right w:w="29" w:type="dxa"/>
            </w:tcMar>
          </w:tcPr>
          <w:p w14:paraId="7154FF82" w14:textId="77777777" w:rsidR="00D5152D" w:rsidRPr="00E22969" w:rsidRDefault="00D5152D" w:rsidP="007C307D">
            <w:pPr>
              <w:pStyle w:val="Code"/>
            </w:pPr>
          </w:p>
        </w:tc>
      </w:tr>
      <w:tr w:rsidR="00D5152D" w:rsidRPr="00E22969" w14:paraId="6300FA02" w14:textId="77777777" w:rsidTr="00560C61">
        <w:tc>
          <w:tcPr>
            <w:tcW w:w="4045" w:type="dxa"/>
            <w:tcMar>
              <w:left w:w="29" w:type="dxa"/>
              <w:right w:w="29" w:type="dxa"/>
            </w:tcMar>
          </w:tcPr>
          <w:p w14:paraId="45FFEA23" w14:textId="77777777" w:rsidR="00D5152D" w:rsidRPr="00E22969" w:rsidRDefault="00D5152D" w:rsidP="007C307D">
            <w:pPr>
              <w:pStyle w:val="Code"/>
            </w:pPr>
            <w:r w:rsidRPr="00E22969">
              <w:tab/>
            </w:r>
            <w:r w:rsidRPr="00E22969">
              <w:tab/>
            </w:r>
            <w:r w:rsidRPr="00E22969">
              <w:tab/>
            </w:r>
            <w:r w:rsidRPr="00E22969">
              <w:tab/>
            </w:r>
            <w:r w:rsidR="00CD0DC3" w:rsidRPr="00E22969">
              <w:t>ServicePort</w:t>
            </w:r>
          </w:p>
        </w:tc>
        <w:tc>
          <w:tcPr>
            <w:tcW w:w="2790" w:type="dxa"/>
            <w:tcMar>
              <w:left w:w="29" w:type="dxa"/>
              <w:right w:w="29" w:type="dxa"/>
            </w:tcMar>
          </w:tcPr>
          <w:p w14:paraId="05C62306" w14:textId="77777777" w:rsidR="00D5152D" w:rsidRPr="00E22969" w:rsidRDefault="00D5152D" w:rsidP="007C307D">
            <w:pPr>
              <w:pStyle w:val="Code"/>
            </w:pPr>
            <w:r w:rsidRPr="00E22969">
              <w:t>Any valid value</w:t>
            </w:r>
          </w:p>
        </w:tc>
        <w:tc>
          <w:tcPr>
            <w:tcW w:w="2141" w:type="dxa"/>
            <w:tcMar>
              <w:left w:w="29" w:type="dxa"/>
              <w:right w:w="29" w:type="dxa"/>
            </w:tcMar>
          </w:tcPr>
          <w:p w14:paraId="1D3A5CA5" w14:textId="77777777" w:rsidR="00D5152D" w:rsidRPr="00E22969" w:rsidRDefault="00D5152D" w:rsidP="007C307D">
            <w:pPr>
              <w:pStyle w:val="Code"/>
            </w:pPr>
          </w:p>
        </w:tc>
      </w:tr>
      <w:tr w:rsidR="00D5152D" w:rsidRPr="00E22969" w14:paraId="79ADD190" w14:textId="77777777" w:rsidTr="00560C61">
        <w:tc>
          <w:tcPr>
            <w:tcW w:w="4045" w:type="dxa"/>
            <w:tcMar>
              <w:left w:w="29" w:type="dxa"/>
              <w:right w:w="29" w:type="dxa"/>
            </w:tcMar>
          </w:tcPr>
          <w:p w14:paraId="37841749" w14:textId="77777777" w:rsidR="00D5152D" w:rsidRPr="00E22969" w:rsidRDefault="00D5152D" w:rsidP="007C307D">
            <w:pPr>
              <w:pStyle w:val="Code"/>
            </w:pPr>
            <w:r w:rsidRPr="00E22969">
              <w:tab/>
            </w:r>
            <w:r w:rsidRPr="00E22969">
              <w:tab/>
            </w:r>
            <w:r w:rsidRPr="00E22969">
              <w:tab/>
              <w:t>}</w:t>
            </w:r>
          </w:p>
        </w:tc>
        <w:tc>
          <w:tcPr>
            <w:tcW w:w="2790" w:type="dxa"/>
            <w:tcMar>
              <w:left w:w="29" w:type="dxa"/>
              <w:right w:w="29" w:type="dxa"/>
            </w:tcMar>
          </w:tcPr>
          <w:p w14:paraId="617E2F53" w14:textId="77777777" w:rsidR="00D5152D" w:rsidRPr="00E22969" w:rsidRDefault="00D5152D" w:rsidP="007C307D">
            <w:pPr>
              <w:pStyle w:val="Code"/>
            </w:pPr>
          </w:p>
        </w:tc>
        <w:tc>
          <w:tcPr>
            <w:tcW w:w="2141" w:type="dxa"/>
            <w:tcMar>
              <w:left w:w="29" w:type="dxa"/>
              <w:right w:w="29" w:type="dxa"/>
            </w:tcMar>
          </w:tcPr>
          <w:p w14:paraId="40EA5AE5" w14:textId="77777777" w:rsidR="00D5152D" w:rsidRPr="00E22969" w:rsidRDefault="00D5152D" w:rsidP="007C307D">
            <w:pPr>
              <w:pStyle w:val="Code"/>
            </w:pPr>
          </w:p>
        </w:tc>
      </w:tr>
      <w:tr w:rsidR="00CD0DC3" w:rsidRPr="00E22969" w14:paraId="4859ACAA" w14:textId="77777777" w:rsidTr="00560C61">
        <w:tc>
          <w:tcPr>
            <w:tcW w:w="4045" w:type="dxa"/>
            <w:tcMar>
              <w:left w:w="29" w:type="dxa"/>
              <w:right w:w="29" w:type="dxa"/>
            </w:tcMar>
          </w:tcPr>
          <w:p w14:paraId="1C4D815E" w14:textId="77777777" w:rsidR="00CD0DC3" w:rsidRPr="00E22969" w:rsidRDefault="00CD0DC3"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6468B6F5" w14:textId="77777777" w:rsidR="00CD0DC3" w:rsidRPr="00E22969" w:rsidRDefault="00CD0DC3" w:rsidP="007C307D">
            <w:pPr>
              <w:pStyle w:val="Code"/>
            </w:pPr>
            <w:r w:rsidRPr="00E22969">
              <w:t>11 (ProviderMACAddress)</w:t>
            </w:r>
          </w:p>
        </w:tc>
        <w:tc>
          <w:tcPr>
            <w:tcW w:w="2141" w:type="dxa"/>
            <w:tcMar>
              <w:left w:w="29" w:type="dxa"/>
              <w:right w:w="29" w:type="dxa"/>
            </w:tcMar>
          </w:tcPr>
          <w:p w14:paraId="203FBD9B" w14:textId="77777777" w:rsidR="00CD0DC3" w:rsidRPr="00E22969" w:rsidRDefault="00CD0DC3" w:rsidP="007C307D">
            <w:pPr>
              <w:pStyle w:val="Code"/>
            </w:pPr>
          </w:p>
        </w:tc>
      </w:tr>
      <w:tr w:rsidR="00CD0DC3" w:rsidRPr="00E22969" w14:paraId="6238EF8A" w14:textId="77777777" w:rsidTr="00560C61">
        <w:tc>
          <w:tcPr>
            <w:tcW w:w="4045" w:type="dxa"/>
            <w:tcMar>
              <w:left w:w="29" w:type="dxa"/>
              <w:right w:w="29" w:type="dxa"/>
            </w:tcMar>
          </w:tcPr>
          <w:p w14:paraId="3341C8EE" w14:textId="77777777" w:rsidR="00CD0DC3" w:rsidRPr="00E22969" w:rsidRDefault="00CD0DC3" w:rsidP="007C307D">
            <w:pPr>
              <w:pStyle w:val="Code"/>
            </w:pPr>
            <w:r w:rsidRPr="00E22969">
              <w:tab/>
            </w:r>
            <w:r w:rsidRPr="00E22969">
              <w:tab/>
            </w:r>
            <w:r w:rsidRPr="00E22969">
              <w:tab/>
            </w:r>
            <w:r w:rsidRPr="00E22969">
              <w:tab/>
              <w:t>ProviderMACAddress</w:t>
            </w:r>
          </w:p>
        </w:tc>
        <w:tc>
          <w:tcPr>
            <w:tcW w:w="2790" w:type="dxa"/>
            <w:tcMar>
              <w:left w:w="29" w:type="dxa"/>
              <w:right w:w="29" w:type="dxa"/>
            </w:tcMar>
          </w:tcPr>
          <w:p w14:paraId="7DC61DC3" w14:textId="77777777" w:rsidR="00CD0DC3" w:rsidRPr="00E22969" w:rsidRDefault="00CD0DC3" w:rsidP="007C307D">
            <w:pPr>
              <w:pStyle w:val="Code"/>
            </w:pPr>
            <w:r w:rsidRPr="00E22969">
              <w:t>Any valid value</w:t>
            </w:r>
          </w:p>
        </w:tc>
        <w:tc>
          <w:tcPr>
            <w:tcW w:w="2141" w:type="dxa"/>
            <w:tcMar>
              <w:left w:w="29" w:type="dxa"/>
              <w:right w:w="29" w:type="dxa"/>
            </w:tcMar>
          </w:tcPr>
          <w:p w14:paraId="3470B0BC" w14:textId="77777777" w:rsidR="00CD0DC3" w:rsidRPr="00E22969" w:rsidRDefault="00CD0DC3" w:rsidP="007C307D">
            <w:pPr>
              <w:pStyle w:val="Code"/>
            </w:pPr>
          </w:p>
        </w:tc>
      </w:tr>
      <w:tr w:rsidR="00CD0DC3" w:rsidRPr="00E22969" w14:paraId="12734DCE" w14:textId="77777777" w:rsidTr="00560C61">
        <w:tc>
          <w:tcPr>
            <w:tcW w:w="4045" w:type="dxa"/>
            <w:tcMar>
              <w:left w:w="29" w:type="dxa"/>
              <w:right w:w="29" w:type="dxa"/>
            </w:tcMar>
          </w:tcPr>
          <w:p w14:paraId="3D4A79C5" w14:textId="77777777" w:rsidR="00CD0DC3" w:rsidRPr="00E22969" w:rsidRDefault="00CD0DC3" w:rsidP="007C307D">
            <w:pPr>
              <w:pStyle w:val="Code"/>
            </w:pPr>
            <w:r w:rsidRPr="00E22969">
              <w:tab/>
            </w:r>
            <w:r w:rsidRPr="00E22969">
              <w:tab/>
            </w:r>
            <w:r w:rsidRPr="00E22969">
              <w:tab/>
              <w:t>}</w:t>
            </w:r>
          </w:p>
        </w:tc>
        <w:tc>
          <w:tcPr>
            <w:tcW w:w="2790" w:type="dxa"/>
            <w:tcMar>
              <w:left w:w="29" w:type="dxa"/>
              <w:right w:w="29" w:type="dxa"/>
            </w:tcMar>
          </w:tcPr>
          <w:p w14:paraId="6D2E3EF9" w14:textId="77777777" w:rsidR="00CD0DC3" w:rsidRPr="00E22969" w:rsidRDefault="00CD0DC3" w:rsidP="007C307D">
            <w:pPr>
              <w:pStyle w:val="Code"/>
            </w:pPr>
          </w:p>
        </w:tc>
        <w:tc>
          <w:tcPr>
            <w:tcW w:w="2141" w:type="dxa"/>
            <w:tcMar>
              <w:left w:w="29" w:type="dxa"/>
              <w:right w:w="29" w:type="dxa"/>
            </w:tcMar>
          </w:tcPr>
          <w:p w14:paraId="2232D071" w14:textId="77777777" w:rsidR="00CD0DC3" w:rsidRPr="00E22969" w:rsidRDefault="00CD0DC3" w:rsidP="007C307D">
            <w:pPr>
              <w:pStyle w:val="Code"/>
            </w:pPr>
          </w:p>
        </w:tc>
      </w:tr>
      <w:tr w:rsidR="006F47D5" w:rsidRPr="00E22969" w14:paraId="32C9FA1A" w14:textId="77777777" w:rsidTr="00560C61">
        <w:tc>
          <w:tcPr>
            <w:tcW w:w="4045" w:type="dxa"/>
            <w:tcMar>
              <w:left w:w="29" w:type="dxa"/>
              <w:right w:w="29" w:type="dxa"/>
            </w:tcMar>
          </w:tcPr>
          <w:p w14:paraId="6C7C87A3" w14:textId="77777777" w:rsidR="006F47D5" w:rsidRPr="00E22969" w:rsidRDefault="006F47D5"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006C7413" w14:textId="77777777" w:rsidR="006F47D5" w:rsidRPr="00E22969" w:rsidRDefault="006F47D5" w:rsidP="007C307D">
            <w:pPr>
              <w:pStyle w:val="Code"/>
            </w:pPr>
            <w:r w:rsidRPr="00E22969">
              <w:t>19 (RcpiThreshold)</w:t>
            </w:r>
          </w:p>
        </w:tc>
        <w:tc>
          <w:tcPr>
            <w:tcW w:w="2141" w:type="dxa"/>
            <w:tcMar>
              <w:left w:w="29" w:type="dxa"/>
              <w:right w:w="29" w:type="dxa"/>
            </w:tcMar>
          </w:tcPr>
          <w:p w14:paraId="5BADBA1E" w14:textId="77777777" w:rsidR="006F47D5" w:rsidRPr="00E22969" w:rsidRDefault="006F47D5" w:rsidP="007C307D">
            <w:pPr>
              <w:pStyle w:val="Code"/>
            </w:pPr>
          </w:p>
        </w:tc>
      </w:tr>
      <w:tr w:rsidR="006F47D5" w:rsidRPr="00E22969" w14:paraId="0A2763D2" w14:textId="77777777" w:rsidTr="00560C61">
        <w:tc>
          <w:tcPr>
            <w:tcW w:w="4045" w:type="dxa"/>
            <w:tcMar>
              <w:left w:w="29" w:type="dxa"/>
              <w:right w:w="29" w:type="dxa"/>
            </w:tcMar>
          </w:tcPr>
          <w:p w14:paraId="098C774A" w14:textId="77777777" w:rsidR="006F47D5" w:rsidRPr="00E22969" w:rsidRDefault="006F47D5" w:rsidP="007C307D">
            <w:pPr>
              <w:pStyle w:val="Code"/>
            </w:pPr>
            <w:r w:rsidRPr="00E22969">
              <w:tab/>
            </w:r>
            <w:r w:rsidRPr="00E22969">
              <w:tab/>
            </w:r>
            <w:r w:rsidRPr="00E22969">
              <w:tab/>
            </w:r>
            <w:r w:rsidRPr="00E22969">
              <w:tab/>
              <w:t>RcpiThreshold</w:t>
            </w:r>
          </w:p>
        </w:tc>
        <w:tc>
          <w:tcPr>
            <w:tcW w:w="2790" w:type="dxa"/>
            <w:tcMar>
              <w:left w:w="29" w:type="dxa"/>
              <w:right w:w="29" w:type="dxa"/>
            </w:tcMar>
          </w:tcPr>
          <w:p w14:paraId="6CC8FC11" w14:textId="77777777" w:rsidR="006F47D5" w:rsidRPr="00E22969" w:rsidRDefault="006F47D5" w:rsidP="007C307D">
            <w:pPr>
              <w:pStyle w:val="Code"/>
            </w:pPr>
            <w:r w:rsidRPr="00E22969">
              <w:t>Any valid value</w:t>
            </w:r>
          </w:p>
        </w:tc>
        <w:tc>
          <w:tcPr>
            <w:tcW w:w="2141" w:type="dxa"/>
            <w:tcMar>
              <w:left w:w="29" w:type="dxa"/>
              <w:right w:w="29" w:type="dxa"/>
            </w:tcMar>
          </w:tcPr>
          <w:p w14:paraId="757AFC21" w14:textId="77777777" w:rsidR="006F47D5" w:rsidRPr="00E22969" w:rsidRDefault="006F47D5" w:rsidP="007C307D">
            <w:pPr>
              <w:pStyle w:val="Code"/>
            </w:pPr>
          </w:p>
        </w:tc>
      </w:tr>
      <w:tr w:rsidR="006F47D5" w:rsidRPr="00E22969" w14:paraId="2B1C3A18" w14:textId="77777777" w:rsidTr="00560C61">
        <w:tc>
          <w:tcPr>
            <w:tcW w:w="4045" w:type="dxa"/>
            <w:tcMar>
              <w:left w:w="29" w:type="dxa"/>
              <w:right w:w="29" w:type="dxa"/>
            </w:tcMar>
          </w:tcPr>
          <w:p w14:paraId="242D1D13" w14:textId="77777777" w:rsidR="006F47D5" w:rsidRPr="00E22969" w:rsidRDefault="006F47D5" w:rsidP="007C307D">
            <w:pPr>
              <w:pStyle w:val="Code"/>
            </w:pPr>
            <w:r w:rsidRPr="00E22969">
              <w:tab/>
            </w:r>
            <w:r w:rsidRPr="00E22969">
              <w:tab/>
            </w:r>
            <w:r w:rsidRPr="00E22969">
              <w:tab/>
              <w:t>}</w:t>
            </w:r>
          </w:p>
        </w:tc>
        <w:tc>
          <w:tcPr>
            <w:tcW w:w="2790" w:type="dxa"/>
            <w:tcMar>
              <w:left w:w="29" w:type="dxa"/>
              <w:right w:w="29" w:type="dxa"/>
            </w:tcMar>
          </w:tcPr>
          <w:p w14:paraId="71C114B3" w14:textId="77777777" w:rsidR="006F47D5" w:rsidRPr="00E22969" w:rsidRDefault="006F47D5" w:rsidP="007C307D">
            <w:pPr>
              <w:pStyle w:val="Code"/>
            </w:pPr>
          </w:p>
        </w:tc>
        <w:tc>
          <w:tcPr>
            <w:tcW w:w="2141" w:type="dxa"/>
            <w:tcMar>
              <w:left w:w="29" w:type="dxa"/>
              <w:right w:w="29" w:type="dxa"/>
            </w:tcMar>
          </w:tcPr>
          <w:p w14:paraId="17441D14" w14:textId="77777777" w:rsidR="006F47D5" w:rsidRPr="00E22969" w:rsidRDefault="006F47D5" w:rsidP="007C307D">
            <w:pPr>
              <w:pStyle w:val="Code"/>
            </w:pPr>
          </w:p>
        </w:tc>
      </w:tr>
      <w:tr w:rsidR="006F47D5" w:rsidRPr="00E22969" w14:paraId="435AE491" w14:textId="77777777" w:rsidTr="00560C61">
        <w:tc>
          <w:tcPr>
            <w:tcW w:w="4045" w:type="dxa"/>
            <w:tcMar>
              <w:left w:w="29" w:type="dxa"/>
              <w:right w:w="29" w:type="dxa"/>
            </w:tcMar>
          </w:tcPr>
          <w:p w14:paraId="74ED7C8A" w14:textId="77777777" w:rsidR="006F47D5" w:rsidRPr="00E22969" w:rsidRDefault="006F47D5" w:rsidP="007C307D">
            <w:pPr>
              <w:pStyle w:val="Code"/>
            </w:pPr>
            <w:r w:rsidRPr="00E22969">
              <w:tab/>
            </w:r>
            <w:r w:rsidRPr="00E22969">
              <w:tab/>
            </w:r>
            <w:r w:rsidRPr="00E22969">
              <w:tab/>
              <w:t>{</w:t>
            </w:r>
            <w:r w:rsidRPr="00E22969">
              <w:tab/>
              <w:t>extensionId</w:t>
            </w:r>
          </w:p>
        </w:tc>
        <w:tc>
          <w:tcPr>
            <w:tcW w:w="2790" w:type="dxa"/>
            <w:tcMar>
              <w:left w:w="29" w:type="dxa"/>
              <w:right w:w="29" w:type="dxa"/>
            </w:tcMar>
          </w:tcPr>
          <w:p w14:paraId="55CFA175" w14:textId="77777777" w:rsidR="006F47D5" w:rsidRPr="00E22969" w:rsidRDefault="00560C61" w:rsidP="007C307D">
            <w:pPr>
              <w:pStyle w:val="Code"/>
            </w:pPr>
            <w:r w:rsidRPr="00E22969">
              <w:t>20</w:t>
            </w:r>
            <w:r w:rsidR="006F47D5" w:rsidRPr="00E22969">
              <w:t xml:space="preserve"> (WsaCountThreshold)</w:t>
            </w:r>
          </w:p>
        </w:tc>
        <w:tc>
          <w:tcPr>
            <w:tcW w:w="2141" w:type="dxa"/>
            <w:tcMar>
              <w:left w:w="29" w:type="dxa"/>
              <w:right w:w="29" w:type="dxa"/>
            </w:tcMar>
          </w:tcPr>
          <w:p w14:paraId="1971F1EE" w14:textId="77777777" w:rsidR="006F47D5" w:rsidRPr="00E22969" w:rsidRDefault="006F47D5" w:rsidP="007C307D">
            <w:pPr>
              <w:pStyle w:val="Code"/>
            </w:pPr>
          </w:p>
        </w:tc>
      </w:tr>
      <w:tr w:rsidR="006F47D5" w:rsidRPr="00E22969" w14:paraId="54AD2A45" w14:textId="77777777" w:rsidTr="00560C61">
        <w:tc>
          <w:tcPr>
            <w:tcW w:w="4045" w:type="dxa"/>
            <w:tcMar>
              <w:left w:w="29" w:type="dxa"/>
              <w:right w:w="29" w:type="dxa"/>
            </w:tcMar>
          </w:tcPr>
          <w:p w14:paraId="10FF75DB" w14:textId="77777777" w:rsidR="006F47D5" w:rsidRPr="00E22969" w:rsidRDefault="006F47D5" w:rsidP="007C307D">
            <w:pPr>
              <w:pStyle w:val="Code"/>
            </w:pPr>
            <w:r w:rsidRPr="00E22969">
              <w:tab/>
            </w:r>
            <w:r w:rsidRPr="00E22969">
              <w:tab/>
            </w:r>
            <w:r w:rsidRPr="00E22969">
              <w:tab/>
            </w:r>
            <w:r w:rsidRPr="00E22969">
              <w:tab/>
              <w:t>WsaCountThreshold</w:t>
            </w:r>
          </w:p>
        </w:tc>
        <w:tc>
          <w:tcPr>
            <w:tcW w:w="2790" w:type="dxa"/>
            <w:tcMar>
              <w:left w:w="29" w:type="dxa"/>
              <w:right w:w="29" w:type="dxa"/>
            </w:tcMar>
          </w:tcPr>
          <w:p w14:paraId="33590A9B" w14:textId="77777777" w:rsidR="006F47D5" w:rsidRPr="00E22969" w:rsidRDefault="006F47D5" w:rsidP="007C307D">
            <w:pPr>
              <w:pStyle w:val="Code"/>
            </w:pPr>
            <w:r w:rsidRPr="00E22969">
              <w:t>Any valid value</w:t>
            </w:r>
          </w:p>
        </w:tc>
        <w:tc>
          <w:tcPr>
            <w:tcW w:w="2141" w:type="dxa"/>
            <w:tcMar>
              <w:left w:w="29" w:type="dxa"/>
              <w:right w:w="29" w:type="dxa"/>
            </w:tcMar>
          </w:tcPr>
          <w:p w14:paraId="79F8B10D" w14:textId="77777777" w:rsidR="006F47D5" w:rsidRPr="00E22969" w:rsidRDefault="006F47D5" w:rsidP="007C307D">
            <w:pPr>
              <w:pStyle w:val="Code"/>
            </w:pPr>
          </w:p>
        </w:tc>
      </w:tr>
      <w:tr w:rsidR="006F47D5" w:rsidRPr="00E22969" w14:paraId="2DA358F4" w14:textId="77777777" w:rsidTr="00560C61">
        <w:tc>
          <w:tcPr>
            <w:tcW w:w="4045" w:type="dxa"/>
            <w:tcMar>
              <w:left w:w="29" w:type="dxa"/>
              <w:right w:w="29" w:type="dxa"/>
            </w:tcMar>
          </w:tcPr>
          <w:p w14:paraId="123B7E4C" w14:textId="77777777" w:rsidR="006F47D5" w:rsidRPr="00E22969" w:rsidRDefault="006F47D5" w:rsidP="007C307D">
            <w:pPr>
              <w:pStyle w:val="Code"/>
            </w:pPr>
            <w:r w:rsidRPr="00E22969">
              <w:tab/>
            </w:r>
            <w:r w:rsidRPr="00E22969">
              <w:tab/>
            </w:r>
            <w:r w:rsidRPr="00E22969">
              <w:tab/>
              <w:t>}</w:t>
            </w:r>
          </w:p>
        </w:tc>
        <w:tc>
          <w:tcPr>
            <w:tcW w:w="2790" w:type="dxa"/>
            <w:tcMar>
              <w:left w:w="29" w:type="dxa"/>
              <w:right w:w="29" w:type="dxa"/>
            </w:tcMar>
          </w:tcPr>
          <w:p w14:paraId="0F68EC4D" w14:textId="77777777" w:rsidR="006F47D5" w:rsidRPr="00E22969" w:rsidRDefault="006F47D5" w:rsidP="007C307D">
            <w:pPr>
              <w:pStyle w:val="Code"/>
            </w:pPr>
          </w:p>
        </w:tc>
        <w:tc>
          <w:tcPr>
            <w:tcW w:w="2141" w:type="dxa"/>
            <w:tcMar>
              <w:left w:w="29" w:type="dxa"/>
              <w:right w:w="29" w:type="dxa"/>
            </w:tcMar>
          </w:tcPr>
          <w:p w14:paraId="473DEC69" w14:textId="77777777" w:rsidR="006F47D5" w:rsidRPr="00E22969" w:rsidRDefault="006F47D5" w:rsidP="007C307D">
            <w:pPr>
              <w:pStyle w:val="Code"/>
            </w:pPr>
          </w:p>
        </w:tc>
      </w:tr>
      <w:tr w:rsidR="006F47D5" w:rsidRPr="00E22969" w14:paraId="5E9A9E7D" w14:textId="77777777" w:rsidTr="00560C61">
        <w:tc>
          <w:tcPr>
            <w:tcW w:w="4045" w:type="dxa"/>
            <w:tcMar>
              <w:left w:w="29" w:type="dxa"/>
              <w:right w:w="29" w:type="dxa"/>
            </w:tcMar>
          </w:tcPr>
          <w:p w14:paraId="6E985630" w14:textId="77777777" w:rsidR="006F47D5" w:rsidRPr="00E22969" w:rsidRDefault="006F47D5" w:rsidP="007C307D">
            <w:pPr>
              <w:pStyle w:val="Code"/>
            </w:pPr>
            <w:r w:rsidRPr="00E22969">
              <w:lastRenderedPageBreak/>
              <w:tab/>
            </w:r>
            <w:r w:rsidRPr="00E22969">
              <w:tab/>
            </w:r>
            <w:r w:rsidRPr="00E22969">
              <w:tab/>
              <w:t>{</w:t>
            </w:r>
            <w:r w:rsidRPr="00E22969">
              <w:tab/>
              <w:t>extensionId</w:t>
            </w:r>
          </w:p>
        </w:tc>
        <w:tc>
          <w:tcPr>
            <w:tcW w:w="2790" w:type="dxa"/>
            <w:tcMar>
              <w:left w:w="29" w:type="dxa"/>
              <w:right w:w="29" w:type="dxa"/>
            </w:tcMar>
          </w:tcPr>
          <w:p w14:paraId="652F6F90" w14:textId="77777777" w:rsidR="006F47D5" w:rsidRPr="00E22969" w:rsidRDefault="00560C61" w:rsidP="007C307D">
            <w:pPr>
              <w:pStyle w:val="Code"/>
            </w:pPr>
            <w:r w:rsidRPr="00E22969">
              <w:t>22</w:t>
            </w:r>
            <w:r w:rsidR="006F47D5" w:rsidRPr="00E22969">
              <w:t xml:space="preserve"> (WsaCountThresholdInterval)</w:t>
            </w:r>
          </w:p>
        </w:tc>
        <w:tc>
          <w:tcPr>
            <w:tcW w:w="2141" w:type="dxa"/>
            <w:tcMar>
              <w:left w:w="29" w:type="dxa"/>
              <w:right w:w="29" w:type="dxa"/>
            </w:tcMar>
          </w:tcPr>
          <w:p w14:paraId="67D7D887" w14:textId="77777777" w:rsidR="006F47D5" w:rsidRPr="00E22969" w:rsidRDefault="006F47D5" w:rsidP="007C307D">
            <w:pPr>
              <w:pStyle w:val="Code"/>
            </w:pPr>
          </w:p>
        </w:tc>
      </w:tr>
      <w:tr w:rsidR="006F47D5" w:rsidRPr="00E22969" w14:paraId="5E15F4FE" w14:textId="77777777" w:rsidTr="00560C61">
        <w:tc>
          <w:tcPr>
            <w:tcW w:w="4045" w:type="dxa"/>
            <w:tcMar>
              <w:left w:w="29" w:type="dxa"/>
              <w:right w:w="29" w:type="dxa"/>
            </w:tcMar>
          </w:tcPr>
          <w:p w14:paraId="6CBF0D61" w14:textId="77777777" w:rsidR="006F47D5" w:rsidRPr="00E22969" w:rsidRDefault="006F47D5" w:rsidP="007C307D">
            <w:pPr>
              <w:pStyle w:val="Code"/>
            </w:pPr>
            <w:r w:rsidRPr="00E22969">
              <w:tab/>
            </w:r>
            <w:r w:rsidRPr="00E22969">
              <w:tab/>
            </w:r>
            <w:r w:rsidRPr="00E22969">
              <w:tab/>
            </w:r>
            <w:r w:rsidRPr="00E22969">
              <w:tab/>
            </w:r>
            <w:r w:rsidR="00560C61" w:rsidRPr="00E22969">
              <w:t>WsaCountThresholdInterval</w:t>
            </w:r>
          </w:p>
        </w:tc>
        <w:tc>
          <w:tcPr>
            <w:tcW w:w="2790" w:type="dxa"/>
            <w:tcMar>
              <w:left w:w="29" w:type="dxa"/>
              <w:right w:w="29" w:type="dxa"/>
            </w:tcMar>
          </w:tcPr>
          <w:p w14:paraId="7871389F" w14:textId="77777777" w:rsidR="006F47D5" w:rsidRPr="00E22969" w:rsidRDefault="006F47D5" w:rsidP="007C307D">
            <w:pPr>
              <w:pStyle w:val="Code"/>
            </w:pPr>
            <w:r w:rsidRPr="00E22969">
              <w:t>Any valid value</w:t>
            </w:r>
          </w:p>
        </w:tc>
        <w:tc>
          <w:tcPr>
            <w:tcW w:w="2141" w:type="dxa"/>
            <w:tcMar>
              <w:left w:w="29" w:type="dxa"/>
              <w:right w:w="29" w:type="dxa"/>
            </w:tcMar>
          </w:tcPr>
          <w:p w14:paraId="2A962BAA" w14:textId="77777777" w:rsidR="006F47D5" w:rsidRPr="00E22969" w:rsidRDefault="006F47D5" w:rsidP="007C307D">
            <w:pPr>
              <w:pStyle w:val="Code"/>
            </w:pPr>
          </w:p>
        </w:tc>
      </w:tr>
      <w:tr w:rsidR="006F47D5" w:rsidRPr="00E22969" w14:paraId="1095D86B" w14:textId="77777777" w:rsidTr="00560C61">
        <w:tc>
          <w:tcPr>
            <w:tcW w:w="4045" w:type="dxa"/>
            <w:tcMar>
              <w:left w:w="29" w:type="dxa"/>
              <w:right w:w="29" w:type="dxa"/>
            </w:tcMar>
          </w:tcPr>
          <w:p w14:paraId="0B64A51E" w14:textId="77777777" w:rsidR="006F47D5" w:rsidRPr="00E22969" w:rsidRDefault="006F47D5" w:rsidP="007C307D">
            <w:pPr>
              <w:pStyle w:val="Code"/>
            </w:pPr>
            <w:r w:rsidRPr="00E22969">
              <w:tab/>
            </w:r>
            <w:r w:rsidRPr="00E22969">
              <w:tab/>
            </w:r>
            <w:r w:rsidRPr="00E22969">
              <w:tab/>
              <w:t>}</w:t>
            </w:r>
          </w:p>
        </w:tc>
        <w:tc>
          <w:tcPr>
            <w:tcW w:w="2790" w:type="dxa"/>
            <w:tcMar>
              <w:left w:w="29" w:type="dxa"/>
              <w:right w:w="29" w:type="dxa"/>
            </w:tcMar>
          </w:tcPr>
          <w:p w14:paraId="2F1F3881" w14:textId="77777777" w:rsidR="006F47D5" w:rsidRPr="00E22969" w:rsidRDefault="006F47D5" w:rsidP="007C307D">
            <w:pPr>
              <w:pStyle w:val="Code"/>
            </w:pPr>
          </w:p>
        </w:tc>
        <w:tc>
          <w:tcPr>
            <w:tcW w:w="2141" w:type="dxa"/>
            <w:tcMar>
              <w:left w:w="29" w:type="dxa"/>
              <w:right w:w="29" w:type="dxa"/>
            </w:tcMar>
          </w:tcPr>
          <w:p w14:paraId="5BC78713" w14:textId="77777777" w:rsidR="006F47D5" w:rsidRPr="00E22969" w:rsidRDefault="006F47D5" w:rsidP="007C307D">
            <w:pPr>
              <w:pStyle w:val="Code"/>
            </w:pPr>
          </w:p>
        </w:tc>
      </w:tr>
      <w:tr w:rsidR="003E2EE8" w:rsidRPr="00E22969" w14:paraId="0857282E" w14:textId="77777777" w:rsidTr="00560C61">
        <w:tc>
          <w:tcPr>
            <w:tcW w:w="4045" w:type="dxa"/>
            <w:tcMar>
              <w:left w:w="29" w:type="dxa"/>
              <w:right w:w="29" w:type="dxa"/>
            </w:tcMar>
          </w:tcPr>
          <w:p w14:paraId="5F9C45A7" w14:textId="77777777" w:rsidR="003E2EE8" w:rsidRPr="00E22969" w:rsidRDefault="003E2EE8" w:rsidP="007C307D">
            <w:pPr>
              <w:pStyle w:val="Code"/>
            </w:pPr>
            <w:r w:rsidRPr="00E22969">
              <w:tab/>
            </w:r>
            <w:r w:rsidRPr="00E22969">
              <w:tab/>
              <w:t>}</w:t>
            </w:r>
          </w:p>
        </w:tc>
        <w:tc>
          <w:tcPr>
            <w:tcW w:w="2790" w:type="dxa"/>
            <w:tcMar>
              <w:left w:w="29" w:type="dxa"/>
              <w:right w:w="29" w:type="dxa"/>
            </w:tcMar>
          </w:tcPr>
          <w:p w14:paraId="09290E22" w14:textId="77777777" w:rsidR="003E2EE8" w:rsidRPr="00E22969" w:rsidRDefault="003E2EE8" w:rsidP="007C307D">
            <w:pPr>
              <w:pStyle w:val="Code"/>
            </w:pPr>
          </w:p>
        </w:tc>
        <w:tc>
          <w:tcPr>
            <w:tcW w:w="2141" w:type="dxa"/>
            <w:tcMar>
              <w:left w:w="29" w:type="dxa"/>
              <w:right w:w="29" w:type="dxa"/>
            </w:tcMar>
          </w:tcPr>
          <w:p w14:paraId="070FE880" w14:textId="77777777" w:rsidR="003E2EE8" w:rsidRPr="00E22969" w:rsidRDefault="003E2EE8" w:rsidP="007C307D">
            <w:pPr>
              <w:pStyle w:val="Code"/>
            </w:pPr>
          </w:p>
        </w:tc>
      </w:tr>
      <w:tr w:rsidR="003E2EE8" w:rsidRPr="00E22969" w14:paraId="0E8CF8F2" w14:textId="77777777" w:rsidTr="00560C61">
        <w:tc>
          <w:tcPr>
            <w:tcW w:w="4045" w:type="dxa"/>
            <w:tcMar>
              <w:left w:w="29" w:type="dxa"/>
              <w:right w:w="29" w:type="dxa"/>
            </w:tcMar>
          </w:tcPr>
          <w:p w14:paraId="12AD3099" w14:textId="77777777" w:rsidR="003E2EE8" w:rsidRPr="00E22969" w:rsidRDefault="003E2EE8" w:rsidP="007C307D">
            <w:pPr>
              <w:pStyle w:val="Code"/>
            </w:pPr>
            <w:r w:rsidRPr="00E22969">
              <w:tab/>
              <w:t>}</w:t>
            </w:r>
          </w:p>
        </w:tc>
        <w:tc>
          <w:tcPr>
            <w:tcW w:w="2790" w:type="dxa"/>
            <w:tcMar>
              <w:left w:w="29" w:type="dxa"/>
              <w:right w:w="29" w:type="dxa"/>
            </w:tcMar>
          </w:tcPr>
          <w:p w14:paraId="192E26CA" w14:textId="77777777" w:rsidR="003E2EE8" w:rsidRPr="00E22969" w:rsidRDefault="003E2EE8" w:rsidP="007C307D">
            <w:pPr>
              <w:pStyle w:val="Code"/>
            </w:pPr>
          </w:p>
        </w:tc>
        <w:tc>
          <w:tcPr>
            <w:tcW w:w="2141" w:type="dxa"/>
            <w:tcMar>
              <w:left w:w="29" w:type="dxa"/>
              <w:right w:w="29" w:type="dxa"/>
            </w:tcMar>
          </w:tcPr>
          <w:p w14:paraId="1A92D89F" w14:textId="77777777" w:rsidR="003E2EE8" w:rsidRPr="00E22969" w:rsidRDefault="003E2EE8" w:rsidP="007C307D">
            <w:pPr>
              <w:pStyle w:val="Code"/>
            </w:pPr>
          </w:p>
        </w:tc>
      </w:tr>
      <w:tr w:rsidR="003E2EE8" w:rsidRPr="00E22969" w14:paraId="4D7B8F81" w14:textId="77777777" w:rsidTr="00560C61">
        <w:tc>
          <w:tcPr>
            <w:tcW w:w="4045" w:type="dxa"/>
            <w:tcMar>
              <w:left w:w="29" w:type="dxa"/>
              <w:right w:w="29" w:type="dxa"/>
            </w:tcMar>
          </w:tcPr>
          <w:p w14:paraId="513723B2" w14:textId="77777777" w:rsidR="003E2EE8" w:rsidRPr="00E22969" w:rsidRDefault="003E2EE8" w:rsidP="007C307D">
            <w:pPr>
              <w:pStyle w:val="Code"/>
            </w:pPr>
            <w:r w:rsidRPr="00E22969">
              <w:t>}</w:t>
            </w:r>
          </w:p>
        </w:tc>
        <w:tc>
          <w:tcPr>
            <w:tcW w:w="2790" w:type="dxa"/>
            <w:tcMar>
              <w:left w:w="29" w:type="dxa"/>
              <w:right w:w="29" w:type="dxa"/>
            </w:tcMar>
          </w:tcPr>
          <w:p w14:paraId="4B613DF4" w14:textId="77777777" w:rsidR="003E2EE8" w:rsidRPr="00E22969" w:rsidRDefault="003E2EE8" w:rsidP="007C307D">
            <w:pPr>
              <w:pStyle w:val="Code"/>
            </w:pPr>
          </w:p>
        </w:tc>
        <w:tc>
          <w:tcPr>
            <w:tcW w:w="2141" w:type="dxa"/>
            <w:tcMar>
              <w:left w:w="29" w:type="dxa"/>
              <w:right w:w="29" w:type="dxa"/>
            </w:tcMar>
          </w:tcPr>
          <w:p w14:paraId="6C928EC2" w14:textId="77777777" w:rsidR="003E2EE8" w:rsidRPr="00E22969" w:rsidRDefault="003E2EE8" w:rsidP="007C307D">
            <w:pPr>
              <w:pStyle w:val="Code"/>
            </w:pPr>
          </w:p>
        </w:tc>
      </w:tr>
    </w:tbl>
    <w:p w14:paraId="183D186A" w14:textId="77777777" w:rsidR="003E2EE8" w:rsidRPr="00E22969" w:rsidRDefault="003E2EE8" w:rsidP="00710915"/>
    <w:p w14:paraId="7ADE5818" w14:textId="1641979E" w:rsidR="00710915" w:rsidRPr="00E22969" w:rsidRDefault="00710915" w:rsidP="00710915">
      <w:pPr>
        <w:pStyle w:val="Caption"/>
        <w:rPr>
          <w:b w:val="0"/>
        </w:rPr>
      </w:pPr>
      <w:bookmarkStart w:id="480" w:name="_Ref435457345"/>
      <w:r w:rsidRPr="00E22969">
        <w:t xml:space="preserve">Table </w:t>
      </w:r>
      <w:fldSimple w:instr=" STYLEREF 1 \s ">
        <w:r w:rsidR="00092395">
          <w:rPr>
            <w:noProof/>
          </w:rPr>
          <w:t>7</w:t>
        </w:r>
      </w:fldSimple>
      <w:r w:rsidRPr="00E22969">
        <w:noBreakHyphen/>
      </w:r>
      <w:fldSimple w:instr=" SEQ Table \* ARABIC \s 1 ">
        <w:r w:rsidR="00092395">
          <w:rPr>
            <w:noProof/>
          </w:rPr>
          <w:t>12</w:t>
        </w:r>
      </w:fldSimple>
      <w:bookmarkEnd w:id="480"/>
      <w:r w:rsidRPr="00E22969">
        <w:t xml:space="preserve"> WSAchannelInfos</w:t>
      </w:r>
    </w:p>
    <w:tbl>
      <w:tblPr>
        <w:tblStyle w:val="TableGrid"/>
        <w:tblW w:w="0" w:type="auto"/>
        <w:tblLook w:val="04A0" w:firstRow="1" w:lastRow="0" w:firstColumn="1" w:lastColumn="0" w:noHBand="0" w:noVBand="1"/>
      </w:tblPr>
      <w:tblGrid>
        <w:gridCol w:w="3415"/>
        <w:gridCol w:w="1980"/>
        <w:gridCol w:w="3581"/>
      </w:tblGrid>
      <w:tr w:rsidR="00710915" w:rsidRPr="00E22969" w14:paraId="2BCA5A24" w14:textId="77777777" w:rsidTr="00710915">
        <w:tc>
          <w:tcPr>
            <w:tcW w:w="3415" w:type="dxa"/>
            <w:tcMar>
              <w:left w:w="29" w:type="dxa"/>
              <w:right w:w="29" w:type="dxa"/>
            </w:tcMar>
          </w:tcPr>
          <w:p w14:paraId="3EE69CC3" w14:textId="77777777" w:rsidR="00710915" w:rsidRPr="00E22969" w:rsidRDefault="00710915" w:rsidP="007C307D">
            <w:pPr>
              <w:pStyle w:val="Code"/>
            </w:pPr>
            <w:r w:rsidRPr="00E22969">
              <w:t>Information Element</w:t>
            </w:r>
          </w:p>
        </w:tc>
        <w:tc>
          <w:tcPr>
            <w:tcW w:w="1980" w:type="dxa"/>
            <w:tcMar>
              <w:left w:w="29" w:type="dxa"/>
              <w:right w:w="29" w:type="dxa"/>
            </w:tcMar>
          </w:tcPr>
          <w:p w14:paraId="3018AB0D" w14:textId="77777777" w:rsidR="00710915" w:rsidRPr="00E22969" w:rsidRDefault="00710915" w:rsidP="007C307D">
            <w:pPr>
              <w:pStyle w:val="Code"/>
            </w:pPr>
            <w:r w:rsidRPr="00E22969">
              <w:t>Value/Remark</w:t>
            </w:r>
          </w:p>
        </w:tc>
        <w:tc>
          <w:tcPr>
            <w:tcW w:w="3581" w:type="dxa"/>
            <w:tcMar>
              <w:left w:w="29" w:type="dxa"/>
              <w:right w:w="29" w:type="dxa"/>
            </w:tcMar>
          </w:tcPr>
          <w:p w14:paraId="3D66CCC4" w14:textId="77777777" w:rsidR="00710915" w:rsidRPr="00E22969" w:rsidRDefault="00710915" w:rsidP="007C307D">
            <w:pPr>
              <w:pStyle w:val="Code"/>
            </w:pPr>
            <w:r w:rsidRPr="00E22969">
              <w:t>Comment</w:t>
            </w:r>
          </w:p>
        </w:tc>
      </w:tr>
      <w:tr w:rsidR="00710915" w:rsidRPr="00E22969" w14:paraId="51C489D3" w14:textId="77777777" w:rsidTr="00710915">
        <w:tc>
          <w:tcPr>
            <w:tcW w:w="3415" w:type="dxa"/>
          </w:tcPr>
          <w:p w14:paraId="0CF0CFE1" w14:textId="185F8439" w:rsidR="00710915" w:rsidRPr="00E22969" w:rsidRDefault="00710915" w:rsidP="007C307D">
            <w:pPr>
              <w:pStyle w:val="Code"/>
            </w:pPr>
            <w:r w:rsidRPr="00E22969">
              <w:t>Requires WSA_nExt</w:t>
            </w:r>
            <w:r w:rsidR="00AB530A">
              <w:t>_1</w:t>
            </w:r>
          </w:p>
          <w:p w14:paraId="0D639214" w14:textId="711BF3B1" w:rsidR="00710915" w:rsidRPr="00E22969" w:rsidRDefault="00710915" w:rsidP="007C307D">
            <w:pPr>
              <w:pStyle w:val="Code"/>
              <w:rPr>
                <w:b/>
              </w:rPr>
            </w:pPr>
            <w:r w:rsidRPr="00E22969">
              <w:t xml:space="preserve">in </w:t>
            </w:r>
            <w:r w:rsidRPr="00E22969">
              <w:fldChar w:fldCharType="begin"/>
            </w:r>
            <w:r w:rsidRPr="00E22969">
              <w:instrText xml:space="preserve"> REF _Ref435448227 \h </w:instrText>
            </w:r>
            <w:r w:rsidRPr="00E22969">
              <w:fldChar w:fldCharType="separate"/>
            </w:r>
            <w:ins w:id="481" w:author="Dmitri.Khijniak@7Layers.com" w:date="2017-07-25T16:40:00Z">
              <w:r w:rsidR="00092395" w:rsidRPr="00E22969">
                <w:t xml:space="preserve">Table </w:t>
              </w:r>
              <w:r w:rsidR="00092395">
                <w:t>7</w:t>
              </w:r>
              <w:r w:rsidR="00092395" w:rsidRPr="00E22969">
                <w:noBreakHyphen/>
              </w:r>
              <w:r w:rsidR="00092395">
                <w:t>6</w:t>
              </w:r>
            </w:ins>
            <w:del w:id="482"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6</w:delText>
              </w:r>
            </w:del>
            <w:r w:rsidRPr="00E22969">
              <w:fldChar w:fldCharType="end"/>
            </w:r>
          </w:p>
        </w:tc>
        <w:tc>
          <w:tcPr>
            <w:tcW w:w="1980" w:type="dxa"/>
          </w:tcPr>
          <w:p w14:paraId="3FE7CA9A" w14:textId="77777777" w:rsidR="00710915" w:rsidRPr="00E22969" w:rsidRDefault="00710915" w:rsidP="007C307D">
            <w:pPr>
              <w:pStyle w:val="Code"/>
            </w:pPr>
          </w:p>
        </w:tc>
        <w:tc>
          <w:tcPr>
            <w:tcW w:w="3581" w:type="dxa"/>
          </w:tcPr>
          <w:p w14:paraId="3A545EC5" w14:textId="77777777" w:rsidR="00710915" w:rsidRPr="00E22969" w:rsidRDefault="00710915" w:rsidP="007C307D">
            <w:pPr>
              <w:pStyle w:val="Code"/>
            </w:pPr>
          </w:p>
        </w:tc>
      </w:tr>
      <w:tr w:rsidR="00710915" w:rsidRPr="00E22969" w14:paraId="1B83B361" w14:textId="77777777" w:rsidTr="00710915">
        <w:tc>
          <w:tcPr>
            <w:tcW w:w="3415" w:type="dxa"/>
            <w:tcMar>
              <w:left w:w="29" w:type="dxa"/>
              <w:right w:w="29" w:type="dxa"/>
            </w:tcMar>
          </w:tcPr>
          <w:p w14:paraId="7BE850D2" w14:textId="77777777" w:rsidR="00710915" w:rsidRPr="00E22969" w:rsidRDefault="00710915" w:rsidP="007C307D">
            <w:pPr>
              <w:pStyle w:val="Code"/>
            </w:pPr>
            <w:r w:rsidRPr="00E22969">
              <w:rPr>
                <w:b/>
              </w:rPr>
              <w:t>WSAchannelInfos</w:t>
            </w:r>
            <w:r w:rsidRPr="00E22969">
              <w:t xml:space="preserve"> ::= SEQUENCE {</w:t>
            </w:r>
          </w:p>
        </w:tc>
        <w:tc>
          <w:tcPr>
            <w:tcW w:w="1980" w:type="dxa"/>
            <w:tcMar>
              <w:left w:w="29" w:type="dxa"/>
              <w:right w:w="29" w:type="dxa"/>
            </w:tcMar>
          </w:tcPr>
          <w:p w14:paraId="1A717B15" w14:textId="77777777" w:rsidR="00710915" w:rsidRPr="00E22969" w:rsidRDefault="00710915" w:rsidP="007C307D">
            <w:pPr>
              <w:pStyle w:val="Code"/>
            </w:pPr>
          </w:p>
        </w:tc>
        <w:tc>
          <w:tcPr>
            <w:tcW w:w="3581" w:type="dxa"/>
            <w:tcMar>
              <w:left w:w="29" w:type="dxa"/>
              <w:right w:w="29" w:type="dxa"/>
            </w:tcMar>
          </w:tcPr>
          <w:p w14:paraId="0E8B9299" w14:textId="77777777" w:rsidR="00710915" w:rsidRPr="00E22969" w:rsidRDefault="00710915" w:rsidP="007C307D">
            <w:pPr>
              <w:pStyle w:val="Code"/>
            </w:pPr>
          </w:p>
        </w:tc>
      </w:tr>
      <w:tr w:rsidR="00710915" w:rsidRPr="00E22969" w14:paraId="41C360E7" w14:textId="77777777" w:rsidTr="00710915">
        <w:tc>
          <w:tcPr>
            <w:tcW w:w="3415" w:type="dxa"/>
            <w:tcMar>
              <w:left w:w="29" w:type="dxa"/>
              <w:right w:w="29" w:type="dxa"/>
            </w:tcMar>
          </w:tcPr>
          <w:p w14:paraId="268541C5" w14:textId="77777777" w:rsidR="00710915" w:rsidRPr="00E22969" w:rsidRDefault="00710915" w:rsidP="007C307D">
            <w:pPr>
              <w:pStyle w:val="Code"/>
            </w:pPr>
            <w:r w:rsidRPr="00E22969">
              <w:tab/>
              <w:t>{</w:t>
            </w:r>
          </w:p>
        </w:tc>
        <w:tc>
          <w:tcPr>
            <w:tcW w:w="1980" w:type="dxa"/>
            <w:tcMar>
              <w:left w:w="29" w:type="dxa"/>
              <w:right w:w="29" w:type="dxa"/>
            </w:tcMar>
          </w:tcPr>
          <w:p w14:paraId="6138D883" w14:textId="77777777" w:rsidR="00710915" w:rsidRPr="00E22969" w:rsidRDefault="00710915" w:rsidP="007C307D">
            <w:pPr>
              <w:pStyle w:val="Code"/>
            </w:pPr>
          </w:p>
        </w:tc>
        <w:tc>
          <w:tcPr>
            <w:tcW w:w="3581" w:type="dxa"/>
            <w:tcMar>
              <w:left w:w="29" w:type="dxa"/>
              <w:right w:w="29" w:type="dxa"/>
            </w:tcMar>
          </w:tcPr>
          <w:p w14:paraId="5CD71166" w14:textId="77777777" w:rsidR="00710915" w:rsidRPr="00E22969" w:rsidRDefault="00710915" w:rsidP="007C307D">
            <w:pPr>
              <w:pStyle w:val="Code"/>
            </w:pPr>
          </w:p>
        </w:tc>
      </w:tr>
      <w:tr w:rsidR="00710915" w:rsidRPr="00E22969" w14:paraId="2DACA46B" w14:textId="77777777" w:rsidTr="00710915">
        <w:tc>
          <w:tcPr>
            <w:tcW w:w="3415" w:type="dxa"/>
            <w:tcMar>
              <w:left w:w="29" w:type="dxa"/>
              <w:right w:w="29" w:type="dxa"/>
            </w:tcMar>
          </w:tcPr>
          <w:p w14:paraId="7F695881" w14:textId="77777777" w:rsidR="00710915" w:rsidRPr="00E22969" w:rsidRDefault="00710915" w:rsidP="007C307D">
            <w:pPr>
              <w:pStyle w:val="Code"/>
            </w:pPr>
            <w:r w:rsidRPr="00E22969">
              <w:tab/>
            </w:r>
            <w:r w:rsidRPr="00E22969">
              <w:tab/>
              <w:t>operatingClass</w:t>
            </w:r>
          </w:p>
        </w:tc>
        <w:tc>
          <w:tcPr>
            <w:tcW w:w="1980" w:type="dxa"/>
            <w:tcMar>
              <w:left w:w="29" w:type="dxa"/>
              <w:right w:w="29" w:type="dxa"/>
            </w:tcMar>
          </w:tcPr>
          <w:p w14:paraId="07753DDC" w14:textId="77777777" w:rsidR="00710915" w:rsidRPr="00E22969" w:rsidRDefault="00710915" w:rsidP="007C307D">
            <w:pPr>
              <w:pStyle w:val="Code"/>
            </w:pPr>
            <w:r w:rsidRPr="00E22969">
              <w:t>Any valid value</w:t>
            </w:r>
          </w:p>
        </w:tc>
        <w:tc>
          <w:tcPr>
            <w:tcW w:w="3581" w:type="dxa"/>
            <w:tcMar>
              <w:left w:w="29" w:type="dxa"/>
              <w:right w:w="29" w:type="dxa"/>
            </w:tcMar>
          </w:tcPr>
          <w:p w14:paraId="37D2D11A" w14:textId="77777777" w:rsidR="00710915" w:rsidRPr="00E22969" w:rsidRDefault="00710915" w:rsidP="007C307D">
            <w:pPr>
              <w:pStyle w:val="Code"/>
            </w:pPr>
          </w:p>
        </w:tc>
      </w:tr>
      <w:tr w:rsidR="00710915" w:rsidRPr="00E22969" w14:paraId="3145FF8D" w14:textId="77777777" w:rsidTr="00710915">
        <w:tc>
          <w:tcPr>
            <w:tcW w:w="3415" w:type="dxa"/>
            <w:tcMar>
              <w:left w:w="29" w:type="dxa"/>
              <w:right w:w="29" w:type="dxa"/>
            </w:tcMar>
          </w:tcPr>
          <w:p w14:paraId="532C6BC5" w14:textId="77777777" w:rsidR="00710915" w:rsidRPr="00E22969" w:rsidRDefault="00710915" w:rsidP="007C307D">
            <w:pPr>
              <w:pStyle w:val="Code"/>
            </w:pPr>
            <w:r w:rsidRPr="00E22969">
              <w:tab/>
            </w:r>
            <w:r w:rsidRPr="00E22969">
              <w:tab/>
              <w:t>channelNumber</w:t>
            </w:r>
          </w:p>
        </w:tc>
        <w:tc>
          <w:tcPr>
            <w:tcW w:w="1980" w:type="dxa"/>
            <w:tcMar>
              <w:left w:w="29" w:type="dxa"/>
              <w:right w:w="29" w:type="dxa"/>
            </w:tcMar>
          </w:tcPr>
          <w:p w14:paraId="6A2F48AB" w14:textId="77777777" w:rsidR="00710915" w:rsidRPr="00E22969" w:rsidRDefault="00710915" w:rsidP="007C307D">
            <w:pPr>
              <w:pStyle w:val="Code"/>
            </w:pPr>
            <w:r w:rsidRPr="00E22969">
              <w:t>Any valid value</w:t>
            </w:r>
          </w:p>
        </w:tc>
        <w:tc>
          <w:tcPr>
            <w:tcW w:w="3581" w:type="dxa"/>
            <w:tcMar>
              <w:left w:w="29" w:type="dxa"/>
              <w:right w:w="29" w:type="dxa"/>
            </w:tcMar>
          </w:tcPr>
          <w:p w14:paraId="3303BBBD" w14:textId="77777777" w:rsidR="00710915" w:rsidRPr="00E22969" w:rsidRDefault="00710915" w:rsidP="007C307D">
            <w:pPr>
              <w:pStyle w:val="Code"/>
            </w:pPr>
          </w:p>
        </w:tc>
      </w:tr>
      <w:tr w:rsidR="00710915" w:rsidRPr="00E22969" w14:paraId="17477591" w14:textId="77777777" w:rsidTr="00710915">
        <w:tc>
          <w:tcPr>
            <w:tcW w:w="3415" w:type="dxa"/>
            <w:tcMar>
              <w:left w:w="29" w:type="dxa"/>
              <w:right w:w="29" w:type="dxa"/>
            </w:tcMar>
          </w:tcPr>
          <w:p w14:paraId="65699F69" w14:textId="77777777" w:rsidR="00710915" w:rsidRPr="00E22969" w:rsidRDefault="00710915" w:rsidP="007C307D">
            <w:pPr>
              <w:pStyle w:val="Code"/>
            </w:pPr>
            <w:r w:rsidRPr="00E22969">
              <w:tab/>
            </w:r>
            <w:r w:rsidRPr="00E22969">
              <w:tab/>
              <w:t>powerLevel</w:t>
            </w:r>
          </w:p>
        </w:tc>
        <w:tc>
          <w:tcPr>
            <w:tcW w:w="1980" w:type="dxa"/>
            <w:tcMar>
              <w:left w:w="29" w:type="dxa"/>
              <w:right w:w="29" w:type="dxa"/>
            </w:tcMar>
          </w:tcPr>
          <w:p w14:paraId="20155B29" w14:textId="77777777" w:rsidR="00710915" w:rsidRPr="00E22969" w:rsidRDefault="00710915" w:rsidP="007C307D">
            <w:pPr>
              <w:pStyle w:val="Code"/>
            </w:pPr>
            <w:r w:rsidRPr="00E22969">
              <w:t>Any valid value</w:t>
            </w:r>
          </w:p>
        </w:tc>
        <w:tc>
          <w:tcPr>
            <w:tcW w:w="3581" w:type="dxa"/>
            <w:tcMar>
              <w:left w:w="29" w:type="dxa"/>
              <w:right w:w="29" w:type="dxa"/>
            </w:tcMar>
          </w:tcPr>
          <w:p w14:paraId="6E56E977" w14:textId="77777777" w:rsidR="00710915" w:rsidRPr="00E22969" w:rsidRDefault="00710915" w:rsidP="007C307D">
            <w:pPr>
              <w:pStyle w:val="Code"/>
            </w:pPr>
          </w:p>
        </w:tc>
      </w:tr>
      <w:tr w:rsidR="00710915" w:rsidRPr="00E22969" w14:paraId="2913DDBE" w14:textId="77777777" w:rsidTr="00710915">
        <w:tc>
          <w:tcPr>
            <w:tcW w:w="3415" w:type="dxa"/>
            <w:tcMar>
              <w:left w:w="29" w:type="dxa"/>
              <w:right w:w="29" w:type="dxa"/>
            </w:tcMar>
          </w:tcPr>
          <w:p w14:paraId="2B75EE8E" w14:textId="77777777" w:rsidR="00710915" w:rsidRPr="00E22969" w:rsidRDefault="00710915" w:rsidP="007C307D">
            <w:pPr>
              <w:pStyle w:val="Code"/>
            </w:pPr>
            <w:r w:rsidRPr="00E22969">
              <w:tab/>
            </w:r>
            <w:r w:rsidRPr="00E22969">
              <w:tab/>
              <w:t>dataRate</w:t>
            </w:r>
          </w:p>
        </w:tc>
        <w:tc>
          <w:tcPr>
            <w:tcW w:w="1980" w:type="dxa"/>
            <w:tcMar>
              <w:left w:w="29" w:type="dxa"/>
              <w:right w:w="29" w:type="dxa"/>
            </w:tcMar>
          </w:tcPr>
          <w:p w14:paraId="664D7DDF" w14:textId="77777777" w:rsidR="00710915" w:rsidRPr="00E22969" w:rsidRDefault="00710915" w:rsidP="007C307D">
            <w:pPr>
              <w:pStyle w:val="Code"/>
            </w:pPr>
            <w:r w:rsidRPr="00E22969">
              <w:t>Any valid value</w:t>
            </w:r>
          </w:p>
        </w:tc>
        <w:tc>
          <w:tcPr>
            <w:tcW w:w="3581" w:type="dxa"/>
            <w:tcMar>
              <w:left w:w="29" w:type="dxa"/>
              <w:right w:w="29" w:type="dxa"/>
            </w:tcMar>
          </w:tcPr>
          <w:p w14:paraId="45E2CE5F" w14:textId="77777777" w:rsidR="00710915" w:rsidRPr="00E22969" w:rsidRDefault="00710915" w:rsidP="007C307D">
            <w:pPr>
              <w:pStyle w:val="Code"/>
            </w:pPr>
          </w:p>
        </w:tc>
      </w:tr>
      <w:tr w:rsidR="00710915" w:rsidRPr="00E22969" w14:paraId="49722CF6" w14:textId="77777777" w:rsidTr="00710915">
        <w:tc>
          <w:tcPr>
            <w:tcW w:w="3415" w:type="dxa"/>
            <w:tcMar>
              <w:left w:w="29" w:type="dxa"/>
              <w:right w:w="29" w:type="dxa"/>
            </w:tcMar>
          </w:tcPr>
          <w:p w14:paraId="7A2E8395" w14:textId="77777777" w:rsidR="00710915" w:rsidRPr="00E22969" w:rsidRDefault="00710915" w:rsidP="007C307D">
            <w:pPr>
              <w:pStyle w:val="Code"/>
            </w:pPr>
            <w:r w:rsidRPr="00E22969">
              <w:tab/>
            </w:r>
            <w:r w:rsidRPr="00E22969">
              <w:tab/>
              <w:t>adaptable</w:t>
            </w:r>
          </w:p>
        </w:tc>
        <w:tc>
          <w:tcPr>
            <w:tcW w:w="1980" w:type="dxa"/>
            <w:tcMar>
              <w:left w:w="29" w:type="dxa"/>
              <w:right w:w="29" w:type="dxa"/>
            </w:tcMar>
          </w:tcPr>
          <w:p w14:paraId="657AE8DB" w14:textId="77777777" w:rsidR="00710915" w:rsidRPr="00E22969" w:rsidRDefault="00710915" w:rsidP="007C307D">
            <w:pPr>
              <w:pStyle w:val="Code"/>
            </w:pPr>
            <w:r w:rsidRPr="00E22969">
              <w:t>Any valid value</w:t>
            </w:r>
          </w:p>
        </w:tc>
        <w:tc>
          <w:tcPr>
            <w:tcW w:w="3581" w:type="dxa"/>
            <w:tcMar>
              <w:left w:w="29" w:type="dxa"/>
              <w:right w:w="29" w:type="dxa"/>
            </w:tcMar>
          </w:tcPr>
          <w:p w14:paraId="374411F8" w14:textId="77777777" w:rsidR="00710915" w:rsidRPr="00E22969" w:rsidRDefault="00710915" w:rsidP="007C307D">
            <w:pPr>
              <w:pStyle w:val="Code"/>
            </w:pPr>
          </w:p>
        </w:tc>
      </w:tr>
      <w:tr w:rsidR="00710915" w:rsidRPr="00E22969" w14:paraId="2651D444" w14:textId="77777777" w:rsidTr="00710915">
        <w:tc>
          <w:tcPr>
            <w:tcW w:w="3415" w:type="dxa"/>
            <w:tcMar>
              <w:left w:w="29" w:type="dxa"/>
              <w:right w:w="29" w:type="dxa"/>
            </w:tcMar>
          </w:tcPr>
          <w:p w14:paraId="3C33B95A" w14:textId="77777777" w:rsidR="00710915" w:rsidRPr="00E22969" w:rsidRDefault="00710915" w:rsidP="007C307D">
            <w:pPr>
              <w:pStyle w:val="Code"/>
            </w:pPr>
            <w:r w:rsidRPr="00E22969">
              <w:tab/>
            </w:r>
            <w:r w:rsidRPr="00E22969">
              <w:tab/>
              <w:t>extensions SEQUENCE {</w:t>
            </w:r>
          </w:p>
        </w:tc>
        <w:tc>
          <w:tcPr>
            <w:tcW w:w="1980" w:type="dxa"/>
            <w:tcMar>
              <w:left w:w="29" w:type="dxa"/>
              <w:right w:w="29" w:type="dxa"/>
            </w:tcMar>
          </w:tcPr>
          <w:p w14:paraId="275A7F53" w14:textId="77777777" w:rsidR="00710915" w:rsidRPr="00E22969" w:rsidRDefault="00710915" w:rsidP="007C307D">
            <w:pPr>
              <w:pStyle w:val="Code"/>
            </w:pPr>
          </w:p>
        </w:tc>
        <w:tc>
          <w:tcPr>
            <w:tcW w:w="3581" w:type="dxa"/>
            <w:tcMar>
              <w:left w:w="29" w:type="dxa"/>
              <w:right w:w="29" w:type="dxa"/>
            </w:tcMar>
          </w:tcPr>
          <w:p w14:paraId="55D34D85" w14:textId="77777777" w:rsidR="00710915" w:rsidRPr="00E22969" w:rsidRDefault="00710915" w:rsidP="007C307D">
            <w:pPr>
              <w:pStyle w:val="Code"/>
            </w:pPr>
          </w:p>
        </w:tc>
      </w:tr>
      <w:tr w:rsidR="00710915" w:rsidRPr="00E22969" w14:paraId="61009F72" w14:textId="77777777" w:rsidTr="00710915">
        <w:tc>
          <w:tcPr>
            <w:tcW w:w="3415" w:type="dxa"/>
            <w:tcMar>
              <w:left w:w="29" w:type="dxa"/>
              <w:right w:w="29" w:type="dxa"/>
            </w:tcMar>
          </w:tcPr>
          <w:p w14:paraId="2C48EC3A"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049B3767" w14:textId="77777777" w:rsidR="00710915" w:rsidRPr="00E22969" w:rsidRDefault="00710915" w:rsidP="007C307D">
            <w:pPr>
              <w:pStyle w:val="Code"/>
            </w:pPr>
            <w:r w:rsidRPr="00E22969">
              <w:t>12 (EDCA)</w:t>
            </w:r>
          </w:p>
        </w:tc>
        <w:tc>
          <w:tcPr>
            <w:tcW w:w="3581" w:type="dxa"/>
            <w:tcMar>
              <w:left w:w="29" w:type="dxa"/>
              <w:right w:w="29" w:type="dxa"/>
            </w:tcMar>
          </w:tcPr>
          <w:p w14:paraId="51A92516" w14:textId="77777777" w:rsidR="00710915" w:rsidRPr="00E22969" w:rsidRDefault="00710915" w:rsidP="007C307D">
            <w:pPr>
              <w:pStyle w:val="Code"/>
            </w:pPr>
          </w:p>
        </w:tc>
      </w:tr>
      <w:tr w:rsidR="00710915" w:rsidRPr="00E22969" w14:paraId="45DFE507" w14:textId="77777777" w:rsidTr="00710915">
        <w:tc>
          <w:tcPr>
            <w:tcW w:w="3415" w:type="dxa"/>
            <w:tcMar>
              <w:left w:w="29" w:type="dxa"/>
              <w:right w:w="29" w:type="dxa"/>
            </w:tcMar>
          </w:tcPr>
          <w:p w14:paraId="6FF1CC2D" w14:textId="77777777" w:rsidR="00710915" w:rsidRPr="00E22969" w:rsidRDefault="00710915" w:rsidP="007C307D">
            <w:pPr>
              <w:pStyle w:val="Code"/>
            </w:pPr>
            <w:r w:rsidRPr="00E22969">
              <w:tab/>
            </w:r>
            <w:r w:rsidRPr="00E22969">
              <w:tab/>
            </w:r>
            <w:r w:rsidRPr="00E22969">
              <w:tab/>
            </w:r>
            <w:r w:rsidRPr="00E22969">
              <w:tab/>
              <w:t>EdcaParameterSet {}</w:t>
            </w:r>
          </w:p>
        </w:tc>
        <w:tc>
          <w:tcPr>
            <w:tcW w:w="1980" w:type="dxa"/>
            <w:tcMar>
              <w:left w:w="29" w:type="dxa"/>
              <w:right w:w="29" w:type="dxa"/>
            </w:tcMar>
          </w:tcPr>
          <w:p w14:paraId="2A32CC8A" w14:textId="77777777" w:rsidR="00710915" w:rsidRPr="00E22969" w:rsidRDefault="00710915" w:rsidP="007C307D">
            <w:pPr>
              <w:pStyle w:val="Code"/>
            </w:pPr>
            <w:r w:rsidRPr="00E22969">
              <w:t>Any valid value</w:t>
            </w:r>
          </w:p>
        </w:tc>
        <w:tc>
          <w:tcPr>
            <w:tcW w:w="3581" w:type="dxa"/>
            <w:tcMar>
              <w:left w:w="29" w:type="dxa"/>
              <w:right w:w="29" w:type="dxa"/>
            </w:tcMar>
          </w:tcPr>
          <w:p w14:paraId="79DD9D13" w14:textId="77777777" w:rsidR="00710915" w:rsidRPr="00E22969" w:rsidRDefault="00710915" w:rsidP="007C307D">
            <w:pPr>
              <w:pStyle w:val="Code"/>
            </w:pPr>
          </w:p>
        </w:tc>
      </w:tr>
      <w:tr w:rsidR="00710915" w:rsidRPr="00E22969" w14:paraId="220E338B" w14:textId="77777777" w:rsidTr="00710915">
        <w:tc>
          <w:tcPr>
            <w:tcW w:w="3415" w:type="dxa"/>
            <w:tcMar>
              <w:left w:w="29" w:type="dxa"/>
              <w:right w:w="29" w:type="dxa"/>
            </w:tcMar>
          </w:tcPr>
          <w:p w14:paraId="39621296"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026FE48E" w14:textId="77777777" w:rsidR="00710915" w:rsidRPr="00E22969" w:rsidRDefault="00710915" w:rsidP="007C307D">
            <w:pPr>
              <w:pStyle w:val="Code"/>
            </w:pPr>
          </w:p>
        </w:tc>
        <w:tc>
          <w:tcPr>
            <w:tcW w:w="3581" w:type="dxa"/>
            <w:tcMar>
              <w:left w:w="29" w:type="dxa"/>
              <w:right w:w="29" w:type="dxa"/>
            </w:tcMar>
          </w:tcPr>
          <w:p w14:paraId="199FC9D2" w14:textId="77777777" w:rsidR="00710915" w:rsidRPr="00E22969" w:rsidRDefault="00710915" w:rsidP="007C307D">
            <w:pPr>
              <w:pStyle w:val="Code"/>
            </w:pPr>
          </w:p>
        </w:tc>
      </w:tr>
      <w:tr w:rsidR="00710915" w:rsidRPr="00E22969" w14:paraId="67CC499D" w14:textId="77777777" w:rsidTr="00710915">
        <w:tc>
          <w:tcPr>
            <w:tcW w:w="3415" w:type="dxa"/>
            <w:tcMar>
              <w:left w:w="29" w:type="dxa"/>
              <w:right w:w="29" w:type="dxa"/>
            </w:tcMar>
          </w:tcPr>
          <w:p w14:paraId="15DC1319"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36D55104" w14:textId="77777777" w:rsidR="00710915" w:rsidRPr="00E22969" w:rsidRDefault="00710915" w:rsidP="007C307D">
            <w:pPr>
              <w:pStyle w:val="Code"/>
            </w:pPr>
            <w:r w:rsidRPr="00E22969">
              <w:t>21 (Channel Access)</w:t>
            </w:r>
          </w:p>
        </w:tc>
        <w:tc>
          <w:tcPr>
            <w:tcW w:w="3581" w:type="dxa"/>
            <w:tcMar>
              <w:left w:w="29" w:type="dxa"/>
              <w:right w:w="29" w:type="dxa"/>
            </w:tcMar>
          </w:tcPr>
          <w:p w14:paraId="3091E35E" w14:textId="77777777" w:rsidR="00710915" w:rsidRPr="00E22969" w:rsidRDefault="00710915" w:rsidP="007C307D">
            <w:pPr>
              <w:pStyle w:val="Code"/>
            </w:pPr>
          </w:p>
        </w:tc>
      </w:tr>
      <w:tr w:rsidR="00710915" w:rsidRPr="00E22969" w14:paraId="0B7A659B" w14:textId="77777777" w:rsidTr="00710915">
        <w:tc>
          <w:tcPr>
            <w:tcW w:w="3415" w:type="dxa"/>
            <w:tcMar>
              <w:left w:w="29" w:type="dxa"/>
              <w:right w:w="29" w:type="dxa"/>
            </w:tcMar>
          </w:tcPr>
          <w:p w14:paraId="2330FC48" w14:textId="77777777" w:rsidR="00710915" w:rsidRPr="00E22969" w:rsidRDefault="00710915" w:rsidP="007C307D">
            <w:pPr>
              <w:pStyle w:val="Code"/>
            </w:pPr>
            <w:r w:rsidRPr="00E22969">
              <w:tab/>
            </w:r>
            <w:r w:rsidRPr="00E22969">
              <w:tab/>
            </w:r>
            <w:r w:rsidRPr="00E22969">
              <w:tab/>
            </w:r>
            <w:r w:rsidRPr="00E22969">
              <w:tab/>
              <w:t>value</w:t>
            </w:r>
          </w:p>
        </w:tc>
        <w:tc>
          <w:tcPr>
            <w:tcW w:w="1980" w:type="dxa"/>
            <w:tcMar>
              <w:left w:w="29" w:type="dxa"/>
              <w:right w:w="29" w:type="dxa"/>
            </w:tcMar>
          </w:tcPr>
          <w:p w14:paraId="294B0D61" w14:textId="77777777" w:rsidR="00710915" w:rsidRPr="00E22969" w:rsidRDefault="00710915" w:rsidP="007C307D">
            <w:pPr>
              <w:pStyle w:val="Code"/>
            </w:pPr>
            <w:r w:rsidRPr="00E22969">
              <w:t>alternatingSCH</w:t>
            </w:r>
          </w:p>
        </w:tc>
        <w:tc>
          <w:tcPr>
            <w:tcW w:w="3581" w:type="dxa"/>
            <w:tcMar>
              <w:left w:w="29" w:type="dxa"/>
              <w:right w:w="29" w:type="dxa"/>
            </w:tcMar>
          </w:tcPr>
          <w:p w14:paraId="3F4D170F" w14:textId="77777777" w:rsidR="00710915" w:rsidRPr="00E22969" w:rsidRDefault="00710915" w:rsidP="007C307D">
            <w:pPr>
              <w:pStyle w:val="Code"/>
            </w:pPr>
          </w:p>
        </w:tc>
      </w:tr>
      <w:tr w:rsidR="00710915" w:rsidRPr="00E22969" w14:paraId="4F3500A9" w14:textId="77777777" w:rsidTr="00710915">
        <w:tc>
          <w:tcPr>
            <w:tcW w:w="3415" w:type="dxa"/>
            <w:tcMar>
              <w:left w:w="29" w:type="dxa"/>
              <w:right w:w="29" w:type="dxa"/>
            </w:tcMar>
          </w:tcPr>
          <w:p w14:paraId="7198A5E6"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08216A69" w14:textId="77777777" w:rsidR="00710915" w:rsidRPr="00E22969" w:rsidRDefault="00710915" w:rsidP="007C307D">
            <w:pPr>
              <w:pStyle w:val="Code"/>
            </w:pPr>
          </w:p>
        </w:tc>
        <w:tc>
          <w:tcPr>
            <w:tcW w:w="3581" w:type="dxa"/>
            <w:tcMar>
              <w:left w:w="29" w:type="dxa"/>
              <w:right w:w="29" w:type="dxa"/>
            </w:tcMar>
          </w:tcPr>
          <w:p w14:paraId="04FBE962" w14:textId="77777777" w:rsidR="00710915" w:rsidRPr="00E22969" w:rsidRDefault="00710915" w:rsidP="007C307D">
            <w:pPr>
              <w:pStyle w:val="Code"/>
            </w:pPr>
          </w:p>
        </w:tc>
      </w:tr>
      <w:tr w:rsidR="00710915" w:rsidRPr="00E22969" w14:paraId="76352CCC" w14:textId="77777777" w:rsidTr="00710915">
        <w:tc>
          <w:tcPr>
            <w:tcW w:w="3415" w:type="dxa"/>
            <w:tcMar>
              <w:left w:w="29" w:type="dxa"/>
              <w:right w:w="29" w:type="dxa"/>
            </w:tcMar>
          </w:tcPr>
          <w:p w14:paraId="3F6725BE" w14:textId="77777777" w:rsidR="00710915" w:rsidRPr="00E22969" w:rsidRDefault="00710915" w:rsidP="007C307D">
            <w:pPr>
              <w:pStyle w:val="Code"/>
            </w:pPr>
            <w:r w:rsidRPr="00E22969">
              <w:tab/>
            </w:r>
            <w:r w:rsidRPr="00E22969">
              <w:tab/>
              <w:t>}</w:t>
            </w:r>
          </w:p>
          <w:p w14:paraId="731FB566" w14:textId="77777777" w:rsidR="00710915" w:rsidRPr="00E22969" w:rsidRDefault="00710915" w:rsidP="007C307D">
            <w:pPr>
              <w:pStyle w:val="Code"/>
            </w:pPr>
            <w:r w:rsidRPr="00E22969">
              <w:tab/>
              <w:t>}</w:t>
            </w:r>
          </w:p>
          <w:p w14:paraId="227EFFEB" w14:textId="77777777" w:rsidR="00710915" w:rsidRPr="00E22969" w:rsidRDefault="00710915" w:rsidP="007C307D">
            <w:pPr>
              <w:pStyle w:val="Code"/>
            </w:pPr>
            <w:r w:rsidRPr="00E22969">
              <w:t>}</w:t>
            </w:r>
          </w:p>
        </w:tc>
        <w:tc>
          <w:tcPr>
            <w:tcW w:w="1980" w:type="dxa"/>
            <w:tcMar>
              <w:left w:w="29" w:type="dxa"/>
              <w:right w:w="29" w:type="dxa"/>
            </w:tcMar>
          </w:tcPr>
          <w:p w14:paraId="7D2CA991" w14:textId="77777777" w:rsidR="00710915" w:rsidRPr="00E22969" w:rsidRDefault="00710915" w:rsidP="007C307D">
            <w:pPr>
              <w:pStyle w:val="Code"/>
            </w:pPr>
          </w:p>
        </w:tc>
        <w:tc>
          <w:tcPr>
            <w:tcW w:w="3581" w:type="dxa"/>
            <w:tcMar>
              <w:left w:w="29" w:type="dxa"/>
              <w:right w:w="29" w:type="dxa"/>
            </w:tcMar>
          </w:tcPr>
          <w:p w14:paraId="35721FA7" w14:textId="77777777" w:rsidR="00710915" w:rsidRPr="00E22969" w:rsidRDefault="00710915" w:rsidP="007C307D">
            <w:pPr>
              <w:pStyle w:val="Code"/>
            </w:pPr>
          </w:p>
        </w:tc>
      </w:tr>
    </w:tbl>
    <w:p w14:paraId="710473DC" w14:textId="77777777" w:rsidR="00710915" w:rsidRPr="00E22969" w:rsidRDefault="00710915" w:rsidP="00710915"/>
    <w:p w14:paraId="52DDB289" w14:textId="420893A1" w:rsidR="00710915" w:rsidRPr="00E22969" w:rsidRDefault="00710915" w:rsidP="00710915">
      <w:pPr>
        <w:pStyle w:val="Caption"/>
        <w:rPr>
          <w:b w:val="0"/>
        </w:rPr>
      </w:pPr>
      <w:bookmarkStart w:id="483" w:name="_Ref435457351"/>
      <w:r w:rsidRPr="00E22969">
        <w:t xml:space="preserve">Table </w:t>
      </w:r>
      <w:fldSimple w:instr=" STYLEREF 1 \s ">
        <w:r w:rsidR="00092395">
          <w:rPr>
            <w:noProof/>
          </w:rPr>
          <w:t>7</w:t>
        </w:r>
      </w:fldSimple>
      <w:r w:rsidRPr="00E22969">
        <w:noBreakHyphen/>
      </w:r>
      <w:fldSimple w:instr=" SEQ Table \* ARABIC \s 1 ">
        <w:r w:rsidR="00092395">
          <w:rPr>
            <w:noProof/>
          </w:rPr>
          <w:t>13</w:t>
        </w:r>
      </w:fldSimple>
      <w:bookmarkEnd w:id="483"/>
      <w:r w:rsidRPr="00E22969">
        <w:t xml:space="preserve"> WSAroutingAdvertisement</w:t>
      </w:r>
    </w:p>
    <w:tbl>
      <w:tblPr>
        <w:tblStyle w:val="TableGrid"/>
        <w:tblW w:w="0" w:type="auto"/>
        <w:tblLook w:val="04A0" w:firstRow="1" w:lastRow="0" w:firstColumn="1" w:lastColumn="0" w:noHBand="0" w:noVBand="1"/>
      </w:tblPr>
      <w:tblGrid>
        <w:gridCol w:w="3415"/>
        <w:gridCol w:w="1980"/>
        <w:gridCol w:w="3581"/>
      </w:tblGrid>
      <w:tr w:rsidR="00710915" w:rsidRPr="00E22969" w14:paraId="1D02321D" w14:textId="77777777" w:rsidTr="00710915">
        <w:tc>
          <w:tcPr>
            <w:tcW w:w="3415" w:type="dxa"/>
            <w:tcMar>
              <w:left w:w="29" w:type="dxa"/>
              <w:right w:w="29" w:type="dxa"/>
            </w:tcMar>
          </w:tcPr>
          <w:p w14:paraId="1E17161A" w14:textId="77777777" w:rsidR="00710915" w:rsidRPr="00E22969" w:rsidRDefault="00710915" w:rsidP="007C307D">
            <w:pPr>
              <w:pStyle w:val="Code"/>
            </w:pPr>
            <w:r w:rsidRPr="00E22969">
              <w:t>Information Element</w:t>
            </w:r>
          </w:p>
        </w:tc>
        <w:tc>
          <w:tcPr>
            <w:tcW w:w="1980" w:type="dxa"/>
            <w:tcMar>
              <w:left w:w="29" w:type="dxa"/>
              <w:right w:w="29" w:type="dxa"/>
            </w:tcMar>
          </w:tcPr>
          <w:p w14:paraId="76B79F3C" w14:textId="77777777" w:rsidR="00710915" w:rsidRPr="00E22969" w:rsidRDefault="00710915" w:rsidP="007C307D">
            <w:pPr>
              <w:pStyle w:val="Code"/>
            </w:pPr>
            <w:r w:rsidRPr="00E22969">
              <w:t>Value/Remark</w:t>
            </w:r>
          </w:p>
        </w:tc>
        <w:tc>
          <w:tcPr>
            <w:tcW w:w="3581" w:type="dxa"/>
            <w:tcMar>
              <w:left w:w="29" w:type="dxa"/>
              <w:right w:w="29" w:type="dxa"/>
            </w:tcMar>
          </w:tcPr>
          <w:p w14:paraId="7D64BF0C" w14:textId="77777777" w:rsidR="00710915" w:rsidRPr="00E22969" w:rsidRDefault="00710915" w:rsidP="007C307D">
            <w:pPr>
              <w:pStyle w:val="Code"/>
            </w:pPr>
            <w:r w:rsidRPr="00E22969">
              <w:t>Comment</w:t>
            </w:r>
          </w:p>
        </w:tc>
      </w:tr>
      <w:tr w:rsidR="00710915" w:rsidRPr="00E22969" w14:paraId="4EE8FE02" w14:textId="77777777" w:rsidTr="00710915">
        <w:tc>
          <w:tcPr>
            <w:tcW w:w="3415" w:type="dxa"/>
            <w:tcMar>
              <w:left w:w="29" w:type="dxa"/>
              <w:right w:w="29" w:type="dxa"/>
            </w:tcMar>
          </w:tcPr>
          <w:p w14:paraId="784934A9" w14:textId="77777777" w:rsidR="00710915" w:rsidRPr="00E22969" w:rsidRDefault="00710915" w:rsidP="007C307D">
            <w:pPr>
              <w:pStyle w:val="Code"/>
            </w:pPr>
            <w:r w:rsidRPr="00E22969">
              <w:t>WSAroutingAdvertisement ::= SEQUENCE {</w:t>
            </w:r>
          </w:p>
        </w:tc>
        <w:tc>
          <w:tcPr>
            <w:tcW w:w="1980" w:type="dxa"/>
            <w:tcMar>
              <w:left w:w="29" w:type="dxa"/>
              <w:right w:w="29" w:type="dxa"/>
            </w:tcMar>
          </w:tcPr>
          <w:p w14:paraId="2B762517" w14:textId="77777777" w:rsidR="00710915" w:rsidRPr="00E22969" w:rsidRDefault="00710915" w:rsidP="007C307D">
            <w:pPr>
              <w:pStyle w:val="Code"/>
            </w:pPr>
          </w:p>
        </w:tc>
        <w:tc>
          <w:tcPr>
            <w:tcW w:w="3581" w:type="dxa"/>
            <w:tcMar>
              <w:left w:w="29" w:type="dxa"/>
              <w:right w:w="29" w:type="dxa"/>
            </w:tcMar>
          </w:tcPr>
          <w:p w14:paraId="6E79BA32" w14:textId="77777777" w:rsidR="00710915" w:rsidRPr="00E22969" w:rsidRDefault="00710915" w:rsidP="007C307D">
            <w:pPr>
              <w:pStyle w:val="Code"/>
            </w:pPr>
          </w:p>
        </w:tc>
      </w:tr>
      <w:tr w:rsidR="00710915" w:rsidRPr="00E22969" w14:paraId="0B9B0072" w14:textId="77777777" w:rsidTr="00710915">
        <w:tc>
          <w:tcPr>
            <w:tcW w:w="3415" w:type="dxa"/>
            <w:tcMar>
              <w:left w:w="29" w:type="dxa"/>
              <w:right w:w="29" w:type="dxa"/>
            </w:tcMar>
          </w:tcPr>
          <w:p w14:paraId="5B6577A7" w14:textId="77777777" w:rsidR="00710915" w:rsidRPr="00E22969" w:rsidRDefault="00710915" w:rsidP="007C307D">
            <w:pPr>
              <w:pStyle w:val="Code"/>
            </w:pPr>
            <w:r w:rsidRPr="00E22969">
              <w:tab/>
              <w:t>{</w:t>
            </w:r>
          </w:p>
        </w:tc>
        <w:tc>
          <w:tcPr>
            <w:tcW w:w="1980" w:type="dxa"/>
            <w:tcMar>
              <w:left w:w="29" w:type="dxa"/>
              <w:right w:w="29" w:type="dxa"/>
            </w:tcMar>
          </w:tcPr>
          <w:p w14:paraId="5EAC3535" w14:textId="77777777" w:rsidR="00710915" w:rsidRPr="00E22969" w:rsidRDefault="00710915" w:rsidP="007C307D">
            <w:pPr>
              <w:pStyle w:val="Code"/>
            </w:pPr>
          </w:p>
        </w:tc>
        <w:tc>
          <w:tcPr>
            <w:tcW w:w="3581" w:type="dxa"/>
            <w:tcMar>
              <w:left w:w="29" w:type="dxa"/>
              <w:right w:w="29" w:type="dxa"/>
            </w:tcMar>
          </w:tcPr>
          <w:p w14:paraId="0F820F8B" w14:textId="77777777" w:rsidR="00710915" w:rsidRPr="00E22969" w:rsidRDefault="00710915" w:rsidP="007C307D">
            <w:pPr>
              <w:pStyle w:val="Code"/>
            </w:pPr>
          </w:p>
        </w:tc>
      </w:tr>
      <w:tr w:rsidR="00710915" w:rsidRPr="00E22969" w14:paraId="0C52CD00" w14:textId="77777777" w:rsidTr="00710915">
        <w:tc>
          <w:tcPr>
            <w:tcW w:w="3415" w:type="dxa"/>
            <w:tcMar>
              <w:left w:w="29" w:type="dxa"/>
              <w:right w:w="29" w:type="dxa"/>
            </w:tcMar>
          </w:tcPr>
          <w:p w14:paraId="546CCAB0" w14:textId="77777777" w:rsidR="00710915" w:rsidRPr="00E22969" w:rsidRDefault="00710915" w:rsidP="007C307D">
            <w:pPr>
              <w:pStyle w:val="Code"/>
            </w:pPr>
            <w:r w:rsidRPr="00E22969">
              <w:tab/>
            </w:r>
            <w:r w:rsidRPr="00E22969">
              <w:tab/>
              <w:t>lifetime</w:t>
            </w:r>
          </w:p>
        </w:tc>
        <w:tc>
          <w:tcPr>
            <w:tcW w:w="1980" w:type="dxa"/>
            <w:tcMar>
              <w:left w:w="29" w:type="dxa"/>
              <w:right w:w="29" w:type="dxa"/>
            </w:tcMar>
          </w:tcPr>
          <w:p w14:paraId="6CA8A165" w14:textId="77777777" w:rsidR="00710915" w:rsidRPr="00E22969" w:rsidRDefault="00710915" w:rsidP="007C307D">
            <w:pPr>
              <w:pStyle w:val="Code"/>
            </w:pPr>
            <w:r w:rsidRPr="00E22969">
              <w:t>Any valid value</w:t>
            </w:r>
          </w:p>
        </w:tc>
        <w:tc>
          <w:tcPr>
            <w:tcW w:w="3581" w:type="dxa"/>
            <w:tcMar>
              <w:left w:w="29" w:type="dxa"/>
              <w:right w:w="29" w:type="dxa"/>
            </w:tcMar>
          </w:tcPr>
          <w:p w14:paraId="1C448945" w14:textId="77777777" w:rsidR="00710915" w:rsidRPr="00E22969" w:rsidRDefault="00710915" w:rsidP="007C307D">
            <w:pPr>
              <w:pStyle w:val="Code"/>
            </w:pPr>
          </w:p>
        </w:tc>
      </w:tr>
      <w:tr w:rsidR="00710915" w:rsidRPr="00E22969" w14:paraId="5EF411A2" w14:textId="77777777" w:rsidTr="00710915">
        <w:tc>
          <w:tcPr>
            <w:tcW w:w="3415" w:type="dxa"/>
            <w:tcMar>
              <w:left w:w="29" w:type="dxa"/>
              <w:right w:w="29" w:type="dxa"/>
            </w:tcMar>
          </w:tcPr>
          <w:p w14:paraId="5F8F1D90" w14:textId="77777777" w:rsidR="00710915" w:rsidRPr="00E22969" w:rsidRDefault="00710915" w:rsidP="007C307D">
            <w:pPr>
              <w:pStyle w:val="Code"/>
            </w:pPr>
            <w:r w:rsidRPr="00E22969">
              <w:tab/>
            </w:r>
            <w:r w:rsidRPr="00E22969">
              <w:tab/>
              <w:t>ipPrefix</w:t>
            </w:r>
          </w:p>
        </w:tc>
        <w:tc>
          <w:tcPr>
            <w:tcW w:w="1980" w:type="dxa"/>
            <w:tcMar>
              <w:left w:w="29" w:type="dxa"/>
              <w:right w:w="29" w:type="dxa"/>
            </w:tcMar>
          </w:tcPr>
          <w:p w14:paraId="106E0FBB" w14:textId="77777777" w:rsidR="00710915" w:rsidRPr="00E22969" w:rsidRDefault="00710915" w:rsidP="007C307D">
            <w:pPr>
              <w:pStyle w:val="Code"/>
            </w:pPr>
            <w:r w:rsidRPr="00E22969">
              <w:t>Any valid value</w:t>
            </w:r>
          </w:p>
        </w:tc>
        <w:tc>
          <w:tcPr>
            <w:tcW w:w="3581" w:type="dxa"/>
            <w:tcMar>
              <w:left w:w="29" w:type="dxa"/>
              <w:right w:w="29" w:type="dxa"/>
            </w:tcMar>
          </w:tcPr>
          <w:p w14:paraId="695E3A6B" w14:textId="77777777" w:rsidR="00710915" w:rsidRPr="00E22969" w:rsidRDefault="00710915" w:rsidP="007C307D">
            <w:pPr>
              <w:pStyle w:val="Code"/>
            </w:pPr>
          </w:p>
        </w:tc>
      </w:tr>
      <w:tr w:rsidR="00710915" w:rsidRPr="00E22969" w14:paraId="4D390DB7" w14:textId="77777777" w:rsidTr="00710915">
        <w:tc>
          <w:tcPr>
            <w:tcW w:w="3415" w:type="dxa"/>
            <w:tcMar>
              <w:left w:w="29" w:type="dxa"/>
              <w:right w:w="29" w:type="dxa"/>
            </w:tcMar>
          </w:tcPr>
          <w:p w14:paraId="545549DE" w14:textId="77777777" w:rsidR="00710915" w:rsidRPr="00E22969" w:rsidRDefault="00710915" w:rsidP="007C307D">
            <w:pPr>
              <w:pStyle w:val="Code"/>
            </w:pPr>
            <w:r w:rsidRPr="00E22969">
              <w:tab/>
            </w:r>
            <w:r w:rsidRPr="00E22969">
              <w:tab/>
              <w:t>ipPrefixLength</w:t>
            </w:r>
          </w:p>
        </w:tc>
        <w:tc>
          <w:tcPr>
            <w:tcW w:w="1980" w:type="dxa"/>
            <w:tcMar>
              <w:left w:w="29" w:type="dxa"/>
              <w:right w:w="29" w:type="dxa"/>
            </w:tcMar>
          </w:tcPr>
          <w:p w14:paraId="66FFB791" w14:textId="77777777" w:rsidR="00710915" w:rsidRPr="00E22969" w:rsidRDefault="00710915" w:rsidP="007C307D">
            <w:pPr>
              <w:pStyle w:val="Code"/>
            </w:pPr>
            <w:r w:rsidRPr="00E22969">
              <w:t>Any valid value</w:t>
            </w:r>
          </w:p>
        </w:tc>
        <w:tc>
          <w:tcPr>
            <w:tcW w:w="3581" w:type="dxa"/>
            <w:tcMar>
              <w:left w:w="29" w:type="dxa"/>
              <w:right w:w="29" w:type="dxa"/>
            </w:tcMar>
          </w:tcPr>
          <w:p w14:paraId="7B32216B" w14:textId="77777777" w:rsidR="00710915" w:rsidRPr="00E22969" w:rsidRDefault="00710915" w:rsidP="007C307D">
            <w:pPr>
              <w:pStyle w:val="Code"/>
            </w:pPr>
          </w:p>
        </w:tc>
      </w:tr>
      <w:tr w:rsidR="00710915" w:rsidRPr="00E22969" w14:paraId="5896090C" w14:textId="77777777" w:rsidTr="00710915">
        <w:tc>
          <w:tcPr>
            <w:tcW w:w="3415" w:type="dxa"/>
            <w:tcMar>
              <w:left w:w="29" w:type="dxa"/>
              <w:right w:w="29" w:type="dxa"/>
            </w:tcMar>
          </w:tcPr>
          <w:p w14:paraId="20D00B76" w14:textId="77777777" w:rsidR="00710915" w:rsidRPr="00E22969" w:rsidRDefault="00710915" w:rsidP="007C307D">
            <w:pPr>
              <w:pStyle w:val="Code"/>
            </w:pPr>
            <w:r w:rsidRPr="00E22969">
              <w:tab/>
            </w:r>
            <w:r w:rsidRPr="00E22969">
              <w:tab/>
              <w:t>defaultGateway</w:t>
            </w:r>
          </w:p>
        </w:tc>
        <w:tc>
          <w:tcPr>
            <w:tcW w:w="1980" w:type="dxa"/>
            <w:tcMar>
              <w:left w:w="29" w:type="dxa"/>
              <w:right w:w="29" w:type="dxa"/>
            </w:tcMar>
          </w:tcPr>
          <w:p w14:paraId="68546982" w14:textId="77777777" w:rsidR="00710915" w:rsidRPr="00E22969" w:rsidRDefault="00710915" w:rsidP="007C307D">
            <w:pPr>
              <w:pStyle w:val="Code"/>
            </w:pPr>
            <w:r w:rsidRPr="00E22969">
              <w:t>Any valid value</w:t>
            </w:r>
          </w:p>
        </w:tc>
        <w:tc>
          <w:tcPr>
            <w:tcW w:w="3581" w:type="dxa"/>
            <w:tcMar>
              <w:left w:w="29" w:type="dxa"/>
              <w:right w:w="29" w:type="dxa"/>
            </w:tcMar>
          </w:tcPr>
          <w:p w14:paraId="0960908C" w14:textId="77777777" w:rsidR="00710915" w:rsidRPr="00E22969" w:rsidRDefault="00710915" w:rsidP="007C307D">
            <w:pPr>
              <w:pStyle w:val="Code"/>
            </w:pPr>
          </w:p>
        </w:tc>
      </w:tr>
      <w:tr w:rsidR="00710915" w:rsidRPr="00E22969" w14:paraId="05B5DAAE" w14:textId="77777777" w:rsidTr="00710915">
        <w:tc>
          <w:tcPr>
            <w:tcW w:w="3415" w:type="dxa"/>
            <w:tcMar>
              <w:left w:w="29" w:type="dxa"/>
              <w:right w:w="29" w:type="dxa"/>
            </w:tcMar>
          </w:tcPr>
          <w:p w14:paraId="0EE6086C" w14:textId="77777777" w:rsidR="00710915" w:rsidRPr="00E22969" w:rsidRDefault="00710915" w:rsidP="007C307D">
            <w:pPr>
              <w:pStyle w:val="Code"/>
            </w:pPr>
            <w:r w:rsidRPr="00E22969">
              <w:tab/>
            </w:r>
            <w:r w:rsidRPr="00E22969">
              <w:tab/>
              <w:t>primaryDns</w:t>
            </w:r>
          </w:p>
        </w:tc>
        <w:tc>
          <w:tcPr>
            <w:tcW w:w="1980" w:type="dxa"/>
            <w:tcMar>
              <w:left w:w="29" w:type="dxa"/>
              <w:right w:w="29" w:type="dxa"/>
            </w:tcMar>
          </w:tcPr>
          <w:p w14:paraId="29DDE2C4" w14:textId="77777777" w:rsidR="00710915" w:rsidRPr="00E22969" w:rsidRDefault="00710915" w:rsidP="007C307D">
            <w:pPr>
              <w:pStyle w:val="Code"/>
            </w:pPr>
            <w:r w:rsidRPr="00E22969">
              <w:t>Any valid value</w:t>
            </w:r>
          </w:p>
        </w:tc>
        <w:tc>
          <w:tcPr>
            <w:tcW w:w="3581" w:type="dxa"/>
            <w:tcMar>
              <w:left w:w="29" w:type="dxa"/>
              <w:right w:w="29" w:type="dxa"/>
            </w:tcMar>
          </w:tcPr>
          <w:p w14:paraId="40513047" w14:textId="77777777" w:rsidR="00710915" w:rsidRPr="00E22969" w:rsidRDefault="00710915" w:rsidP="007C307D">
            <w:pPr>
              <w:pStyle w:val="Code"/>
            </w:pPr>
          </w:p>
        </w:tc>
      </w:tr>
      <w:tr w:rsidR="00710915" w:rsidRPr="00E22969" w14:paraId="24C2A59A" w14:textId="77777777" w:rsidTr="00710915">
        <w:tc>
          <w:tcPr>
            <w:tcW w:w="3415" w:type="dxa"/>
            <w:tcMar>
              <w:left w:w="29" w:type="dxa"/>
              <w:right w:w="29" w:type="dxa"/>
            </w:tcMar>
          </w:tcPr>
          <w:p w14:paraId="2C92F23F" w14:textId="77777777" w:rsidR="00710915" w:rsidRPr="00E22969" w:rsidRDefault="00710915" w:rsidP="007C307D">
            <w:pPr>
              <w:pStyle w:val="Code"/>
            </w:pPr>
            <w:r w:rsidRPr="00E22969">
              <w:tab/>
            </w:r>
            <w:r w:rsidRPr="00E22969">
              <w:tab/>
              <w:t>extensions SEQUENCE {</w:t>
            </w:r>
          </w:p>
        </w:tc>
        <w:tc>
          <w:tcPr>
            <w:tcW w:w="1980" w:type="dxa"/>
            <w:tcMar>
              <w:left w:w="29" w:type="dxa"/>
              <w:right w:w="29" w:type="dxa"/>
            </w:tcMar>
          </w:tcPr>
          <w:p w14:paraId="1C6414BC" w14:textId="77777777" w:rsidR="00710915" w:rsidRPr="00E22969" w:rsidRDefault="00710915" w:rsidP="007C307D">
            <w:pPr>
              <w:pStyle w:val="Code"/>
            </w:pPr>
          </w:p>
        </w:tc>
        <w:tc>
          <w:tcPr>
            <w:tcW w:w="3581" w:type="dxa"/>
            <w:tcMar>
              <w:left w:w="29" w:type="dxa"/>
              <w:right w:w="29" w:type="dxa"/>
            </w:tcMar>
          </w:tcPr>
          <w:p w14:paraId="467C2C77" w14:textId="77777777" w:rsidR="00710915" w:rsidRPr="00E22969" w:rsidRDefault="00710915" w:rsidP="007C307D">
            <w:pPr>
              <w:pStyle w:val="Code"/>
            </w:pPr>
          </w:p>
        </w:tc>
      </w:tr>
      <w:tr w:rsidR="00710915" w:rsidRPr="00E22969" w14:paraId="2D78CC88" w14:textId="77777777" w:rsidTr="00710915">
        <w:tc>
          <w:tcPr>
            <w:tcW w:w="3415" w:type="dxa"/>
            <w:tcMar>
              <w:left w:w="29" w:type="dxa"/>
              <w:right w:w="29" w:type="dxa"/>
            </w:tcMar>
          </w:tcPr>
          <w:p w14:paraId="5A57CCA7" w14:textId="77777777" w:rsidR="00710915" w:rsidRPr="00E22969" w:rsidRDefault="00710915"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552F5FC" w14:textId="77777777" w:rsidR="00710915" w:rsidRPr="00E22969" w:rsidRDefault="00710915" w:rsidP="007C307D">
            <w:pPr>
              <w:pStyle w:val="Code"/>
            </w:pPr>
            <w:r w:rsidRPr="00E22969">
              <w:t>14 (Gateway MAC)</w:t>
            </w:r>
          </w:p>
        </w:tc>
        <w:tc>
          <w:tcPr>
            <w:tcW w:w="3581" w:type="dxa"/>
            <w:tcMar>
              <w:left w:w="29" w:type="dxa"/>
              <w:right w:w="29" w:type="dxa"/>
            </w:tcMar>
          </w:tcPr>
          <w:p w14:paraId="0AB3C427" w14:textId="77777777" w:rsidR="00710915" w:rsidRPr="00E22969" w:rsidRDefault="00710915" w:rsidP="007C307D">
            <w:pPr>
              <w:pStyle w:val="Code"/>
            </w:pPr>
          </w:p>
        </w:tc>
      </w:tr>
      <w:tr w:rsidR="00710915" w:rsidRPr="00E22969" w14:paraId="0834DAE0" w14:textId="77777777" w:rsidTr="00710915">
        <w:tc>
          <w:tcPr>
            <w:tcW w:w="3415" w:type="dxa"/>
            <w:tcMar>
              <w:left w:w="29" w:type="dxa"/>
              <w:right w:w="29" w:type="dxa"/>
            </w:tcMar>
          </w:tcPr>
          <w:p w14:paraId="0E4B585F" w14:textId="77777777" w:rsidR="00710915" w:rsidRPr="00E22969" w:rsidRDefault="00710915" w:rsidP="007C307D">
            <w:pPr>
              <w:pStyle w:val="Code"/>
            </w:pPr>
            <w:r w:rsidRPr="00E22969">
              <w:tab/>
            </w:r>
            <w:r w:rsidRPr="00E22969">
              <w:tab/>
            </w:r>
            <w:r w:rsidRPr="00E22969">
              <w:tab/>
            </w:r>
            <w:r w:rsidRPr="00E22969">
              <w:tab/>
              <w:t>value</w:t>
            </w:r>
          </w:p>
        </w:tc>
        <w:tc>
          <w:tcPr>
            <w:tcW w:w="1980" w:type="dxa"/>
            <w:tcMar>
              <w:left w:w="29" w:type="dxa"/>
              <w:right w:w="29" w:type="dxa"/>
            </w:tcMar>
          </w:tcPr>
          <w:p w14:paraId="7B89FB9E" w14:textId="77777777" w:rsidR="00710915" w:rsidRPr="00E22969" w:rsidRDefault="00710915" w:rsidP="007C307D">
            <w:pPr>
              <w:pStyle w:val="Code"/>
            </w:pPr>
            <w:r w:rsidRPr="00E22969">
              <w:t>Any valid value</w:t>
            </w:r>
          </w:p>
        </w:tc>
        <w:tc>
          <w:tcPr>
            <w:tcW w:w="3581" w:type="dxa"/>
            <w:tcMar>
              <w:left w:w="29" w:type="dxa"/>
              <w:right w:w="29" w:type="dxa"/>
            </w:tcMar>
          </w:tcPr>
          <w:p w14:paraId="7786C4B2" w14:textId="77777777" w:rsidR="00710915" w:rsidRPr="00E22969" w:rsidRDefault="00710915" w:rsidP="007C307D">
            <w:pPr>
              <w:pStyle w:val="Code"/>
            </w:pPr>
          </w:p>
        </w:tc>
      </w:tr>
      <w:tr w:rsidR="00710915" w:rsidRPr="00E22969" w14:paraId="65C7F870" w14:textId="77777777" w:rsidTr="00710915">
        <w:tc>
          <w:tcPr>
            <w:tcW w:w="3415" w:type="dxa"/>
            <w:tcMar>
              <w:left w:w="29" w:type="dxa"/>
              <w:right w:w="29" w:type="dxa"/>
            </w:tcMar>
          </w:tcPr>
          <w:p w14:paraId="6EBD80BD" w14:textId="77777777" w:rsidR="00710915" w:rsidRPr="00E22969" w:rsidRDefault="00710915" w:rsidP="007C307D">
            <w:pPr>
              <w:pStyle w:val="Code"/>
            </w:pPr>
            <w:r w:rsidRPr="00E22969">
              <w:tab/>
            </w:r>
            <w:r w:rsidRPr="00E22969">
              <w:tab/>
            </w:r>
            <w:r w:rsidRPr="00E22969">
              <w:tab/>
              <w:t>}</w:t>
            </w:r>
          </w:p>
        </w:tc>
        <w:tc>
          <w:tcPr>
            <w:tcW w:w="1980" w:type="dxa"/>
            <w:tcMar>
              <w:left w:w="29" w:type="dxa"/>
              <w:right w:w="29" w:type="dxa"/>
            </w:tcMar>
          </w:tcPr>
          <w:p w14:paraId="7700C9CB" w14:textId="77777777" w:rsidR="00710915" w:rsidRPr="00E22969" w:rsidRDefault="00710915" w:rsidP="007C307D">
            <w:pPr>
              <w:pStyle w:val="Code"/>
            </w:pPr>
          </w:p>
        </w:tc>
        <w:tc>
          <w:tcPr>
            <w:tcW w:w="3581" w:type="dxa"/>
            <w:tcMar>
              <w:left w:w="29" w:type="dxa"/>
              <w:right w:w="29" w:type="dxa"/>
            </w:tcMar>
          </w:tcPr>
          <w:p w14:paraId="744A69C1" w14:textId="77777777" w:rsidR="00710915" w:rsidRPr="00E22969" w:rsidRDefault="00710915" w:rsidP="007C307D">
            <w:pPr>
              <w:pStyle w:val="Code"/>
            </w:pPr>
          </w:p>
        </w:tc>
      </w:tr>
      <w:tr w:rsidR="008054DC" w:rsidRPr="00E22969" w14:paraId="0CF70A9A" w14:textId="77777777" w:rsidTr="008054DC">
        <w:tc>
          <w:tcPr>
            <w:tcW w:w="3415" w:type="dxa"/>
            <w:tcMar>
              <w:left w:w="29" w:type="dxa"/>
              <w:right w:w="29" w:type="dxa"/>
            </w:tcMar>
          </w:tcPr>
          <w:p w14:paraId="4392CD1C" w14:textId="77777777" w:rsidR="008054DC" w:rsidRPr="00E22969" w:rsidRDefault="008054DC" w:rsidP="007C307D">
            <w:pPr>
              <w:pStyle w:val="Code"/>
            </w:pPr>
            <w:r w:rsidRPr="00E22969">
              <w:tab/>
            </w:r>
            <w:r w:rsidRPr="00E22969">
              <w:tab/>
            </w:r>
            <w:r w:rsidRPr="00E22969">
              <w:tab/>
              <w:t>{</w:t>
            </w:r>
            <w:r w:rsidRPr="00E22969">
              <w:tab/>
              <w:t>extensionId</w:t>
            </w:r>
          </w:p>
        </w:tc>
        <w:tc>
          <w:tcPr>
            <w:tcW w:w="1980" w:type="dxa"/>
            <w:tcMar>
              <w:left w:w="29" w:type="dxa"/>
              <w:right w:w="29" w:type="dxa"/>
            </w:tcMar>
          </w:tcPr>
          <w:p w14:paraId="71D37EA4" w14:textId="77777777" w:rsidR="008054DC" w:rsidRPr="00E22969" w:rsidRDefault="008054DC" w:rsidP="007C307D">
            <w:pPr>
              <w:pStyle w:val="Code"/>
            </w:pPr>
            <w:r w:rsidRPr="00E22969">
              <w:t>13 (Secondary DNS)</w:t>
            </w:r>
          </w:p>
        </w:tc>
        <w:tc>
          <w:tcPr>
            <w:tcW w:w="3581" w:type="dxa"/>
            <w:tcMar>
              <w:left w:w="29" w:type="dxa"/>
              <w:right w:w="29" w:type="dxa"/>
            </w:tcMar>
          </w:tcPr>
          <w:p w14:paraId="59AE40C1" w14:textId="77777777" w:rsidR="008054DC" w:rsidRPr="00E22969" w:rsidRDefault="008054DC" w:rsidP="007C307D">
            <w:pPr>
              <w:pStyle w:val="Code"/>
            </w:pPr>
          </w:p>
        </w:tc>
      </w:tr>
      <w:tr w:rsidR="008054DC" w:rsidRPr="00E22969" w14:paraId="4CDC5FA6" w14:textId="77777777" w:rsidTr="008054DC">
        <w:tc>
          <w:tcPr>
            <w:tcW w:w="3415" w:type="dxa"/>
            <w:tcMar>
              <w:left w:w="29" w:type="dxa"/>
              <w:right w:w="29" w:type="dxa"/>
            </w:tcMar>
          </w:tcPr>
          <w:p w14:paraId="7C5E6B4A" w14:textId="77777777" w:rsidR="008054DC" w:rsidRPr="00E22969" w:rsidRDefault="008054DC" w:rsidP="007C307D">
            <w:pPr>
              <w:pStyle w:val="Code"/>
            </w:pPr>
            <w:r w:rsidRPr="00E22969">
              <w:tab/>
            </w:r>
            <w:r w:rsidRPr="00E22969">
              <w:tab/>
            </w:r>
            <w:r w:rsidRPr="00E22969">
              <w:tab/>
            </w:r>
            <w:r w:rsidRPr="00E22969">
              <w:tab/>
              <w:t>value</w:t>
            </w:r>
          </w:p>
        </w:tc>
        <w:tc>
          <w:tcPr>
            <w:tcW w:w="1980" w:type="dxa"/>
            <w:tcMar>
              <w:left w:w="29" w:type="dxa"/>
              <w:right w:w="29" w:type="dxa"/>
            </w:tcMar>
          </w:tcPr>
          <w:p w14:paraId="4D4702AC" w14:textId="77777777" w:rsidR="008054DC" w:rsidRPr="00E22969" w:rsidRDefault="008054DC" w:rsidP="007C307D">
            <w:pPr>
              <w:pStyle w:val="Code"/>
            </w:pPr>
            <w:r w:rsidRPr="00E22969">
              <w:t>Any valid value</w:t>
            </w:r>
          </w:p>
        </w:tc>
        <w:tc>
          <w:tcPr>
            <w:tcW w:w="3581" w:type="dxa"/>
            <w:tcMar>
              <w:left w:w="29" w:type="dxa"/>
              <w:right w:w="29" w:type="dxa"/>
            </w:tcMar>
          </w:tcPr>
          <w:p w14:paraId="383E6603" w14:textId="77777777" w:rsidR="008054DC" w:rsidRPr="00E22969" w:rsidRDefault="008054DC" w:rsidP="007C307D">
            <w:pPr>
              <w:pStyle w:val="Code"/>
            </w:pPr>
          </w:p>
        </w:tc>
      </w:tr>
      <w:tr w:rsidR="008054DC" w:rsidRPr="00E22969" w14:paraId="4F254D53" w14:textId="77777777" w:rsidTr="008054DC">
        <w:tc>
          <w:tcPr>
            <w:tcW w:w="3415" w:type="dxa"/>
            <w:tcMar>
              <w:left w:w="29" w:type="dxa"/>
              <w:right w:w="29" w:type="dxa"/>
            </w:tcMar>
          </w:tcPr>
          <w:p w14:paraId="3D4E45FC" w14:textId="77777777" w:rsidR="008054DC" w:rsidRPr="00E22969" w:rsidRDefault="008054DC" w:rsidP="007C307D">
            <w:pPr>
              <w:pStyle w:val="Code"/>
            </w:pPr>
            <w:r w:rsidRPr="00E22969">
              <w:tab/>
            </w:r>
            <w:r w:rsidRPr="00E22969">
              <w:tab/>
            </w:r>
            <w:r w:rsidRPr="00E22969">
              <w:tab/>
              <w:t>}</w:t>
            </w:r>
          </w:p>
        </w:tc>
        <w:tc>
          <w:tcPr>
            <w:tcW w:w="1980" w:type="dxa"/>
            <w:tcMar>
              <w:left w:w="29" w:type="dxa"/>
              <w:right w:w="29" w:type="dxa"/>
            </w:tcMar>
          </w:tcPr>
          <w:p w14:paraId="7EDFB6D9" w14:textId="77777777" w:rsidR="008054DC" w:rsidRPr="00E22969" w:rsidRDefault="008054DC" w:rsidP="007C307D">
            <w:pPr>
              <w:pStyle w:val="Code"/>
            </w:pPr>
          </w:p>
        </w:tc>
        <w:tc>
          <w:tcPr>
            <w:tcW w:w="3581" w:type="dxa"/>
            <w:tcMar>
              <w:left w:w="29" w:type="dxa"/>
              <w:right w:w="29" w:type="dxa"/>
            </w:tcMar>
          </w:tcPr>
          <w:p w14:paraId="6776AF05" w14:textId="77777777" w:rsidR="008054DC" w:rsidRPr="00E22969" w:rsidRDefault="008054DC" w:rsidP="007C307D">
            <w:pPr>
              <w:pStyle w:val="Code"/>
            </w:pPr>
          </w:p>
        </w:tc>
      </w:tr>
      <w:tr w:rsidR="00710915" w:rsidRPr="00E22969" w14:paraId="4D5C27FF" w14:textId="77777777" w:rsidTr="00710915">
        <w:tc>
          <w:tcPr>
            <w:tcW w:w="3415" w:type="dxa"/>
            <w:tcMar>
              <w:left w:w="29" w:type="dxa"/>
              <w:right w:w="29" w:type="dxa"/>
            </w:tcMar>
          </w:tcPr>
          <w:p w14:paraId="65144251" w14:textId="77777777" w:rsidR="00710915" w:rsidRPr="00E22969" w:rsidRDefault="00710915" w:rsidP="007C307D">
            <w:pPr>
              <w:pStyle w:val="Code"/>
            </w:pPr>
            <w:r w:rsidRPr="00E22969">
              <w:tab/>
            </w:r>
            <w:r w:rsidRPr="00E22969">
              <w:tab/>
              <w:t>}</w:t>
            </w:r>
          </w:p>
          <w:p w14:paraId="5540FD1C" w14:textId="77777777" w:rsidR="00710915" w:rsidRPr="00E22969" w:rsidRDefault="00710915" w:rsidP="007C307D">
            <w:pPr>
              <w:pStyle w:val="Code"/>
            </w:pPr>
            <w:r w:rsidRPr="00E22969">
              <w:tab/>
              <w:t>}</w:t>
            </w:r>
          </w:p>
          <w:p w14:paraId="393AF34A" w14:textId="77777777" w:rsidR="00710915" w:rsidRPr="00E22969" w:rsidRDefault="00710915" w:rsidP="007C307D">
            <w:pPr>
              <w:pStyle w:val="Code"/>
            </w:pPr>
            <w:r w:rsidRPr="00E22969">
              <w:t>}</w:t>
            </w:r>
          </w:p>
        </w:tc>
        <w:tc>
          <w:tcPr>
            <w:tcW w:w="1980" w:type="dxa"/>
            <w:tcMar>
              <w:left w:w="29" w:type="dxa"/>
              <w:right w:w="29" w:type="dxa"/>
            </w:tcMar>
          </w:tcPr>
          <w:p w14:paraId="259428BD" w14:textId="77777777" w:rsidR="00710915" w:rsidRPr="00E22969" w:rsidRDefault="00710915" w:rsidP="007C307D">
            <w:pPr>
              <w:pStyle w:val="Code"/>
            </w:pPr>
          </w:p>
        </w:tc>
        <w:tc>
          <w:tcPr>
            <w:tcW w:w="3581" w:type="dxa"/>
            <w:tcMar>
              <w:left w:w="29" w:type="dxa"/>
              <w:right w:w="29" w:type="dxa"/>
            </w:tcMar>
          </w:tcPr>
          <w:p w14:paraId="3FEB9FBF" w14:textId="77777777" w:rsidR="00710915" w:rsidRPr="00E22969" w:rsidRDefault="00710915" w:rsidP="007C307D">
            <w:pPr>
              <w:pStyle w:val="Code"/>
            </w:pPr>
          </w:p>
        </w:tc>
      </w:tr>
    </w:tbl>
    <w:p w14:paraId="637731A9" w14:textId="77777777" w:rsidR="00710915" w:rsidRPr="00E22969" w:rsidRDefault="00710915" w:rsidP="00710915">
      <w:pPr>
        <w:rPr>
          <w:b/>
        </w:rPr>
      </w:pPr>
    </w:p>
    <w:p w14:paraId="6EB8F9EE" w14:textId="77777777" w:rsidR="00C45345" w:rsidRPr="00E22969" w:rsidRDefault="00C45345" w:rsidP="00E07C5B">
      <w:pPr>
        <w:pStyle w:val="Heading4"/>
      </w:pPr>
      <w:r w:rsidRPr="00E22969">
        <w:t xml:space="preserve">WSA </w:t>
      </w:r>
      <w:r w:rsidR="00344D58" w:rsidRPr="00E22969">
        <w:t>containing multiple service instances</w:t>
      </w:r>
      <w:r w:rsidRPr="00E22969">
        <w:t xml:space="preserve"> </w:t>
      </w:r>
    </w:p>
    <w:p w14:paraId="6C1CC2FE" w14:textId="42022E9B" w:rsidR="00B86F4F" w:rsidRPr="00E22969" w:rsidRDefault="00B86F4F" w:rsidP="00B86F4F">
      <w:pPr>
        <w:pStyle w:val="Caption"/>
        <w:rPr>
          <w:b w:val="0"/>
        </w:rPr>
      </w:pPr>
      <w:bookmarkStart w:id="484" w:name="_Ref447031910"/>
      <w:bookmarkStart w:id="485" w:name="_Ref435538898"/>
      <w:r w:rsidRPr="00E22969">
        <w:t xml:space="preserve">Table </w:t>
      </w:r>
      <w:fldSimple w:instr=" STYLEREF 1 \s ">
        <w:r w:rsidR="00092395">
          <w:rPr>
            <w:noProof/>
          </w:rPr>
          <w:t>7</w:t>
        </w:r>
      </w:fldSimple>
      <w:r w:rsidRPr="00E22969">
        <w:noBreakHyphen/>
      </w:r>
      <w:fldSimple w:instr=" SEQ Table \* ARABIC \s 1 ">
        <w:r w:rsidR="00092395">
          <w:rPr>
            <w:noProof/>
          </w:rPr>
          <w:t>14</w:t>
        </w:r>
      </w:fldSimple>
      <w:bookmarkEnd w:id="484"/>
      <w:r w:rsidRPr="00E22969">
        <w:t xml:space="preserve"> WSA_1srv</w:t>
      </w:r>
      <w:r>
        <w:t>PSC</w:t>
      </w:r>
    </w:p>
    <w:tbl>
      <w:tblPr>
        <w:tblStyle w:val="TableGrid"/>
        <w:tblW w:w="0" w:type="auto"/>
        <w:tblLook w:val="04A0" w:firstRow="1" w:lastRow="0" w:firstColumn="1" w:lastColumn="0" w:noHBand="0" w:noVBand="1"/>
      </w:tblPr>
      <w:tblGrid>
        <w:gridCol w:w="3505"/>
        <w:gridCol w:w="1890"/>
        <w:gridCol w:w="3581"/>
      </w:tblGrid>
      <w:tr w:rsidR="00B86F4F" w:rsidRPr="00E22969" w14:paraId="39E2CA6F" w14:textId="77777777" w:rsidTr="00BC2D93">
        <w:tc>
          <w:tcPr>
            <w:tcW w:w="3505" w:type="dxa"/>
            <w:tcMar>
              <w:left w:w="29" w:type="dxa"/>
              <w:right w:w="29" w:type="dxa"/>
            </w:tcMar>
          </w:tcPr>
          <w:p w14:paraId="267170C7" w14:textId="77777777" w:rsidR="00B86F4F" w:rsidRPr="00E22969" w:rsidRDefault="00B86F4F" w:rsidP="007C307D">
            <w:pPr>
              <w:pStyle w:val="Code"/>
            </w:pPr>
            <w:r w:rsidRPr="00E22969">
              <w:t>Information Element</w:t>
            </w:r>
          </w:p>
        </w:tc>
        <w:tc>
          <w:tcPr>
            <w:tcW w:w="1890" w:type="dxa"/>
            <w:tcMar>
              <w:left w:w="29" w:type="dxa"/>
              <w:right w:w="29" w:type="dxa"/>
            </w:tcMar>
          </w:tcPr>
          <w:p w14:paraId="69004859" w14:textId="77777777" w:rsidR="00B86F4F" w:rsidRPr="00E22969" w:rsidRDefault="00B86F4F" w:rsidP="007C307D">
            <w:pPr>
              <w:pStyle w:val="Code"/>
            </w:pPr>
            <w:r w:rsidRPr="00E22969">
              <w:t>Value/Remark</w:t>
            </w:r>
          </w:p>
        </w:tc>
        <w:tc>
          <w:tcPr>
            <w:tcW w:w="3581" w:type="dxa"/>
            <w:tcMar>
              <w:left w:w="29" w:type="dxa"/>
              <w:right w:w="29" w:type="dxa"/>
            </w:tcMar>
          </w:tcPr>
          <w:p w14:paraId="4AE4782A" w14:textId="77777777" w:rsidR="00B86F4F" w:rsidRPr="00E22969" w:rsidRDefault="00B86F4F" w:rsidP="007C307D">
            <w:pPr>
              <w:pStyle w:val="Code"/>
            </w:pPr>
            <w:r w:rsidRPr="00E22969">
              <w:t>Comment</w:t>
            </w:r>
          </w:p>
        </w:tc>
      </w:tr>
      <w:tr w:rsidR="00B86F4F" w:rsidRPr="00E22969" w14:paraId="2E41A650" w14:textId="77777777" w:rsidTr="00BC2D93">
        <w:tc>
          <w:tcPr>
            <w:tcW w:w="3505" w:type="dxa"/>
            <w:tcMar>
              <w:left w:w="29" w:type="dxa"/>
              <w:right w:w="29" w:type="dxa"/>
            </w:tcMar>
          </w:tcPr>
          <w:p w14:paraId="4C7CE2BC" w14:textId="77777777" w:rsidR="00B86F4F" w:rsidRPr="00E22969" w:rsidRDefault="00B86F4F" w:rsidP="007C307D">
            <w:pPr>
              <w:pStyle w:val="Code"/>
            </w:pPr>
            <w:r w:rsidRPr="00E22969">
              <w:lastRenderedPageBreak/>
              <w:t>Requires Ieee1609Dot2Data</w:t>
            </w:r>
          </w:p>
          <w:p w14:paraId="6E131B0A" w14:textId="37617121" w:rsidR="00B86F4F" w:rsidRPr="00E22969" w:rsidRDefault="00B86F4F"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ins w:id="486" w:author="Dmitri.Khijniak@7Layers.com" w:date="2017-07-25T16:40:00Z">
              <w:r w:rsidR="00092395" w:rsidRPr="00E22969">
                <w:t xml:space="preserve">Table </w:t>
              </w:r>
              <w:r w:rsidR="00092395">
                <w:t>7</w:t>
              </w:r>
              <w:r w:rsidR="00092395" w:rsidRPr="00E22969">
                <w:noBreakHyphen/>
              </w:r>
              <w:r w:rsidR="00092395">
                <w:t>5</w:t>
              </w:r>
            </w:ins>
            <w:del w:id="487"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5</w:delText>
              </w:r>
            </w:del>
            <w:r w:rsidRPr="00E22969">
              <w:fldChar w:fldCharType="end"/>
            </w:r>
          </w:p>
        </w:tc>
        <w:tc>
          <w:tcPr>
            <w:tcW w:w="1890" w:type="dxa"/>
            <w:tcMar>
              <w:left w:w="29" w:type="dxa"/>
              <w:right w:w="29" w:type="dxa"/>
            </w:tcMar>
          </w:tcPr>
          <w:p w14:paraId="6E01392E" w14:textId="77777777" w:rsidR="00B86F4F" w:rsidRPr="00E22969" w:rsidRDefault="00B86F4F" w:rsidP="007C307D">
            <w:pPr>
              <w:pStyle w:val="Code"/>
            </w:pPr>
          </w:p>
        </w:tc>
        <w:tc>
          <w:tcPr>
            <w:tcW w:w="3581" w:type="dxa"/>
            <w:tcMar>
              <w:left w:w="29" w:type="dxa"/>
              <w:right w:w="29" w:type="dxa"/>
            </w:tcMar>
          </w:tcPr>
          <w:p w14:paraId="3FFB7EF0" w14:textId="77777777" w:rsidR="00B86F4F" w:rsidRPr="00E22969" w:rsidRDefault="00B86F4F" w:rsidP="007C307D">
            <w:pPr>
              <w:pStyle w:val="Code"/>
            </w:pPr>
          </w:p>
        </w:tc>
      </w:tr>
      <w:tr w:rsidR="00B86F4F" w:rsidRPr="00E22969" w14:paraId="1C300BB1" w14:textId="77777777" w:rsidTr="00BC2D93">
        <w:tc>
          <w:tcPr>
            <w:tcW w:w="3505" w:type="dxa"/>
            <w:tcMar>
              <w:left w:w="29" w:type="dxa"/>
              <w:right w:w="29" w:type="dxa"/>
            </w:tcMar>
          </w:tcPr>
          <w:p w14:paraId="27961ED6" w14:textId="77777777" w:rsidR="00B86F4F" w:rsidRPr="00E22969" w:rsidRDefault="00B86F4F" w:rsidP="007C307D">
            <w:pPr>
              <w:pStyle w:val="Code"/>
            </w:pPr>
            <w:r w:rsidRPr="00E22969">
              <w:rPr>
                <w:b/>
              </w:rPr>
              <w:t>WSA_1srv</w:t>
            </w:r>
            <w:r w:rsidRPr="00E22969">
              <w:t xml:space="preserve"> ::= SEQUENCE {</w:t>
            </w:r>
          </w:p>
        </w:tc>
        <w:tc>
          <w:tcPr>
            <w:tcW w:w="1890" w:type="dxa"/>
            <w:tcMar>
              <w:left w:w="29" w:type="dxa"/>
              <w:right w:w="29" w:type="dxa"/>
            </w:tcMar>
          </w:tcPr>
          <w:p w14:paraId="4529AE11" w14:textId="77777777" w:rsidR="00B86F4F" w:rsidRPr="00E22969" w:rsidRDefault="00B86F4F" w:rsidP="007C307D">
            <w:pPr>
              <w:pStyle w:val="Code"/>
            </w:pPr>
          </w:p>
        </w:tc>
        <w:tc>
          <w:tcPr>
            <w:tcW w:w="3581" w:type="dxa"/>
            <w:tcMar>
              <w:left w:w="29" w:type="dxa"/>
              <w:right w:w="29" w:type="dxa"/>
            </w:tcMar>
          </w:tcPr>
          <w:p w14:paraId="6B079019" w14:textId="77777777" w:rsidR="00B86F4F" w:rsidRPr="00E22969" w:rsidRDefault="00B86F4F" w:rsidP="007C307D">
            <w:pPr>
              <w:pStyle w:val="Code"/>
            </w:pPr>
          </w:p>
        </w:tc>
      </w:tr>
      <w:tr w:rsidR="00B86F4F" w:rsidRPr="00E22969" w14:paraId="2480D688" w14:textId="77777777" w:rsidTr="00BC2D93">
        <w:tc>
          <w:tcPr>
            <w:tcW w:w="3505" w:type="dxa"/>
            <w:tcMar>
              <w:left w:w="29" w:type="dxa"/>
              <w:right w:w="29" w:type="dxa"/>
            </w:tcMar>
          </w:tcPr>
          <w:p w14:paraId="7A3D3B79" w14:textId="77777777" w:rsidR="00B86F4F" w:rsidRPr="00E22969" w:rsidRDefault="00B86F4F" w:rsidP="007C307D">
            <w:pPr>
              <w:pStyle w:val="Code"/>
            </w:pPr>
            <w:r w:rsidRPr="00E22969">
              <w:tab/>
              <w:t>version SEQUENCE {</w:t>
            </w:r>
          </w:p>
        </w:tc>
        <w:tc>
          <w:tcPr>
            <w:tcW w:w="1890" w:type="dxa"/>
            <w:tcMar>
              <w:left w:w="29" w:type="dxa"/>
              <w:right w:w="29" w:type="dxa"/>
            </w:tcMar>
          </w:tcPr>
          <w:p w14:paraId="1A1F7750" w14:textId="77777777" w:rsidR="00B86F4F" w:rsidRPr="00E22969" w:rsidRDefault="00B86F4F" w:rsidP="007C307D">
            <w:pPr>
              <w:pStyle w:val="Code"/>
            </w:pPr>
          </w:p>
        </w:tc>
        <w:tc>
          <w:tcPr>
            <w:tcW w:w="3581" w:type="dxa"/>
            <w:tcMar>
              <w:left w:w="29" w:type="dxa"/>
              <w:right w:w="29" w:type="dxa"/>
            </w:tcMar>
          </w:tcPr>
          <w:p w14:paraId="4430F055" w14:textId="77777777" w:rsidR="00B86F4F" w:rsidRPr="00E22969" w:rsidRDefault="00B86F4F" w:rsidP="007C307D">
            <w:pPr>
              <w:pStyle w:val="Code"/>
            </w:pPr>
          </w:p>
        </w:tc>
      </w:tr>
      <w:tr w:rsidR="00B86F4F" w:rsidRPr="00E22969" w14:paraId="26FC15C7" w14:textId="77777777" w:rsidTr="00BC2D93">
        <w:tc>
          <w:tcPr>
            <w:tcW w:w="3505" w:type="dxa"/>
            <w:tcMar>
              <w:left w:w="29" w:type="dxa"/>
              <w:right w:w="29" w:type="dxa"/>
            </w:tcMar>
          </w:tcPr>
          <w:p w14:paraId="7DB2D739" w14:textId="77777777" w:rsidR="00B86F4F" w:rsidRPr="00E22969" w:rsidRDefault="00B86F4F" w:rsidP="007C307D">
            <w:pPr>
              <w:pStyle w:val="Code"/>
            </w:pPr>
            <w:r w:rsidRPr="00E22969">
              <w:tab/>
            </w:r>
            <w:r w:rsidRPr="00E22969">
              <w:tab/>
              <w:t>messageID</w:t>
            </w:r>
          </w:p>
        </w:tc>
        <w:tc>
          <w:tcPr>
            <w:tcW w:w="1890" w:type="dxa"/>
            <w:tcMar>
              <w:left w:w="29" w:type="dxa"/>
              <w:right w:w="29" w:type="dxa"/>
            </w:tcMar>
          </w:tcPr>
          <w:p w14:paraId="50F7B246" w14:textId="77777777" w:rsidR="00B86F4F" w:rsidRPr="00E22969" w:rsidRDefault="00B86F4F" w:rsidP="007C307D">
            <w:pPr>
              <w:pStyle w:val="Code"/>
            </w:pPr>
            <w:r w:rsidRPr="00E22969">
              <w:t>saMessage</w:t>
            </w:r>
          </w:p>
        </w:tc>
        <w:tc>
          <w:tcPr>
            <w:tcW w:w="3581" w:type="dxa"/>
            <w:tcMar>
              <w:left w:w="29" w:type="dxa"/>
              <w:right w:w="29" w:type="dxa"/>
            </w:tcMar>
          </w:tcPr>
          <w:p w14:paraId="497EF7FA" w14:textId="77777777" w:rsidR="00B86F4F" w:rsidRPr="00E22969" w:rsidRDefault="00B86F4F" w:rsidP="007C307D">
            <w:pPr>
              <w:pStyle w:val="Code"/>
            </w:pPr>
          </w:p>
        </w:tc>
      </w:tr>
      <w:tr w:rsidR="00B86F4F" w:rsidRPr="00E22969" w14:paraId="7D3C657B" w14:textId="77777777" w:rsidTr="00BC2D93">
        <w:tc>
          <w:tcPr>
            <w:tcW w:w="3505" w:type="dxa"/>
            <w:tcMar>
              <w:left w:w="29" w:type="dxa"/>
              <w:right w:w="29" w:type="dxa"/>
            </w:tcMar>
          </w:tcPr>
          <w:p w14:paraId="2FDC329C" w14:textId="77777777" w:rsidR="00B86F4F" w:rsidRPr="00E22969" w:rsidRDefault="00B86F4F" w:rsidP="007C307D">
            <w:pPr>
              <w:pStyle w:val="Code"/>
            </w:pPr>
            <w:r w:rsidRPr="00E22969">
              <w:tab/>
            </w:r>
            <w:r w:rsidRPr="00E22969">
              <w:tab/>
              <w:t>rsvAdvPrtVersion</w:t>
            </w:r>
          </w:p>
        </w:tc>
        <w:tc>
          <w:tcPr>
            <w:tcW w:w="1890" w:type="dxa"/>
            <w:tcMar>
              <w:left w:w="29" w:type="dxa"/>
              <w:right w:w="29" w:type="dxa"/>
            </w:tcMar>
          </w:tcPr>
          <w:p w14:paraId="2D8E50CE" w14:textId="77777777" w:rsidR="00B86F4F" w:rsidRPr="00E22969" w:rsidRDefault="00B86F4F" w:rsidP="007C307D">
            <w:pPr>
              <w:pStyle w:val="Code"/>
            </w:pPr>
            <w:r w:rsidRPr="00E22969">
              <w:t>3 (WSA version 3)</w:t>
            </w:r>
          </w:p>
        </w:tc>
        <w:tc>
          <w:tcPr>
            <w:tcW w:w="3581" w:type="dxa"/>
            <w:tcMar>
              <w:left w:w="29" w:type="dxa"/>
              <w:right w:w="29" w:type="dxa"/>
            </w:tcMar>
          </w:tcPr>
          <w:p w14:paraId="47BEC946" w14:textId="77777777" w:rsidR="00B86F4F" w:rsidRPr="00E22969" w:rsidRDefault="00B86F4F" w:rsidP="007C307D">
            <w:pPr>
              <w:pStyle w:val="Code"/>
            </w:pPr>
          </w:p>
        </w:tc>
      </w:tr>
      <w:tr w:rsidR="00B86F4F" w:rsidRPr="00E22969" w14:paraId="68694A4E" w14:textId="77777777" w:rsidTr="00BC2D93">
        <w:tc>
          <w:tcPr>
            <w:tcW w:w="3505" w:type="dxa"/>
            <w:tcMar>
              <w:left w:w="29" w:type="dxa"/>
              <w:right w:w="29" w:type="dxa"/>
            </w:tcMar>
          </w:tcPr>
          <w:p w14:paraId="110E24D6" w14:textId="77777777" w:rsidR="00B86F4F" w:rsidRPr="00E22969" w:rsidRDefault="00B86F4F" w:rsidP="007C307D">
            <w:pPr>
              <w:pStyle w:val="Code"/>
            </w:pPr>
            <w:r w:rsidRPr="00E22969">
              <w:tab/>
            </w:r>
            <w:r w:rsidRPr="00E22969">
              <w:tab/>
              <w:t>headerOptionIndicator</w:t>
            </w:r>
          </w:p>
        </w:tc>
        <w:tc>
          <w:tcPr>
            <w:tcW w:w="1890" w:type="dxa"/>
            <w:tcMar>
              <w:left w:w="29" w:type="dxa"/>
              <w:right w:w="29" w:type="dxa"/>
            </w:tcMar>
          </w:tcPr>
          <w:p w14:paraId="66A7D0AD" w14:textId="77777777" w:rsidR="00B86F4F" w:rsidRPr="00E22969" w:rsidRDefault="00B86F4F" w:rsidP="007C307D">
            <w:pPr>
              <w:pStyle w:val="Code"/>
            </w:pPr>
            <w:r w:rsidRPr="00E22969">
              <w:t>0b0110</w:t>
            </w:r>
          </w:p>
        </w:tc>
        <w:tc>
          <w:tcPr>
            <w:tcW w:w="3581" w:type="dxa"/>
            <w:tcMar>
              <w:left w:w="29" w:type="dxa"/>
              <w:right w:w="29" w:type="dxa"/>
            </w:tcMar>
          </w:tcPr>
          <w:p w14:paraId="4EFD59C2" w14:textId="77777777" w:rsidR="00B86F4F" w:rsidRPr="00E22969" w:rsidRDefault="00B86F4F" w:rsidP="007C307D">
            <w:pPr>
              <w:pStyle w:val="Code"/>
            </w:pPr>
          </w:p>
        </w:tc>
      </w:tr>
      <w:tr w:rsidR="00B86F4F" w:rsidRPr="00E22969" w14:paraId="3D8F2D1B" w14:textId="77777777" w:rsidTr="00BC2D93">
        <w:tc>
          <w:tcPr>
            <w:tcW w:w="3505" w:type="dxa"/>
            <w:tcMar>
              <w:left w:w="29" w:type="dxa"/>
              <w:right w:w="29" w:type="dxa"/>
            </w:tcMar>
          </w:tcPr>
          <w:p w14:paraId="2A548295" w14:textId="77777777" w:rsidR="00B86F4F" w:rsidRPr="00E22969" w:rsidRDefault="00B86F4F" w:rsidP="007C307D">
            <w:pPr>
              <w:pStyle w:val="Code"/>
            </w:pPr>
            <w:r w:rsidRPr="00E22969">
              <w:tab/>
              <w:t>}</w:t>
            </w:r>
          </w:p>
        </w:tc>
        <w:tc>
          <w:tcPr>
            <w:tcW w:w="1890" w:type="dxa"/>
            <w:tcMar>
              <w:left w:w="29" w:type="dxa"/>
              <w:right w:w="29" w:type="dxa"/>
            </w:tcMar>
          </w:tcPr>
          <w:p w14:paraId="0722455B" w14:textId="77777777" w:rsidR="00B86F4F" w:rsidRPr="00E22969" w:rsidRDefault="00B86F4F" w:rsidP="007C307D">
            <w:pPr>
              <w:pStyle w:val="Code"/>
            </w:pPr>
          </w:p>
        </w:tc>
        <w:tc>
          <w:tcPr>
            <w:tcW w:w="3581" w:type="dxa"/>
            <w:tcMar>
              <w:left w:w="29" w:type="dxa"/>
              <w:right w:w="29" w:type="dxa"/>
            </w:tcMar>
          </w:tcPr>
          <w:p w14:paraId="48CB6284" w14:textId="77777777" w:rsidR="00B86F4F" w:rsidRPr="00E22969" w:rsidRDefault="00B86F4F" w:rsidP="007C307D">
            <w:pPr>
              <w:pStyle w:val="Code"/>
            </w:pPr>
          </w:p>
        </w:tc>
      </w:tr>
      <w:tr w:rsidR="00B86F4F" w:rsidRPr="00E22969" w14:paraId="570DE81B" w14:textId="77777777" w:rsidTr="00BC2D93">
        <w:tc>
          <w:tcPr>
            <w:tcW w:w="3505" w:type="dxa"/>
            <w:tcMar>
              <w:left w:w="29" w:type="dxa"/>
              <w:right w:w="29" w:type="dxa"/>
            </w:tcMar>
          </w:tcPr>
          <w:p w14:paraId="38C245C4" w14:textId="77777777" w:rsidR="00B86F4F" w:rsidRPr="00E22969" w:rsidRDefault="00B86F4F" w:rsidP="007C307D">
            <w:pPr>
              <w:pStyle w:val="Code"/>
            </w:pPr>
            <w:r w:rsidRPr="00E22969">
              <w:tab/>
              <w:t>body SEQUENCE {</w:t>
            </w:r>
          </w:p>
        </w:tc>
        <w:tc>
          <w:tcPr>
            <w:tcW w:w="1890" w:type="dxa"/>
            <w:tcMar>
              <w:left w:w="29" w:type="dxa"/>
              <w:right w:w="29" w:type="dxa"/>
            </w:tcMar>
          </w:tcPr>
          <w:p w14:paraId="0FFB4BB2" w14:textId="77777777" w:rsidR="00B86F4F" w:rsidRPr="00E22969" w:rsidRDefault="00B86F4F" w:rsidP="007C307D">
            <w:pPr>
              <w:pStyle w:val="Code"/>
            </w:pPr>
          </w:p>
        </w:tc>
        <w:tc>
          <w:tcPr>
            <w:tcW w:w="3581" w:type="dxa"/>
            <w:tcMar>
              <w:left w:w="29" w:type="dxa"/>
              <w:right w:w="29" w:type="dxa"/>
            </w:tcMar>
          </w:tcPr>
          <w:p w14:paraId="369396D3" w14:textId="77777777" w:rsidR="00B86F4F" w:rsidRPr="00E22969" w:rsidRDefault="00B86F4F" w:rsidP="007C307D">
            <w:pPr>
              <w:pStyle w:val="Code"/>
            </w:pPr>
          </w:p>
        </w:tc>
      </w:tr>
      <w:tr w:rsidR="00B86F4F" w:rsidRPr="00E22969" w14:paraId="3705B6B8" w14:textId="77777777" w:rsidTr="00BC2D93">
        <w:tc>
          <w:tcPr>
            <w:tcW w:w="3505" w:type="dxa"/>
            <w:tcMar>
              <w:left w:w="29" w:type="dxa"/>
              <w:right w:w="29" w:type="dxa"/>
            </w:tcMar>
          </w:tcPr>
          <w:p w14:paraId="4B8E2A47" w14:textId="77777777" w:rsidR="00B86F4F" w:rsidRPr="00E22969" w:rsidRDefault="00B86F4F" w:rsidP="007C307D">
            <w:pPr>
              <w:pStyle w:val="Code"/>
            </w:pPr>
            <w:r w:rsidRPr="00E22969">
              <w:tab/>
            </w:r>
            <w:r w:rsidRPr="00E22969">
              <w:tab/>
              <w:t>changeCount SEQUENCE {</w:t>
            </w:r>
          </w:p>
        </w:tc>
        <w:tc>
          <w:tcPr>
            <w:tcW w:w="1890" w:type="dxa"/>
            <w:tcMar>
              <w:left w:w="29" w:type="dxa"/>
              <w:right w:w="29" w:type="dxa"/>
            </w:tcMar>
          </w:tcPr>
          <w:p w14:paraId="27F8B0CC" w14:textId="77777777" w:rsidR="00B86F4F" w:rsidRPr="00E22969" w:rsidRDefault="00B86F4F" w:rsidP="007C307D">
            <w:pPr>
              <w:pStyle w:val="Code"/>
            </w:pPr>
          </w:p>
        </w:tc>
        <w:tc>
          <w:tcPr>
            <w:tcW w:w="3581" w:type="dxa"/>
            <w:tcMar>
              <w:left w:w="29" w:type="dxa"/>
              <w:right w:w="29" w:type="dxa"/>
            </w:tcMar>
          </w:tcPr>
          <w:p w14:paraId="0AA35522" w14:textId="77777777" w:rsidR="00B86F4F" w:rsidRPr="00E22969" w:rsidRDefault="00B86F4F" w:rsidP="007C307D">
            <w:pPr>
              <w:pStyle w:val="Code"/>
            </w:pPr>
          </w:p>
        </w:tc>
      </w:tr>
      <w:tr w:rsidR="00B86F4F" w:rsidRPr="00E22969" w14:paraId="23F1A05B" w14:textId="77777777" w:rsidTr="00BC2D93">
        <w:tc>
          <w:tcPr>
            <w:tcW w:w="3505" w:type="dxa"/>
            <w:tcMar>
              <w:left w:w="29" w:type="dxa"/>
              <w:right w:w="29" w:type="dxa"/>
            </w:tcMar>
          </w:tcPr>
          <w:p w14:paraId="713F819D" w14:textId="77777777" w:rsidR="00B86F4F" w:rsidRPr="00E22969" w:rsidRDefault="00B86F4F" w:rsidP="007C307D">
            <w:pPr>
              <w:pStyle w:val="Code"/>
            </w:pPr>
            <w:r w:rsidRPr="00E22969">
              <w:tab/>
            </w:r>
            <w:r w:rsidRPr="00E22969">
              <w:tab/>
            </w:r>
            <w:r w:rsidRPr="00E22969">
              <w:tab/>
              <w:t>saID</w:t>
            </w:r>
          </w:p>
        </w:tc>
        <w:tc>
          <w:tcPr>
            <w:tcW w:w="1890" w:type="dxa"/>
            <w:tcMar>
              <w:left w:w="29" w:type="dxa"/>
              <w:right w:w="29" w:type="dxa"/>
            </w:tcMar>
          </w:tcPr>
          <w:p w14:paraId="2C5C5CE5" w14:textId="77777777" w:rsidR="00B86F4F" w:rsidRPr="00E22969" w:rsidRDefault="00B86F4F" w:rsidP="007C307D">
            <w:pPr>
              <w:pStyle w:val="Code"/>
            </w:pPr>
            <w:r w:rsidRPr="00E22969">
              <w:t>Any valid value</w:t>
            </w:r>
          </w:p>
        </w:tc>
        <w:tc>
          <w:tcPr>
            <w:tcW w:w="3581" w:type="dxa"/>
            <w:tcMar>
              <w:left w:w="29" w:type="dxa"/>
              <w:right w:w="29" w:type="dxa"/>
            </w:tcMar>
          </w:tcPr>
          <w:p w14:paraId="6E649694" w14:textId="77777777" w:rsidR="00B86F4F" w:rsidRPr="00E22969" w:rsidRDefault="00B86F4F" w:rsidP="007C307D">
            <w:pPr>
              <w:pStyle w:val="Code"/>
            </w:pPr>
          </w:p>
        </w:tc>
      </w:tr>
      <w:tr w:rsidR="00B86F4F" w:rsidRPr="00E22969" w14:paraId="6C7015F8" w14:textId="77777777" w:rsidTr="00BC2D93">
        <w:tc>
          <w:tcPr>
            <w:tcW w:w="3505" w:type="dxa"/>
            <w:tcMar>
              <w:left w:w="29" w:type="dxa"/>
              <w:right w:w="29" w:type="dxa"/>
            </w:tcMar>
          </w:tcPr>
          <w:p w14:paraId="07A18ED1" w14:textId="77777777" w:rsidR="00B86F4F" w:rsidRPr="00E22969" w:rsidRDefault="00B86F4F" w:rsidP="007C307D">
            <w:pPr>
              <w:pStyle w:val="Code"/>
            </w:pPr>
            <w:r w:rsidRPr="00E22969">
              <w:tab/>
            </w:r>
            <w:r w:rsidRPr="00E22969">
              <w:tab/>
            </w:r>
            <w:r w:rsidRPr="00E22969">
              <w:tab/>
              <w:t>contentCount</w:t>
            </w:r>
          </w:p>
        </w:tc>
        <w:tc>
          <w:tcPr>
            <w:tcW w:w="1890" w:type="dxa"/>
            <w:tcMar>
              <w:left w:w="29" w:type="dxa"/>
              <w:right w:w="29" w:type="dxa"/>
            </w:tcMar>
          </w:tcPr>
          <w:p w14:paraId="5BF08D8A" w14:textId="77777777" w:rsidR="00B86F4F" w:rsidRPr="00E22969" w:rsidRDefault="00B86F4F" w:rsidP="007C307D">
            <w:pPr>
              <w:pStyle w:val="Code"/>
            </w:pPr>
            <w:r w:rsidRPr="00E22969">
              <w:t>Any valid value</w:t>
            </w:r>
          </w:p>
        </w:tc>
        <w:tc>
          <w:tcPr>
            <w:tcW w:w="3581" w:type="dxa"/>
            <w:tcMar>
              <w:left w:w="29" w:type="dxa"/>
              <w:right w:w="29" w:type="dxa"/>
            </w:tcMar>
          </w:tcPr>
          <w:p w14:paraId="3672C804" w14:textId="77777777" w:rsidR="00B86F4F" w:rsidRPr="00E22969" w:rsidRDefault="00B86F4F" w:rsidP="007C307D">
            <w:pPr>
              <w:pStyle w:val="Code"/>
            </w:pPr>
          </w:p>
        </w:tc>
      </w:tr>
      <w:tr w:rsidR="00B86F4F" w:rsidRPr="00E22969" w14:paraId="716072C4" w14:textId="77777777" w:rsidTr="00BC2D93">
        <w:tc>
          <w:tcPr>
            <w:tcW w:w="3505" w:type="dxa"/>
            <w:tcMar>
              <w:left w:w="29" w:type="dxa"/>
              <w:right w:w="29" w:type="dxa"/>
            </w:tcMar>
          </w:tcPr>
          <w:p w14:paraId="2307C71A" w14:textId="77777777" w:rsidR="00B86F4F" w:rsidRPr="00E22969" w:rsidRDefault="00B86F4F" w:rsidP="007C307D">
            <w:pPr>
              <w:pStyle w:val="Code"/>
            </w:pPr>
            <w:r w:rsidRPr="00E22969">
              <w:tab/>
            </w:r>
            <w:r w:rsidRPr="00E22969">
              <w:tab/>
              <w:t>}</w:t>
            </w:r>
          </w:p>
        </w:tc>
        <w:tc>
          <w:tcPr>
            <w:tcW w:w="1890" w:type="dxa"/>
            <w:tcMar>
              <w:left w:w="29" w:type="dxa"/>
              <w:right w:w="29" w:type="dxa"/>
            </w:tcMar>
          </w:tcPr>
          <w:p w14:paraId="7C6DFB98" w14:textId="77777777" w:rsidR="00B86F4F" w:rsidRPr="00E22969" w:rsidRDefault="00B86F4F" w:rsidP="007C307D">
            <w:pPr>
              <w:pStyle w:val="Code"/>
            </w:pPr>
          </w:p>
        </w:tc>
        <w:tc>
          <w:tcPr>
            <w:tcW w:w="3581" w:type="dxa"/>
            <w:tcMar>
              <w:left w:w="29" w:type="dxa"/>
              <w:right w:w="29" w:type="dxa"/>
            </w:tcMar>
          </w:tcPr>
          <w:p w14:paraId="2259FD8B" w14:textId="77777777" w:rsidR="00B86F4F" w:rsidRPr="00E22969" w:rsidRDefault="00B86F4F" w:rsidP="007C307D">
            <w:pPr>
              <w:pStyle w:val="Code"/>
            </w:pPr>
          </w:p>
        </w:tc>
      </w:tr>
      <w:tr w:rsidR="00B86F4F" w:rsidRPr="00E22969" w14:paraId="6CC5BD9E" w14:textId="77777777" w:rsidTr="00BC2D93">
        <w:tc>
          <w:tcPr>
            <w:tcW w:w="3505" w:type="dxa"/>
            <w:tcMar>
              <w:left w:w="29" w:type="dxa"/>
              <w:right w:w="29" w:type="dxa"/>
            </w:tcMar>
          </w:tcPr>
          <w:p w14:paraId="1C1FCF07" w14:textId="77777777" w:rsidR="00B86F4F" w:rsidRPr="00E22969" w:rsidRDefault="00B86F4F" w:rsidP="007C307D">
            <w:pPr>
              <w:pStyle w:val="Code"/>
            </w:pPr>
            <w:r w:rsidRPr="00E22969">
              <w:tab/>
            </w:r>
            <w:r w:rsidRPr="00E22969">
              <w:tab/>
              <w:t>extensions SEQUENCE {}</w:t>
            </w:r>
          </w:p>
        </w:tc>
        <w:tc>
          <w:tcPr>
            <w:tcW w:w="1890" w:type="dxa"/>
            <w:tcMar>
              <w:left w:w="29" w:type="dxa"/>
              <w:right w:w="29" w:type="dxa"/>
            </w:tcMar>
          </w:tcPr>
          <w:p w14:paraId="0B5602E8" w14:textId="77777777" w:rsidR="00B86F4F" w:rsidRPr="00E22969" w:rsidRDefault="00B86F4F" w:rsidP="007C307D">
            <w:pPr>
              <w:pStyle w:val="Code"/>
            </w:pPr>
            <w:r w:rsidRPr="00E22969">
              <w:t>Not present</w:t>
            </w:r>
          </w:p>
        </w:tc>
        <w:tc>
          <w:tcPr>
            <w:tcW w:w="3581" w:type="dxa"/>
            <w:tcMar>
              <w:left w:w="29" w:type="dxa"/>
              <w:right w:w="29" w:type="dxa"/>
            </w:tcMar>
          </w:tcPr>
          <w:p w14:paraId="7DBA3D11" w14:textId="77777777" w:rsidR="00B86F4F" w:rsidRPr="007C307D" w:rsidRDefault="00B86F4F" w:rsidP="007C307D">
            <w:pPr>
              <w:pStyle w:val="Code"/>
            </w:pPr>
          </w:p>
        </w:tc>
      </w:tr>
      <w:tr w:rsidR="00B86F4F" w:rsidRPr="00E22969" w14:paraId="39098E72" w14:textId="77777777" w:rsidTr="00BC2D93">
        <w:tc>
          <w:tcPr>
            <w:tcW w:w="3505" w:type="dxa"/>
            <w:tcMar>
              <w:left w:w="29" w:type="dxa"/>
              <w:right w:w="29" w:type="dxa"/>
            </w:tcMar>
          </w:tcPr>
          <w:p w14:paraId="79084DC2" w14:textId="77777777" w:rsidR="00B86F4F" w:rsidRPr="00E22969" w:rsidRDefault="00B86F4F" w:rsidP="007C307D">
            <w:pPr>
              <w:pStyle w:val="Code"/>
            </w:pPr>
            <w:r w:rsidRPr="00E22969">
              <w:tab/>
              <w:t>serviceInfos SEQUENCE {</w:t>
            </w:r>
          </w:p>
        </w:tc>
        <w:tc>
          <w:tcPr>
            <w:tcW w:w="1890" w:type="dxa"/>
            <w:tcMar>
              <w:left w:w="29" w:type="dxa"/>
              <w:right w:w="29" w:type="dxa"/>
            </w:tcMar>
          </w:tcPr>
          <w:p w14:paraId="4E9BF2F4" w14:textId="77777777" w:rsidR="00B86F4F" w:rsidRPr="00E22969" w:rsidRDefault="00B86F4F" w:rsidP="007C307D">
            <w:pPr>
              <w:pStyle w:val="Code"/>
            </w:pPr>
          </w:p>
        </w:tc>
        <w:tc>
          <w:tcPr>
            <w:tcW w:w="3581" w:type="dxa"/>
            <w:tcMar>
              <w:left w:w="29" w:type="dxa"/>
              <w:right w:w="29" w:type="dxa"/>
            </w:tcMar>
          </w:tcPr>
          <w:p w14:paraId="4FC44EA2" w14:textId="77777777" w:rsidR="00B86F4F" w:rsidRPr="007C307D" w:rsidRDefault="00B86F4F" w:rsidP="007C307D">
            <w:pPr>
              <w:pStyle w:val="Code"/>
            </w:pPr>
          </w:p>
        </w:tc>
      </w:tr>
      <w:tr w:rsidR="00B86F4F" w:rsidRPr="00E22969" w14:paraId="7B9A1C2C" w14:textId="77777777" w:rsidTr="00BC2D93">
        <w:tc>
          <w:tcPr>
            <w:tcW w:w="3505" w:type="dxa"/>
            <w:tcMar>
              <w:left w:w="29" w:type="dxa"/>
              <w:right w:w="29" w:type="dxa"/>
            </w:tcMar>
          </w:tcPr>
          <w:p w14:paraId="3EAA6CFA" w14:textId="77777777" w:rsidR="00B86F4F" w:rsidRPr="00E22969" w:rsidRDefault="00B86F4F" w:rsidP="007C307D">
            <w:pPr>
              <w:pStyle w:val="Code"/>
            </w:pPr>
            <w:r w:rsidRPr="00E22969">
              <w:tab/>
            </w:r>
            <w:r w:rsidRPr="00E22969">
              <w:tab/>
              <w:t>serviceID</w:t>
            </w:r>
          </w:p>
        </w:tc>
        <w:tc>
          <w:tcPr>
            <w:tcW w:w="1890" w:type="dxa"/>
            <w:tcMar>
              <w:left w:w="29" w:type="dxa"/>
              <w:right w:w="29" w:type="dxa"/>
            </w:tcMar>
          </w:tcPr>
          <w:p w14:paraId="2B238A30" w14:textId="41192258" w:rsidR="00B86F4F" w:rsidRPr="00E22969" w:rsidRDefault="001B1CD9" w:rsidP="007C307D">
            <w:pPr>
              <w:pStyle w:val="Code"/>
            </w:pPr>
            <w:r>
              <w:t>pPSID</w:t>
            </w:r>
          </w:p>
        </w:tc>
        <w:tc>
          <w:tcPr>
            <w:tcW w:w="3581" w:type="dxa"/>
            <w:tcMar>
              <w:left w:w="29" w:type="dxa"/>
              <w:right w:w="29" w:type="dxa"/>
            </w:tcMar>
          </w:tcPr>
          <w:p w14:paraId="0D792556" w14:textId="736B7B20" w:rsidR="00B86F4F" w:rsidRPr="007C307D" w:rsidRDefault="00B86F4F" w:rsidP="007C307D">
            <w:pPr>
              <w:pStyle w:val="Code"/>
            </w:pPr>
            <w:r w:rsidRPr="007C307D">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ins w:id="488" w:author="Dmitri.Khijniak@7Layers.com" w:date="2017-07-25T16:40:00Z">
              <w:r w:rsidR="00092395" w:rsidRPr="00092395">
                <w:rPr>
                  <w:rFonts w:ascii="Arial" w:hAnsi="Arial"/>
                  <w:rPrChange w:id="489" w:author="Dmitri.Khijniak@7Layers.com" w:date="2017-07-25T16:40:00Z">
                    <w:rPr>
                      <w:rFonts w:ascii="Arial" w:hAnsi="Arial"/>
                      <w:b/>
                    </w:rPr>
                  </w:rPrChange>
                </w:rPr>
                <w:t>Table 4</w:t>
              </w:r>
              <w:r w:rsidR="00092395" w:rsidRPr="00092395">
                <w:rPr>
                  <w:rFonts w:ascii="Arial" w:hAnsi="Arial"/>
                  <w:rPrChange w:id="490" w:author="Dmitri.Khijniak@7Layers.com" w:date="2017-07-25T16:40:00Z">
                    <w:rPr>
                      <w:rFonts w:ascii="Arial" w:hAnsi="Arial"/>
                      <w:b/>
                    </w:rPr>
                  </w:rPrChange>
                </w:rPr>
                <w:noBreakHyphen/>
                <w:t>4</w:t>
              </w:r>
            </w:ins>
            <w:del w:id="491"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4</w:delText>
              </w:r>
            </w:del>
            <w:r w:rsidR="007C307D" w:rsidRPr="007C307D">
              <w:fldChar w:fldCharType="end"/>
            </w:r>
          </w:p>
        </w:tc>
      </w:tr>
      <w:tr w:rsidR="00B86F4F" w:rsidRPr="00E22969" w14:paraId="14FBB98C" w14:textId="77777777" w:rsidTr="00BC2D93">
        <w:tc>
          <w:tcPr>
            <w:tcW w:w="3505" w:type="dxa"/>
            <w:tcMar>
              <w:left w:w="29" w:type="dxa"/>
              <w:right w:w="29" w:type="dxa"/>
            </w:tcMar>
          </w:tcPr>
          <w:p w14:paraId="6237AC35" w14:textId="77777777" w:rsidR="00B86F4F" w:rsidRPr="00E22969" w:rsidRDefault="00B86F4F" w:rsidP="007C307D">
            <w:pPr>
              <w:pStyle w:val="Code"/>
            </w:pPr>
            <w:r w:rsidRPr="00E22969">
              <w:tab/>
            </w:r>
            <w:r w:rsidRPr="00E22969">
              <w:tab/>
              <w:t>channelIndex</w:t>
            </w:r>
          </w:p>
        </w:tc>
        <w:tc>
          <w:tcPr>
            <w:tcW w:w="1890" w:type="dxa"/>
            <w:tcMar>
              <w:left w:w="29" w:type="dxa"/>
              <w:right w:w="29" w:type="dxa"/>
            </w:tcMar>
          </w:tcPr>
          <w:p w14:paraId="0CD66092" w14:textId="77777777" w:rsidR="00B86F4F" w:rsidRPr="00E22969" w:rsidRDefault="00B86F4F" w:rsidP="007C307D">
            <w:pPr>
              <w:pStyle w:val="Code"/>
            </w:pPr>
            <w:r w:rsidRPr="00E22969">
              <w:t>firstEntry</w:t>
            </w:r>
          </w:p>
        </w:tc>
        <w:tc>
          <w:tcPr>
            <w:tcW w:w="3581" w:type="dxa"/>
            <w:tcMar>
              <w:left w:w="29" w:type="dxa"/>
              <w:right w:w="29" w:type="dxa"/>
            </w:tcMar>
          </w:tcPr>
          <w:p w14:paraId="1743896C" w14:textId="77777777" w:rsidR="00B86F4F" w:rsidRPr="007C307D" w:rsidRDefault="00B86F4F" w:rsidP="007C307D">
            <w:pPr>
              <w:pStyle w:val="Code"/>
            </w:pPr>
            <w:r w:rsidRPr="007C307D">
              <w:t>1</w:t>
            </w:r>
            <w:r w:rsidRPr="007C307D">
              <w:rPr>
                <w:vertAlign w:val="superscript"/>
              </w:rPr>
              <w:t>st</w:t>
            </w:r>
            <w:r w:rsidRPr="007C307D">
              <w:t xml:space="preserve"> entry in Channel Info Segment</w:t>
            </w:r>
          </w:p>
        </w:tc>
      </w:tr>
      <w:tr w:rsidR="00B86F4F" w:rsidRPr="00E22969" w14:paraId="6BE289FE" w14:textId="77777777" w:rsidTr="00B86F4F">
        <w:tc>
          <w:tcPr>
            <w:tcW w:w="3505" w:type="dxa"/>
            <w:tcMar>
              <w:left w:w="29" w:type="dxa"/>
              <w:right w:w="29" w:type="dxa"/>
            </w:tcMar>
          </w:tcPr>
          <w:p w14:paraId="5D929E6A" w14:textId="77777777" w:rsidR="00B86F4F" w:rsidRPr="00E22969" w:rsidRDefault="00B86F4F" w:rsidP="007C307D">
            <w:pPr>
              <w:pStyle w:val="Code"/>
            </w:pPr>
            <w:r w:rsidRPr="00E22969">
              <w:tab/>
            </w:r>
            <w:r w:rsidRPr="00E22969">
              <w:tab/>
              <w:t>extension SEQUENCE {</w:t>
            </w:r>
          </w:p>
        </w:tc>
        <w:tc>
          <w:tcPr>
            <w:tcW w:w="1890" w:type="dxa"/>
            <w:tcMar>
              <w:left w:w="29" w:type="dxa"/>
              <w:right w:w="29" w:type="dxa"/>
            </w:tcMar>
          </w:tcPr>
          <w:p w14:paraId="5CD43142" w14:textId="77777777" w:rsidR="00B86F4F" w:rsidRPr="00E22969" w:rsidRDefault="00B86F4F" w:rsidP="007C307D">
            <w:pPr>
              <w:pStyle w:val="Code"/>
            </w:pPr>
          </w:p>
        </w:tc>
        <w:tc>
          <w:tcPr>
            <w:tcW w:w="3581" w:type="dxa"/>
            <w:tcMar>
              <w:left w:w="29" w:type="dxa"/>
              <w:right w:w="29" w:type="dxa"/>
            </w:tcMar>
          </w:tcPr>
          <w:p w14:paraId="53728844" w14:textId="77777777" w:rsidR="00B86F4F" w:rsidRPr="007C307D" w:rsidRDefault="00B86F4F" w:rsidP="007C307D">
            <w:pPr>
              <w:pStyle w:val="Code"/>
            </w:pPr>
          </w:p>
        </w:tc>
      </w:tr>
      <w:tr w:rsidR="00B86F4F" w:rsidRPr="00E22969" w14:paraId="781A5B6F" w14:textId="77777777" w:rsidTr="00B86F4F">
        <w:tc>
          <w:tcPr>
            <w:tcW w:w="3505" w:type="dxa"/>
            <w:tcMar>
              <w:left w:w="29" w:type="dxa"/>
              <w:right w:w="29" w:type="dxa"/>
            </w:tcMar>
          </w:tcPr>
          <w:p w14:paraId="6CD4C7B0" w14:textId="77777777" w:rsidR="00B86F4F" w:rsidRPr="00E22969" w:rsidRDefault="00B86F4F" w:rsidP="007C307D">
            <w:pPr>
              <w:pStyle w:val="Code"/>
            </w:pPr>
            <w:r w:rsidRPr="00E22969">
              <w:tab/>
            </w:r>
            <w:r w:rsidRPr="00E22969">
              <w:tab/>
            </w:r>
            <w:r w:rsidRPr="00E22969">
              <w:tab/>
              <w:t>extensionId</w:t>
            </w:r>
          </w:p>
        </w:tc>
        <w:tc>
          <w:tcPr>
            <w:tcW w:w="1890" w:type="dxa"/>
            <w:tcMar>
              <w:left w:w="29" w:type="dxa"/>
              <w:right w:w="29" w:type="dxa"/>
            </w:tcMar>
          </w:tcPr>
          <w:p w14:paraId="39FD92DD" w14:textId="77777777" w:rsidR="00B86F4F" w:rsidRPr="00E22969" w:rsidRDefault="00B86F4F" w:rsidP="007C307D">
            <w:pPr>
              <w:pStyle w:val="Code"/>
            </w:pPr>
            <w:r w:rsidRPr="00E22969">
              <w:t>8 (PSC)</w:t>
            </w:r>
          </w:p>
        </w:tc>
        <w:tc>
          <w:tcPr>
            <w:tcW w:w="3581" w:type="dxa"/>
            <w:tcMar>
              <w:left w:w="29" w:type="dxa"/>
              <w:right w:w="29" w:type="dxa"/>
            </w:tcMar>
          </w:tcPr>
          <w:p w14:paraId="4FF7FFBA" w14:textId="77777777" w:rsidR="00B86F4F" w:rsidRPr="007C307D" w:rsidRDefault="00B86F4F" w:rsidP="007C307D">
            <w:pPr>
              <w:pStyle w:val="Code"/>
            </w:pPr>
          </w:p>
        </w:tc>
      </w:tr>
      <w:tr w:rsidR="00B86F4F" w:rsidRPr="00E22969" w14:paraId="7AC37983" w14:textId="77777777" w:rsidTr="00B86F4F">
        <w:tc>
          <w:tcPr>
            <w:tcW w:w="3505" w:type="dxa"/>
            <w:tcMar>
              <w:left w:w="29" w:type="dxa"/>
              <w:right w:w="29" w:type="dxa"/>
            </w:tcMar>
          </w:tcPr>
          <w:p w14:paraId="26329B80" w14:textId="77777777" w:rsidR="00B86F4F" w:rsidRPr="00E22969" w:rsidRDefault="00B86F4F" w:rsidP="007C307D">
            <w:pPr>
              <w:pStyle w:val="Code"/>
            </w:pPr>
            <w:r w:rsidRPr="00E22969">
              <w:tab/>
            </w:r>
            <w:r w:rsidRPr="00E22969">
              <w:tab/>
            </w:r>
            <w:r w:rsidRPr="00E22969">
              <w:tab/>
              <w:t>psc</w:t>
            </w:r>
          </w:p>
        </w:tc>
        <w:tc>
          <w:tcPr>
            <w:tcW w:w="1890" w:type="dxa"/>
            <w:tcMar>
              <w:left w:w="29" w:type="dxa"/>
              <w:right w:w="29" w:type="dxa"/>
            </w:tcMar>
          </w:tcPr>
          <w:p w14:paraId="7E843FCF" w14:textId="77777777" w:rsidR="00B86F4F" w:rsidRPr="00E22969" w:rsidRDefault="00B86F4F" w:rsidP="007C307D">
            <w:pPr>
              <w:pStyle w:val="Code"/>
            </w:pPr>
            <w:r w:rsidRPr="00E22969">
              <w:t>Any valid value</w:t>
            </w:r>
          </w:p>
        </w:tc>
        <w:tc>
          <w:tcPr>
            <w:tcW w:w="3581" w:type="dxa"/>
            <w:tcMar>
              <w:left w:w="29" w:type="dxa"/>
              <w:right w:w="29" w:type="dxa"/>
            </w:tcMar>
          </w:tcPr>
          <w:p w14:paraId="3290DEE3" w14:textId="77777777" w:rsidR="00B86F4F" w:rsidRPr="007C307D" w:rsidRDefault="00B86F4F" w:rsidP="007C307D">
            <w:pPr>
              <w:pStyle w:val="Code"/>
            </w:pPr>
          </w:p>
        </w:tc>
      </w:tr>
      <w:tr w:rsidR="00B86F4F" w:rsidRPr="00E22969" w14:paraId="27026306" w14:textId="77777777" w:rsidTr="00B86F4F">
        <w:tc>
          <w:tcPr>
            <w:tcW w:w="3505" w:type="dxa"/>
            <w:tcMar>
              <w:left w:w="29" w:type="dxa"/>
              <w:right w:w="29" w:type="dxa"/>
            </w:tcMar>
          </w:tcPr>
          <w:p w14:paraId="381988A2" w14:textId="77777777" w:rsidR="00B86F4F" w:rsidRPr="00E22969" w:rsidRDefault="00B86F4F" w:rsidP="007C307D">
            <w:pPr>
              <w:pStyle w:val="Code"/>
            </w:pPr>
            <w:r w:rsidRPr="00E22969">
              <w:tab/>
            </w:r>
            <w:r w:rsidRPr="00E22969">
              <w:tab/>
              <w:t>}</w:t>
            </w:r>
          </w:p>
        </w:tc>
        <w:tc>
          <w:tcPr>
            <w:tcW w:w="1890" w:type="dxa"/>
            <w:tcMar>
              <w:left w:w="29" w:type="dxa"/>
              <w:right w:w="29" w:type="dxa"/>
            </w:tcMar>
          </w:tcPr>
          <w:p w14:paraId="469B7403" w14:textId="77777777" w:rsidR="00B86F4F" w:rsidRPr="00E22969" w:rsidRDefault="00B86F4F" w:rsidP="007C307D">
            <w:pPr>
              <w:pStyle w:val="Code"/>
            </w:pPr>
          </w:p>
        </w:tc>
        <w:tc>
          <w:tcPr>
            <w:tcW w:w="3581" w:type="dxa"/>
            <w:tcMar>
              <w:left w:w="29" w:type="dxa"/>
              <w:right w:w="29" w:type="dxa"/>
            </w:tcMar>
          </w:tcPr>
          <w:p w14:paraId="54BE63AA" w14:textId="77777777" w:rsidR="00B86F4F" w:rsidRPr="007C307D" w:rsidRDefault="00B86F4F" w:rsidP="007C307D">
            <w:pPr>
              <w:pStyle w:val="Code"/>
            </w:pPr>
          </w:p>
        </w:tc>
      </w:tr>
      <w:tr w:rsidR="00B86F4F" w:rsidRPr="00E22969" w14:paraId="747471C4" w14:textId="77777777" w:rsidTr="00BC2D93">
        <w:tc>
          <w:tcPr>
            <w:tcW w:w="3505" w:type="dxa"/>
            <w:tcMar>
              <w:left w:w="29" w:type="dxa"/>
              <w:right w:w="29" w:type="dxa"/>
            </w:tcMar>
          </w:tcPr>
          <w:p w14:paraId="1C46143B" w14:textId="77777777" w:rsidR="00B86F4F" w:rsidRPr="00E22969" w:rsidRDefault="00B86F4F" w:rsidP="007C307D">
            <w:pPr>
              <w:pStyle w:val="Code"/>
            </w:pPr>
            <w:r w:rsidRPr="00E22969">
              <w:tab/>
              <w:t>}</w:t>
            </w:r>
          </w:p>
        </w:tc>
        <w:tc>
          <w:tcPr>
            <w:tcW w:w="1890" w:type="dxa"/>
            <w:tcMar>
              <w:left w:w="29" w:type="dxa"/>
              <w:right w:w="29" w:type="dxa"/>
            </w:tcMar>
          </w:tcPr>
          <w:p w14:paraId="4782EDC8" w14:textId="77777777" w:rsidR="00B86F4F" w:rsidRPr="00E22969" w:rsidRDefault="00B86F4F" w:rsidP="007C307D">
            <w:pPr>
              <w:pStyle w:val="Code"/>
            </w:pPr>
          </w:p>
        </w:tc>
        <w:tc>
          <w:tcPr>
            <w:tcW w:w="3581" w:type="dxa"/>
            <w:tcMar>
              <w:left w:w="29" w:type="dxa"/>
              <w:right w:w="29" w:type="dxa"/>
            </w:tcMar>
          </w:tcPr>
          <w:p w14:paraId="04E8DD0A" w14:textId="77777777" w:rsidR="00B86F4F" w:rsidRPr="007C307D" w:rsidRDefault="00B86F4F" w:rsidP="007C307D">
            <w:pPr>
              <w:pStyle w:val="Code"/>
            </w:pPr>
          </w:p>
        </w:tc>
      </w:tr>
      <w:tr w:rsidR="00B86F4F" w:rsidRPr="00E22969" w14:paraId="3028CCC9" w14:textId="77777777" w:rsidTr="00BC2D93">
        <w:tc>
          <w:tcPr>
            <w:tcW w:w="3505" w:type="dxa"/>
            <w:tcMar>
              <w:left w:w="29" w:type="dxa"/>
              <w:right w:w="29" w:type="dxa"/>
            </w:tcMar>
          </w:tcPr>
          <w:p w14:paraId="323D61B1" w14:textId="77777777" w:rsidR="00B86F4F" w:rsidRPr="00E22969" w:rsidRDefault="00B86F4F" w:rsidP="007C307D">
            <w:pPr>
              <w:pStyle w:val="Code"/>
            </w:pPr>
            <w:r w:rsidRPr="00E22969">
              <w:tab/>
              <w:t>channelInfos SEQUENCE {</w:t>
            </w:r>
          </w:p>
        </w:tc>
        <w:tc>
          <w:tcPr>
            <w:tcW w:w="1890" w:type="dxa"/>
            <w:tcMar>
              <w:left w:w="29" w:type="dxa"/>
              <w:right w:w="29" w:type="dxa"/>
            </w:tcMar>
          </w:tcPr>
          <w:p w14:paraId="77D995F2" w14:textId="77777777" w:rsidR="00B86F4F" w:rsidRPr="00E22969" w:rsidRDefault="00B86F4F" w:rsidP="007C307D">
            <w:pPr>
              <w:pStyle w:val="Code"/>
            </w:pPr>
          </w:p>
        </w:tc>
        <w:tc>
          <w:tcPr>
            <w:tcW w:w="3581" w:type="dxa"/>
            <w:tcMar>
              <w:left w:w="29" w:type="dxa"/>
              <w:right w:w="29" w:type="dxa"/>
            </w:tcMar>
          </w:tcPr>
          <w:p w14:paraId="715A4C2A" w14:textId="77777777" w:rsidR="00B86F4F" w:rsidRPr="007C307D" w:rsidRDefault="00B86F4F" w:rsidP="007C307D">
            <w:pPr>
              <w:pStyle w:val="Code"/>
            </w:pPr>
          </w:p>
        </w:tc>
      </w:tr>
      <w:tr w:rsidR="00B86F4F" w:rsidRPr="00E22969" w14:paraId="6C3A90F2" w14:textId="77777777" w:rsidTr="00BC2D93">
        <w:tc>
          <w:tcPr>
            <w:tcW w:w="3505" w:type="dxa"/>
            <w:tcMar>
              <w:left w:w="29" w:type="dxa"/>
              <w:right w:w="29" w:type="dxa"/>
            </w:tcMar>
          </w:tcPr>
          <w:p w14:paraId="284519A8" w14:textId="77777777" w:rsidR="00B86F4F" w:rsidRPr="00E22969" w:rsidRDefault="00B86F4F" w:rsidP="007C307D">
            <w:pPr>
              <w:pStyle w:val="Code"/>
            </w:pPr>
            <w:r w:rsidRPr="00E22969">
              <w:tab/>
            </w:r>
            <w:r w:rsidRPr="00E22969">
              <w:tab/>
              <w:t>operatingClass</w:t>
            </w:r>
          </w:p>
        </w:tc>
        <w:tc>
          <w:tcPr>
            <w:tcW w:w="1890" w:type="dxa"/>
            <w:tcMar>
              <w:left w:w="29" w:type="dxa"/>
              <w:right w:w="29" w:type="dxa"/>
            </w:tcMar>
          </w:tcPr>
          <w:p w14:paraId="7DF60550" w14:textId="77777777" w:rsidR="00B86F4F" w:rsidRPr="00E22969" w:rsidRDefault="00B86F4F" w:rsidP="007C307D">
            <w:pPr>
              <w:pStyle w:val="Code"/>
            </w:pPr>
            <w:r w:rsidRPr="00E22969">
              <w:t>17</w:t>
            </w:r>
          </w:p>
        </w:tc>
        <w:tc>
          <w:tcPr>
            <w:tcW w:w="3581" w:type="dxa"/>
            <w:tcMar>
              <w:left w:w="29" w:type="dxa"/>
              <w:right w:w="29" w:type="dxa"/>
            </w:tcMar>
          </w:tcPr>
          <w:p w14:paraId="6236D29C" w14:textId="77777777" w:rsidR="00B86F4F" w:rsidRPr="007C307D" w:rsidRDefault="00B86F4F" w:rsidP="007C307D">
            <w:pPr>
              <w:pStyle w:val="Code"/>
            </w:pPr>
          </w:p>
        </w:tc>
      </w:tr>
      <w:tr w:rsidR="00B86F4F" w:rsidRPr="00E22969" w14:paraId="6D96DA0C" w14:textId="77777777" w:rsidTr="00BC2D93">
        <w:tc>
          <w:tcPr>
            <w:tcW w:w="3505" w:type="dxa"/>
            <w:tcMar>
              <w:left w:w="29" w:type="dxa"/>
              <w:right w:w="29" w:type="dxa"/>
            </w:tcMar>
          </w:tcPr>
          <w:p w14:paraId="1DD791CC" w14:textId="77777777" w:rsidR="00B86F4F" w:rsidRPr="00E22969" w:rsidRDefault="00B86F4F" w:rsidP="007C307D">
            <w:pPr>
              <w:pStyle w:val="Code"/>
            </w:pPr>
            <w:r w:rsidRPr="00E22969">
              <w:tab/>
            </w:r>
            <w:r w:rsidRPr="00E22969">
              <w:tab/>
              <w:t>channelNumber</w:t>
            </w:r>
          </w:p>
        </w:tc>
        <w:tc>
          <w:tcPr>
            <w:tcW w:w="1890" w:type="dxa"/>
            <w:tcMar>
              <w:left w:w="29" w:type="dxa"/>
              <w:right w:w="29" w:type="dxa"/>
            </w:tcMar>
          </w:tcPr>
          <w:p w14:paraId="7200F894" w14:textId="77777777" w:rsidR="00B86F4F" w:rsidRPr="00E22969" w:rsidRDefault="00B86F4F" w:rsidP="007C307D">
            <w:pPr>
              <w:pStyle w:val="Code"/>
            </w:pPr>
            <w:r w:rsidRPr="00E22969">
              <w:t>Any valid value</w:t>
            </w:r>
          </w:p>
        </w:tc>
        <w:tc>
          <w:tcPr>
            <w:tcW w:w="3581" w:type="dxa"/>
            <w:tcMar>
              <w:left w:w="29" w:type="dxa"/>
              <w:right w:w="29" w:type="dxa"/>
            </w:tcMar>
          </w:tcPr>
          <w:p w14:paraId="2A4D2BD2" w14:textId="6E86B9FD" w:rsidR="00B86F4F" w:rsidRPr="007C307D" w:rsidRDefault="00B86F4F" w:rsidP="007C307D">
            <w:pPr>
              <w:pStyle w:val="Code"/>
            </w:pPr>
            <w:r w:rsidRPr="007C307D">
              <w:t xml:space="preserve">Default values defined in </w:t>
            </w:r>
            <w:r w:rsidR="007C307D" w:rsidRPr="007C307D">
              <w:fldChar w:fldCharType="begin"/>
            </w:r>
            <w:r w:rsidR="007C307D" w:rsidRPr="007C307D">
              <w:instrText xml:space="preserve"> REF _Ref439878300 \h  \* MERGEFORMAT </w:instrText>
            </w:r>
            <w:r w:rsidR="007C307D" w:rsidRPr="007C307D">
              <w:fldChar w:fldCharType="separate"/>
            </w:r>
            <w:ins w:id="492" w:author="Dmitri.Khijniak@7Layers.com" w:date="2017-07-25T16:40:00Z">
              <w:r w:rsidR="00092395" w:rsidRPr="00092395">
                <w:rPr>
                  <w:rFonts w:ascii="Arial" w:hAnsi="Arial"/>
                  <w:rPrChange w:id="493" w:author="Dmitri.Khijniak@7Layers.com" w:date="2017-07-25T16:40:00Z">
                    <w:rPr>
                      <w:rFonts w:ascii="Arial" w:hAnsi="Arial"/>
                      <w:b/>
                    </w:rPr>
                  </w:rPrChange>
                </w:rPr>
                <w:t>Table 4</w:t>
              </w:r>
              <w:r w:rsidR="00092395" w:rsidRPr="00092395">
                <w:rPr>
                  <w:rFonts w:ascii="Arial" w:hAnsi="Arial"/>
                  <w:rPrChange w:id="494" w:author="Dmitri.Khijniak@7Layers.com" w:date="2017-07-25T16:40:00Z">
                    <w:rPr>
                      <w:rFonts w:ascii="Arial" w:hAnsi="Arial"/>
                      <w:b/>
                    </w:rPr>
                  </w:rPrChange>
                </w:rPr>
                <w:noBreakHyphen/>
                <w:t>1</w:t>
              </w:r>
            </w:ins>
            <w:del w:id="495"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1</w:delText>
              </w:r>
            </w:del>
            <w:r w:rsidR="007C307D" w:rsidRPr="007C307D">
              <w:fldChar w:fldCharType="end"/>
            </w:r>
          </w:p>
        </w:tc>
      </w:tr>
      <w:tr w:rsidR="00B86F4F" w:rsidRPr="00E22969" w14:paraId="033D27C6" w14:textId="77777777" w:rsidTr="00BC2D93">
        <w:tc>
          <w:tcPr>
            <w:tcW w:w="3505" w:type="dxa"/>
            <w:tcMar>
              <w:left w:w="29" w:type="dxa"/>
              <w:right w:w="29" w:type="dxa"/>
            </w:tcMar>
          </w:tcPr>
          <w:p w14:paraId="4F37F87E" w14:textId="77777777" w:rsidR="00B86F4F" w:rsidRPr="00E22969" w:rsidRDefault="00B86F4F" w:rsidP="007C307D">
            <w:pPr>
              <w:pStyle w:val="Code"/>
            </w:pPr>
            <w:r w:rsidRPr="00E22969">
              <w:tab/>
            </w:r>
            <w:r w:rsidRPr="00E22969">
              <w:tab/>
              <w:t>powerLevel</w:t>
            </w:r>
          </w:p>
        </w:tc>
        <w:tc>
          <w:tcPr>
            <w:tcW w:w="1890" w:type="dxa"/>
            <w:tcMar>
              <w:left w:w="29" w:type="dxa"/>
              <w:right w:w="29" w:type="dxa"/>
            </w:tcMar>
          </w:tcPr>
          <w:p w14:paraId="3144D69C" w14:textId="77777777" w:rsidR="00B86F4F" w:rsidRPr="00E22969" w:rsidRDefault="00B86F4F" w:rsidP="007C307D">
            <w:pPr>
              <w:pStyle w:val="Code"/>
            </w:pPr>
            <w:r w:rsidRPr="00E22969">
              <w:t>Any valid value</w:t>
            </w:r>
          </w:p>
        </w:tc>
        <w:tc>
          <w:tcPr>
            <w:tcW w:w="3581" w:type="dxa"/>
            <w:tcMar>
              <w:left w:w="29" w:type="dxa"/>
              <w:right w:w="29" w:type="dxa"/>
            </w:tcMar>
          </w:tcPr>
          <w:p w14:paraId="38E9FA89" w14:textId="068345B3" w:rsidR="00B86F4F" w:rsidRPr="007C307D" w:rsidRDefault="00B86F4F" w:rsidP="007C307D">
            <w:pPr>
              <w:pStyle w:val="Code"/>
            </w:pPr>
            <w:r w:rsidRPr="007C307D">
              <w:t xml:space="preserve">Default values defined in </w:t>
            </w:r>
            <w:r w:rsidR="007C307D" w:rsidRPr="007C307D">
              <w:fldChar w:fldCharType="begin"/>
            </w:r>
            <w:r w:rsidR="007C307D" w:rsidRPr="007C307D">
              <w:instrText xml:space="preserve"> REF _Ref446677531 \h  \* MERGEFORMAT </w:instrText>
            </w:r>
            <w:r w:rsidR="007C307D" w:rsidRPr="007C307D">
              <w:fldChar w:fldCharType="separate"/>
            </w:r>
            <w:ins w:id="496" w:author="Dmitri.Khijniak@7Layers.com" w:date="2017-07-25T16:40:00Z">
              <w:r w:rsidR="00092395" w:rsidRPr="00092395">
                <w:rPr>
                  <w:rFonts w:ascii="Arial" w:hAnsi="Arial"/>
                  <w:rPrChange w:id="497" w:author="Dmitri.Khijniak@7Layers.com" w:date="2017-07-25T16:40:00Z">
                    <w:rPr>
                      <w:rFonts w:ascii="Arial" w:hAnsi="Arial"/>
                      <w:b/>
                    </w:rPr>
                  </w:rPrChange>
                </w:rPr>
                <w:t>Table 4</w:t>
              </w:r>
              <w:r w:rsidR="00092395" w:rsidRPr="00092395">
                <w:rPr>
                  <w:rFonts w:ascii="Arial" w:hAnsi="Arial"/>
                  <w:rPrChange w:id="498" w:author="Dmitri.Khijniak@7Layers.com" w:date="2017-07-25T16:40:00Z">
                    <w:rPr>
                      <w:rFonts w:ascii="Arial" w:hAnsi="Arial"/>
                      <w:b/>
                    </w:rPr>
                  </w:rPrChange>
                </w:rPr>
                <w:noBreakHyphen/>
                <w:t>3</w:t>
              </w:r>
            </w:ins>
            <w:del w:id="499"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3</w:delText>
              </w:r>
            </w:del>
            <w:r w:rsidR="007C307D" w:rsidRPr="007C307D">
              <w:fldChar w:fldCharType="end"/>
            </w:r>
          </w:p>
        </w:tc>
      </w:tr>
      <w:tr w:rsidR="00B86F4F" w:rsidRPr="00E22969" w14:paraId="32BCC10E" w14:textId="77777777" w:rsidTr="00BC2D93">
        <w:tc>
          <w:tcPr>
            <w:tcW w:w="3505" w:type="dxa"/>
            <w:tcMar>
              <w:left w:w="29" w:type="dxa"/>
              <w:right w:w="29" w:type="dxa"/>
            </w:tcMar>
          </w:tcPr>
          <w:p w14:paraId="5C2B8DC7" w14:textId="77777777" w:rsidR="00B86F4F" w:rsidRPr="00E22969" w:rsidRDefault="00B86F4F" w:rsidP="007C307D">
            <w:pPr>
              <w:pStyle w:val="Code"/>
            </w:pPr>
            <w:r w:rsidRPr="00E22969">
              <w:tab/>
            </w:r>
            <w:r w:rsidRPr="00E22969">
              <w:tab/>
              <w:t>dataRate</w:t>
            </w:r>
          </w:p>
        </w:tc>
        <w:tc>
          <w:tcPr>
            <w:tcW w:w="1890" w:type="dxa"/>
            <w:tcMar>
              <w:left w:w="29" w:type="dxa"/>
              <w:right w:w="29" w:type="dxa"/>
            </w:tcMar>
          </w:tcPr>
          <w:p w14:paraId="0DEAE3A4" w14:textId="77777777" w:rsidR="00B86F4F" w:rsidRPr="00E22969" w:rsidRDefault="00B86F4F" w:rsidP="007C307D">
            <w:pPr>
              <w:pStyle w:val="Code"/>
            </w:pPr>
            <w:r w:rsidRPr="00E22969">
              <w:t>Any valid value</w:t>
            </w:r>
          </w:p>
        </w:tc>
        <w:tc>
          <w:tcPr>
            <w:tcW w:w="3581" w:type="dxa"/>
            <w:tcMar>
              <w:left w:w="29" w:type="dxa"/>
              <w:right w:w="29" w:type="dxa"/>
            </w:tcMar>
          </w:tcPr>
          <w:p w14:paraId="072BB49E" w14:textId="31751379" w:rsidR="00B86F4F" w:rsidRPr="007C307D" w:rsidRDefault="00B86F4F" w:rsidP="007C307D">
            <w:pPr>
              <w:pStyle w:val="Code"/>
            </w:pPr>
            <w:r w:rsidRPr="007C307D">
              <w:t xml:space="preserve">Default values defined in </w:t>
            </w:r>
            <w:r w:rsidR="007C307D" w:rsidRPr="007C307D">
              <w:fldChar w:fldCharType="begin"/>
            </w:r>
            <w:r w:rsidR="007C307D" w:rsidRPr="007C307D">
              <w:instrText xml:space="preserve"> REF _Ref446677500 \h  \* MERGEFORMAT </w:instrText>
            </w:r>
            <w:r w:rsidR="007C307D" w:rsidRPr="007C307D">
              <w:fldChar w:fldCharType="separate"/>
            </w:r>
            <w:ins w:id="500" w:author="Dmitri.Khijniak@7Layers.com" w:date="2017-07-25T16:40:00Z">
              <w:r w:rsidR="00092395" w:rsidRPr="00092395">
                <w:rPr>
                  <w:rFonts w:ascii="Arial" w:hAnsi="Arial"/>
                  <w:rPrChange w:id="501" w:author="Dmitri.Khijniak@7Layers.com" w:date="2017-07-25T16:40:00Z">
                    <w:rPr>
                      <w:rFonts w:ascii="Arial" w:hAnsi="Arial"/>
                      <w:b/>
                    </w:rPr>
                  </w:rPrChange>
                </w:rPr>
                <w:t>Table 4</w:t>
              </w:r>
              <w:r w:rsidR="00092395" w:rsidRPr="00092395">
                <w:rPr>
                  <w:rFonts w:ascii="Arial" w:hAnsi="Arial"/>
                  <w:rPrChange w:id="502" w:author="Dmitri.Khijniak@7Layers.com" w:date="2017-07-25T16:40:00Z">
                    <w:rPr>
                      <w:rFonts w:ascii="Arial" w:hAnsi="Arial"/>
                      <w:b/>
                    </w:rPr>
                  </w:rPrChange>
                </w:rPr>
                <w:noBreakHyphen/>
                <w:t>2</w:t>
              </w:r>
            </w:ins>
            <w:del w:id="503"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2</w:delText>
              </w:r>
            </w:del>
            <w:r w:rsidR="007C307D" w:rsidRPr="007C307D">
              <w:fldChar w:fldCharType="end"/>
            </w:r>
          </w:p>
        </w:tc>
      </w:tr>
      <w:tr w:rsidR="00B86F4F" w:rsidRPr="00E22969" w14:paraId="399C41C1" w14:textId="77777777" w:rsidTr="00BC2D93">
        <w:tc>
          <w:tcPr>
            <w:tcW w:w="3505" w:type="dxa"/>
            <w:tcMar>
              <w:left w:w="29" w:type="dxa"/>
              <w:right w:w="29" w:type="dxa"/>
            </w:tcMar>
          </w:tcPr>
          <w:p w14:paraId="0E46FDA5" w14:textId="77777777" w:rsidR="00B86F4F" w:rsidRPr="00E22969" w:rsidRDefault="00B86F4F" w:rsidP="007C307D">
            <w:pPr>
              <w:pStyle w:val="Code"/>
            </w:pPr>
            <w:r w:rsidRPr="00E22969">
              <w:tab/>
            </w:r>
            <w:r w:rsidRPr="00E22969">
              <w:tab/>
              <w:t>adaptable</w:t>
            </w:r>
          </w:p>
        </w:tc>
        <w:tc>
          <w:tcPr>
            <w:tcW w:w="1890" w:type="dxa"/>
            <w:tcMar>
              <w:left w:w="29" w:type="dxa"/>
              <w:right w:w="29" w:type="dxa"/>
            </w:tcMar>
          </w:tcPr>
          <w:p w14:paraId="547D6853" w14:textId="77777777" w:rsidR="00B86F4F" w:rsidRPr="00E22969" w:rsidRDefault="00B86F4F" w:rsidP="007C307D">
            <w:pPr>
              <w:pStyle w:val="Code"/>
            </w:pPr>
            <w:r w:rsidRPr="00E22969">
              <w:t>Any valid value</w:t>
            </w:r>
          </w:p>
        </w:tc>
        <w:tc>
          <w:tcPr>
            <w:tcW w:w="3581" w:type="dxa"/>
            <w:tcMar>
              <w:left w:w="29" w:type="dxa"/>
              <w:right w:w="29" w:type="dxa"/>
            </w:tcMar>
          </w:tcPr>
          <w:p w14:paraId="6A1819A2" w14:textId="77777777" w:rsidR="00B86F4F" w:rsidRPr="007C307D" w:rsidRDefault="00B86F4F" w:rsidP="007C307D">
            <w:pPr>
              <w:pStyle w:val="Code"/>
            </w:pPr>
          </w:p>
        </w:tc>
      </w:tr>
      <w:tr w:rsidR="00B86F4F" w:rsidRPr="00E22969" w14:paraId="543DCD9C" w14:textId="77777777" w:rsidTr="00BC2D93">
        <w:tc>
          <w:tcPr>
            <w:tcW w:w="3505" w:type="dxa"/>
            <w:tcMar>
              <w:left w:w="29" w:type="dxa"/>
              <w:right w:w="29" w:type="dxa"/>
            </w:tcMar>
          </w:tcPr>
          <w:p w14:paraId="3A936427" w14:textId="77777777" w:rsidR="00B86F4F" w:rsidRPr="00E22969" w:rsidRDefault="00B86F4F" w:rsidP="007C307D">
            <w:pPr>
              <w:pStyle w:val="Code"/>
            </w:pPr>
            <w:r w:rsidRPr="00E22969">
              <w:tab/>
            </w:r>
            <w:r w:rsidRPr="00E22969">
              <w:tab/>
              <w:t>extensions SEQUENCE {}</w:t>
            </w:r>
          </w:p>
        </w:tc>
        <w:tc>
          <w:tcPr>
            <w:tcW w:w="1890" w:type="dxa"/>
            <w:tcMar>
              <w:left w:w="29" w:type="dxa"/>
              <w:right w:w="29" w:type="dxa"/>
            </w:tcMar>
          </w:tcPr>
          <w:p w14:paraId="4375FA3E" w14:textId="77777777" w:rsidR="00B86F4F" w:rsidRPr="00E22969" w:rsidRDefault="00B86F4F" w:rsidP="007C307D">
            <w:pPr>
              <w:pStyle w:val="Code"/>
            </w:pPr>
            <w:r w:rsidRPr="00E22969">
              <w:t>Not present</w:t>
            </w:r>
          </w:p>
        </w:tc>
        <w:tc>
          <w:tcPr>
            <w:tcW w:w="3581" w:type="dxa"/>
            <w:tcMar>
              <w:left w:w="29" w:type="dxa"/>
              <w:right w:w="29" w:type="dxa"/>
            </w:tcMar>
          </w:tcPr>
          <w:p w14:paraId="200E00B4" w14:textId="77777777" w:rsidR="00B86F4F" w:rsidRPr="007C307D" w:rsidRDefault="00B86F4F" w:rsidP="007C307D">
            <w:pPr>
              <w:pStyle w:val="Code"/>
            </w:pPr>
          </w:p>
        </w:tc>
      </w:tr>
      <w:tr w:rsidR="00B86F4F" w:rsidRPr="00E22969" w14:paraId="628B6630" w14:textId="77777777" w:rsidTr="00BC2D93">
        <w:tc>
          <w:tcPr>
            <w:tcW w:w="3505" w:type="dxa"/>
            <w:tcMar>
              <w:left w:w="29" w:type="dxa"/>
              <w:right w:w="29" w:type="dxa"/>
            </w:tcMar>
          </w:tcPr>
          <w:p w14:paraId="6205B9CE" w14:textId="77777777" w:rsidR="00B86F4F" w:rsidRPr="00E22969" w:rsidRDefault="00B86F4F" w:rsidP="007C307D">
            <w:pPr>
              <w:pStyle w:val="Code"/>
            </w:pPr>
            <w:r w:rsidRPr="00E22969">
              <w:tab/>
              <w:t xml:space="preserve">routingAdvertisement SEQUENCE{} </w:t>
            </w:r>
          </w:p>
        </w:tc>
        <w:tc>
          <w:tcPr>
            <w:tcW w:w="1890" w:type="dxa"/>
            <w:tcMar>
              <w:left w:w="29" w:type="dxa"/>
              <w:right w:w="29" w:type="dxa"/>
            </w:tcMar>
          </w:tcPr>
          <w:p w14:paraId="10B5EF67" w14:textId="77777777" w:rsidR="00B86F4F" w:rsidRPr="00E22969" w:rsidRDefault="00B86F4F" w:rsidP="007C307D">
            <w:pPr>
              <w:pStyle w:val="Code"/>
            </w:pPr>
            <w:r w:rsidRPr="00E22969">
              <w:t>Not present</w:t>
            </w:r>
          </w:p>
        </w:tc>
        <w:tc>
          <w:tcPr>
            <w:tcW w:w="3581" w:type="dxa"/>
            <w:tcMar>
              <w:left w:w="29" w:type="dxa"/>
              <w:right w:w="29" w:type="dxa"/>
            </w:tcMar>
          </w:tcPr>
          <w:p w14:paraId="2EADF48C" w14:textId="77777777" w:rsidR="00B86F4F" w:rsidRPr="007C307D" w:rsidRDefault="00B86F4F" w:rsidP="007C307D">
            <w:pPr>
              <w:pStyle w:val="Code"/>
            </w:pPr>
          </w:p>
        </w:tc>
      </w:tr>
      <w:tr w:rsidR="00B86F4F" w:rsidRPr="00E22969" w14:paraId="047211B2" w14:textId="77777777" w:rsidTr="00BC2D93">
        <w:tc>
          <w:tcPr>
            <w:tcW w:w="3505" w:type="dxa"/>
            <w:tcMar>
              <w:left w:w="29" w:type="dxa"/>
              <w:right w:w="29" w:type="dxa"/>
            </w:tcMar>
          </w:tcPr>
          <w:p w14:paraId="18DC3CA5" w14:textId="77777777" w:rsidR="00B86F4F" w:rsidRPr="00E22969" w:rsidRDefault="00B86F4F" w:rsidP="007C307D">
            <w:pPr>
              <w:pStyle w:val="Code"/>
            </w:pPr>
            <w:r w:rsidRPr="00E22969">
              <w:t>}</w:t>
            </w:r>
          </w:p>
        </w:tc>
        <w:tc>
          <w:tcPr>
            <w:tcW w:w="1890" w:type="dxa"/>
            <w:tcMar>
              <w:left w:w="29" w:type="dxa"/>
              <w:right w:w="29" w:type="dxa"/>
            </w:tcMar>
          </w:tcPr>
          <w:p w14:paraId="540F4D6C" w14:textId="77777777" w:rsidR="00B86F4F" w:rsidRPr="00E22969" w:rsidRDefault="00B86F4F" w:rsidP="007C307D">
            <w:pPr>
              <w:pStyle w:val="Code"/>
            </w:pPr>
          </w:p>
        </w:tc>
        <w:tc>
          <w:tcPr>
            <w:tcW w:w="3581" w:type="dxa"/>
            <w:tcMar>
              <w:left w:w="29" w:type="dxa"/>
              <w:right w:w="29" w:type="dxa"/>
            </w:tcMar>
          </w:tcPr>
          <w:p w14:paraId="6A1A0D03" w14:textId="77777777" w:rsidR="00B86F4F" w:rsidRPr="00E22969" w:rsidRDefault="00B86F4F" w:rsidP="007C307D">
            <w:pPr>
              <w:pStyle w:val="Code"/>
            </w:pPr>
          </w:p>
        </w:tc>
      </w:tr>
    </w:tbl>
    <w:p w14:paraId="105370D8" w14:textId="77777777" w:rsidR="00B86F4F" w:rsidRDefault="00B86F4F" w:rsidP="00C45345">
      <w:pPr>
        <w:pStyle w:val="Caption"/>
      </w:pPr>
    </w:p>
    <w:p w14:paraId="495921FC" w14:textId="5B8BB0A1" w:rsidR="00C45345" w:rsidRPr="00E22969" w:rsidRDefault="00C45345" w:rsidP="00C45345">
      <w:pPr>
        <w:pStyle w:val="Caption"/>
        <w:rPr>
          <w:b w:val="0"/>
        </w:rPr>
      </w:pPr>
      <w:bookmarkStart w:id="504" w:name="_Ref447032732"/>
      <w:r w:rsidRPr="00E22969">
        <w:t xml:space="preserve">Table </w:t>
      </w:r>
      <w:fldSimple w:instr=" STYLEREF 1 \s ">
        <w:r w:rsidR="00092395">
          <w:rPr>
            <w:noProof/>
          </w:rPr>
          <w:t>7</w:t>
        </w:r>
      </w:fldSimple>
      <w:r w:rsidRPr="00E22969">
        <w:noBreakHyphen/>
      </w:r>
      <w:fldSimple w:instr=" SEQ Table \* ARABIC \s 1 ">
        <w:r w:rsidR="00092395">
          <w:rPr>
            <w:noProof/>
          </w:rPr>
          <w:t>15</w:t>
        </w:r>
      </w:fldSimple>
      <w:bookmarkEnd w:id="485"/>
      <w:bookmarkEnd w:id="504"/>
      <w:r w:rsidRPr="00E22969">
        <w:t xml:space="preserve"> WSA_</w:t>
      </w:r>
      <w:r w:rsidR="008D17EA" w:rsidRPr="00E22969">
        <w:t>1srv</w:t>
      </w:r>
    </w:p>
    <w:tbl>
      <w:tblPr>
        <w:tblStyle w:val="TableGrid"/>
        <w:tblW w:w="0" w:type="auto"/>
        <w:tblLook w:val="04A0" w:firstRow="1" w:lastRow="0" w:firstColumn="1" w:lastColumn="0" w:noHBand="0" w:noVBand="1"/>
      </w:tblPr>
      <w:tblGrid>
        <w:gridCol w:w="3505"/>
        <w:gridCol w:w="1890"/>
        <w:gridCol w:w="3581"/>
      </w:tblGrid>
      <w:tr w:rsidR="00C45345" w:rsidRPr="00E22969" w14:paraId="6C2D0312" w14:textId="77777777" w:rsidTr="00C45345">
        <w:tc>
          <w:tcPr>
            <w:tcW w:w="3505" w:type="dxa"/>
            <w:tcMar>
              <w:left w:w="29" w:type="dxa"/>
              <w:right w:w="29" w:type="dxa"/>
            </w:tcMar>
          </w:tcPr>
          <w:p w14:paraId="7B79AA91" w14:textId="77777777" w:rsidR="00C45345" w:rsidRPr="00E22969" w:rsidRDefault="00C45345" w:rsidP="007C307D">
            <w:pPr>
              <w:pStyle w:val="Code"/>
            </w:pPr>
            <w:r w:rsidRPr="00E22969">
              <w:t>Information Element</w:t>
            </w:r>
          </w:p>
        </w:tc>
        <w:tc>
          <w:tcPr>
            <w:tcW w:w="1890" w:type="dxa"/>
            <w:tcMar>
              <w:left w:w="29" w:type="dxa"/>
              <w:right w:w="29" w:type="dxa"/>
            </w:tcMar>
          </w:tcPr>
          <w:p w14:paraId="05917DB5" w14:textId="77777777" w:rsidR="00C45345" w:rsidRPr="00E22969" w:rsidRDefault="00C45345" w:rsidP="007C307D">
            <w:pPr>
              <w:pStyle w:val="Code"/>
            </w:pPr>
            <w:r w:rsidRPr="00E22969">
              <w:t>Value/Remark</w:t>
            </w:r>
          </w:p>
        </w:tc>
        <w:tc>
          <w:tcPr>
            <w:tcW w:w="3581" w:type="dxa"/>
            <w:tcMar>
              <w:left w:w="29" w:type="dxa"/>
              <w:right w:w="29" w:type="dxa"/>
            </w:tcMar>
          </w:tcPr>
          <w:p w14:paraId="39903423" w14:textId="77777777" w:rsidR="00C45345" w:rsidRPr="00E22969" w:rsidRDefault="00C45345" w:rsidP="007C307D">
            <w:pPr>
              <w:pStyle w:val="Code"/>
            </w:pPr>
            <w:r w:rsidRPr="00E22969">
              <w:t>Comment</w:t>
            </w:r>
          </w:p>
        </w:tc>
      </w:tr>
      <w:tr w:rsidR="00C45345" w:rsidRPr="00E22969" w14:paraId="610B1987" w14:textId="77777777" w:rsidTr="00C45345">
        <w:tc>
          <w:tcPr>
            <w:tcW w:w="3505" w:type="dxa"/>
            <w:tcMar>
              <w:left w:w="29" w:type="dxa"/>
              <w:right w:w="29" w:type="dxa"/>
            </w:tcMar>
          </w:tcPr>
          <w:p w14:paraId="15DBBA02" w14:textId="77777777" w:rsidR="00C45345" w:rsidRPr="00E22969" w:rsidRDefault="00C45345" w:rsidP="007C307D">
            <w:pPr>
              <w:pStyle w:val="Code"/>
            </w:pPr>
            <w:r w:rsidRPr="00E22969">
              <w:t>Requires Ieee1609Dot2Data</w:t>
            </w:r>
          </w:p>
          <w:p w14:paraId="297BAAEE" w14:textId="61A12F47" w:rsidR="00C45345" w:rsidRPr="00E22969" w:rsidRDefault="00C45345"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ins w:id="505" w:author="Dmitri.Khijniak@7Layers.com" w:date="2017-07-25T16:40:00Z">
              <w:r w:rsidR="00092395" w:rsidRPr="00E22969">
                <w:t xml:space="preserve">Table </w:t>
              </w:r>
              <w:r w:rsidR="00092395">
                <w:t>7</w:t>
              </w:r>
              <w:r w:rsidR="00092395" w:rsidRPr="00E22969">
                <w:noBreakHyphen/>
              </w:r>
              <w:r w:rsidR="00092395">
                <w:t>5</w:t>
              </w:r>
            </w:ins>
            <w:del w:id="506"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5</w:delText>
              </w:r>
            </w:del>
            <w:r w:rsidRPr="00E22969">
              <w:fldChar w:fldCharType="end"/>
            </w:r>
          </w:p>
        </w:tc>
        <w:tc>
          <w:tcPr>
            <w:tcW w:w="1890" w:type="dxa"/>
            <w:tcMar>
              <w:left w:w="29" w:type="dxa"/>
              <w:right w:w="29" w:type="dxa"/>
            </w:tcMar>
          </w:tcPr>
          <w:p w14:paraId="08593BE3" w14:textId="77777777" w:rsidR="00C45345" w:rsidRPr="00E22969" w:rsidRDefault="00C45345" w:rsidP="007C307D">
            <w:pPr>
              <w:pStyle w:val="Code"/>
            </w:pPr>
          </w:p>
        </w:tc>
        <w:tc>
          <w:tcPr>
            <w:tcW w:w="3581" w:type="dxa"/>
            <w:tcMar>
              <w:left w:w="29" w:type="dxa"/>
              <w:right w:w="29" w:type="dxa"/>
            </w:tcMar>
          </w:tcPr>
          <w:p w14:paraId="625B3B9E" w14:textId="77777777" w:rsidR="00C45345" w:rsidRPr="00E22969" w:rsidRDefault="00C45345" w:rsidP="007C307D">
            <w:pPr>
              <w:pStyle w:val="Code"/>
            </w:pPr>
          </w:p>
        </w:tc>
      </w:tr>
      <w:tr w:rsidR="00C45345" w:rsidRPr="00E22969" w14:paraId="1366374D" w14:textId="77777777" w:rsidTr="00C45345">
        <w:tc>
          <w:tcPr>
            <w:tcW w:w="3505" w:type="dxa"/>
            <w:tcMar>
              <w:left w:w="29" w:type="dxa"/>
              <w:right w:w="29" w:type="dxa"/>
            </w:tcMar>
          </w:tcPr>
          <w:p w14:paraId="01DF36EC" w14:textId="77777777" w:rsidR="00C45345" w:rsidRPr="00E22969" w:rsidRDefault="0057186B" w:rsidP="007C307D">
            <w:pPr>
              <w:pStyle w:val="Code"/>
            </w:pPr>
            <w:r w:rsidRPr="00E22969">
              <w:rPr>
                <w:b/>
              </w:rPr>
              <w:t>WSA_1srv</w:t>
            </w:r>
            <w:r w:rsidR="00C45345" w:rsidRPr="00E22969">
              <w:t xml:space="preserve"> ::= SEQUENCE {</w:t>
            </w:r>
          </w:p>
        </w:tc>
        <w:tc>
          <w:tcPr>
            <w:tcW w:w="1890" w:type="dxa"/>
            <w:tcMar>
              <w:left w:w="29" w:type="dxa"/>
              <w:right w:w="29" w:type="dxa"/>
            </w:tcMar>
          </w:tcPr>
          <w:p w14:paraId="6B4ABE45" w14:textId="77777777" w:rsidR="00C45345" w:rsidRPr="00E22969" w:rsidRDefault="00C45345" w:rsidP="007C307D">
            <w:pPr>
              <w:pStyle w:val="Code"/>
            </w:pPr>
          </w:p>
        </w:tc>
        <w:tc>
          <w:tcPr>
            <w:tcW w:w="3581" w:type="dxa"/>
            <w:tcMar>
              <w:left w:w="29" w:type="dxa"/>
              <w:right w:w="29" w:type="dxa"/>
            </w:tcMar>
          </w:tcPr>
          <w:p w14:paraId="2D72424C" w14:textId="77777777" w:rsidR="00C45345" w:rsidRPr="00E22969" w:rsidRDefault="00C45345" w:rsidP="007C307D">
            <w:pPr>
              <w:pStyle w:val="Code"/>
            </w:pPr>
          </w:p>
        </w:tc>
      </w:tr>
      <w:tr w:rsidR="00C45345" w:rsidRPr="00E22969" w14:paraId="79B529D8" w14:textId="77777777" w:rsidTr="00C45345">
        <w:tc>
          <w:tcPr>
            <w:tcW w:w="3505" w:type="dxa"/>
            <w:tcMar>
              <w:left w:w="29" w:type="dxa"/>
              <w:right w:w="29" w:type="dxa"/>
            </w:tcMar>
          </w:tcPr>
          <w:p w14:paraId="536448B5" w14:textId="77777777" w:rsidR="00C45345" w:rsidRPr="00E22969" w:rsidRDefault="00C45345" w:rsidP="007C307D">
            <w:pPr>
              <w:pStyle w:val="Code"/>
            </w:pPr>
            <w:r w:rsidRPr="00E22969">
              <w:tab/>
              <w:t>version SEQUENCE {</w:t>
            </w:r>
          </w:p>
        </w:tc>
        <w:tc>
          <w:tcPr>
            <w:tcW w:w="1890" w:type="dxa"/>
            <w:tcMar>
              <w:left w:w="29" w:type="dxa"/>
              <w:right w:w="29" w:type="dxa"/>
            </w:tcMar>
          </w:tcPr>
          <w:p w14:paraId="49462963" w14:textId="77777777" w:rsidR="00C45345" w:rsidRPr="00E22969" w:rsidRDefault="00C45345" w:rsidP="007C307D">
            <w:pPr>
              <w:pStyle w:val="Code"/>
            </w:pPr>
          </w:p>
        </w:tc>
        <w:tc>
          <w:tcPr>
            <w:tcW w:w="3581" w:type="dxa"/>
            <w:tcMar>
              <w:left w:w="29" w:type="dxa"/>
              <w:right w:w="29" w:type="dxa"/>
            </w:tcMar>
          </w:tcPr>
          <w:p w14:paraId="23AE8871" w14:textId="77777777" w:rsidR="00C45345" w:rsidRPr="00E22969" w:rsidRDefault="00C45345" w:rsidP="007C307D">
            <w:pPr>
              <w:pStyle w:val="Code"/>
            </w:pPr>
          </w:p>
        </w:tc>
      </w:tr>
      <w:tr w:rsidR="00C45345" w:rsidRPr="00E22969" w14:paraId="635DE027" w14:textId="77777777" w:rsidTr="00C45345">
        <w:tc>
          <w:tcPr>
            <w:tcW w:w="3505" w:type="dxa"/>
            <w:tcMar>
              <w:left w:w="29" w:type="dxa"/>
              <w:right w:w="29" w:type="dxa"/>
            </w:tcMar>
          </w:tcPr>
          <w:p w14:paraId="361338A8" w14:textId="77777777" w:rsidR="00C45345" w:rsidRPr="00E22969" w:rsidRDefault="00C45345" w:rsidP="007C307D">
            <w:pPr>
              <w:pStyle w:val="Code"/>
            </w:pPr>
            <w:r w:rsidRPr="00E22969">
              <w:tab/>
            </w:r>
            <w:r w:rsidRPr="00E22969">
              <w:tab/>
              <w:t>messageID</w:t>
            </w:r>
          </w:p>
        </w:tc>
        <w:tc>
          <w:tcPr>
            <w:tcW w:w="1890" w:type="dxa"/>
            <w:tcMar>
              <w:left w:w="29" w:type="dxa"/>
              <w:right w:w="29" w:type="dxa"/>
            </w:tcMar>
          </w:tcPr>
          <w:p w14:paraId="1A71622B" w14:textId="77777777" w:rsidR="00C45345" w:rsidRPr="00E22969" w:rsidRDefault="00C45345" w:rsidP="007C307D">
            <w:pPr>
              <w:pStyle w:val="Code"/>
            </w:pPr>
            <w:r w:rsidRPr="00E22969">
              <w:t>saMessage</w:t>
            </w:r>
          </w:p>
        </w:tc>
        <w:tc>
          <w:tcPr>
            <w:tcW w:w="3581" w:type="dxa"/>
            <w:tcMar>
              <w:left w:w="29" w:type="dxa"/>
              <w:right w:w="29" w:type="dxa"/>
            </w:tcMar>
          </w:tcPr>
          <w:p w14:paraId="0ACFDCFF" w14:textId="77777777" w:rsidR="00C45345" w:rsidRPr="00E22969" w:rsidRDefault="00C45345" w:rsidP="007C307D">
            <w:pPr>
              <w:pStyle w:val="Code"/>
            </w:pPr>
          </w:p>
        </w:tc>
      </w:tr>
      <w:tr w:rsidR="00C45345" w:rsidRPr="00E22969" w14:paraId="036682D3" w14:textId="77777777" w:rsidTr="00C45345">
        <w:tc>
          <w:tcPr>
            <w:tcW w:w="3505" w:type="dxa"/>
            <w:tcMar>
              <w:left w:w="29" w:type="dxa"/>
              <w:right w:w="29" w:type="dxa"/>
            </w:tcMar>
          </w:tcPr>
          <w:p w14:paraId="236D16E1" w14:textId="77777777" w:rsidR="00C45345" w:rsidRPr="00E22969" w:rsidRDefault="00C45345" w:rsidP="007C307D">
            <w:pPr>
              <w:pStyle w:val="Code"/>
            </w:pPr>
            <w:r w:rsidRPr="00E22969">
              <w:tab/>
            </w:r>
            <w:r w:rsidRPr="00E22969">
              <w:tab/>
              <w:t>rsvAdvPrtVersion</w:t>
            </w:r>
          </w:p>
        </w:tc>
        <w:tc>
          <w:tcPr>
            <w:tcW w:w="1890" w:type="dxa"/>
            <w:tcMar>
              <w:left w:w="29" w:type="dxa"/>
              <w:right w:w="29" w:type="dxa"/>
            </w:tcMar>
          </w:tcPr>
          <w:p w14:paraId="2B137FFE" w14:textId="77777777" w:rsidR="00C45345" w:rsidRPr="00E22969" w:rsidRDefault="00C45345" w:rsidP="007C307D">
            <w:pPr>
              <w:pStyle w:val="Code"/>
            </w:pPr>
            <w:r w:rsidRPr="00E22969">
              <w:t>3 (WSA version 3)</w:t>
            </w:r>
          </w:p>
        </w:tc>
        <w:tc>
          <w:tcPr>
            <w:tcW w:w="3581" w:type="dxa"/>
            <w:tcMar>
              <w:left w:w="29" w:type="dxa"/>
              <w:right w:w="29" w:type="dxa"/>
            </w:tcMar>
          </w:tcPr>
          <w:p w14:paraId="26220D57" w14:textId="77777777" w:rsidR="00C45345" w:rsidRPr="00E22969" w:rsidRDefault="00C45345" w:rsidP="007C307D">
            <w:pPr>
              <w:pStyle w:val="Code"/>
            </w:pPr>
          </w:p>
        </w:tc>
      </w:tr>
      <w:tr w:rsidR="00C45345" w:rsidRPr="00E22969" w14:paraId="4C6C2D92" w14:textId="77777777" w:rsidTr="00C45345">
        <w:tc>
          <w:tcPr>
            <w:tcW w:w="3505" w:type="dxa"/>
            <w:tcMar>
              <w:left w:w="29" w:type="dxa"/>
              <w:right w:w="29" w:type="dxa"/>
            </w:tcMar>
          </w:tcPr>
          <w:p w14:paraId="0EB57F52" w14:textId="77777777" w:rsidR="00C45345" w:rsidRPr="00E22969" w:rsidRDefault="00C45345" w:rsidP="007C307D">
            <w:pPr>
              <w:pStyle w:val="Code"/>
            </w:pPr>
            <w:r w:rsidRPr="00E22969">
              <w:tab/>
            </w:r>
            <w:r w:rsidRPr="00E22969">
              <w:tab/>
              <w:t>headerOptionIndicator</w:t>
            </w:r>
          </w:p>
        </w:tc>
        <w:tc>
          <w:tcPr>
            <w:tcW w:w="1890" w:type="dxa"/>
            <w:tcMar>
              <w:left w:w="29" w:type="dxa"/>
              <w:right w:w="29" w:type="dxa"/>
            </w:tcMar>
          </w:tcPr>
          <w:p w14:paraId="63E215C6" w14:textId="77777777" w:rsidR="00C45345" w:rsidRPr="00E22969" w:rsidRDefault="00C45345" w:rsidP="007C307D">
            <w:pPr>
              <w:pStyle w:val="Code"/>
            </w:pPr>
            <w:r w:rsidRPr="00E22969">
              <w:t>0b0110</w:t>
            </w:r>
          </w:p>
        </w:tc>
        <w:tc>
          <w:tcPr>
            <w:tcW w:w="3581" w:type="dxa"/>
            <w:tcMar>
              <w:left w:w="29" w:type="dxa"/>
              <w:right w:w="29" w:type="dxa"/>
            </w:tcMar>
          </w:tcPr>
          <w:p w14:paraId="736A347A" w14:textId="77777777" w:rsidR="00C45345" w:rsidRPr="00E22969" w:rsidRDefault="00C45345" w:rsidP="007C307D">
            <w:pPr>
              <w:pStyle w:val="Code"/>
            </w:pPr>
          </w:p>
        </w:tc>
      </w:tr>
      <w:tr w:rsidR="00C45345" w:rsidRPr="00E22969" w14:paraId="4E66A977" w14:textId="77777777" w:rsidTr="00C45345">
        <w:tc>
          <w:tcPr>
            <w:tcW w:w="3505" w:type="dxa"/>
            <w:tcMar>
              <w:left w:w="29" w:type="dxa"/>
              <w:right w:w="29" w:type="dxa"/>
            </w:tcMar>
          </w:tcPr>
          <w:p w14:paraId="6D1D209D" w14:textId="77777777" w:rsidR="00C45345" w:rsidRPr="00E22969" w:rsidRDefault="00C45345" w:rsidP="007C307D">
            <w:pPr>
              <w:pStyle w:val="Code"/>
            </w:pPr>
            <w:r w:rsidRPr="00E22969">
              <w:tab/>
              <w:t>}</w:t>
            </w:r>
          </w:p>
        </w:tc>
        <w:tc>
          <w:tcPr>
            <w:tcW w:w="1890" w:type="dxa"/>
            <w:tcMar>
              <w:left w:w="29" w:type="dxa"/>
              <w:right w:w="29" w:type="dxa"/>
            </w:tcMar>
          </w:tcPr>
          <w:p w14:paraId="11791A6E" w14:textId="77777777" w:rsidR="00C45345" w:rsidRPr="00E22969" w:rsidRDefault="00C45345" w:rsidP="007C307D">
            <w:pPr>
              <w:pStyle w:val="Code"/>
            </w:pPr>
          </w:p>
        </w:tc>
        <w:tc>
          <w:tcPr>
            <w:tcW w:w="3581" w:type="dxa"/>
            <w:tcMar>
              <w:left w:w="29" w:type="dxa"/>
              <w:right w:w="29" w:type="dxa"/>
            </w:tcMar>
          </w:tcPr>
          <w:p w14:paraId="6DF796F2" w14:textId="77777777" w:rsidR="00C45345" w:rsidRPr="00E22969" w:rsidRDefault="00C45345" w:rsidP="007C307D">
            <w:pPr>
              <w:pStyle w:val="Code"/>
            </w:pPr>
          </w:p>
        </w:tc>
      </w:tr>
      <w:tr w:rsidR="00C45345" w:rsidRPr="00E22969" w14:paraId="1EF6B346" w14:textId="77777777" w:rsidTr="00C45345">
        <w:tc>
          <w:tcPr>
            <w:tcW w:w="3505" w:type="dxa"/>
            <w:tcMar>
              <w:left w:w="29" w:type="dxa"/>
              <w:right w:w="29" w:type="dxa"/>
            </w:tcMar>
          </w:tcPr>
          <w:p w14:paraId="53801544" w14:textId="77777777" w:rsidR="00C45345" w:rsidRPr="00E22969" w:rsidRDefault="00C45345" w:rsidP="007C307D">
            <w:pPr>
              <w:pStyle w:val="Code"/>
            </w:pPr>
            <w:r w:rsidRPr="00E22969">
              <w:tab/>
              <w:t>body SEQUENCE {</w:t>
            </w:r>
          </w:p>
        </w:tc>
        <w:tc>
          <w:tcPr>
            <w:tcW w:w="1890" w:type="dxa"/>
            <w:tcMar>
              <w:left w:w="29" w:type="dxa"/>
              <w:right w:w="29" w:type="dxa"/>
            </w:tcMar>
          </w:tcPr>
          <w:p w14:paraId="73BCC624" w14:textId="77777777" w:rsidR="00C45345" w:rsidRPr="00E22969" w:rsidRDefault="00C45345" w:rsidP="007C307D">
            <w:pPr>
              <w:pStyle w:val="Code"/>
            </w:pPr>
          </w:p>
        </w:tc>
        <w:tc>
          <w:tcPr>
            <w:tcW w:w="3581" w:type="dxa"/>
            <w:tcMar>
              <w:left w:w="29" w:type="dxa"/>
              <w:right w:w="29" w:type="dxa"/>
            </w:tcMar>
          </w:tcPr>
          <w:p w14:paraId="2C0A3742" w14:textId="77777777" w:rsidR="00C45345" w:rsidRPr="00E22969" w:rsidRDefault="00C45345" w:rsidP="007C307D">
            <w:pPr>
              <w:pStyle w:val="Code"/>
            </w:pPr>
          </w:p>
        </w:tc>
      </w:tr>
      <w:tr w:rsidR="00C45345" w:rsidRPr="00E22969" w14:paraId="5C41E6E4" w14:textId="77777777" w:rsidTr="00C45345">
        <w:tc>
          <w:tcPr>
            <w:tcW w:w="3505" w:type="dxa"/>
            <w:tcMar>
              <w:left w:w="29" w:type="dxa"/>
              <w:right w:w="29" w:type="dxa"/>
            </w:tcMar>
          </w:tcPr>
          <w:p w14:paraId="7948452A" w14:textId="77777777" w:rsidR="00C45345" w:rsidRPr="00E22969" w:rsidRDefault="00C45345" w:rsidP="007C307D">
            <w:pPr>
              <w:pStyle w:val="Code"/>
            </w:pPr>
            <w:r w:rsidRPr="00E22969">
              <w:tab/>
            </w:r>
            <w:r w:rsidRPr="00E22969">
              <w:tab/>
              <w:t>changeCount SEQUENCE {</w:t>
            </w:r>
          </w:p>
        </w:tc>
        <w:tc>
          <w:tcPr>
            <w:tcW w:w="1890" w:type="dxa"/>
            <w:tcMar>
              <w:left w:w="29" w:type="dxa"/>
              <w:right w:w="29" w:type="dxa"/>
            </w:tcMar>
          </w:tcPr>
          <w:p w14:paraId="64925A0F" w14:textId="77777777" w:rsidR="00C45345" w:rsidRPr="00E22969" w:rsidRDefault="00C45345" w:rsidP="007C307D">
            <w:pPr>
              <w:pStyle w:val="Code"/>
            </w:pPr>
          </w:p>
        </w:tc>
        <w:tc>
          <w:tcPr>
            <w:tcW w:w="3581" w:type="dxa"/>
            <w:tcMar>
              <w:left w:w="29" w:type="dxa"/>
              <w:right w:w="29" w:type="dxa"/>
            </w:tcMar>
          </w:tcPr>
          <w:p w14:paraId="5D95F0C0" w14:textId="77777777" w:rsidR="00C45345" w:rsidRPr="00E22969" w:rsidRDefault="00C45345" w:rsidP="007C307D">
            <w:pPr>
              <w:pStyle w:val="Code"/>
            </w:pPr>
          </w:p>
        </w:tc>
      </w:tr>
      <w:tr w:rsidR="00C45345" w:rsidRPr="00E22969" w14:paraId="605A2DBB" w14:textId="77777777" w:rsidTr="00C45345">
        <w:tc>
          <w:tcPr>
            <w:tcW w:w="3505" w:type="dxa"/>
            <w:tcMar>
              <w:left w:w="29" w:type="dxa"/>
              <w:right w:w="29" w:type="dxa"/>
            </w:tcMar>
          </w:tcPr>
          <w:p w14:paraId="67439D4E" w14:textId="77777777" w:rsidR="00C45345" w:rsidRPr="00E22969" w:rsidRDefault="00C45345" w:rsidP="007C307D">
            <w:pPr>
              <w:pStyle w:val="Code"/>
            </w:pPr>
            <w:r w:rsidRPr="00E22969">
              <w:tab/>
            </w:r>
            <w:r w:rsidRPr="00E22969">
              <w:tab/>
            </w:r>
            <w:r w:rsidRPr="00E22969">
              <w:tab/>
              <w:t>saID</w:t>
            </w:r>
          </w:p>
        </w:tc>
        <w:tc>
          <w:tcPr>
            <w:tcW w:w="1890" w:type="dxa"/>
            <w:tcMar>
              <w:left w:w="29" w:type="dxa"/>
              <w:right w:w="29" w:type="dxa"/>
            </w:tcMar>
          </w:tcPr>
          <w:p w14:paraId="27F6A96E" w14:textId="77777777" w:rsidR="00C45345" w:rsidRPr="00E22969" w:rsidRDefault="00C45345" w:rsidP="007C307D">
            <w:pPr>
              <w:pStyle w:val="Code"/>
            </w:pPr>
            <w:r w:rsidRPr="00E22969">
              <w:t>Any valid value</w:t>
            </w:r>
          </w:p>
        </w:tc>
        <w:tc>
          <w:tcPr>
            <w:tcW w:w="3581" w:type="dxa"/>
            <w:tcMar>
              <w:left w:w="29" w:type="dxa"/>
              <w:right w:w="29" w:type="dxa"/>
            </w:tcMar>
          </w:tcPr>
          <w:p w14:paraId="3CCEB09C" w14:textId="77777777" w:rsidR="00C45345" w:rsidRPr="00E22969" w:rsidRDefault="00C45345" w:rsidP="007C307D">
            <w:pPr>
              <w:pStyle w:val="Code"/>
            </w:pPr>
          </w:p>
        </w:tc>
      </w:tr>
      <w:tr w:rsidR="00C45345" w:rsidRPr="00E22969" w14:paraId="07EFE585" w14:textId="77777777" w:rsidTr="00C45345">
        <w:tc>
          <w:tcPr>
            <w:tcW w:w="3505" w:type="dxa"/>
            <w:tcMar>
              <w:left w:w="29" w:type="dxa"/>
              <w:right w:w="29" w:type="dxa"/>
            </w:tcMar>
          </w:tcPr>
          <w:p w14:paraId="7E994FB2" w14:textId="77777777" w:rsidR="00C45345" w:rsidRPr="00E22969" w:rsidRDefault="00C45345" w:rsidP="007C307D">
            <w:pPr>
              <w:pStyle w:val="Code"/>
            </w:pPr>
            <w:r w:rsidRPr="00E22969">
              <w:tab/>
            </w:r>
            <w:r w:rsidRPr="00E22969">
              <w:tab/>
            </w:r>
            <w:r w:rsidRPr="00E22969">
              <w:tab/>
              <w:t>contentCount</w:t>
            </w:r>
          </w:p>
        </w:tc>
        <w:tc>
          <w:tcPr>
            <w:tcW w:w="1890" w:type="dxa"/>
            <w:tcMar>
              <w:left w:w="29" w:type="dxa"/>
              <w:right w:w="29" w:type="dxa"/>
            </w:tcMar>
          </w:tcPr>
          <w:p w14:paraId="5A936E07" w14:textId="77777777" w:rsidR="00C45345" w:rsidRPr="00E22969" w:rsidRDefault="00C45345" w:rsidP="007C307D">
            <w:pPr>
              <w:pStyle w:val="Code"/>
            </w:pPr>
            <w:r w:rsidRPr="00E22969">
              <w:t>Any valid value</w:t>
            </w:r>
          </w:p>
        </w:tc>
        <w:tc>
          <w:tcPr>
            <w:tcW w:w="3581" w:type="dxa"/>
            <w:tcMar>
              <w:left w:w="29" w:type="dxa"/>
              <w:right w:w="29" w:type="dxa"/>
            </w:tcMar>
          </w:tcPr>
          <w:p w14:paraId="64F0E0E0" w14:textId="77777777" w:rsidR="00C45345" w:rsidRPr="007C307D" w:rsidRDefault="00C45345" w:rsidP="007C307D">
            <w:pPr>
              <w:pStyle w:val="Code"/>
            </w:pPr>
          </w:p>
        </w:tc>
      </w:tr>
      <w:tr w:rsidR="00C45345" w:rsidRPr="00E22969" w14:paraId="56C3A231" w14:textId="77777777" w:rsidTr="00C45345">
        <w:tc>
          <w:tcPr>
            <w:tcW w:w="3505" w:type="dxa"/>
            <w:tcMar>
              <w:left w:w="29" w:type="dxa"/>
              <w:right w:w="29" w:type="dxa"/>
            </w:tcMar>
          </w:tcPr>
          <w:p w14:paraId="1944C143" w14:textId="77777777" w:rsidR="00C45345" w:rsidRPr="00E22969" w:rsidRDefault="00C45345" w:rsidP="007C307D">
            <w:pPr>
              <w:pStyle w:val="Code"/>
            </w:pPr>
            <w:r w:rsidRPr="00E22969">
              <w:tab/>
            </w:r>
            <w:r w:rsidRPr="00E22969">
              <w:tab/>
              <w:t>}</w:t>
            </w:r>
          </w:p>
        </w:tc>
        <w:tc>
          <w:tcPr>
            <w:tcW w:w="1890" w:type="dxa"/>
            <w:tcMar>
              <w:left w:w="29" w:type="dxa"/>
              <w:right w:w="29" w:type="dxa"/>
            </w:tcMar>
          </w:tcPr>
          <w:p w14:paraId="7DB6E5AD" w14:textId="77777777" w:rsidR="00C45345" w:rsidRPr="00E22969" w:rsidRDefault="00C45345" w:rsidP="007C307D">
            <w:pPr>
              <w:pStyle w:val="Code"/>
            </w:pPr>
          </w:p>
        </w:tc>
        <w:tc>
          <w:tcPr>
            <w:tcW w:w="3581" w:type="dxa"/>
            <w:tcMar>
              <w:left w:w="29" w:type="dxa"/>
              <w:right w:w="29" w:type="dxa"/>
            </w:tcMar>
          </w:tcPr>
          <w:p w14:paraId="6C9622D8" w14:textId="77777777" w:rsidR="00C45345" w:rsidRPr="007C307D" w:rsidRDefault="00C45345" w:rsidP="007C307D">
            <w:pPr>
              <w:pStyle w:val="Code"/>
            </w:pPr>
          </w:p>
        </w:tc>
      </w:tr>
      <w:tr w:rsidR="00C45345" w:rsidRPr="00E22969" w14:paraId="7FBB349F" w14:textId="77777777" w:rsidTr="00C45345">
        <w:tc>
          <w:tcPr>
            <w:tcW w:w="3505" w:type="dxa"/>
            <w:tcMar>
              <w:left w:w="29" w:type="dxa"/>
              <w:right w:w="29" w:type="dxa"/>
            </w:tcMar>
          </w:tcPr>
          <w:p w14:paraId="2A321708" w14:textId="77777777" w:rsidR="00C45345" w:rsidRPr="00E22969" w:rsidRDefault="00C45345" w:rsidP="007C307D">
            <w:pPr>
              <w:pStyle w:val="Code"/>
            </w:pPr>
            <w:r w:rsidRPr="00E22969">
              <w:tab/>
            </w:r>
            <w:r w:rsidRPr="00E22969">
              <w:tab/>
              <w:t>extensions SEQUENCE {}</w:t>
            </w:r>
          </w:p>
        </w:tc>
        <w:tc>
          <w:tcPr>
            <w:tcW w:w="1890" w:type="dxa"/>
            <w:tcMar>
              <w:left w:w="29" w:type="dxa"/>
              <w:right w:w="29" w:type="dxa"/>
            </w:tcMar>
          </w:tcPr>
          <w:p w14:paraId="5EAA5097" w14:textId="77777777" w:rsidR="00C45345" w:rsidRPr="00E22969" w:rsidRDefault="00C45345" w:rsidP="007C307D">
            <w:pPr>
              <w:pStyle w:val="Code"/>
            </w:pPr>
            <w:r w:rsidRPr="00E22969">
              <w:t>Not present</w:t>
            </w:r>
          </w:p>
        </w:tc>
        <w:tc>
          <w:tcPr>
            <w:tcW w:w="3581" w:type="dxa"/>
            <w:tcMar>
              <w:left w:w="29" w:type="dxa"/>
              <w:right w:w="29" w:type="dxa"/>
            </w:tcMar>
          </w:tcPr>
          <w:p w14:paraId="46E2A405" w14:textId="77777777" w:rsidR="00C45345" w:rsidRPr="007C307D" w:rsidRDefault="00C45345" w:rsidP="007C307D">
            <w:pPr>
              <w:pStyle w:val="Code"/>
            </w:pPr>
          </w:p>
        </w:tc>
      </w:tr>
      <w:tr w:rsidR="00C45345" w:rsidRPr="00E22969" w14:paraId="5737D40F" w14:textId="77777777" w:rsidTr="00C45345">
        <w:tc>
          <w:tcPr>
            <w:tcW w:w="3505" w:type="dxa"/>
            <w:tcMar>
              <w:left w:w="29" w:type="dxa"/>
              <w:right w:w="29" w:type="dxa"/>
            </w:tcMar>
          </w:tcPr>
          <w:p w14:paraId="4BDEABAD" w14:textId="77777777" w:rsidR="00C45345" w:rsidRPr="00E22969" w:rsidRDefault="00C45345" w:rsidP="007C307D">
            <w:pPr>
              <w:pStyle w:val="Code"/>
            </w:pPr>
            <w:r w:rsidRPr="00E22969">
              <w:tab/>
              <w:t>serviceInfos SEQUENCE {</w:t>
            </w:r>
          </w:p>
        </w:tc>
        <w:tc>
          <w:tcPr>
            <w:tcW w:w="1890" w:type="dxa"/>
            <w:tcMar>
              <w:left w:w="29" w:type="dxa"/>
              <w:right w:w="29" w:type="dxa"/>
            </w:tcMar>
          </w:tcPr>
          <w:p w14:paraId="386CE5B0" w14:textId="77777777" w:rsidR="00C45345" w:rsidRPr="00E22969" w:rsidRDefault="00C45345" w:rsidP="007C307D">
            <w:pPr>
              <w:pStyle w:val="Code"/>
            </w:pPr>
          </w:p>
        </w:tc>
        <w:tc>
          <w:tcPr>
            <w:tcW w:w="3581" w:type="dxa"/>
            <w:tcMar>
              <w:left w:w="29" w:type="dxa"/>
              <w:right w:w="29" w:type="dxa"/>
            </w:tcMar>
          </w:tcPr>
          <w:p w14:paraId="44B4629C" w14:textId="77777777" w:rsidR="00C45345" w:rsidRPr="007C307D" w:rsidRDefault="00C45345" w:rsidP="007C307D">
            <w:pPr>
              <w:pStyle w:val="Code"/>
            </w:pPr>
          </w:p>
        </w:tc>
      </w:tr>
      <w:tr w:rsidR="00C45345" w:rsidRPr="00E22969" w14:paraId="3D84766F" w14:textId="77777777" w:rsidTr="00C45345">
        <w:tc>
          <w:tcPr>
            <w:tcW w:w="3505" w:type="dxa"/>
            <w:tcMar>
              <w:left w:w="29" w:type="dxa"/>
              <w:right w:w="29" w:type="dxa"/>
            </w:tcMar>
          </w:tcPr>
          <w:p w14:paraId="13CF380A" w14:textId="77777777" w:rsidR="00C45345" w:rsidRPr="00E22969" w:rsidRDefault="00C45345" w:rsidP="007C307D">
            <w:pPr>
              <w:pStyle w:val="Code"/>
            </w:pPr>
            <w:r w:rsidRPr="00E22969">
              <w:tab/>
            </w:r>
            <w:r w:rsidRPr="00E22969">
              <w:tab/>
              <w:t>serviceID</w:t>
            </w:r>
          </w:p>
        </w:tc>
        <w:tc>
          <w:tcPr>
            <w:tcW w:w="1890" w:type="dxa"/>
            <w:tcMar>
              <w:left w:w="29" w:type="dxa"/>
              <w:right w:w="29" w:type="dxa"/>
            </w:tcMar>
          </w:tcPr>
          <w:p w14:paraId="0FA5A363" w14:textId="5DF102FB" w:rsidR="00C45345" w:rsidRPr="00E22969" w:rsidRDefault="00C45345" w:rsidP="007C307D">
            <w:pPr>
              <w:pStyle w:val="Code"/>
            </w:pPr>
            <w:r w:rsidRPr="00E22969">
              <w:t>vPSID</w:t>
            </w:r>
            <w:r w:rsidR="00916DE3">
              <w:t>1</w:t>
            </w:r>
          </w:p>
        </w:tc>
        <w:tc>
          <w:tcPr>
            <w:tcW w:w="3581" w:type="dxa"/>
            <w:tcMar>
              <w:left w:w="29" w:type="dxa"/>
              <w:right w:w="29" w:type="dxa"/>
            </w:tcMar>
          </w:tcPr>
          <w:p w14:paraId="6079D8F1" w14:textId="44324515" w:rsidR="00C45345" w:rsidRPr="007C307D" w:rsidRDefault="00C45345" w:rsidP="007C307D">
            <w:pPr>
              <w:pStyle w:val="Code"/>
            </w:pPr>
            <w:r w:rsidRPr="007C307D">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ins w:id="507" w:author="Dmitri.Khijniak@7Layers.com" w:date="2017-07-25T16:40:00Z">
              <w:r w:rsidR="00092395" w:rsidRPr="00092395">
                <w:rPr>
                  <w:rFonts w:ascii="Arial" w:hAnsi="Arial"/>
                  <w:rPrChange w:id="508" w:author="Dmitri.Khijniak@7Layers.com" w:date="2017-07-25T16:40:00Z">
                    <w:rPr>
                      <w:rFonts w:ascii="Arial" w:hAnsi="Arial"/>
                      <w:b/>
                    </w:rPr>
                  </w:rPrChange>
                </w:rPr>
                <w:t>Table 4</w:t>
              </w:r>
              <w:r w:rsidR="00092395" w:rsidRPr="00092395">
                <w:rPr>
                  <w:rFonts w:ascii="Arial" w:hAnsi="Arial"/>
                  <w:rPrChange w:id="509" w:author="Dmitri.Khijniak@7Layers.com" w:date="2017-07-25T16:40:00Z">
                    <w:rPr>
                      <w:rFonts w:ascii="Arial" w:hAnsi="Arial"/>
                      <w:b/>
                    </w:rPr>
                  </w:rPrChange>
                </w:rPr>
                <w:noBreakHyphen/>
                <w:t>4</w:t>
              </w:r>
            </w:ins>
            <w:del w:id="510"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4</w:delText>
              </w:r>
            </w:del>
            <w:r w:rsidR="007C307D" w:rsidRPr="007C307D">
              <w:fldChar w:fldCharType="end"/>
            </w:r>
          </w:p>
        </w:tc>
      </w:tr>
      <w:tr w:rsidR="00C45345" w:rsidRPr="00E22969" w14:paraId="0FD3902D" w14:textId="77777777" w:rsidTr="00C45345">
        <w:tc>
          <w:tcPr>
            <w:tcW w:w="3505" w:type="dxa"/>
            <w:tcMar>
              <w:left w:w="29" w:type="dxa"/>
              <w:right w:w="29" w:type="dxa"/>
            </w:tcMar>
          </w:tcPr>
          <w:p w14:paraId="1DC054D9" w14:textId="77777777" w:rsidR="00C45345" w:rsidRPr="00E22969" w:rsidRDefault="00C45345" w:rsidP="007C307D">
            <w:pPr>
              <w:pStyle w:val="Code"/>
            </w:pPr>
            <w:r w:rsidRPr="00E22969">
              <w:tab/>
            </w:r>
            <w:r w:rsidRPr="00E22969">
              <w:tab/>
              <w:t>channelIndex</w:t>
            </w:r>
          </w:p>
        </w:tc>
        <w:tc>
          <w:tcPr>
            <w:tcW w:w="1890" w:type="dxa"/>
            <w:tcMar>
              <w:left w:w="29" w:type="dxa"/>
              <w:right w:w="29" w:type="dxa"/>
            </w:tcMar>
          </w:tcPr>
          <w:p w14:paraId="7683B81C" w14:textId="77777777" w:rsidR="00C45345" w:rsidRPr="00E22969" w:rsidRDefault="00C45345" w:rsidP="007C307D">
            <w:pPr>
              <w:pStyle w:val="Code"/>
            </w:pPr>
            <w:r w:rsidRPr="00E22969">
              <w:t>firstEntry</w:t>
            </w:r>
          </w:p>
        </w:tc>
        <w:tc>
          <w:tcPr>
            <w:tcW w:w="3581" w:type="dxa"/>
            <w:tcMar>
              <w:left w:w="29" w:type="dxa"/>
              <w:right w:w="29" w:type="dxa"/>
            </w:tcMar>
          </w:tcPr>
          <w:p w14:paraId="363AFB9D" w14:textId="77777777" w:rsidR="00C45345" w:rsidRPr="007C307D" w:rsidRDefault="00C45345" w:rsidP="007C307D">
            <w:pPr>
              <w:pStyle w:val="Code"/>
            </w:pPr>
            <w:r w:rsidRPr="007C307D">
              <w:t>1</w:t>
            </w:r>
            <w:r w:rsidRPr="007C307D">
              <w:rPr>
                <w:vertAlign w:val="superscript"/>
              </w:rPr>
              <w:t>st</w:t>
            </w:r>
            <w:r w:rsidRPr="007C307D">
              <w:t xml:space="preserve"> entry in Channel Info Segment</w:t>
            </w:r>
          </w:p>
        </w:tc>
      </w:tr>
      <w:tr w:rsidR="00C45345" w:rsidRPr="00E22969" w14:paraId="3173420D" w14:textId="77777777" w:rsidTr="00C45345">
        <w:tc>
          <w:tcPr>
            <w:tcW w:w="3505" w:type="dxa"/>
            <w:tcMar>
              <w:left w:w="29" w:type="dxa"/>
              <w:right w:w="29" w:type="dxa"/>
            </w:tcMar>
          </w:tcPr>
          <w:p w14:paraId="424ED588" w14:textId="77777777" w:rsidR="00C45345" w:rsidRPr="00E22969" w:rsidRDefault="00C45345" w:rsidP="007C307D">
            <w:pPr>
              <w:pStyle w:val="Code"/>
            </w:pPr>
            <w:r w:rsidRPr="00E22969">
              <w:tab/>
            </w:r>
            <w:r w:rsidRPr="00E22969">
              <w:tab/>
              <w:t>chOptions SEQUENCE {}</w:t>
            </w:r>
          </w:p>
        </w:tc>
        <w:tc>
          <w:tcPr>
            <w:tcW w:w="1890" w:type="dxa"/>
            <w:tcMar>
              <w:left w:w="29" w:type="dxa"/>
              <w:right w:w="29" w:type="dxa"/>
            </w:tcMar>
          </w:tcPr>
          <w:p w14:paraId="65628B4F" w14:textId="77777777" w:rsidR="00C45345" w:rsidRPr="00E22969" w:rsidRDefault="00C45345" w:rsidP="007C307D">
            <w:pPr>
              <w:pStyle w:val="Code"/>
            </w:pPr>
            <w:r w:rsidRPr="00E22969">
              <w:t>Not present</w:t>
            </w:r>
          </w:p>
        </w:tc>
        <w:tc>
          <w:tcPr>
            <w:tcW w:w="3581" w:type="dxa"/>
            <w:tcMar>
              <w:left w:w="29" w:type="dxa"/>
              <w:right w:w="29" w:type="dxa"/>
            </w:tcMar>
          </w:tcPr>
          <w:p w14:paraId="10874BCA" w14:textId="77777777" w:rsidR="00C45345" w:rsidRPr="007C307D" w:rsidRDefault="00C45345" w:rsidP="007C307D">
            <w:pPr>
              <w:pStyle w:val="Code"/>
            </w:pPr>
          </w:p>
        </w:tc>
      </w:tr>
      <w:tr w:rsidR="00C45345" w:rsidRPr="00E22969" w14:paraId="69D0D77D" w14:textId="77777777" w:rsidTr="00C45345">
        <w:tc>
          <w:tcPr>
            <w:tcW w:w="3505" w:type="dxa"/>
            <w:tcMar>
              <w:left w:w="29" w:type="dxa"/>
              <w:right w:w="29" w:type="dxa"/>
            </w:tcMar>
          </w:tcPr>
          <w:p w14:paraId="2DB9B302" w14:textId="77777777" w:rsidR="00C45345" w:rsidRPr="00E22969" w:rsidRDefault="00C45345" w:rsidP="007C307D">
            <w:pPr>
              <w:pStyle w:val="Code"/>
            </w:pPr>
            <w:r w:rsidRPr="00E22969">
              <w:tab/>
              <w:t>}</w:t>
            </w:r>
          </w:p>
        </w:tc>
        <w:tc>
          <w:tcPr>
            <w:tcW w:w="1890" w:type="dxa"/>
            <w:tcMar>
              <w:left w:w="29" w:type="dxa"/>
              <w:right w:w="29" w:type="dxa"/>
            </w:tcMar>
          </w:tcPr>
          <w:p w14:paraId="481515BD" w14:textId="77777777" w:rsidR="00C45345" w:rsidRPr="00E22969" w:rsidRDefault="00C45345" w:rsidP="007C307D">
            <w:pPr>
              <w:pStyle w:val="Code"/>
            </w:pPr>
          </w:p>
        </w:tc>
        <w:tc>
          <w:tcPr>
            <w:tcW w:w="3581" w:type="dxa"/>
            <w:tcMar>
              <w:left w:w="29" w:type="dxa"/>
              <w:right w:w="29" w:type="dxa"/>
            </w:tcMar>
          </w:tcPr>
          <w:p w14:paraId="6BEFCE79" w14:textId="77777777" w:rsidR="00C45345" w:rsidRPr="007C307D" w:rsidRDefault="00C45345" w:rsidP="007C307D">
            <w:pPr>
              <w:pStyle w:val="Code"/>
            </w:pPr>
          </w:p>
        </w:tc>
      </w:tr>
      <w:tr w:rsidR="00C45345" w:rsidRPr="00E22969" w14:paraId="42C4EA7E" w14:textId="77777777" w:rsidTr="00C45345">
        <w:tc>
          <w:tcPr>
            <w:tcW w:w="3505" w:type="dxa"/>
            <w:tcMar>
              <w:left w:w="29" w:type="dxa"/>
              <w:right w:w="29" w:type="dxa"/>
            </w:tcMar>
          </w:tcPr>
          <w:p w14:paraId="0BE7C708" w14:textId="77777777" w:rsidR="00C45345" w:rsidRPr="00E22969" w:rsidRDefault="00C45345" w:rsidP="007C307D">
            <w:pPr>
              <w:pStyle w:val="Code"/>
            </w:pPr>
            <w:r w:rsidRPr="00E22969">
              <w:tab/>
              <w:t>channelInfos SEQUENCE {</w:t>
            </w:r>
          </w:p>
        </w:tc>
        <w:tc>
          <w:tcPr>
            <w:tcW w:w="1890" w:type="dxa"/>
            <w:tcMar>
              <w:left w:w="29" w:type="dxa"/>
              <w:right w:w="29" w:type="dxa"/>
            </w:tcMar>
          </w:tcPr>
          <w:p w14:paraId="55CB319B" w14:textId="77777777" w:rsidR="00C45345" w:rsidRPr="00E22969" w:rsidRDefault="00C45345" w:rsidP="007C307D">
            <w:pPr>
              <w:pStyle w:val="Code"/>
            </w:pPr>
          </w:p>
        </w:tc>
        <w:tc>
          <w:tcPr>
            <w:tcW w:w="3581" w:type="dxa"/>
            <w:tcMar>
              <w:left w:w="29" w:type="dxa"/>
              <w:right w:w="29" w:type="dxa"/>
            </w:tcMar>
          </w:tcPr>
          <w:p w14:paraId="6F3AEDE2" w14:textId="77777777" w:rsidR="00C45345" w:rsidRPr="007C307D" w:rsidRDefault="00C45345" w:rsidP="007C307D">
            <w:pPr>
              <w:pStyle w:val="Code"/>
            </w:pPr>
          </w:p>
        </w:tc>
      </w:tr>
      <w:tr w:rsidR="00C45345" w:rsidRPr="00E22969" w14:paraId="55F2BB47" w14:textId="77777777" w:rsidTr="00C45345">
        <w:tc>
          <w:tcPr>
            <w:tcW w:w="3505" w:type="dxa"/>
            <w:tcMar>
              <w:left w:w="29" w:type="dxa"/>
              <w:right w:w="29" w:type="dxa"/>
            </w:tcMar>
          </w:tcPr>
          <w:p w14:paraId="1764B320" w14:textId="77777777" w:rsidR="00C45345" w:rsidRPr="00E22969" w:rsidRDefault="00C45345" w:rsidP="007C307D">
            <w:pPr>
              <w:pStyle w:val="Code"/>
            </w:pPr>
            <w:r w:rsidRPr="00E22969">
              <w:tab/>
            </w:r>
            <w:r w:rsidRPr="00E22969">
              <w:tab/>
              <w:t>operatingClass</w:t>
            </w:r>
          </w:p>
        </w:tc>
        <w:tc>
          <w:tcPr>
            <w:tcW w:w="1890" w:type="dxa"/>
            <w:tcMar>
              <w:left w:w="29" w:type="dxa"/>
              <w:right w:w="29" w:type="dxa"/>
            </w:tcMar>
          </w:tcPr>
          <w:p w14:paraId="0D3893D1" w14:textId="77777777" w:rsidR="00C45345" w:rsidRPr="00E22969" w:rsidRDefault="00C45345" w:rsidP="007C307D">
            <w:pPr>
              <w:pStyle w:val="Code"/>
            </w:pPr>
            <w:r w:rsidRPr="00E22969">
              <w:t>17</w:t>
            </w:r>
          </w:p>
        </w:tc>
        <w:tc>
          <w:tcPr>
            <w:tcW w:w="3581" w:type="dxa"/>
            <w:tcMar>
              <w:left w:w="29" w:type="dxa"/>
              <w:right w:w="29" w:type="dxa"/>
            </w:tcMar>
          </w:tcPr>
          <w:p w14:paraId="4E8B6D73" w14:textId="77777777" w:rsidR="00C45345" w:rsidRPr="007C307D" w:rsidRDefault="00C45345" w:rsidP="007C307D">
            <w:pPr>
              <w:pStyle w:val="Code"/>
            </w:pPr>
          </w:p>
        </w:tc>
      </w:tr>
      <w:tr w:rsidR="00C45345" w:rsidRPr="00E22969" w14:paraId="42A49D0D" w14:textId="77777777" w:rsidTr="00C45345">
        <w:tc>
          <w:tcPr>
            <w:tcW w:w="3505" w:type="dxa"/>
            <w:tcMar>
              <w:left w:w="29" w:type="dxa"/>
              <w:right w:w="29" w:type="dxa"/>
            </w:tcMar>
          </w:tcPr>
          <w:p w14:paraId="5C077F36" w14:textId="77777777" w:rsidR="00C45345" w:rsidRPr="00E22969" w:rsidRDefault="00C45345" w:rsidP="007C307D">
            <w:pPr>
              <w:pStyle w:val="Code"/>
            </w:pPr>
            <w:r w:rsidRPr="00E22969">
              <w:tab/>
            </w:r>
            <w:r w:rsidRPr="00E22969">
              <w:tab/>
              <w:t>channelNumber</w:t>
            </w:r>
          </w:p>
        </w:tc>
        <w:tc>
          <w:tcPr>
            <w:tcW w:w="1890" w:type="dxa"/>
            <w:tcMar>
              <w:left w:w="29" w:type="dxa"/>
              <w:right w:w="29" w:type="dxa"/>
            </w:tcMar>
          </w:tcPr>
          <w:p w14:paraId="26A83474" w14:textId="77777777" w:rsidR="00C45345" w:rsidRPr="00E22969" w:rsidRDefault="00C45345" w:rsidP="007C307D">
            <w:pPr>
              <w:pStyle w:val="Code"/>
            </w:pPr>
            <w:r w:rsidRPr="00E22969">
              <w:t>Any valid value</w:t>
            </w:r>
          </w:p>
        </w:tc>
        <w:tc>
          <w:tcPr>
            <w:tcW w:w="3581" w:type="dxa"/>
            <w:tcMar>
              <w:left w:w="29" w:type="dxa"/>
              <w:right w:w="29" w:type="dxa"/>
            </w:tcMar>
          </w:tcPr>
          <w:p w14:paraId="1DF106F5" w14:textId="401E702B" w:rsidR="00C45345" w:rsidRPr="007C307D" w:rsidRDefault="00C45345" w:rsidP="007C307D">
            <w:pPr>
              <w:pStyle w:val="Code"/>
            </w:pPr>
            <w:r w:rsidRPr="007C307D">
              <w:t xml:space="preserve">Default values defined in </w:t>
            </w:r>
            <w:r w:rsidR="007C307D" w:rsidRPr="007C307D">
              <w:fldChar w:fldCharType="begin"/>
            </w:r>
            <w:r w:rsidR="007C307D" w:rsidRPr="007C307D">
              <w:instrText xml:space="preserve"> REF _Ref439878300 \h  \* MERGEFORMAT </w:instrText>
            </w:r>
            <w:r w:rsidR="007C307D" w:rsidRPr="007C307D">
              <w:fldChar w:fldCharType="separate"/>
            </w:r>
            <w:ins w:id="511" w:author="Dmitri.Khijniak@7Layers.com" w:date="2017-07-25T16:40:00Z">
              <w:r w:rsidR="00092395" w:rsidRPr="00092395">
                <w:rPr>
                  <w:rFonts w:ascii="Arial" w:hAnsi="Arial"/>
                  <w:rPrChange w:id="512" w:author="Dmitri.Khijniak@7Layers.com" w:date="2017-07-25T16:40:00Z">
                    <w:rPr>
                      <w:rFonts w:ascii="Arial" w:hAnsi="Arial"/>
                      <w:b/>
                    </w:rPr>
                  </w:rPrChange>
                </w:rPr>
                <w:t>Table 4</w:t>
              </w:r>
              <w:r w:rsidR="00092395" w:rsidRPr="00092395">
                <w:rPr>
                  <w:rFonts w:ascii="Arial" w:hAnsi="Arial"/>
                  <w:rPrChange w:id="513" w:author="Dmitri.Khijniak@7Layers.com" w:date="2017-07-25T16:40:00Z">
                    <w:rPr>
                      <w:rFonts w:ascii="Arial" w:hAnsi="Arial"/>
                      <w:b/>
                    </w:rPr>
                  </w:rPrChange>
                </w:rPr>
                <w:noBreakHyphen/>
                <w:t>1</w:t>
              </w:r>
            </w:ins>
            <w:del w:id="514"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1</w:delText>
              </w:r>
            </w:del>
            <w:r w:rsidR="007C307D" w:rsidRPr="007C307D">
              <w:fldChar w:fldCharType="end"/>
            </w:r>
          </w:p>
        </w:tc>
      </w:tr>
      <w:tr w:rsidR="00C45345" w:rsidRPr="00E22969" w14:paraId="2B4199A0" w14:textId="77777777" w:rsidTr="00C45345">
        <w:tc>
          <w:tcPr>
            <w:tcW w:w="3505" w:type="dxa"/>
            <w:tcMar>
              <w:left w:w="29" w:type="dxa"/>
              <w:right w:w="29" w:type="dxa"/>
            </w:tcMar>
          </w:tcPr>
          <w:p w14:paraId="4029D078" w14:textId="77777777" w:rsidR="00C45345" w:rsidRPr="00E22969" w:rsidRDefault="00C45345" w:rsidP="007C307D">
            <w:pPr>
              <w:pStyle w:val="Code"/>
            </w:pPr>
            <w:r w:rsidRPr="00E22969">
              <w:tab/>
            </w:r>
            <w:r w:rsidRPr="00E22969">
              <w:tab/>
              <w:t>powerLevel</w:t>
            </w:r>
          </w:p>
        </w:tc>
        <w:tc>
          <w:tcPr>
            <w:tcW w:w="1890" w:type="dxa"/>
            <w:tcMar>
              <w:left w:w="29" w:type="dxa"/>
              <w:right w:w="29" w:type="dxa"/>
            </w:tcMar>
          </w:tcPr>
          <w:p w14:paraId="1F2F4FC8" w14:textId="77777777" w:rsidR="00C45345" w:rsidRPr="00E22969" w:rsidRDefault="00C45345" w:rsidP="007C307D">
            <w:pPr>
              <w:pStyle w:val="Code"/>
            </w:pPr>
            <w:r w:rsidRPr="00E22969">
              <w:t>Any valid value</w:t>
            </w:r>
          </w:p>
        </w:tc>
        <w:tc>
          <w:tcPr>
            <w:tcW w:w="3581" w:type="dxa"/>
            <w:tcMar>
              <w:left w:w="29" w:type="dxa"/>
              <w:right w:w="29" w:type="dxa"/>
            </w:tcMar>
          </w:tcPr>
          <w:p w14:paraId="75146A5E" w14:textId="4CD95742" w:rsidR="00C45345" w:rsidRPr="007C307D" w:rsidRDefault="00C45345" w:rsidP="007C307D">
            <w:pPr>
              <w:pStyle w:val="Code"/>
            </w:pPr>
            <w:r w:rsidRPr="007C307D">
              <w:t xml:space="preserve">Default values defined in </w:t>
            </w:r>
            <w:r w:rsidR="007C307D" w:rsidRPr="007C307D">
              <w:fldChar w:fldCharType="begin"/>
            </w:r>
            <w:r w:rsidR="007C307D" w:rsidRPr="007C307D">
              <w:instrText xml:space="preserve"> REF _Ref446677531 \h  \* MERGEFORMAT </w:instrText>
            </w:r>
            <w:r w:rsidR="007C307D" w:rsidRPr="007C307D">
              <w:fldChar w:fldCharType="separate"/>
            </w:r>
            <w:ins w:id="515" w:author="Dmitri.Khijniak@7Layers.com" w:date="2017-07-25T16:40:00Z">
              <w:r w:rsidR="00092395" w:rsidRPr="00092395">
                <w:rPr>
                  <w:rFonts w:ascii="Arial" w:hAnsi="Arial"/>
                  <w:rPrChange w:id="516" w:author="Dmitri.Khijniak@7Layers.com" w:date="2017-07-25T16:40:00Z">
                    <w:rPr>
                      <w:rFonts w:ascii="Arial" w:hAnsi="Arial"/>
                      <w:b/>
                    </w:rPr>
                  </w:rPrChange>
                </w:rPr>
                <w:t>Table 4</w:t>
              </w:r>
              <w:r w:rsidR="00092395" w:rsidRPr="00092395">
                <w:rPr>
                  <w:rFonts w:ascii="Arial" w:hAnsi="Arial"/>
                  <w:rPrChange w:id="517" w:author="Dmitri.Khijniak@7Layers.com" w:date="2017-07-25T16:40:00Z">
                    <w:rPr>
                      <w:rFonts w:ascii="Arial" w:hAnsi="Arial"/>
                      <w:b/>
                    </w:rPr>
                  </w:rPrChange>
                </w:rPr>
                <w:noBreakHyphen/>
                <w:t>3</w:t>
              </w:r>
            </w:ins>
            <w:del w:id="518"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3</w:delText>
              </w:r>
            </w:del>
            <w:r w:rsidR="007C307D" w:rsidRPr="007C307D">
              <w:fldChar w:fldCharType="end"/>
            </w:r>
          </w:p>
        </w:tc>
      </w:tr>
      <w:tr w:rsidR="00C45345" w:rsidRPr="00E22969" w14:paraId="6E1C3385" w14:textId="77777777" w:rsidTr="00C45345">
        <w:tc>
          <w:tcPr>
            <w:tcW w:w="3505" w:type="dxa"/>
            <w:tcMar>
              <w:left w:w="29" w:type="dxa"/>
              <w:right w:w="29" w:type="dxa"/>
            </w:tcMar>
          </w:tcPr>
          <w:p w14:paraId="0EAF642C" w14:textId="77777777" w:rsidR="00C45345" w:rsidRPr="00E22969" w:rsidRDefault="00C45345" w:rsidP="007C307D">
            <w:pPr>
              <w:pStyle w:val="Code"/>
            </w:pPr>
            <w:r w:rsidRPr="00E22969">
              <w:tab/>
            </w:r>
            <w:r w:rsidRPr="00E22969">
              <w:tab/>
              <w:t>dataRate</w:t>
            </w:r>
          </w:p>
        </w:tc>
        <w:tc>
          <w:tcPr>
            <w:tcW w:w="1890" w:type="dxa"/>
            <w:tcMar>
              <w:left w:w="29" w:type="dxa"/>
              <w:right w:w="29" w:type="dxa"/>
            </w:tcMar>
          </w:tcPr>
          <w:p w14:paraId="79A2A5AD" w14:textId="77777777" w:rsidR="00C45345" w:rsidRPr="00E22969" w:rsidRDefault="00C45345" w:rsidP="007C307D">
            <w:pPr>
              <w:pStyle w:val="Code"/>
            </w:pPr>
            <w:r w:rsidRPr="00E22969">
              <w:t>Any valid value</w:t>
            </w:r>
          </w:p>
        </w:tc>
        <w:tc>
          <w:tcPr>
            <w:tcW w:w="3581" w:type="dxa"/>
            <w:tcMar>
              <w:left w:w="29" w:type="dxa"/>
              <w:right w:w="29" w:type="dxa"/>
            </w:tcMar>
          </w:tcPr>
          <w:p w14:paraId="6FBAD8CD" w14:textId="78096BBB" w:rsidR="00C45345" w:rsidRPr="007C307D" w:rsidRDefault="00C45345" w:rsidP="007C307D">
            <w:pPr>
              <w:pStyle w:val="Code"/>
            </w:pPr>
            <w:r w:rsidRPr="007C307D">
              <w:t xml:space="preserve">Default values defined in </w:t>
            </w:r>
            <w:r w:rsidR="007C307D" w:rsidRPr="007C307D">
              <w:fldChar w:fldCharType="begin"/>
            </w:r>
            <w:r w:rsidR="007C307D" w:rsidRPr="007C307D">
              <w:instrText xml:space="preserve"> REF _Ref446677500 \h  \* MERGEFORMAT </w:instrText>
            </w:r>
            <w:r w:rsidR="007C307D" w:rsidRPr="007C307D">
              <w:fldChar w:fldCharType="separate"/>
            </w:r>
            <w:ins w:id="519" w:author="Dmitri.Khijniak@7Layers.com" w:date="2017-07-25T16:40:00Z">
              <w:r w:rsidR="00092395" w:rsidRPr="00092395">
                <w:rPr>
                  <w:rFonts w:ascii="Arial" w:hAnsi="Arial"/>
                  <w:rPrChange w:id="520" w:author="Dmitri.Khijniak@7Layers.com" w:date="2017-07-25T16:40:00Z">
                    <w:rPr>
                      <w:rFonts w:ascii="Arial" w:hAnsi="Arial"/>
                      <w:b/>
                    </w:rPr>
                  </w:rPrChange>
                </w:rPr>
                <w:t>Table 4</w:t>
              </w:r>
              <w:r w:rsidR="00092395" w:rsidRPr="00092395">
                <w:rPr>
                  <w:rFonts w:ascii="Arial" w:hAnsi="Arial"/>
                  <w:rPrChange w:id="521" w:author="Dmitri.Khijniak@7Layers.com" w:date="2017-07-25T16:40:00Z">
                    <w:rPr>
                      <w:rFonts w:ascii="Arial" w:hAnsi="Arial"/>
                      <w:b/>
                    </w:rPr>
                  </w:rPrChange>
                </w:rPr>
                <w:noBreakHyphen/>
                <w:t>2</w:t>
              </w:r>
            </w:ins>
            <w:del w:id="522"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2</w:delText>
              </w:r>
            </w:del>
            <w:r w:rsidR="007C307D" w:rsidRPr="007C307D">
              <w:fldChar w:fldCharType="end"/>
            </w:r>
          </w:p>
        </w:tc>
      </w:tr>
      <w:tr w:rsidR="00C45345" w:rsidRPr="00E22969" w14:paraId="6E80590D" w14:textId="77777777" w:rsidTr="00C45345">
        <w:tc>
          <w:tcPr>
            <w:tcW w:w="3505" w:type="dxa"/>
            <w:tcMar>
              <w:left w:w="29" w:type="dxa"/>
              <w:right w:w="29" w:type="dxa"/>
            </w:tcMar>
          </w:tcPr>
          <w:p w14:paraId="4AF169AE" w14:textId="77777777" w:rsidR="00C45345" w:rsidRPr="00E22969" w:rsidRDefault="00C45345" w:rsidP="007C307D">
            <w:pPr>
              <w:pStyle w:val="Code"/>
            </w:pPr>
            <w:r w:rsidRPr="00E22969">
              <w:lastRenderedPageBreak/>
              <w:tab/>
            </w:r>
            <w:r w:rsidRPr="00E22969">
              <w:tab/>
              <w:t>adaptable</w:t>
            </w:r>
          </w:p>
        </w:tc>
        <w:tc>
          <w:tcPr>
            <w:tcW w:w="1890" w:type="dxa"/>
            <w:tcMar>
              <w:left w:w="29" w:type="dxa"/>
              <w:right w:w="29" w:type="dxa"/>
            </w:tcMar>
          </w:tcPr>
          <w:p w14:paraId="2A701580" w14:textId="77777777" w:rsidR="00C45345" w:rsidRPr="00E22969" w:rsidRDefault="008D17EA" w:rsidP="007C307D">
            <w:pPr>
              <w:pStyle w:val="Code"/>
            </w:pPr>
            <w:r w:rsidRPr="00E22969">
              <w:t>Any valid value</w:t>
            </w:r>
          </w:p>
        </w:tc>
        <w:tc>
          <w:tcPr>
            <w:tcW w:w="3581" w:type="dxa"/>
            <w:tcMar>
              <w:left w:w="29" w:type="dxa"/>
              <w:right w:w="29" w:type="dxa"/>
            </w:tcMar>
          </w:tcPr>
          <w:p w14:paraId="28F58872" w14:textId="77777777" w:rsidR="00C45345" w:rsidRPr="00E22969" w:rsidRDefault="00C45345" w:rsidP="007C307D">
            <w:pPr>
              <w:pStyle w:val="Code"/>
            </w:pPr>
          </w:p>
        </w:tc>
      </w:tr>
      <w:tr w:rsidR="00C45345" w:rsidRPr="00E22969" w14:paraId="1677B668" w14:textId="77777777" w:rsidTr="00C45345">
        <w:tc>
          <w:tcPr>
            <w:tcW w:w="3505" w:type="dxa"/>
            <w:tcMar>
              <w:left w:w="29" w:type="dxa"/>
              <w:right w:w="29" w:type="dxa"/>
            </w:tcMar>
          </w:tcPr>
          <w:p w14:paraId="4CE5272E" w14:textId="77777777" w:rsidR="00C45345" w:rsidRPr="00E22969" w:rsidRDefault="00C45345" w:rsidP="007C307D">
            <w:pPr>
              <w:pStyle w:val="Code"/>
            </w:pPr>
            <w:r w:rsidRPr="00E22969">
              <w:tab/>
            </w:r>
            <w:r w:rsidRPr="00E22969">
              <w:tab/>
              <w:t>extensions SEQUENCE {</w:t>
            </w:r>
            <w:r w:rsidR="008D17EA" w:rsidRPr="00E22969">
              <w:t>}</w:t>
            </w:r>
          </w:p>
        </w:tc>
        <w:tc>
          <w:tcPr>
            <w:tcW w:w="1890" w:type="dxa"/>
            <w:tcMar>
              <w:left w:w="29" w:type="dxa"/>
              <w:right w:w="29" w:type="dxa"/>
            </w:tcMar>
          </w:tcPr>
          <w:p w14:paraId="0E1CF970" w14:textId="77777777" w:rsidR="00C45345" w:rsidRPr="00E22969" w:rsidRDefault="008D17EA" w:rsidP="007C307D">
            <w:pPr>
              <w:pStyle w:val="Code"/>
            </w:pPr>
            <w:r w:rsidRPr="00E22969">
              <w:t>Not present</w:t>
            </w:r>
          </w:p>
        </w:tc>
        <w:tc>
          <w:tcPr>
            <w:tcW w:w="3581" w:type="dxa"/>
            <w:tcMar>
              <w:left w:w="29" w:type="dxa"/>
              <w:right w:w="29" w:type="dxa"/>
            </w:tcMar>
          </w:tcPr>
          <w:p w14:paraId="0899FC7B" w14:textId="77777777" w:rsidR="00C45345" w:rsidRPr="00E22969" w:rsidRDefault="00C45345" w:rsidP="007C307D">
            <w:pPr>
              <w:pStyle w:val="Code"/>
            </w:pPr>
          </w:p>
        </w:tc>
      </w:tr>
      <w:tr w:rsidR="00C45345" w:rsidRPr="00E22969" w14:paraId="29D887E9" w14:textId="77777777" w:rsidTr="00C45345">
        <w:tc>
          <w:tcPr>
            <w:tcW w:w="3505" w:type="dxa"/>
            <w:tcMar>
              <w:left w:w="29" w:type="dxa"/>
              <w:right w:w="29" w:type="dxa"/>
            </w:tcMar>
          </w:tcPr>
          <w:p w14:paraId="099D5E58" w14:textId="77777777" w:rsidR="00C45345" w:rsidRPr="00E22969" w:rsidRDefault="00C45345" w:rsidP="007C307D">
            <w:pPr>
              <w:pStyle w:val="Code"/>
            </w:pPr>
            <w:r w:rsidRPr="00E22969">
              <w:tab/>
              <w:t xml:space="preserve">routingAdvertisement SEQUENCE{} </w:t>
            </w:r>
          </w:p>
        </w:tc>
        <w:tc>
          <w:tcPr>
            <w:tcW w:w="1890" w:type="dxa"/>
            <w:tcMar>
              <w:left w:w="29" w:type="dxa"/>
              <w:right w:w="29" w:type="dxa"/>
            </w:tcMar>
          </w:tcPr>
          <w:p w14:paraId="75391009" w14:textId="77777777" w:rsidR="00C45345" w:rsidRPr="00E22969" w:rsidRDefault="00C45345" w:rsidP="007C307D">
            <w:pPr>
              <w:pStyle w:val="Code"/>
            </w:pPr>
            <w:r w:rsidRPr="00E22969">
              <w:t>Not present</w:t>
            </w:r>
          </w:p>
        </w:tc>
        <w:tc>
          <w:tcPr>
            <w:tcW w:w="3581" w:type="dxa"/>
            <w:tcMar>
              <w:left w:w="29" w:type="dxa"/>
              <w:right w:w="29" w:type="dxa"/>
            </w:tcMar>
          </w:tcPr>
          <w:p w14:paraId="292920B5" w14:textId="77777777" w:rsidR="00C45345" w:rsidRPr="00E22969" w:rsidRDefault="00C45345" w:rsidP="007C307D">
            <w:pPr>
              <w:pStyle w:val="Code"/>
            </w:pPr>
          </w:p>
        </w:tc>
      </w:tr>
      <w:tr w:rsidR="00C45345" w:rsidRPr="00E22969" w14:paraId="12B23096" w14:textId="77777777" w:rsidTr="00C45345">
        <w:tc>
          <w:tcPr>
            <w:tcW w:w="3505" w:type="dxa"/>
            <w:tcMar>
              <w:left w:w="29" w:type="dxa"/>
              <w:right w:w="29" w:type="dxa"/>
            </w:tcMar>
          </w:tcPr>
          <w:p w14:paraId="72E2CC69" w14:textId="77777777" w:rsidR="00C45345" w:rsidRPr="00E22969" w:rsidRDefault="00C45345" w:rsidP="007C307D">
            <w:pPr>
              <w:pStyle w:val="Code"/>
            </w:pPr>
            <w:r w:rsidRPr="00E22969">
              <w:t>}</w:t>
            </w:r>
          </w:p>
        </w:tc>
        <w:tc>
          <w:tcPr>
            <w:tcW w:w="1890" w:type="dxa"/>
            <w:tcMar>
              <w:left w:w="29" w:type="dxa"/>
              <w:right w:w="29" w:type="dxa"/>
            </w:tcMar>
          </w:tcPr>
          <w:p w14:paraId="01C8BF06" w14:textId="77777777" w:rsidR="00C45345" w:rsidRPr="00E22969" w:rsidRDefault="00C45345" w:rsidP="007C307D">
            <w:pPr>
              <w:pStyle w:val="Code"/>
            </w:pPr>
          </w:p>
        </w:tc>
        <w:tc>
          <w:tcPr>
            <w:tcW w:w="3581" w:type="dxa"/>
            <w:tcMar>
              <w:left w:w="29" w:type="dxa"/>
              <w:right w:w="29" w:type="dxa"/>
            </w:tcMar>
          </w:tcPr>
          <w:p w14:paraId="0D550BCB" w14:textId="77777777" w:rsidR="00C45345" w:rsidRPr="00E22969" w:rsidRDefault="00C45345" w:rsidP="007C307D">
            <w:pPr>
              <w:pStyle w:val="Code"/>
            </w:pPr>
          </w:p>
        </w:tc>
      </w:tr>
    </w:tbl>
    <w:p w14:paraId="58FE99B0" w14:textId="77777777" w:rsidR="00C45345" w:rsidRPr="00E22969" w:rsidRDefault="00C45345" w:rsidP="0057186B">
      <w:pPr>
        <w:rPr>
          <w:rFonts w:eastAsiaTheme="majorEastAsia"/>
        </w:rPr>
      </w:pPr>
    </w:p>
    <w:p w14:paraId="3A5AD02A" w14:textId="4D6705B1" w:rsidR="0057186B" w:rsidRPr="00E22969" w:rsidRDefault="0057186B" w:rsidP="0057186B">
      <w:pPr>
        <w:pStyle w:val="Caption"/>
        <w:rPr>
          <w:b w:val="0"/>
        </w:rPr>
      </w:pPr>
      <w:bookmarkStart w:id="523" w:name="_Ref435537506"/>
      <w:r w:rsidRPr="00E22969">
        <w:t xml:space="preserve">Table </w:t>
      </w:r>
      <w:fldSimple w:instr=" STYLEREF 1 \s ">
        <w:r w:rsidR="00092395">
          <w:rPr>
            <w:noProof/>
          </w:rPr>
          <w:t>7</w:t>
        </w:r>
      </w:fldSimple>
      <w:r w:rsidRPr="00E22969">
        <w:noBreakHyphen/>
      </w:r>
      <w:fldSimple w:instr=" SEQ Table \* ARABIC \s 1 ">
        <w:r w:rsidR="00092395">
          <w:rPr>
            <w:noProof/>
          </w:rPr>
          <w:t>16</w:t>
        </w:r>
      </w:fldSimple>
      <w:bookmarkEnd w:id="523"/>
      <w:r w:rsidRPr="00E22969">
        <w:t xml:space="preserve"> WSA_2srv</w:t>
      </w:r>
    </w:p>
    <w:tbl>
      <w:tblPr>
        <w:tblStyle w:val="TableGrid"/>
        <w:tblW w:w="0" w:type="auto"/>
        <w:tblLook w:val="04A0" w:firstRow="1" w:lastRow="0" w:firstColumn="1" w:lastColumn="0" w:noHBand="0" w:noVBand="1"/>
      </w:tblPr>
      <w:tblGrid>
        <w:gridCol w:w="3505"/>
        <w:gridCol w:w="1890"/>
        <w:gridCol w:w="3581"/>
      </w:tblGrid>
      <w:tr w:rsidR="0057186B" w:rsidRPr="00E22969" w14:paraId="6B029863" w14:textId="77777777" w:rsidTr="00802BA4">
        <w:tc>
          <w:tcPr>
            <w:tcW w:w="3505" w:type="dxa"/>
            <w:tcMar>
              <w:left w:w="29" w:type="dxa"/>
              <w:right w:w="29" w:type="dxa"/>
            </w:tcMar>
          </w:tcPr>
          <w:p w14:paraId="48F0A789" w14:textId="77777777" w:rsidR="0057186B" w:rsidRPr="00E22969" w:rsidRDefault="0057186B" w:rsidP="007C307D">
            <w:pPr>
              <w:pStyle w:val="Code"/>
            </w:pPr>
            <w:r w:rsidRPr="00E22969">
              <w:t>Information Element</w:t>
            </w:r>
          </w:p>
        </w:tc>
        <w:tc>
          <w:tcPr>
            <w:tcW w:w="1890" w:type="dxa"/>
            <w:tcMar>
              <w:left w:w="29" w:type="dxa"/>
              <w:right w:w="29" w:type="dxa"/>
            </w:tcMar>
          </w:tcPr>
          <w:p w14:paraId="53580929" w14:textId="77777777" w:rsidR="0057186B" w:rsidRPr="00E22969" w:rsidRDefault="0057186B" w:rsidP="007C307D">
            <w:pPr>
              <w:pStyle w:val="Code"/>
            </w:pPr>
            <w:r w:rsidRPr="00E22969">
              <w:t>Value/Remark</w:t>
            </w:r>
          </w:p>
        </w:tc>
        <w:tc>
          <w:tcPr>
            <w:tcW w:w="3581" w:type="dxa"/>
            <w:tcMar>
              <w:left w:w="29" w:type="dxa"/>
              <w:right w:w="29" w:type="dxa"/>
            </w:tcMar>
          </w:tcPr>
          <w:p w14:paraId="7364544A" w14:textId="77777777" w:rsidR="0057186B" w:rsidRPr="00E22969" w:rsidRDefault="0057186B" w:rsidP="007C307D">
            <w:pPr>
              <w:pStyle w:val="Code"/>
            </w:pPr>
            <w:r w:rsidRPr="00E22969">
              <w:t>Comment</w:t>
            </w:r>
          </w:p>
        </w:tc>
      </w:tr>
      <w:tr w:rsidR="0057186B" w:rsidRPr="00E22969" w14:paraId="33296F50" w14:textId="77777777" w:rsidTr="00802BA4">
        <w:tc>
          <w:tcPr>
            <w:tcW w:w="3505" w:type="dxa"/>
            <w:tcMar>
              <w:left w:w="29" w:type="dxa"/>
              <w:right w:w="29" w:type="dxa"/>
            </w:tcMar>
          </w:tcPr>
          <w:p w14:paraId="5D9CF165" w14:textId="77777777" w:rsidR="0057186B" w:rsidRPr="00E22969" w:rsidRDefault="0057186B" w:rsidP="007C307D">
            <w:pPr>
              <w:pStyle w:val="Code"/>
            </w:pPr>
            <w:r w:rsidRPr="00E22969">
              <w:t>Requires Ieee1609Dot2Data</w:t>
            </w:r>
          </w:p>
          <w:p w14:paraId="68E58B07" w14:textId="585A469D" w:rsidR="0057186B" w:rsidRPr="00E22969" w:rsidRDefault="0057186B"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ins w:id="524" w:author="Dmitri.Khijniak@7Layers.com" w:date="2017-07-25T16:40:00Z">
              <w:r w:rsidR="00092395" w:rsidRPr="00E22969">
                <w:t xml:space="preserve">Table </w:t>
              </w:r>
              <w:r w:rsidR="00092395">
                <w:t>7</w:t>
              </w:r>
              <w:r w:rsidR="00092395" w:rsidRPr="00E22969">
                <w:noBreakHyphen/>
              </w:r>
              <w:r w:rsidR="00092395">
                <w:t>5</w:t>
              </w:r>
            </w:ins>
            <w:del w:id="525"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5</w:delText>
              </w:r>
            </w:del>
            <w:r w:rsidRPr="00E22969">
              <w:fldChar w:fldCharType="end"/>
            </w:r>
          </w:p>
        </w:tc>
        <w:tc>
          <w:tcPr>
            <w:tcW w:w="1890" w:type="dxa"/>
            <w:tcMar>
              <w:left w:w="29" w:type="dxa"/>
              <w:right w:w="29" w:type="dxa"/>
            </w:tcMar>
          </w:tcPr>
          <w:p w14:paraId="4913757E" w14:textId="77777777" w:rsidR="0057186B" w:rsidRPr="00E22969" w:rsidRDefault="0057186B" w:rsidP="007C307D">
            <w:pPr>
              <w:pStyle w:val="Code"/>
            </w:pPr>
          </w:p>
        </w:tc>
        <w:tc>
          <w:tcPr>
            <w:tcW w:w="3581" w:type="dxa"/>
            <w:tcMar>
              <w:left w:w="29" w:type="dxa"/>
              <w:right w:w="29" w:type="dxa"/>
            </w:tcMar>
          </w:tcPr>
          <w:p w14:paraId="0A8F3679" w14:textId="77777777" w:rsidR="0057186B" w:rsidRPr="00E22969" w:rsidRDefault="0057186B" w:rsidP="007C307D">
            <w:pPr>
              <w:pStyle w:val="Code"/>
            </w:pPr>
          </w:p>
        </w:tc>
      </w:tr>
      <w:tr w:rsidR="0057186B" w:rsidRPr="00E22969" w14:paraId="336EF006" w14:textId="77777777" w:rsidTr="00802BA4">
        <w:tc>
          <w:tcPr>
            <w:tcW w:w="3505" w:type="dxa"/>
            <w:tcMar>
              <w:left w:w="29" w:type="dxa"/>
              <w:right w:w="29" w:type="dxa"/>
            </w:tcMar>
          </w:tcPr>
          <w:p w14:paraId="57A0221C" w14:textId="77777777" w:rsidR="0057186B" w:rsidRPr="00E22969" w:rsidRDefault="0057186B" w:rsidP="007C307D">
            <w:pPr>
              <w:pStyle w:val="Code"/>
            </w:pPr>
            <w:r w:rsidRPr="00E22969">
              <w:rPr>
                <w:b/>
              </w:rPr>
              <w:t>WSA_2srv</w:t>
            </w:r>
            <w:r w:rsidRPr="00E22969">
              <w:t xml:space="preserve"> ::= SEQUENCE {</w:t>
            </w:r>
          </w:p>
        </w:tc>
        <w:tc>
          <w:tcPr>
            <w:tcW w:w="1890" w:type="dxa"/>
            <w:tcMar>
              <w:left w:w="29" w:type="dxa"/>
              <w:right w:w="29" w:type="dxa"/>
            </w:tcMar>
          </w:tcPr>
          <w:p w14:paraId="3549620A" w14:textId="77777777" w:rsidR="0057186B" w:rsidRPr="00E22969" w:rsidRDefault="0057186B" w:rsidP="007C307D">
            <w:pPr>
              <w:pStyle w:val="Code"/>
            </w:pPr>
          </w:p>
        </w:tc>
        <w:tc>
          <w:tcPr>
            <w:tcW w:w="3581" w:type="dxa"/>
            <w:tcMar>
              <w:left w:w="29" w:type="dxa"/>
              <w:right w:w="29" w:type="dxa"/>
            </w:tcMar>
          </w:tcPr>
          <w:p w14:paraId="5B42F99D" w14:textId="77777777" w:rsidR="0057186B" w:rsidRPr="00E22969" w:rsidRDefault="0057186B" w:rsidP="007C307D">
            <w:pPr>
              <w:pStyle w:val="Code"/>
            </w:pPr>
          </w:p>
        </w:tc>
      </w:tr>
      <w:tr w:rsidR="0057186B" w:rsidRPr="00E22969" w14:paraId="6B23A65A" w14:textId="77777777" w:rsidTr="00802BA4">
        <w:tc>
          <w:tcPr>
            <w:tcW w:w="3505" w:type="dxa"/>
            <w:tcMar>
              <w:left w:w="29" w:type="dxa"/>
              <w:right w:w="29" w:type="dxa"/>
            </w:tcMar>
          </w:tcPr>
          <w:p w14:paraId="41FAF6EA" w14:textId="77777777" w:rsidR="0057186B" w:rsidRPr="00E22969" w:rsidRDefault="0057186B" w:rsidP="007C307D">
            <w:pPr>
              <w:pStyle w:val="Code"/>
            </w:pPr>
            <w:r w:rsidRPr="00E22969">
              <w:tab/>
              <w:t>version SEQUENCE {</w:t>
            </w:r>
          </w:p>
        </w:tc>
        <w:tc>
          <w:tcPr>
            <w:tcW w:w="1890" w:type="dxa"/>
            <w:tcMar>
              <w:left w:w="29" w:type="dxa"/>
              <w:right w:w="29" w:type="dxa"/>
            </w:tcMar>
          </w:tcPr>
          <w:p w14:paraId="53DF3597" w14:textId="77777777" w:rsidR="0057186B" w:rsidRPr="00E22969" w:rsidRDefault="0057186B" w:rsidP="007C307D">
            <w:pPr>
              <w:pStyle w:val="Code"/>
            </w:pPr>
          </w:p>
        </w:tc>
        <w:tc>
          <w:tcPr>
            <w:tcW w:w="3581" w:type="dxa"/>
            <w:tcMar>
              <w:left w:w="29" w:type="dxa"/>
              <w:right w:w="29" w:type="dxa"/>
            </w:tcMar>
          </w:tcPr>
          <w:p w14:paraId="3517BFBE" w14:textId="77777777" w:rsidR="0057186B" w:rsidRPr="00E22969" w:rsidRDefault="0057186B" w:rsidP="007C307D">
            <w:pPr>
              <w:pStyle w:val="Code"/>
            </w:pPr>
          </w:p>
        </w:tc>
      </w:tr>
      <w:tr w:rsidR="0057186B" w:rsidRPr="00E22969" w14:paraId="6AFFF7A1" w14:textId="77777777" w:rsidTr="00802BA4">
        <w:tc>
          <w:tcPr>
            <w:tcW w:w="3505" w:type="dxa"/>
            <w:tcMar>
              <w:left w:w="29" w:type="dxa"/>
              <w:right w:w="29" w:type="dxa"/>
            </w:tcMar>
          </w:tcPr>
          <w:p w14:paraId="51B1ABBA" w14:textId="77777777" w:rsidR="0057186B" w:rsidRPr="00E22969" w:rsidRDefault="0057186B" w:rsidP="007C307D">
            <w:pPr>
              <w:pStyle w:val="Code"/>
            </w:pPr>
            <w:r w:rsidRPr="00E22969">
              <w:tab/>
            </w:r>
            <w:r w:rsidRPr="00E22969">
              <w:tab/>
              <w:t>messageID</w:t>
            </w:r>
          </w:p>
        </w:tc>
        <w:tc>
          <w:tcPr>
            <w:tcW w:w="1890" w:type="dxa"/>
            <w:tcMar>
              <w:left w:w="29" w:type="dxa"/>
              <w:right w:w="29" w:type="dxa"/>
            </w:tcMar>
          </w:tcPr>
          <w:p w14:paraId="2815E11A" w14:textId="77777777" w:rsidR="0057186B" w:rsidRPr="00E22969" w:rsidRDefault="0057186B" w:rsidP="007C307D">
            <w:pPr>
              <w:pStyle w:val="Code"/>
            </w:pPr>
            <w:r w:rsidRPr="00E22969">
              <w:t>saMessage</w:t>
            </w:r>
          </w:p>
        </w:tc>
        <w:tc>
          <w:tcPr>
            <w:tcW w:w="3581" w:type="dxa"/>
            <w:tcMar>
              <w:left w:w="29" w:type="dxa"/>
              <w:right w:w="29" w:type="dxa"/>
            </w:tcMar>
          </w:tcPr>
          <w:p w14:paraId="6A6976D0" w14:textId="77777777" w:rsidR="0057186B" w:rsidRPr="00E22969" w:rsidRDefault="0057186B" w:rsidP="007C307D">
            <w:pPr>
              <w:pStyle w:val="Code"/>
            </w:pPr>
          </w:p>
        </w:tc>
      </w:tr>
      <w:tr w:rsidR="0057186B" w:rsidRPr="00E22969" w14:paraId="35C16C4A" w14:textId="77777777" w:rsidTr="00802BA4">
        <w:tc>
          <w:tcPr>
            <w:tcW w:w="3505" w:type="dxa"/>
            <w:tcMar>
              <w:left w:w="29" w:type="dxa"/>
              <w:right w:w="29" w:type="dxa"/>
            </w:tcMar>
          </w:tcPr>
          <w:p w14:paraId="78CBD52B" w14:textId="77777777" w:rsidR="0057186B" w:rsidRPr="00E22969" w:rsidRDefault="0057186B" w:rsidP="007C307D">
            <w:pPr>
              <w:pStyle w:val="Code"/>
            </w:pPr>
            <w:r w:rsidRPr="00E22969">
              <w:tab/>
            </w:r>
            <w:r w:rsidRPr="00E22969">
              <w:tab/>
              <w:t>rsvAdvPrtVersion</w:t>
            </w:r>
          </w:p>
        </w:tc>
        <w:tc>
          <w:tcPr>
            <w:tcW w:w="1890" w:type="dxa"/>
            <w:tcMar>
              <w:left w:w="29" w:type="dxa"/>
              <w:right w:w="29" w:type="dxa"/>
            </w:tcMar>
          </w:tcPr>
          <w:p w14:paraId="3EBDD239" w14:textId="77777777" w:rsidR="0057186B" w:rsidRPr="00E22969" w:rsidRDefault="0057186B" w:rsidP="007C307D">
            <w:pPr>
              <w:pStyle w:val="Code"/>
            </w:pPr>
            <w:r w:rsidRPr="00E22969">
              <w:t>3 (WSA version 3)</w:t>
            </w:r>
          </w:p>
        </w:tc>
        <w:tc>
          <w:tcPr>
            <w:tcW w:w="3581" w:type="dxa"/>
            <w:tcMar>
              <w:left w:w="29" w:type="dxa"/>
              <w:right w:w="29" w:type="dxa"/>
            </w:tcMar>
          </w:tcPr>
          <w:p w14:paraId="1336BB70" w14:textId="77777777" w:rsidR="0057186B" w:rsidRPr="00E22969" w:rsidRDefault="0057186B" w:rsidP="007C307D">
            <w:pPr>
              <w:pStyle w:val="Code"/>
            </w:pPr>
          </w:p>
        </w:tc>
      </w:tr>
      <w:tr w:rsidR="0057186B" w:rsidRPr="00E22969" w14:paraId="23075086" w14:textId="77777777" w:rsidTr="00802BA4">
        <w:tc>
          <w:tcPr>
            <w:tcW w:w="3505" w:type="dxa"/>
            <w:tcMar>
              <w:left w:w="29" w:type="dxa"/>
              <w:right w:w="29" w:type="dxa"/>
            </w:tcMar>
          </w:tcPr>
          <w:p w14:paraId="586419FD" w14:textId="77777777" w:rsidR="0057186B" w:rsidRPr="00E22969" w:rsidRDefault="0057186B" w:rsidP="007C307D">
            <w:pPr>
              <w:pStyle w:val="Code"/>
            </w:pPr>
            <w:r w:rsidRPr="00E22969">
              <w:tab/>
            </w:r>
            <w:r w:rsidRPr="00E22969">
              <w:tab/>
              <w:t>headerOptionIndicator</w:t>
            </w:r>
          </w:p>
        </w:tc>
        <w:tc>
          <w:tcPr>
            <w:tcW w:w="1890" w:type="dxa"/>
            <w:tcMar>
              <w:left w:w="29" w:type="dxa"/>
              <w:right w:w="29" w:type="dxa"/>
            </w:tcMar>
          </w:tcPr>
          <w:p w14:paraId="1345E737" w14:textId="77777777" w:rsidR="0057186B" w:rsidRPr="00E22969" w:rsidRDefault="0057186B" w:rsidP="007C307D">
            <w:pPr>
              <w:pStyle w:val="Code"/>
            </w:pPr>
            <w:r w:rsidRPr="00E22969">
              <w:t>0b0110</w:t>
            </w:r>
          </w:p>
        </w:tc>
        <w:tc>
          <w:tcPr>
            <w:tcW w:w="3581" w:type="dxa"/>
            <w:tcMar>
              <w:left w:w="29" w:type="dxa"/>
              <w:right w:w="29" w:type="dxa"/>
            </w:tcMar>
          </w:tcPr>
          <w:p w14:paraId="7BC3D675" w14:textId="77777777" w:rsidR="0057186B" w:rsidRPr="00E22969" w:rsidRDefault="0057186B" w:rsidP="007C307D">
            <w:pPr>
              <w:pStyle w:val="Code"/>
            </w:pPr>
          </w:p>
        </w:tc>
      </w:tr>
      <w:tr w:rsidR="0057186B" w:rsidRPr="00E22969" w14:paraId="3ABEB149" w14:textId="77777777" w:rsidTr="00802BA4">
        <w:tc>
          <w:tcPr>
            <w:tcW w:w="3505" w:type="dxa"/>
            <w:tcMar>
              <w:left w:w="29" w:type="dxa"/>
              <w:right w:w="29" w:type="dxa"/>
            </w:tcMar>
          </w:tcPr>
          <w:p w14:paraId="6AA8EEA2" w14:textId="77777777" w:rsidR="0057186B" w:rsidRPr="00E22969" w:rsidRDefault="0057186B" w:rsidP="007C307D">
            <w:pPr>
              <w:pStyle w:val="Code"/>
            </w:pPr>
            <w:r w:rsidRPr="00E22969">
              <w:tab/>
              <w:t>}</w:t>
            </w:r>
          </w:p>
        </w:tc>
        <w:tc>
          <w:tcPr>
            <w:tcW w:w="1890" w:type="dxa"/>
            <w:tcMar>
              <w:left w:w="29" w:type="dxa"/>
              <w:right w:w="29" w:type="dxa"/>
            </w:tcMar>
          </w:tcPr>
          <w:p w14:paraId="6DD7A167" w14:textId="77777777" w:rsidR="0057186B" w:rsidRPr="00E22969" w:rsidRDefault="0057186B" w:rsidP="007C307D">
            <w:pPr>
              <w:pStyle w:val="Code"/>
            </w:pPr>
          </w:p>
        </w:tc>
        <w:tc>
          <w:tcPr>
            <w:tcW w:w="3581" w:type="dxa"/>
            <w:tcMar>
              <w:left w:w="29" w:type="dxa"/>
              <w:right w:w="29" w:type="dxa"/>
            </w:tcMar>
          </w:tcPr>
          <w:p w14:paraId="0457E37C" w14:textId="77777777" w:rsidR="0057186B" w:rsidRPr="00E22969" w:rsidRDefault="0057186B" w:rsidP="007C307D">
            <w:pPr>
              <w:pStyle w:val="Code"/>
            </w:pPr>
          </w:p>
        </w:tc>
      </w:tr>
      <w:tr w:rsidR="0057186B" w:rsidRPr="00E22969" w14:paraId="2D7DBD23" w14:textId="77777777" w:rsidTr="00802BA4">
        <w:tc>
          <w:tcPr>
            <w:tcW w:w="3505" w:type="dxa"/>
            <w:tcMar>
              <w:left w:w="29" w:type="dxa"/>
              <w:right w:w="29" w:type="dxa"/>
            </w:tcMar>
          </w:tcPr>
          <w:p w14:paraId="40A421EC" w14:textId="77777777" w:rsidR="0057186B" w:rsidRPr="00E22969" w:rsidRDefault="0057186B" w:rsidP="007C307D">
            <w:pPr>
              <w:pStyle w:val="Code"/>
            </w:pPr>
            <w:r w:rsidRPr="00E22969">
              <w:tab/>
              <w:t>body SEQUENCE {</w:t>
            </w:r>
          </w:p>
        </w:tc>
        <w:tc>
          <w:tcPr>
            <w:tcW w:w="1890" w:type="dxa"/>
            <w:tcMar>
              <w:left w:w="29" w:type="dxa"/>
              <w:right w:w="29" w:type="dxa"/>
            </w:tcMar>
          </w:tcPr>
          <w:p w14:paraId="73B643DB" w14:textId="77777777" w:rsidR="0057186B" w:rsidRPr="00E22969" w:rsidRDefault="0057186B" w:rsidP="007C307D">
            <w:pPr>
              <w:pStyle w:val="Code"/>
            </w:pPr>
          </w:p>
        </w:tc>
        <w:tc>
          <w:tcPr>
            <w:tcW w:w="3581" w:type="dxa"/>
            <w:tcMar>
              <w:left w:w="29" w:type="dxa"/>
              <w:right w:w="29" w:type="dxa"/>
            </w:tcMar>
          </w:tcPr>
          <w:p w14:paraId="325622B1" w14:textId="77777777" w:rsidR="0057186B" w:rsidRPr="00E22969" w:rsidRDefault="0057186B" w:rsidP="007C307D">
            <w:pPr>
              <w:pStyle w:val="Code"/>
            </w:pPr>
          </w:p>
        </w:tc>
      </w:tr>
      <w:tr w:rsidR="0057186B" w:rsidRPr="00E22969" w14:paraId="197F68DA" w14:textId="77777777" w:rsidTr="00802BA4">
        <w:tc>
          <w:tcPr>
            <w:tcW w:w="3505" w:type="dxa"/>
            <w:tcMar>
              <w:left w:w="29" w:type="dxa"/>
              <w:right w:w="29" w:type="dxa"/>
            </w:tcMar>
          </w:tcPr>
          <w:p w14:paraId="4BCDC394" w14:textId="77777777" w:rsidR="0057186B" w:rsidRPr="00E22969" w:rsidRDefault="0057186B" w:rsidP="007C307D">
            <w:pPr>
              <w:pStyle w:val="Code"/>
            </w:pPr>
            <w:r w:rsidRPr="00E22969">
              <w:tab/>
            </w:r>
            <w:r w:rsidRPr="00E22969">
              <w:tab/>
              <w:t>changeCount SEQUENCE {</w:t>
            </w:r>
          </w:p>
        </w:tc>
        <w:tc>
          <w:tcPr>
            <w:tcW w:w="1890" w:type="dxa"/>
            <w:tcMar>
              <w:left w:w="29" w:type="dxa"/>
              <w:right w:w="29" w:type="dxa"/>
            </w:tcMar>
          </w:tcPr>
          <w:p w14:paraId="2FD4D2C4" w14:textId="77777777" w:rsidR="0057186B" w:rsidRPr="00E22969" w:rsidRDefault="0057186B" w:rsidP="007C307D">
            <w:pPr>
              <w:pStyle w:val="Code"/>
            </w:pPr>
          </w:p>
        </w:tc>
        <w:tc>
          <w:tcPr>
            <w:tcW w:w="3581" w:type="dxa"/>
            <w:tcMar>
              <w:left w:w="29" w:type="dxa"/>
              <w:right w:w="29" w:type="dxa"/>
            </w:tcMar>
          </w:tcPr>
          <w:p w14:paraId="12A6866B" w14:textId="77777777" w:rsidR="0057186B" w:rsidRPr="00E22969" w:rsidRDefault="0057186B" w:rsidP="007C307D">
            <w:pPr>
              <w:pStyle w:val="Code"/>
            </w:pPr>
          </w:p>
        </w:tc>
      </w:tr>
      <w:tr w:rsidR="0057186B" w:rsidRPr="00E22969" w14:paraId="00331CFB" w14:textId="77777777" w:rsidTr="00802BA4">
        <w:tc>
          <w:tcPr>
            <w:tcW w:w="3505" w:type="dxa"/>
            <w:tcMar>
              <w:left w:w="29" w:type="dxa"/>
              <w:right w:w="29" w:type="dxa"/>
            </w:tcMar>
          </w:tcPr>
          <w:p w14:paraId="47E62C97" w14:textId="77777777" w:rsidR="0057186B" w:rsidRPr="00E22969" w:rsidRDefault="0057186B" w:rsidP="007C307D">
            <w:pPr>
              <w:pStyle w:val="Code"/>
            </w:pPr>
            <w:r w:rsidRPr="00E22969">
              <w:tab/>
            </w:r>
            <w:r w:rsidRPr="00E22969">
              <w:tab/>
            </w:r>
            <w:r w:rsidRPr="00E22969">
              <w:tab/>
              <w:t>saID</w:t>
            </w:r>
          </w:p>
        </w:tc>
        <w:tc>
          <w:tcPr>
            <w:tcW w:w="1890" w:type="dxa"/>
            <w:tcMar>
              <w:left w:w="29" w:type="dxa"/>
              <w:right w:w="29" w:type="dxa"/>
            </w:tcMar>
          </w:tcPr>
          <w:p w14:paraId="64497BF0" w14:textId="77777777" w:rsidR="0057186B" w:rsidRPr="00E22969" w:rsidRDefault="0057186B" w:rsidP="007C307D">
            <w:pPr>
              <w:pStyle w:val="Code"/>
            </w:pPr>
            <w:r w:rsidRPr="00E22969">
              <w:t>Any valid value</w:t>
            </w:r>
          </w:p>
        </w:tc>
        <w:tc>
          <w:tcPr>
            <w:tcW w:w="3581" w:type="dxa"/>
            <w:tcMar>
              <w:left w:w="29" w:type="dxa"/>
              <w:right w:w="29" w:type="dxa"/>
            </w:tcMar>
          </w:tcPr>
          <w:p w14:paraId="72249348" w14:textId="77777777" w:rsidR="0057186B" w:rsidRPr="00E22969" w:rsidRDefault="0057186B" w:rsidP="007C307D">
            <w:pPr>
              <w:pStyle w:val="Code"/>
            </w:pPr>
          </w:p>
        </w:tc>
      </w:tr>
      <w:tr w:rsidR="0057186B" w:rsidRPr="00E22969" w14:paraId="570B01D0" w14:textId="77777777" w:rsidTr="00802BA4">
        <w:tc>
          <w:tcPr>
            <w:tcW w:w="3505" w:type="dxa"/>
            <w:tcMar>
              <w:left w:w="29" w:type="dxa"/>
              <w:right w:w="29" w:type="dxa"/>
            </w:tcMar>
          </w:tcPr>
          <w:p w14:paraId="43EB8B58" w14:textId="77777777" w:rsidR="0057186B" w:rsidRPr="00E22969" w:rsidRDefault="0057186B" w:rsidP="007C307D">
            <w:pPr>
              <w:pStyle w:val="Code"/>
            </w:pPr>
            <w:r w:rsidRPr="00E22969">
              <w:tab/>
            </w:r>
            <w:r w:rsidRPr="00E22969">
              <w:tab/>
            </w:r>
            <w:r w:rsidRPr="00E22969">
              <w:tab/>
              <w:t>contentCount</w:t>
            </w:r>
          </w:p>
        </w:tc>
        <w:tc>
          <w:tcPr>
            <w:tcW w:w="1890" w:type="dxa"/>
            <w:tcMar>
              <w:left w:w="29" w:type="dxa"/>
              <w:right w:w="29" w:type="dxa"/>
            </w:tcMar>
          </w:tcPr>
          <w:p w14:paraId="3E4D97B8" w14:textId="77777777" w:rsidR="0057186B" w:rsidRPr="00E22969" w:rsidRDefault="0057186B" w:rsidP="007C307D">
            <w:pPr>
              <w:pStyle w:val="Code"/>
            </w:pPr>
            <w:r w:rsidRPr="00E22969">
              <w:t>Any valid value</w:t>
            </w:r>
          </w:p>
        </w:tc>
        <w:tc>
          <w:tcPr>
            <w:tcW w:w="3581" w:type="dxa"/>
            <w:tcMar>
              <w:left w:w="29" w:type="dxa"/>
              <w:right w:w="29" w:type="dxa"/>
            </w:tcMar>
          </w:tcPr>
          <w:p w14:paraId="41C25386" w14:textId="77777777" w:rsidR="0057186B" w:rsidRPr="00E22969" w:rsidRDefault="0057186B" w:rsidP="007C307D">
            <w:pPr>
              <w:pStyle w:val="Code"/>
            </w:pPr>
          </w:p>
        </w:tc>
      </w:tr>
      <w:tr w:rsidR="0057186B" w:rsidRPr="00E22969" w14:paraId="41EC213C" w14:textId="77777777" w:rsidTr="00802BA4">
        <w:tc>
          <w:tcPr>
            <w:tcW w:w="3505" w:type="dxa"/>
            <w:tcMar>
              <w:left w:w="29" w:type="dxa"/>
              <w:right w:w="29" w:type="dxa"/>
            </w:tcMar>
          </w:tcPr>
          <w:p w14:paraId="5C516300" w14:textId="77777777" w:rsidR="0057186B" w:rsidRPr="00E22969" w:rsidRDefault="0057186B" w:rsidP="007C307D">
            <w:pPr>
              <w:pStyle w:val="Code"/>
            </w:pPr>
            <w:r w:rsidRPr="00E22969">
              <w:tab/>
            </w:r>
            <w:r w:rsidRPr="00E22969">
              <w:tab/>
              <w:t>}</w:t>
            </w:r>
          </w:p>
        </w:tc>
        <w:tc>
          <w:tcPr>
            <w:tcW w:w="1890" w:type="dxa"/>
            <w:tcMar>
              <w:left w:w="29" w:type="dxa"/>
              <w:right w:w="29" w:type="dxa"/>
            </w:tcMar>
          </w:tcPr>
          <w:p w14:paraId="394FDA0E" w14:textId="77777777" w:rsidR="0057186B" w:rsidRPr="00E22969" w:rsidRDefault="0057186B" w:rsidP="007C307D">
            <w:pPr>
              <w:pStyle w:val="Code"/>
            </w:pPr>
          </w:p>
        </w:tc>
        <w:tc>
          <w:tcPr>
            <w:tcW w:w="3581" w:type="dxa"/>
            <w:tcMar>
              <w:left w:w="29" w:type="dxa"/>
              <w:right w:w="29" w:type="dxa"/>
            </w:tcMar>
          </w:tcPr>
          <w:p w14:paraId="476D29DF" w14:textId="77777777" w:rsidR="0057186B" w:rsidRPr="00E22969" w:rsidRDefault="0057186B" w:rsidP="007C307D">
            <w:pPr>
              <w:pStyle w:val="Code"/>
            </w:pPr>
          </w:p>
        </w:tc>
      </w:tr>
      <w:tr w:rsidR="0057186B" w:rsidRPr="00E22969" w14:paraId="14F8703E" w14:textId="77777777" w:rsidTr="00802BA4">
        <w:tc>
          <w:tcPr>
            <w:tcW w:w="3505" w:type="dxa"/>
            <w:tcMar>
              <w:left w:w="29" w:type="dxa"/>
              <w:right w:w="29" w:type="dxa"/>
            </w:tcMar>
          </w:tcPr>
          <w:p w14:paraId="1AC3D0BE" w14:textId="77777777" w:rsidR="0057186B" w:rsidRPr="00E22969" w:rsidRDefault="0057186B" w:rsidP="007C307D">
            <w:pPr>
              <w:pStyle w:val="Code"/>
            </w:pPr>
            <w:r w:rsidRPr="00E22969">
              <w:tab/>
            </w:r>
            <w:r w:rsidRPr="00E22969">
              <w:tab/>
              <w:t>extensions SEQUENCE {}</w:t>
            </w:r>
          </w:p>
        </w:tc>
        <w:tc>
          <w:tcPr>
            <w:tcW w:w="1890" w:type="dxa"/>
            <w:tcMar>
              <w:left w:w="29" w:type="dxa"/>
              <w:right w:w="29" w:type="dxa"/>
            </w:tcMar>
          </w:tcPr>
          <w:p w14:paraId="652BC99C" w14:textId="77777777" w:rsidR="0057186B" w:rsidRPr="00E22969" w:rsidRDefault="0057186B" w:rsidP="007C307D">
            <w:pPr>
              <w:pStyle w:val="Code"/>
            </w:pPr>
            <w:r w:rsidRPr="00E22969">
              <w:t>Not present</w:t>
            </w:r>
          </w:p>
        </w:tc>
        <w:tc>
          <w:tcPr>
            <w:tcW w:w="3581" w:type="dxa"/>
            <w:tcMar>
              <w:left w:w="29" w:type="dxa"/>
              <w:right w:w="29" w:type="dxa"/>
            </w:tcMar>
          </w:tcPr>
          <w:p w14:paraId="5BE2558A" w14:textId="77777777" w:rsidR="0057186B" w:rsidRPr="00E22969" w:rsidRDefault="0057186B" w:rsidP="007C307D">
            <w:pPr>
              <w:pStyle w:val="Code"/>
            </w:pPr>
          </w:p>
        </w:tc>
      </w:tr>
      <w:tr w:rsidR="0057186B" w:rsidRPr="00E22969" w14:paraId="27EFCBC7" w14:textId="77777777" w:rsidTr="00802BA4">
        <w:tc>
          <w:tcPr>
            <w:tcW w:w="3505" w:type="dxa"/>
            <w:tcMar>
              <w:left w:w="29" w:type="dxa"/>
              <w:right w:w="29" w:type="dxa"/>
            </w:tcMar>
          </w:tcPr>
          <w:p w14:paraId="19F6BD96" w14:textId="77777777" w:rsidR="0057186B" w:rsidRPr="00E22969" w:rsidRDefault="0057186B" w:rsidP="007C307D">
            <w:pPr>
              <w:pStyle w:val="Code"/>
            </w:pPr>
            <w:r w:rsidRPr="00E22969">
              <w:tab/>
              <w:t>serviceInfos SEQUENCE {</w:t>
            </w:r>
          </w:p>
        </w:tc>
        <w:tc>
          <w:tcPr>
            <w:tcW w:w="1890" w:type="dxa"/>
            <w:tcMar>
              <w:left w:w="29" w:type="dxa"/>
              <w:right w:w="29" w:type="dxa"/>
            </w:tcMar>
          </w:tcPr>
          <w:p w14:paraId="29D3ECC6" w14:textId="77777777" w:rsidR="0057186B" w:rsidRPr="00E22969" w:rsidRDefault="0057186B" w:rsidP="007C307D">
            <w:pPr>
              <w:pStyle w:val="Code"/>
            </w:pPr>
          </w:p>
        </w:tc>
        <w:tc>
          <w:tcPr>
            <w:tcW w:w="3581" w:type="dxa"/>
            <w:tcMar>
              <w:left w:w="29" w:type="dxa"/>
              <w:right w:w="29" w:type="dxa"/>
            </w:tcMar>
          </w:tcPr>
          <w:p w14:paraId="422F3422" w14:textId="77777777" w:rsidR="0057186B" w:rsidRPr="00E22969" w:rsidRDefault="0057186B" w:rsidP="007C307D">
            <w:pPr>
              <w:pStyle w:val="Code"/>
            </w:pPr>
          </w:p>
        </w:tc>
      </w:tr>
      <w:tr w:rsidR="0057186B" w:rsidRPr="00E22969" w14:paraId="179AF36A" w14:textId="77777777" w:rsidTr="00802BA4">
        <w:tc>
          <w:tcPr>
            <w:tcW w:w="3505" w:type="dxa"/>
            <w:tcMar>
              <w:left w:w="29" w:type="dxa"/>
              <w:right w:w="29" w:type="dxa"/>
            </w:tcMar>
          </w:tcPr>
          <w:p w14:paraId="35695973" w14:textId="77777777" w:rsidR="0057186B" w:rsidRPr="00E22969" w:rsidRDefault="0057186B" w:rsidP="007C307D">
            <w:pPr>
              <w:pStyle w:val="Code"/>
            </w:pPr>
            <w:r w:rsidRPr="00E22969">
              <w:tab/>
            </w:r>
            <w:r w:rsidRPr="00E22969">
              <w:tab/>
            </w:r>
            <w:r w:rsidR="00C953EB" w:rsidRPr="00E22969">
              <w:t xml:space="preserve">{ </w:t>
            </w:r>
            <w:r w:rsidR="00C953EB" w:rsidRPr="00E22969">
              <w:tab/>
            </w:r>
            <w:r w:rsidRPr="00E22969">
              <w:t>serviceID</w:t>
            </w:r>
          </w:p>
        </w:tc>
        <w:tc>
          <w:tcPr>
            <w:tcW w:w="1890" w:type="dxa"/>
            <w:tcMar>
              <w:left w:w="29" w:type="dxa"/>
              <w:right w:w="29" w:type="dxa"/>
            </w:tcMar>
          </w:tcPr>
          <w:p w14:paraId="2599678C" w14:textId="020C34EC" w:rsidR="0057186B" w:rsidRPr="00E22969" w:rsidRDefault="0057186B" w:rsidP="007C307D">
            <w:pPr>
              <w:pStyle w:val="Code"/>
            </w:pPr>
            <w:r w:rsidRPr="00E22969">
              <w:t>vPSID</w:t>
            </w:r>
            <w:r w:rsidR="00916DE3">
              <w:t>1</w:t>
            </w:r>
          </w:p>
        </w:tc>
        <w:tc>
          <w:tcPr>
            <w:tcW w:w="3581" w:type="dxa"/>
            <w:tcMar>
              <w:left w:w="29" w:type="dxa"/>
              <w:right w:w="29" w:type="dxa"/>
            </w:tcMar>
          </w:tcPr>
          <w:p w14:paraId="09262660" w14:textId="5ABCCBE0" w:rsidR="0057186B" w:rsidRPr="007C307D" w:rsidRDefault="0057186B" w:rsidP="007C307D">
            <w:pPr>
              <w:pStyle w:val="Code"/>
            </w:pPr>
            <w:r w:rsidRPr="007C307D">
              <w:t xml:space="preserve">PSID values defined in </w:t>
            </w:r>
            <w:r w:rsidR="007C307D" w:rsidRPr="007C307D">
              <w:fldChar w:fldCharType="begin"/>
            </w:r>
            <w:r w:rsidR="007C307D" w:rsidRPr="007C307D">
              <w:instrText xml:space="preserve"> REF _Ref446677365 \h  \* MERGEFORMAT </w:instrText>
            </w:r>
            <w:r w:rsidR="007C307D" w:rsidRPr="007C307D">
              <w:fldChar w:fldCharType="separate"/>
            </w:r>
            <w:ins w:id="526" w:author="Dmitri.Khijniak@7Layers.com" w:date="2017-07-25T16:40:00Z">
              <w:r w:rsidR="00092395" w:rsidRPr="00092395">
                <w:rPr>
                  <w:rFonts w:ascii="Arial" w:hAnsi="Arial"/>
                  <w:rPrChange w:id="527" w:author="Dmitri.Khijniak@7Layers.com" w:date="2017-07-25T16:40:00Z">
                    <w:rPr>
                      <w:rFonts w:ascii="Arial" w:hAnsi="Arial"/>
                      <w:b/>
                    </w:rPr>
                  </w:rPrChange>
                </w:rPr>
                <w:t>Table 4</w:t>
              </w:r>
              <w:r w:rsidR="00092395" w:rsidRPr="00092395">
                <w:rPr>
                  <w:rFonts w:ascii="Arial" w:hAnsi="Arial"/>
                  <w:rPrChange w:id="528" w:author="Dmitri.Khijniak@7Layers.com" w:date="2017-07-25T16:40:00Z">
                    <w:rPr>
                      <w:rFonts w:ascii="Arial" w:hAnsi="Arial"/>
                      <w:b/>
                    </w:rPr>
                  </w:rPrChange>
                </w:rPr>
                <w:noBreakHyphen/>
                <w:t>4</w:t>
              </w:r>
            </w:ins>
            <w:del w:id="529" w:author="Dmitri.Khijniak@7Layers.com" w:date="2017-07-25T16:40:00Z">
              <w:r w:rsidR="00EC4622" w:rsidRPr="001A18A0" w:rsidDel="00092395">
                <w:rPr>
                  <w:rFonts w:ascii="Arial" w:hAnsi="Arial"/>
                </w:rPr>
                <w:delText>Table 4</w:delText>
              </w:r>
              <w:r w:rsidR="00EC4622" w:rsidRPr="001A18A0" w:rsidDel="00092395">
                <w:rPr>
                  <w:rFonts w:ascii="Arial" w:hAnsi="Arial"/>
                </w:rPr>
                <w:noBreakHyphen/>
                <w:delText>4</w:delText>
              </w:r>
            </w:del>
            <w:r w:rsidR="007C307D" w:rsidRPr="007C307D">
              <w:fldChar w:fldCharType="end"/>
            </w:r>
          </w:p>
        </w:tc>
      </w:tr>
      <w:tr w:rsidR="0057186B" w:rsidRPr="00E22969" w14:paraId="14320B6C" w14:textId="77777777" w:rsidTr="00802BA4">
        <w:tc>
          <w:tcPr>
            <w:tcW w:w="3505" w:type="dxa"/>
            <w:tcMar>
              <w:left w:w="29" w:type="dxa"/>
              <w:right w:w="29" w:type="dxa"/>
            </w:tcMar>
          </w:tcPr>
          <w:p w14:paraId="2E78E860" w14:textId="77777777" w:rsidR="0057186B" w:rsidRPr="00E22969" w:rsidRDefault="00C953EB" w:rsidP="007C307D">
            <w:pPr>
              <w:pStyle w:val="Code"/>
            </w:pPr>
            <w:r w:rsidRPr="00E22969">
              <w:tab/>
            </w:r>
            <w:r w:rsidR="0057186B" w:rsidRPr="00E22969">
              <w:tab/>
            </w:r>
            <w:r w:rsidR="0057186B" w:rsidRPr="00E22969">
              <w:tab/>
              <w:t>channelIndex</w:t>
            </w:r>
          </w:p>
        </w:tc>
        <w:tc>
          <w:tcPr>
            <w:tcW w:w="1890" w:type="dxa"/>
            <w:tcMar>
              <w:left w:w="29" w:type="dxa"/>
              <w:right w:w="29" w:type="dxa"/>
            </w:tcMar>
          </w:tcPr>
          <w:p w14:paraId="6F776D8F" w14:textId="77777777" w:rsidR="0057186B" w:rsidRPr="00E22969" w:rsidRDefault="0057186B" w:rsidP="007C307D">
            <w:pPr>
              <w:pStyle w:val="Code"/>
            </w:pPr>
            <w:r w:rsidRPr="00E22969">
              <w:t>firstEntry</w:t>
            </w:r>
          </w:p>
        </w:tc>
        <w:tc>
          <w:tcPr>
            <w:tcW w:w="3581" w:type="dxa"/>
            <w:tcMar>
              <w:left w:w="29" w:type="dxa"/>
              <w:right w:w="29" w:type="dxa"/>
            </w:tcMar>
          </w:tcPr>
          <w:p w14:paraId="53B2FA1D" w14:textId="77777777" w:rsidR="0057186B" w:rsidRPr="007C307D" w:rsidRDefault="0057186B" w:rsidP="007C307D">
            <w:pPr>
              <w:pStyle w:val="Code"/>
            </w:pPr>
            <w:r w:rsidRPr="007C307D">
              <w:t>1</w:t>
            </w:r>
            <w:r w:rsidRPr="007C307D">
              <w:rPr>
                <w:vertAlign w:val="superscript"/>
              </w:rPr>
              <w:t>st</w:t>
            </w:r>
            <w:r w:rsidRPr="007C307D">
              <w:t xml:space="preserve"> entry in Channel Info Segment</w:t>
            </w:r>
          </w:p>
        </w:tc>
      </w:tr>
      <w:tr w:rsidR="0057186B" w:rsidRPr="00E22969" w14:paraId="67FB95C2" w14:textId="77777777" w:rsidTr="00802BA4">
        <w:tc>
          <w:tcPr>
            <w:tcW w:w="3505" w:type="dxa"/>
            <w:tcMar>
              <w:left w:w="29" w:type="dxa"/>
              <w:right w:w="29" w:type="dxa"/>
            </w:tcMar>
          </w:tcPr>
          <w:p w14:paraId="5EECDC63" w14:textId="77777777" w:rsidR="0057186B" w:rsidRPr="00E22969" w:rsidRDefault="00C953EB" w:rsidP="007C307D">
            <w:pPr>
              <w:pStyle w:val="Code"/>
            </w:pPr>
            <w:r w:rsidRPr="00E22969">
              <w:tab/>
            </w:r>
            <w:r w:rsidR="0057186B" w:rsidRPr="00E22969">
              <w:tab/>
            </w:r>
            <w:r w:rsidR="0057186B" w:rsidRPr="00E22969">
              <w:tab/>
              <w:t>chOptions SEQUENCE {}</w:t>
            </w:r>
          </w:p>
        </w:tc>
        <w:tc>
          <w:tcPr>
            <w:tcW w:w="1890" w:type="dxa"/>
            <w:tcMar>
              <w:left w:w="29" w:type="dxa"/>
              <w:right w:w="29" w:type="dxa"/>
            </w:tcMar>
          </w:tcPr>
          <w:p w14:paraId="3FCFBDF9" w14:textId="77777777" w:rsidR="0057186B" w:rsidRPr="00E22969" w:rsidRDefault="0057186B" w:rsidP="007C307D">
            <w:pPr>
              <w:pStyle w:val="Code"/>
            </w:pPr>
            <w:r w:rsidRPr="00E22969">
              <w:t>Not present</w:t>
            </w:r>
          </w:p>
        </w:tc>
        <w:tc>
          <w:tcPr>
            <w:tcW w:w="3581" w:type="dxa"/>
            <w:tcMar>
              <w:left w:w="29" w:type="dxa"/>
              <w:right w:w="29" w:type="dxa"/>
            </w:tcMar>
          </w:tcPr>
          <w:p w14:paraId="1FB7C48A" w14:textId="77777777" w:rsidR="0057186B" w:rsidRPr="007C307D" w:rsidRDefault="0057186B" w:rsidP="007C307D">
            <w:pPr>
              <w:pStyle w:val="Code"/>
            </w:pPr>
          </w:p>
        </w:tc>
      </w:tr>
      <w:tr w:rsidR="00C953EB" w:rsidRPr="00E22969" w14:paraId="6CACE5CB" w14:textId="77777777" w:rsidTr="00923EC7">
        <w:tc>
          <w:tcPr>
            <w:tcW w:w="3505" w:type="dxa"/>
            <w:tcMar>
              <w:left w:w="29" w:type="dxa"/>
              <w:right w:w="29" w:type="dxa"/>
            </w:tcMar>
          </w:tcPr>
          <w:p w14:paraId="39AD1316" w14:textId="77777777" w:rsidR="00C953EB" w:rsidRPr="00E22969" w:rsidRDefault="00C953EB" w:rsidP="007C307D">
            <w:pPr>
              <w:pStyle w:val="Code"/>
            </w:pPr>
            <w:r w:rsidRPr="00E22969">
              <w:tab/>
            </w:r>
            <w:r w:rsidRPr="00E22969">
              <w:tab/>
              <w:t>}</w:t>
            </w:r>
          </w:p>
        </w:tc>
        <w:tc>
          <w:tcPr>
            <w:tcW w:w="1890" w:type="dxa"/>
            <w:tcMar>
              <w:left w:w="29" w:type="dxa"/>
              <w:right w:w="29" w:type="dxa"/>
            </w:tcMar>
          </w:tcPr>
          <w:p w14:paraId="3FC20424" w14:textId="77777777" w:rsidR="00C953EB" w:rsidRPr="00E22969" w:rsidRDefault="00C953EB" w:rsidP="007C307D">
            <w:pPr>
              <w:pStyle w:val="Code"/>
            </w:pPr>
          </w:p>
        </w:tc>
        <w:tc>
          <w:tcPr>
            <w:tcW w:w="3581" w:type="dxa"/>
            <w:tcMar>
              <w:left w:w="29" w:type="dxa"/>
              <w:right w:w="29" w:type="dxa"/>
            </w:tcMar>
          </w:tcPr>
          <w:p w14:paraId="1125A80E" w14:textId="77777777" w:rsidR="00C953EB" w:rsidRPr="007C307D" w:rsidRDefault="00C953EB" w:rsidP="007C307D">
            <w:pPr>
              <w:pStyle w:val="Code"/>
            </w:pPr>
          </w:p>
        </w:tc>
      </w:tr>
      <w:tr w:rsidR="00C953EB" w:rsidRPr="00E22969" w14:paraId="31754721" w14:textId="77777777" w:rsidTr="00923EC7">
        <w:tc>
          <w:tcPr>
            <w:tcW w:w="3505" w:type="dxa"/>
            <w:tcMar>
              <w:left w:w="29" w:type="dxa"/>
              <w:right w:w="29" w:type="dxa"/>
            </w:tcMar>
          </w:tcPr>
          <w:p w14:paraId="3FF88C3D" w14:textId="77777777" w:rsidR="00C953EB" w:rsidRPr="00E22969" w:rsidRDefault="00C953EB" w:rsidP="007C307D">
            <w:pPr>
              <w:pStyle w:val="Code"/>
            </w:pPr>
            <w:r w:rsidRPr="00E22969">
              <w:tab/>
            </w:r>
            <w:r w:rsidRPr="00E22969">
              <w:tab/>
              <w:t xml:space="preserve">{ </w:t>
            </w:r>
            <w:r w:rsidRPr="00E22969">
              <w:tab/>
              <w:t>serviceID</w:t>
            </w:r>
          </w:p>
        </w:tc>
        <w:tc>
          <w:tcPr>
            <w:tcW w:w="1890" w:type="dxa"/>
            <w:tcMar>
              <w:left w:w="29" w:type="dxa"/>
              <w:right w:w="29" w:type="dxa"/>
            </w:tcMar>
          </w:tcPr>
          <w:p w14:paraId="3D28E4CA" w14:textId="2EE5C71F" w:rsidR="00C953EB" w:rsidRPr="00E22969" w:rsidRDefault="00C953EB" w:rsidP="007C307D">
            <w:pPr>
              <w:pStyle w:val="Code"/>
            </w:pPr>
            <w:r w:rsidRPr="00E22969">
              <w:t>vPSID</w:t>
            </w:r>
            <w:r w:rsidR="00916DE3">
              <w:t>2</w:t>
            </w:r>
            <w:r w:rsidR="00923EC7" w:rsidRPr="00E22969">
              <w:t xml:space="preserve"> (different from </w:t>
            </w:r>
            <w:r w:rsidR="001B1CD9">
              <w:t>pPSID</w:t>
            </w:r>
            <w:r w:rsidR="00923EC7" w:rsidRPr="00E22969">
              <w:t>)</w:t>
            </w:r>
          </w:p>
        </w:tc>
        <w:tc>
          <w:tcPr>
            <w:tcW w:w="3581" w:type="dxa"/>
            <w:tcMar>
              <w:left w:w="29" w:type="dxa"/>
              <w:right w:w="29" w:type="dxa"/>
            </w:tcMar>
          </w:tcPr>
          <w:p w14:paraId="64DDF10C" w14:textId="56C1E762" w:rsidR="00C953EB" w:rsidRPr="007C307D" w:rsidRDefault="00C953EB" w:rsidP="007C307D">
            <w:pPr>
              <w:pStyle w:val="Code"/>
            </w:pPr>
            <w:r w:rsidRPr="007C307D">
              <w:t>PSID</w:t>
            </w:r>
            <w:r w:rsidR="00923EC7" w:rsidRPr="007C307D">
              <w:t xml:space="preserve"> </w:t>
            </w:r>
            <w:r w:rsidRPr="007C307D">
              <w:t xml:space="preserve">values defined in </w:t>
            </w:r>
            <w:r w:rsidR="007C307D" w:rsidRPr="007C307D">
              <w:fldChar w:fldCharType="begin"/>
            </w:r>
            <w:r w:rsidR="007C307D" w:rsidRPr="007C307D">
              <w:instrText xml:space="preserve"> REF _Ref446677365 \h  \* MERGEFORMAT </w:instrText>
            </w:r>
            <w:r w:rsidR="007C307D" w:rsidRPr="007C307D">
              <w:fldChar w:fldCharType="separate"/>
            </w:r>
            <w:ins w:id="530" w:author="Dmitri.Khijniak@7Layers.com" w:date="2017-07-25T16:40:00Z">
              <w:r w:rsidR="00092395" w:rsidRPr="00092395">
                <w:rPr>
                  <w:rFonts w:ascii="Arial" w:hAnsi="Arial"/>
                  <w:rPrChange w:id="531" w:author="Dmitri.Khijniak@7Layers.com" w:date="2017-07-25T16:40:00Z">
                    <w:rPr>
                      <w:rFonts w:ascii="Arial" w:hAnsi="Arial"/>
                      <w:b/>
                    </w:rPr>
                  </w:rPrChange>
                </w:rPr>
                <w:t>Table 4</w:t>
              </w:r>
              <w:r w:rsidR="00092395" w:rsidRPr="00092395">
                <w:rPr>
                  <w:rFonts w:ascii="Arial" w:hAnsi="Arial"/>
                  <w:rPrChange w:id="532" w:author="Dmitri.Khijniak@7Layers.com" w:date="2017-07-25T16:40:00Z">
                    <w:rPr>
                      <w:rFonts w:ascii="Arial" w:hAnsi="Arial"/>
                      <w:b/>
                    </w:rPr>
                  </w:rPrChange>
                </w:rPr>
                <w:noBreakHyphen/>
                <w:t>4</w:t>
              </w:r>
            </w:ins>
            <w:del w:id="533" w:author="Dmitri.Khijniak@7Layers.com" w:date="2017-07-25T16:40:00Z">
              <w:r w:rsidR="00EC4622" w:rsidRPr="00941F13" w:rsidDel="00092395">
                <w:rPr>
                  <w:rFonts w:ascii="Arial" w:hAnsi="Arial"/>
                </w:rPr>
                <w:delText>Table 4</w:delText>
              </w:r>
              <w:r w:rsidR="00EC4622" w:rsidRPr="00941F13" w:rsidDel="00092395">
                <w:rPr>
                  <w:rFonts w:ascii="Arial" w:hAnsi="Arial"/>
                </w:rPr>
                <w:noBreakHyphen/>
                <w:delText>4</w:delText>
              </w:r>
            </w:del>
            <w:r w:rsidR="007C307D" w:rsidRPr="007C307D">
              <w:fldChar w:fldCharType="end"/>
            </w:r>
          </w:p>
        </w:tc>
      </w:tr>
      <w:tr w:rsidR="00C953EB" w:rsidRPr="00E22969" w14:paraId="539F486F" w14:textId="77777777" w:rsidTr="00923EC7">
        <w:tc>
          <w:tcPr>
            <w:tcW w:w="3505" w:type="dxa"/>
            <w:tcMar>
              <w:left w:w="29" w:type="dxa"/>
              <w:right w:w="29" w:type="dxa"/>
            </w:tcMar>
          </w:tcPr>
          <w:p w14:paraId="7B369ACC" w14:textId="77777777" w:rsidR="00C953EB" w:rsidRPr="00E22969" w:rsidRDefault="00C953EB" w:rsidP="007C307D">
            <w:pPr>
              <w:pStyle w:val="Code"/>
            </w:pPr>
            <w:r w:rsidRPr="00E22969">
              <w:tab/>
            </w:r>
            <w:r w:rsidRPr="00E22969">
              <w:tab/>
            </w:r>
            <w:r w:rsidRPr="00E22969">
              <w:tab/>
              <w:t>channelIndex</w:t>
            </w:r>
          </w:p>
        </w:tc>
        <w:tc>
          <w:tcPr>
            <w:tcW w:w="1890" w:type="dxa"/>
            <w:tcMar>
              <w:left w:w="29" w:type="dxa"/>
              <w:right w:w="29" w:type="dxa"/>
            </w:tcMar>
          </w:tcPr>
          <w:p w14:paraId="78DD6DD4" w14:textId="77777777" w:rsidR="00C953EB" w:rsidRPr="00E22969" w:rsidRDefault="00C953EB" w:rsidP="007C307D">
            <w:pPr>
              <w:pStyle w:val="Code"/>
            </w:pPr>
            <w:r w:rsidRPr="00E22969">
              <w:t>firstEntry</w:t>
            </w:r>
          </w:p>
        </w:tc>
        <w:tc>
          <w:tcPr>
            <w:tcW w:w="3581" w:type="dxa"/>
            <w:tcMar>
              <w:left w:w="29" w:type="dxa"/>
              <w:right w:w="29" w:type="dxa"/>
            </w:tcMar>
          </w:tcPr>
          <w:p w14:paraId="61CB699B" w14:textId="77777777" w:rsidR="00C953EB" w:rsidRPr="007C307D" w:rsidRDefault="00C953EB" w:rsidP="007C307D">
            <w:pPr>
              <w:pStyle w:val="Code"/>
            </w:pPr>
            <w:r w:rsidRPr="007C307D">
              <w:t>1</w:t>
            </w:r>
            <w:r w:rsidRPr="007C307D">
              <w:rPr>
                <w:vertAlign w:val="superscript"/>
              </w:rPr>
              <w:t>st</w:t>
            </w:r>
            <w:r w:rsidRPr="007C307D">
              <w:t xml:space="preserve"> entry in Channel Info Segment</w:t>
            </w:r>
          </w:p>
        </w:tc>
      </w:tr>
      <w:tr w:rsidR="00C953EB" w:rsidRPr="00E22969" w14:paraId="053BE000" w14:textId="77777777" w:rsidTr="00923EC7">
        <w:tc>
          <w:tcPr>
            <w:tcW w:w="3505" w:type="dxa"/>
            <w:tcMar>
              <w:left w:w="29" w:type="dxa"/>
              <w:right w:w="29" w:type="dxa"/>
            </w:tcMar>
          </w:tcPr>
          <w:p w14:paraId="20AA9E19" w14:textId="77777777" w:rsidR="00C953EB" w:rsidRPr="00E22969" w:rsidRDefault="00C953EB" w:rsidP="007C307D">
            <w:pPr>
              <w:pStyle w:val="Code"/>
            </w:pPr>
            <w:r w:rsidRPr="00E22969">
              <w:tab/>
            </w:r>
            <w:r w:rsidRPr="00E22969">
              <w:tab/>
            </w:r>
            <w:r w:rsidRPr="00E22969">
              <w:tab/>
              <w:t>chOptions SEQUENCE {}</w:t>
            </w:r>
          </w:p>
        </w:tc>
        <w:tc>
          <w:tcPr>
            <w:tcW w:w="1890" w:type="dxa"/>
            <w:tcMar>
              <w:left w:w="29" w:type="dxa"/>
              <w:right w:w="29" w:type="dxa"/>
            </w:tcMar>
          </w:tcPr>
          <w:p w14:paraId="4C7FDB68" w14:textId="77777777" w:rsidR="00C953EB" w:rsidRPr="00E22969" w:rsidRDefault="00C953EB" w:rsidP="007C307D">
            <w:pPr>
              <w:pStyle w:val="Code"/>
            </w:pPr>
            <w:r w:rsidRPr="00E22969">
              <w:t>Not present</w:t>
            </w:r>
          </w:p>
        </w:tc>
        <w:tc>
          <w:tcPr>
            <w:tcW w:w="3581" w:type="dxa"/>
            <w:tcMar>
              <w:left w:w="29" w:type="dxa"/>
              <w:right w:w="29" w:type="dxa"/>
            </w:tcMar>
          </w:tcPr>
          <w:p w14:paraId="6010F2B4" w14:textId="77777777" w:rsidR="00C953EB" w:rsidRPr="007C307D" w:rsidRDefault="00C953EB" w:rsidP="007C307D">
            <w:pPr>
              <w:pStyle w:val="Code"/>
            </w:pPr>
          </w:p>
        </w:tc>
      </w:tr>
      <w:tr w:rsidR="00C953EB" w:rsidRPr="00E22969" w14:paraId="3FA2E415" w14:textId="77777777" w:rsidTr="00923EC7">
        <w:tc>
          <w:tcPr>
            <w:tcW w:w="3505" w:type="dxa"/>
            <w:tcMar>
              <w:left w:w="29" w:type="dxa"/>
              <w:right w:w="29" w:type="dxa"/>
            </w:tcMar>
          </w:tcPr>
          <w:p w14:paraId="650D1619" w14:textId="77777777" w:rsidR="00C953EB" w:rsidRPr="00E22969" w:rsidRDefault="00C953EB" w:rsidP="007C307D">
            <w:pPr>
              <w:pStyle w:val="Code"/>
            </w:pPr>
            <w:r w:rsidRPr="00E22969">
              <w:tab/>
            </w:r>
            <w:r w:rsidRPr="00E22969">
              <w:tab/>
              <w:t>}</w:t>
            </w:r>
          </w:p>
        </w:tc>
        <w:tc>
          <w:tcPr>
            <w:tcW w:w="1890" w:type="dxa"/>
            <w:tcMar>
              <w:left w:w="29" w:type="dxa"/>
              <w:right w:w="29" w:type="dxa"/>
            </w:tcMar>
          </w:tcPr>
          <w:p w14:paraId="42159C77" w14:textId="77777777" w:rsidR="00C953EB" w:rsidRPr="00E22969" w:rsidRDefault="00C953EB" w:rsidP="007C307D">
            <w:pPr>
              <w:pStyle w:val="Code"/>
            </w:pPr>
          </w:p>
        </w:tc>
        <w:tc>
          <w:tcPr>
            <w:tcW w:w="3581" w:type="dxa"/>
            <w:tcMar>
              <w:left w:w="29" w:type="dxa"/>
              <w:right w:w="29" w:type="dxa"/>
            </w:tcMar>
          </w:tcPr>
          <w:p w14:paraId="522063D6" w14:textId="77777777" w:rsidR="00C953EB" w:rsidRPr="007C307D" w:rsidRDefault="00C953EB" w:rsidP="007C307D">
            <w:pPr>
              <w:pStyle w:val="Code"/>
            </w:pPr>
          </w:p>
        </w:tc>
      </w:tr>
      <w:tr w:rsidR="0057186B" w:rsidRPr="00E22969" w14:paraId="372A10B9" w14:textId="77777777" w:rsidTr="00802BA4">
        <w:tc>
          <w:tcPr>
            <w:tcW w:w="3505" w:type="dxa"/>
            <w:tcMar>
              <w:left w:w="29" w:type="dxa"/>
              <w:right w:w="29" w:type="dxa"/>
            </w:tcMar>
          </w:tcPr>
          <w:p w14:paraId="6714BD36" w14:textId="77777777" w:rsidR="0057186B" w:rsidRPr="00E22969" w:rsidRDefault="0057186B" w:rsidP="007C307D">
            <w:pPr>
              <w:pStyle w:val="Code"/>
            </w:pPr>
            <w:r w:rsidRPr="00E22969">
              <w:tab/>
              <w:t>}</w:t>
            </w:r>
          </w:p>
        </w:tc>
        <w:tc>
          <w:tcPr>
            <w:tcW w:w="1890" w:type="dxa"/>
            <w:tcMar>
              <w:left w:w="29" w:type="dxa"/>
              <w:right w:w="29" w:type="dxa"/>
            </w:tcMar>
          </w:tcPr>
          <w:p w14:paraId="21ABBAAD" w14:textId="77777777" w:rsidR="0057186B" w:rsidRPr="00E22969" w:rsidRDefault="0057186B" w:rsidP="007C307D">
            <w:pPr>
              <w:pStyle w:val="Code"/>
            </w:pPr>
          </w:p>
        </w:tc>
        <w:tc>
          <w:tcPr>
            <w:tcW w:w="3581" w:type="dxa"/>
            <w:tcMar>
              <w:left w:w="29" w:type="dxa"/>
              <w:right w:w="29" w:type="dxa"/>
            </w:tcMar>
          </w:tcPr>
          <w:p w14:paraId="54255491" w14:textId="77777777" w:rsidR="0057186B" w:rsidRPr="007C307D" w:rsidRDefault="0057186B" w:rsidP="007C307D">
            <w:pPr>
              <w:pStyle w:val="Code"/>
            </w:pPr>
          </w:p>
        </w:tc>
      </w:tr>
      <w:tr w:rsidR="0057186B" w:rsidRPr="00E22969" w14:paraId="1AB7F017" w14:textId="77777777" w:rsidTr="00802BA4">
        <w:tc>
          <w:tcPr>
            <w:tcW w:w="3505" w:type="dxa"/>
            <w:tcMar>
              <w:left w:w="29" w:type="dxa"/>
              <w:right w:w="29" w:type="dxa"/>
            </w:tcMar>
          </w:tcPr>
          <w:p w14:paraId="63D05F13" w14:textId="77777777" w:rsidR="0057186B" w:rsidRPr="00E22969" w:rsidRDefault="0057186B" w:rsidP="007C307D">
            <w:pPr>
              <w:pStyle w:val="Code"/>
            </w:pPr>
            <w:r w:rsidRPr="00E22969">
              <w:tab/>
              <w:t>channelInfos SEQUENCE {</w:t>
            </w:r>
          </w:p>
        </w:tc>
        <w:tc>
          <w:tcPr>
            <w:tcW w:w="1890" w:type="dxa"/>
            <w:tcMar>
              <w:left w:w="29" w:type="dxa"/>
              <w:right w:w="29" w:type="dxa"/>
            </w:tcMar>
          </w:tcPr>
          <w:p w14:paraId="4BDC3BE3" w14:textId="77777777" w:rsidR="0057186B" w:rsidRPr="00E22969" w:rsidRDefault="0057186B" w:rsidP="007C307D">
            <w:pPr>
              <w:pStyle w:val="Code"/>
            </w:pPr>
          </w:p>
        </w:tc>
        <w:tc>
          <w:tcPr>
            <w:tcW w:w="3581" w:type="dxa"/>
            <w:tcMar>
              <w:left w:w="29" w:type="dxa"/>
              <w:right w:w="29" w:type="dxa"/>
            </w:tcMar>
          </w:tcPr>
          <w:p w14:paraId="5AF24117" w14:textId="77777777" w:rsidR="0057186B" w:rsidRPr="007C307D" w:rsidRDefault="0057186B" w:rsidP="007C307D">
            <w:pPr>
              <w:pStyle w:val="Code"/>
            </w:pPr>
          </w:p>
        </w:tc>
      </w:tr>
      <w:tr w:rsidR="0057186B" w:rsidRPr="00E22969" w14:paraId="405A3477" w14:textId="77777777" w:rsidTr="00802BA4">
        <w:tc>
          <w:tcPr>
            <w:tcW w:w="3505" w:type="dxa"/>
            <w:tcMar>
              <w:left w:w="29" w:type="dxa"/>
              <w:right w:w="29" w:type="dxa"/>
            </w:tcMar>
          </w:tcPr>
          <w:p w14:paraId="1D8268F1" w14:textId="77777777" w:rsidR="0057186B" w:rsidRPr="00E22969" w:rsidRDefault="0057186B" w:rsidP="007C307D">
            <w:pPr>
              <w:pStyle w:val="Code"/>
            </w:pPr>
            <w:r w:rsidRPr="00E22969">
              <w:tab/>
            </w:r>
            <w:r w:rsidRPr="00E22969">
              <w:tab/>
              <w:t>operatingClass</w:t>
            </w:r>
          </w:p>
        </w:tc>
        <w:tc>
          <w:tcPr>
            <w:tcW w:w="1890" w:type="dxa"/>
            <w:tcMar>
              <w:left w:w="29" w:type="dxa"/>
              <w:right w:w="29" w:type="dxa"/>
            </w:tcMar>
          </w:tcPr>
          <w:p w14:paraId="2F009D13" w14:textId="77777777" w:rsidR="0057186B" w:rsidRPr="00E22969" w:rsidRDefault="0057186B" w:rsidP="007C307D">
            <w:pPr>
              <w:pStyle w:val="Code"/>
            </w:pPr>
            <w:r w:rsidRPr="00E22969">
              <w:t>17</w:t>
            </w:r>
          </w:p>
        </w:tc>
        <w:tc>
          <w:tcPr>
            <w:tcW w:w="3581" w:type="dxa"/>
            <w:tcMar>
              <w:left w:w="29" w:type="dxa"/>
              <w:right w:w="29" w:type="dxa"/>
            </w:tcMar>
          </w:tcPr>
          <w:p w14:paraId="4596AC3B" w14:textId="77777777" w:rsidR="0057186B" w:rsidRPr="007C307D" w:rsidRDefault="0057186B" w:rsidP="007C307D">
            <w:pPr>
              <w:pStyle w:val="Code"/>
            </w:pPr>
          </w:p>
        </w:tc>
      </w:tr>
      <w:tr w:rsidR="007C307D" w:rsidRPr="00E22969" w14:paraId="4A3B3245" w14:textId="77777777" w:rsidTr="00802BA4">
        <w:tc>
          <w:tcPr>
            <w:tcW w:w="3505" w:type="dxa"/>
            <w:tcMar>
              <w:left w:w="29" w:type="dxa"/>
              <w:right w:w="29" w:type="dxa"/>
            </w:tcMar>
          </w:tcPr>
          <w:p w14:paraId="5F9B9BAF" w14:textId="77777777" w:rsidR="007C307D" w:rsidRPr="00E22969" w:rsidRDefault="007C307D" w:rsidP="007C307D">
            <w:pPr>
              <w:pStyle w:val="Code"/>
            </w:pPr>
            <w:r w:rsidRPr="00E22969">
              <w:tab/>
            </w:r>
            <w:r w:rsidRPr="00E22969">
              <w:tab/>
              <w:t>channelNumber</w:t>
            </w:r>
          </w:p>
        </w:tc>
        <w:tc>
          <w:tcPr>
            <w:tcW w:w="1890" w:type="dxa"/>
            <w:tcMar>
              <w:left w:w="29" w:type="dxa"/>
              <w:right w:w="29" w:type="dxa"/>
            </w:tcMar>
          </w:tcPr>
          <w:p w14:paraId="6FB07C56" w14:textId="77777777" w:rsidR="007C307D" w:rsidRPr="00E22969" w:rsidRDefault="007C307D" w:rsidP="007C307D">
            <w:pPr>
              <w:pStyle w:val="Code"/>
            </w:pPr>
            <w:r w:rsidRPr="00E22969">
              <w:t>Any valid value</w:t>
            </w:r>
          </w:p>
        </w:tc>
        <w:tc>
          <w:tcPr>
            <w:tcW w:w="3581" w:type="dxa"/>
            <w:tcMar>
              <w:left w:w="29" w:type="dxa"/>
              <w:right w:w="29" w:type="dxa"/>
            </w:tcMar>
          </w:tcPr>
          <w:p w14:paraId="609EE16E" w14:textId="62A6ECEE" w:rsidR="007C307D" w:rsidRPr="007C307D" w:rsidRDefault="007C307D" w:rsidP="007C307D">
            <w:pPr>
              <w:pStyle w:val="Code"/>
            </w:pPr>
            <w:r w:rsidRPr="007C307D">
              <w:t xml:space="preserve">Default values defined in </w:t>
            </w:r>
            <w:r w:rsidRPr="007C307D">
              <w:fldChar w:fldCharType="begin"/>
            </w:r>
            <w:r w:rsidRPr="007C307D">
              <w:instrText xml:space="preserve"> REF _Ref439878300 \h  \* MERGEFORMAT </w:instrText>
            </w:r>
            <w:r w:rsidRPr="007C307D">
              <w:fldChar w:fldCharType="separate"/>
            </w:r>
            <w:ins w:id="534" w:author="Dmitri.Khijniak@7Layers.com" w:date="2017-07-25T16:40:00Z">
              <w:r w:rsidR="00092395" w:rsidRPr="00092395">
                <w:rPr>
                  <w:rFonts w:ascii="Arial" w:hAnsi="Arial"/>
                  <w:rPrChange w:id="535" w:author="Dmitri.Khijniak@7Layers.com" w:date="2017-07-25T16:40:00Z">
                    <w:rPr>
                      <w:rFonts w:ascii="Arial" w:hAnsi="Arial"/>
                      <w:b/>
                    </w:rPr>
                  </w:rPrChange>
                </w:rPr>
                <w:t>Table 4</w:t>
              </w:r>
              <w:r w:rsidR="00092395" w:rsidRPr="00092395">
                <w:rPr>
                  <w:rFonts w:ascii="Arial" w:hAnsi="Arial"/>
                  <w:rPrChange w:id="536" w:author="Dmitri.Khijniak@7Layers.com" w:date="2017-07-25T16:40:00Z">
                    <w:rPr>
                      <w:rFonts w:ascii="Arial" w:hAnsi="Arial"/>
                      <w:b/>
                    </w:rPr>
                  </w:rPrChange>
                </w:rPr>
                <w:noBreakHyphen/>
                <w:t>1</w:t>
              </w:r>
            </w:ins>
            <w:del w:id="537" w:author="Dmitri.Khijniak@7Layers.com" w:date="2017-07-25T16:40:00Z">
              <w:r w:rsidR="00EC4622" w:rsidRPr="00941F13" w:rsidDel="00092395">
                <w:rPr>
                  <w:rFonts w:ascii="Arial" w:hAnsi="Arial"/>
                </w:rPr>
                <w:delText>Table 4</w:delText>
              </w:r>
              <w:r w:rsidR="00EC4622" w:rsidRPr="00941F13" w:rsidDel="00092395">
                <w:rPr>
                  <w:rFonts w:ascii="Arial" w:hAnsi="Arial"/>
                </w:rPr>
                <w:noBreakHyphen/>
                <w:delText>1</w:delText>
              </w:r>
            </w:del>
            <w:r w:rsidRPr="007C307D">
              <w:fldChar w:fldCharType="end"/>
            </w:r>
          </w:p>
        </w:tc>
      </w:tr>
      <w:tr w:rsidR="007C307D" w:rsidRPr="00E22969" w14:paraId="57207A0A" w14:textId="77777777" w:rsidTr="00802BA4">
        <w:tc>
          <w:tcPr>
            <w:tcW w:w="3505" w:type="dxa"/>
            <w:tcMar>
              <w:left w:w="29" w:type="dxa"/>
              <w:right w:w="29" w:type="dxa"/>
            </w:tcMar>
          </w:tcPr>
          <w:p w14:paraId="5C045DD4" w14:textId="77777777" w:rsidR="007C307D" w:rsidRPr="00E22969" w:rsidRDefault="007C307D" w:rsidP="007C307D">
            <w:pPr>
              <w:pStyle w:val="Code"/>
            </w:pPr>
            <w:r w:rsidRPr="00E22969">
              <w:tab/>
            </w:r>
            <w:r w:rsidRPr="00E22969">
              <w:tab/>
              <w:t>powerLevel</w:t>
            </w:r>
          </w:p>
        </w:tc>
        <w:tc>
          <w:tcPr>
            <w:tcW w:w="1890" w:type="dxa"/>
            <w:tcMar>
              <w:left w:w="29" w:type="dxa"/>
              <w:right w:w="29" w:type="dxa"/>
            </w:tcMar>
          </w:tcPr>
          <w:p w14:paraId="2E9062E9" w14:textId="77777777" w:rsidR="007C307D" w:rsidRPr="00E22969" w:rsidRDefault="007C307D" w:rsidP="007C307D">
            <w:pPr>
              <w:pStyle w:val="Code"/>
            </w:pPr>
            <w:r w:rsidRPr="00E22969">
              <w:t>Any valid value</w:t>
            </w:r>
          </w:p>
        </w:tc>
        <w:tc>
          <w:tcPr>
            <w:tcW w:w="3581" w:type="dxa"/>
            <w:tcMar>
              <w:left w:w="29" w:type="dxa"/>
              <w:right w:w="29" w:type="dxa"/>
            </w:tcMar>
          </w:tcPr>
          <w:p w14:paraId="742F56C3" w14:textId="6C54E077" w:rsidR="007C307D" w:rsidRPr="007C307D" w:rsidRDefault="007C307D" w:rsidP="007C307D">
            <w:pPr>
              <w:pStyle w:val="Code"/>
            </w:pPr>
            <w:r w:rsidRPr="007C307D">
              <w:t xml:space="preserve">Default values defined in </w:t>
            </w:r>
            <w:r w:rsidRPr="007C307D">
              <w:fldChar w:fldCharType="begin"/>
            </w:r>
            <w:r w:rsidRPr="007C307D">
              <w:instrText xml:space="preserve"> REF _Ref446677531 \h  \* MERGEFORMAT </w:instrText>
            </w:r>
            <w:r w:rsidRPr="007C307D">
              <w:fldChar w:fldCharType="separate"/>
            </w:r>
            <w:ins w:id="538" w:author="Dmitri.Khijniak@7Layers.com" w:date="2017-07-25T16:40:00Z">
              <w:r w:rsidR="00092395" w:rsidRPr="00092395">
                <w:rPr>
                  <w:rFonts w:ascii="Arial" w:hAnsi="Arial"/>
                  <w:rPrChange w:id="539" w:author="Dmitri.Khijniak@7Layers.com" w:date="2017-07-25T16:40:00Z">
                    <w:rPr>
                      <w:rFonts w:ascii="Arial" w:hAnsi="Arial"/>
                      <w:b/>
                    </w:rPr>
                  </w:rPrChange>
                </w:rPr>
                <w:t>Table 4</w:t>
              </w:r>
              <w:r w:rsidR="00092395" w:rsidRPr="00092395">
                <w:rPr>
                  <w:rFonts w:ascii="Arial" w:hAnsi="Arial"/>
                  <w:rPrChange w:id="540" w:author="Dmitri.Khijniak@7Layers.com" w:date="2017-07-25T16:40:00Z">
                    <w:rPr>
                      <w:rFonts w:ascii="Arial" w:hAnsi="Arial"/>
                      <w:b/>
                    </w:rPr>
                  </w:rPrChange>
                </w:rPr>
                <w:noBreakHyphen/>
                <w:t>3</w:t>
              </w:r>
            </w:ins>
            <w:del w:id="541" w:author="Dmitri.Khijniak@7Layers.com" w:date="2017-07-25T16:40:00Z">
              <w:r w:rsidR="00EC4622" w:rsidRPr="00941F13" w:rsidDel="00092395">
                <w:rPr>
                  <w:rFonts w:ascii="Arial" w:hAnsi="Arial"/>
                </w:rPr>
                <w:delText>Table 4</w:delText>
              </w:r>
              <w:r w:rsidR="00EC4622" w:rsidRPr="00941F13" w:rsidDel="00092395">
                <w:rPr>
                  <w:rFonts w:ascii="Arial" w:hAnsi="Arial"/>
                </w:rPr>
                <w:noBreakHyphen/>
                <w:delText>3</w:delText>
              </w:r>
            </w:del>
            <w:r w:rsidRPr="007C307D">
              <w:fldChar w:fldCharType="end"/>
            </w:r>
          </w:p>
        </w:tc>
      </w:tr>
      <w:tr w:rsidR="007C307D" w:rsidRPr="00E22969" w14:paraId="4D08E2B7" w14:textId="77777777" w:rsidTr="00802BA4">
        <w:tc>
          <w:tcPr>
            <w:tcW w:w="3505" w:type="dxa"/>
            <w:tcMar>
              <w:left w:w="29" w:type="dxa"/>
              <w:right w:w="29" w:type="dxa"/>
            </w:tcMar>
          </w:tcPr>
          <w:p w14:paraId="13F6AD93" w14:textId="77777777" w:rsidR="007C307D" w:rsidRPr="00E22969" w:rsidRDefault="007C307D" w:rsidP="007C307D">
            <w:pPr>
              <w:pStyle w:val="Code"/>
            </w:pPr>
            <w:r w:rsidRPr="00E22969">
              <w:tab/>
            </w:r>
            <w:r w:rsidRPr="00E22969">
              <w:tab/>
              <w:t>dataRate</w:t>
            </w:r>
          </w:p>
        </w:tc>
        <w:tc>
          <w:tcPr>
            <w:tcW w:w="1890" w:type="dxa"/>
            <w:tcMar>
              <w:left w:w="29" w:type="dxa"/>
              <w:right w:w="29" w:type="dxa"/>
            </w:tcMar>
          </w:tcPr>
          <w:p w14:paraId="796D8F01" w14:textId="77777777" w:rsidR="007C307D" w:rsidRPr="00E22969" w:rsidRDefault="007C307D" w:rsidP="007C307D">
            <w:pPr>
              <w:pStyle w:val="Code"/>
            </w:pPr>
            <w:r w:rsidRPr="00E22969">
              <w:t>Any valid value</w:t>
            </w:r>
          </w:p>
        </w:tc>
        <w:tc>
          <w:tcPr>
            <w:tcW w:w="3581" w:type="dxa"/>
            <w:tcMar>
              <w:left w:w="29" w:type="dxa"/>
              <w:right w:w="29" w:type="dxa"/>
            </w:tcMar>
          </w:tcPr>
          <w:p w14:paraId="7B1418D0" w14:textId="07D09731" w:rsidR="007C307D" w:rsidRPr="007C307D" w:rsidRDefault="007C307D" w:rsidP="007C307D">
            <w:pPr>
              <w:pStyle w:val="Code"/>
            </w:pPr>
            <w:r w:rsidRPr="007C307D">
              <w:t xml:space="preserve">Default values defined in </w:t>
            </w:r>
            <w:r w:rsidRPr="007C307D">
              <w:fldChar w:fldCharType="begin"/>
            </w:r>
            <w:r w:rsidRPr="007C307D">
              <w:instrText xml:space="preserve"> REF _Ref446677500 \h  \* MERGEFORMAT </w:instrText>
            </w:r>
            <w:r w:rsidRPr="007C307D">
              <w:fldChar w:fldCharType="separate"/>
            </w:r>
            <w:ins w:id="542" w:author="Dmitri.Khijniak@7Layers.com" w:date="2017-07-25T16:40:00Z">
              <w:r w:rsidR="00092395" w:rsidRPr="00092395">
                <w:rPr>
                  <w:rFonts w:ascii="Arial" w:hAnsi="Arial"/>
                  <w:rPrChange w:id="543" w:author="Dmitri.Khijniak@7Layers.com" w:date="2017-07-25T16:40:00Z">
                    <w:rPr>
                      <w:rFonts w:ascii="Arial" w:hAnsi="Arial"/>
                      <w:b/>
                    </w:rPr>
                  </w:rPrChange>
                </w:rPr>
                <w:t>Table 4</w:t>
              </w:r>
              <w:r w:rsidR="00092395" w:rsidRPr="00092395">
                <w:rPr>
                  <w:rFonts w:ascii="Arial" w:hAnsi="Arial"/>
                  <w:rPrChange w:id="544" w:author="Dmitri.Khijniak@7Layers.com" w:date="2017-07-25T16:40:00Z">
                    <w:rPr>
                      <w:rFonts w:ascii="Arial" w:hAnsi="Arial"/>
                      <w:b/>
                    </w:rPr>
                  </w:rPrChange>
                </w:rPr>
                <w:noBreakHyphen/>
                <w:t>2</w:t>
              </w:r>
            </w:ins>
            <w:del w:id="545" w:author="Dmitri.Khijniak@7Layers.com" w:date="2017-07-25T16:40:00Z">
              <w:r w:rsidR="00EC4622" w:rsidRPr="00941F13" w:rsidDel="00092395">
                <w:rPr>
                  <w:rFonts w:ascii="Arial" w:hAnsi="Arial"/>
                </w:rPr>
                <w:delText>Table 4</w:delText>
              </w:r>
              <w:r w:rsidR="00EC4622" w:rsidRPr="00941F13" w:rsidDel="00092395">
                <w:rPr>
                  <w:rFonts w:ascii="Arial" w:hAnsi="Arial"/>
                </w:rPr>
                <w:noBreakHyphen/>
                <w:delText>2</w:delText>
              </w:r>
            </w:del>
            <w:r w:rsidRPr="007C307D">
              <w:fldChar w:fldCharType="end"/>
            </w:r>
          </w:p>
        </w:tc>
      </w:tr>
      <w:tr w:rsidR="0057186B" w:rsidRPr="00E22969" w14:paraId="793AA6BF" w14:textId="77777777" w:rsidTr="00802BA4">
        <w:tc>
          <w:tcPr>
            <w:tcW w:w="3505" w:type="dxa"/>
            <w:tcMar>
              <w:left w:w="29" w:type="dxa"/>
              <w:right w:w="29" w:type="dxa"/>
            </w:tcMar>
          </w:tcPr>
          <w:p w14:paraId="68EE69C2" w14:textId="77777777" w:rsidR="0057186B" w:rsidRPr="00E22969" w:rsidRDefault="0057186B" w:rsidP="007C307D">
            <w:pPr>
              <w:pStyle w:val="Code"/>
            </w:pPr>
            <w:r w:rsidRPr="00E22969">
              <w:tab/>
            </w:r>
            <w:r w:rsidRPr="00E22969">
              <w:tab/>
              <w:t>adaptable</w:t>
            </w:r>
          </w:p>
        </w:tc>
        <w:tc>
          <w:tcPr>
            <w:tcW w:w="1890" w:type="dxa"/>
            <w:tcMar>
              <w:left w:w="29" w:type="dxa"/>
              <w:right w:w="29" w:type="dxa"/>
            </w:tcMar>
          </w:tcPr>
          <w:p w14:paraId="1D5C2B2B" w14:textId="77777777" w:rsidR="0057186B" w:rsidRPr="00E22969" w:rsidRDefault="0057186B" w:rsidP="007C307D">
            <w:pPr>
              <w:pStyle w:val="Code"/>
            </w:pPr>
            <w:r w:rsidRPr="00E22969">
              <w:t>Any valid value</w:t>
            </w:r>
          </w:p>
        </w:tc>
        <w:tc>
          <w:tcPr>
            <w:tcW w:w="3581" w:type="dxa"/>
            <w:tcMar>
              <w:left w:w="29" w:type="dxa"/>
              <w:right w:w="29" w:type="dxa"/>
            </w:tcMar>
          </w:tcPr>
          <w:p w14:paraId="73F0D57A" w14:textId="77777777" w:rsidR="0057186B" w:rsidRPr="00E22969" w:rsidRDefault="0057186B" w:rsidP="007C307D">
            <w:pPr>
              <w:pStyle w:val="Code"/>
            </w:pPr>
          </w:p>
        </w:tc>
      </w:tr>
      <w:tr w:rsidR="0057186B" w:rsidRPr="00E22969" w14:paraId="36CD88E4" w14:textId="77777777" w:rsidTr="00802BA4">
        <w:tc>
          <w:tcPr>
            <w:tcW w:w="3505" w:type="dxa"/>
            <w:tcMar>
              <w:left w:w="29" w:type="dxa"/>
              <w:right w:w="29" w:type="dxa"/>
            </w:tcMar>
          </w:tcPr>
          <w:p w14:paraId="5A1BF049" w14:textId="77777777" w:rsidR="0057186B" w:rsidRPr="00E22969" w:rsidRDefault="0057186B" w:rsidP="007C307D">
            <w:pPr>
              <w:pStyle w:val="Code"/>
            </w:pPr>
            <w:r w:rsidRPr="00E22969">
              <w:tab/>
            </w:r>
            <w:r w:rsidRPr="00E22969">
              <w:tab/>
              <w:t>extensions SEQUENCE {}</w:t>
            </w:r>
          </w:p>
        </w:tc>
        <w:tc>
          <w:tcPr>
            <w:tcW w:w="1890" w:type="dxa"/>
            <w:tcMar>
              <w:left w:w="29" w:type="dxa"/>
              <w:right w:w="29" w:type="dxa"/>
            </w:tcMar>
          </w:tcPr>
          <w:p w14:paraId="7CDE06F1" w14:textId="77777777" w:rsidR="0057186B" w:rsidRPr="00E22969" w:rsidRDefault="0057186B" w:rsidP="007C307D">
            <w:pPr>
              <w:pStyle w:val="Code"/>
            </w:pPr>
            <w:r w:rsidRPr="00E22969">
              <w:t>Not present</w:t>
            </w:r>
          </w:p>
        </w:tc>
        <w:tc>
          <w:tcPr>
            <w:tcW w:w="3581" w:type="dxa"/>
            <w:tcMar>
              <w:left w:w="29" w:type="dxa"/>
              <w:right w:w="29" w:type="dxa"/>
            </w:tcMar>
          </w:tcPr>
          <w:p w14:paraId="6CBD575D" w14:textId="77777777" w:rsidR="0057186B" w:rsidRPr="00E22969" w:rsidRDefault="0057186B" w:rsidP="007C307D">
            <w:pPr>
              <w:pStyle w:val="Code"/>
            </w:pPr>
          </w:p>
        </w:tc>
      </w:tr>
      <w:tr w:rsidR="0057186B" w:rsidRPr="00E22969" w14:paraId="70E3541E" w14:textId="77777777" w:rsidTr="00802BA4">
        <w:tc>
          <w:tcPr>
            <w:tcW w:w="3505" w:type="dxa"/>
            <w:tcMar>
              <w:left w:w="29" w:type="dxa"/>
              <w:right w:w="29" w:type="dxa"/>
            </w:tcMar>
          </w:tcPr>
          <w:p w14:paraId="06096148" w14:textId="77777777" w:rsidR="0057186B" w:rsidRPr="00E22969" w:rsidRDefault="0057186B" w:rsidP="007C307D">
            <w:pPr>
              <w:pStyle w:val="Code"/>
            </w:pPr>
            <w:r w:rsidRPr="00E22969">
              <w:tab/>
              <w:t xml:space="preserve">routingAdvertisement SEQUENCE{} </w:t>
            </w:r>
          </w:p>
        </w:tc>
        <w:tc>
          <w:tcPr>
            <w:tcW w:w="1890" w:type="dxa"/>
            <w:tcMar>
              <w:left w:w="29" w:type="dxa"/>
              <w:right w:w="29" w:type="dxa"/>
            </w:tcMar>
          </w:tcPr>
          <w:p w14:paraId="30E5C174" w14:textId="77777777" w:rsidR="0057186B" w:rsidRPr="00E22969" w:rsidRDefault="0057186B" w:rsidP="007C307D">
            <w:pPr>
              <w:pStyle w:val="Code"/>
            </w:pPr>
            <w:r w:rsidRPr="00E22969">
              <w:t>Not present</w:t>
            </w:r>
          </w:p>
        </w:tc>
        <w:tc>
          <w:tcPr>
            <w:tcW w:w="3581" w:type="dxa"/>
            <w:tcMar>
              <w:left w:w="29" w:type="dxa"/>
              <w:right w:w="29" w:type="dxa"/>
            </w:tcMar>
          </w:tcPr>
          <w:p w14:paraId="793B3EC0" w14:textId="77777777" w:rsidR="0057186B" w:rsidRPr="00E22969" w:rsidRDefault="0057186B" w:rsidP="007C307D">
            <w:pPr>
              <w:pStyle w:val="Code"/>
            </w:pPr>
          </w:p>
        </w:tc>
      </w:tr>
      <w:tr w:rsidR="0057186B" w:rsidRPr="00E22969" w14:paraId="56B69A03" w14:textId="77777777" w:rsidTr="00802BA4">
        <w:tc>
          <w:tcPr>
            <w:tcW w:w="3505" w:type="dxa"/>
            <w:tcMar>
              <w:left w:w="29" w:type="dxa"/>
              <w:right w:w="29" w:type="dxa"/>
            </w:tcMar>
          </w:tcPr>
          <w:p w14:paraId="5C1EF337" w14:textId="77777777" w:rsidR="0057186B" w:rsidRPr="00E22969" w:rsidRDefault="0057186B" w:rsidP="007C307D">
            <w:pPr>
              <w:pStyle w:val="Code"/>
            </w:pPr>
            <w:r w:rsidRPr="00E22969">
              <w:t>}</w:t>
            </w:r>
          </w:p>
        </w:tc>
        <w:tc>
          <w:tcPr>
            <w:tcW w:w="1890" w:type="dxa"/>
            <w:tcMar>
              <w:left w:w="29" w:type="dxa"/>
              <w:right w:w="29" w:type="dxa"/>
            </w:tcMar>
          </w:tcPr>
          <w:p w14:paraId="2A65699C" w14:textId="77777777" w:rsidR="0057186B" w:rsidRPr="00E22969" w:rsidRDefault="0057186B" w:rsidP="007C307D">
            <w:pPr>
              <w:pStyle w:val="Code"/>
            </w:pPr>
          </w:p>
        </w:tc>
        <w:tc>
          <w:tcPr>
            <w:tcW w:w="3581" w:type="dxa"/>
            <w:tcMar>
              <w:left w:w="29" w:type="dxa"/>
              <w:right w:w="29" w:type="dxa"/>
            </w:tcMar>
          </w:tcPr>
          <w:p w14:paraId="0F915D57" w14:textId="77777777" w:rsidR="0057186B" w:rsidRPr="00E22969" w:rsidRDefault="0057186B" w:rsidP="007C307D">
            <w:pPr>
              <w:pStyle w:val="Code"/>
            </w:pPr>
          </w:p>
        </w:tc>
      </w:tr>
    </w:tbl>
    <w:p w14:paraId="363F42E7" w14:textId="77777777" w:rsidR="00A76C5D" w:rsidRPr="00E22969" w:rsidRDefault="00A76C5D" w:rsidP="00BF4785">
      <w:pPr>
        <w:rPr>
          <w:rFonts w:eastAsiaTheme="majorEastAsia"/>
        </w:rPr>
      </w:pPr>
    </w:p>
    <w:p w14:paraId="33F65B48" w14:textId="77777777" w:rsidR="00344D58" w:rsidRPr="00E22969" w:rsidRDefault="00344D58" w:rsidP="00E07C5B">
      <w:pPr>
        <w:pStyle w:val="Heading4"/>
      </w:pPr>
      <w:r w:rsidRPr="00E22969">
        <w:t xml:space="preserve">WSA containing IP routing service </w:t>
      </w:r>
    </w:p>
    <w:p w14:paraId="0D1897F3" w14:textId="2B3E951F" w:rsidR="00344D58" w:rsidRPr="00E22969" w:rsidRDefault="00344D58" w:rsidP="00344D58">
      <w:pPr>
        <w:pStyle w:val="Caption"/>
        <w:rPr>
          <w:b w:val="0"/>
        </w:rPr>
      </w:pPr>
      <w:bookmarkStart w:id="546" w:name="_Ref435544843"/>
      <w:r w:rsidRPr="00E22969">
        <w:t xml:space="preserve">Table </w:t>
      </w:r>
      <w:fldSimple w:instr=" STYLEREF 1 \s ">
        <w:r w:rsidR="00092395">
          <w:rPr>
            <w:noProof/>
          </w:rPr>
          <w:t>7</w:t>
        </w:r>
      </w:fldSimple>
      <w:r w:rsidRPr="00E22969">
        <w:noBreakHyphen/>
      </w:r>
      <w:fldSimple w:instr=" SEQ Table \* ARABIC \s 1 ">
        <w:r w:rsidR="00092395">
          <w:rPr>
            <w:noProof/>
          </w:rPr>
          <w:t>17</w:t>
        </w:r>
      </w:fldSimple>
      <w:bookmarkEnd w:id="546"/>
      <w:r w:rsidRPr="00E22969">
        <w:t xml:space="preserve"> WSA_IProuting</w:t>
      </w:r>
    </w:p>
    <w:tbl>
      <w:tblPr>
        <w:tblStyle w:val="TableGrid"/>
        <w:tblW w:w="0" w:type="auto"/>
        <w:tblLook w:val="04A0" w:firstRow="1" w:lastRow="0" w:firstColumn="1" w:lastColumn="0" w:noHBand="0" w:noVBand="1"/>
      </w:tblPr>
      <w:tblGrid>
        <w:gridCol w:w="3505"/>
        <w:gridCol w:w="1890"/>
        <w:gridCol w:w="3581"/>
      </w:tblGrid>
      <w:tr w:rsidR="00344D58" w:rsidRPr="00E22969" w14:paraId="301355AD" w14:textId="77777777" w:rsidTr="00802BA4">
        <w:tc>
          <w:tcPr>
            <w:tcW w:w="3505" w:type="dxa"/>
            <w:tcMar>
              <w:left w:w="29" w:type="dxa"/>
              <w:right w:w="29" w:type="dxa"/>
            </w:tcMar>
          </w:tcPr>
          <w:p w14:paraId="038A0100" w14:textId="77777777" w:rsidR="00344D58" w:rsidRPr="00E22969" w:rsidRDefault="00344D58" w:rsidP="007C307D">
            <w:pPr>
              <w:pStyle w:val="Code"/>
            </w:pPr>
            <w:r w:rsidRPr="00E22969">
              <w:t>Information Element</w:t>
            </w:r>
          </w:p>
        </w:tc>
        <w:tc>
          <w:tcPr>
            <w:tcW w:w="1890" w:type="dxa"/>
            <w:tcMar>
              <w:left w:w="29" w:type="dxa"/>
              <w:right w:w="29" w:type="dxa"/>
            </w:tcMar>
          </w:tcPr>
          <w:p w14:paraId="6055078F" w14:textId="77777777" w:rsidR="00344D58" w:rsidRPr="00E22969" w:rsidRDefault="00344D58" w:rsidP="007C307D">
            <w:pPr>
              <w:pStyle w:val="Code"/>
            </w:pPr>
            <w:r w:rsidRPr="00E22969">
              <w:t>Value/Remark</w:t>
            </w:r>
          </w:p>
        </w:tc>
        <w:tc>
          <w:tcPr>
            <w:tcW w:w="3581" w:type="dxa"/>
            <w:tcMar>
              <w:left w:w="29" w:type="dxa"/>
              <w:right w:w="29" w:type="dxa"/>
            </w:tcMar>
          </w:tcPr>
          <w:p w14:paraId="390FD962" w14:textId="77777777" w:rsidR="00344D58" w:rsidRPr="00E22969" w:rsidRDefault="00344D58" w:rsidP="007C307D">
            <w:pPr>
              <w:pStyle w:val="Code"/>
            </w:pPr>
            <w:r w:rsidRPr="00E22969">
              <w:t>Comment</w:t>
            </w:r>
          </w:p>
        </w:tc>
      </w:tr>
      <w:tr w:rsidR="00344D58" w:rsidRPr="00E22969" w14:paraId="63B6CB90" w14:textId="77777777" w:rsidTr="00802BA4">
        <w:tc>
          <w:tcPr>
            <w:tcW w:w="3505" w:type="dxa"/>
            <w:tcMar>
              <w:left w:w="29" w:type="dxa"/>
              <w:right w:w="29" w:type="dxa"/>
            </w:tcMar>
          </w:tcPr>
          <w:p w14:paraId="70CA95DA" w14:textId="77777777" w:rsidR="00344D58" w:rsidRPr="00E22969" w:rsidRDefault="00344D58" w:rsidP="007C307D">
            <w:pPr>
              <w:pStyle w:val="Code"/>
            </w:pPr>
            <w:r w:rsidRPr="00E22969">
              <w:t>Requires Ieee1609Dot2Data</w:t>
            </w:r>
          </w:p>
          <w:p w14:paraId="26E3BB64" w14:textId="5C6CDEE2" w:rsidR="00344D58" w:rsidRPr="00E22969" w:rsidRDefault="00344D58"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ins w:id="547" w:author="Dmitri.Khijniak@7Layers.com" w:date="2017-07-25T16:40:00Z">
              <w:r w:rsidR="00092395" w:rsidRPr="00E22969">
                <w:t xml:space="preserve">Table </w:t>
              </w:r>
              <w:r w:rsidR="00092395">
                <w:t>7</w:t>
              </w:r>
              <w:r w:rsidR="00092395" w:rsidRPr="00E22969">
                <w:noBreakHyphen/>
              </w:r>
              <w:r w:rsidR="00092395">
                <w:t>5</w:t>
              </w:r>
            </w:ins>
            <w:del w:id="548"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5</w:delText>
              </w:r>
            </w:del>
            <w:r w:rsidRPr="00E22969">
              <w:fldChar w:fldCharType="end"/>
            </w:r>
          </w:p>
        </w:tc>
        <w:tc>
          <w:tcPr>
            <w:tcW w:w="1890" w:type="dxa"/>
            <w:tcMar>
              <w:left w:w="29" w:type="dxa"/>
              <w:right w:w="29" w:type="dxa"/>
            </w:tcMar>
          </w:tcPr>
          <w:p w14:paraId="0998B416" w14:textId="77777777" w:rsidR="00344D58" w:rsidRPr="00E22969" w:rsidRDefault="00344D58" w:rsidP="007C307D">
            <w:pPr>
              <w:pStyle w:val="Code"/>
            </w:pPr>
          </w:p>
        </w:tc>
        <w:tc>
          <w:tcPr>
            <w:tcW w:w="3581" w:type="dxa"/>
            <w:tcMar>
              <w:left w:w="29" w:type="dxa"/>
              <w:right w:w="29" w:type="dxa"/>
            </w:tcMar>
          </w:tcPr>
          <w:p w14:paraId="424171C8" w14:textId="77777777" w:rsidR="00344D58" w:rsidRPr="00E22969" w:rsidRDefault="00344D58" w:rsidP="007C307D">
            <w:pPr>
              <w:pStyle w:val="Code"/>
            </w:pPr>
          </w:p>
        </w:tc>
      </w:tr>
      <w:tr w:rsidR="00344D58" w:rsidRPr="00E22969" w14:paraId="50CFF619" w14:textId="77777777" w:rsidTr="00802BA4">
        <w:tc>
          <w:tcPr>
            <w:tcW w:w="3505" w:type="dxa"/>
            <w:tcMar>
              <w:left w:w="29" w:type="dxa"/>
              <w:right w:w="29" w:type="dxa"/>
            </w:tcMar>
          </w:tcPr>
          <w:p w14:paraId="76AC3F35" w14:textId="77777777" w:rsidR="00344D58" w:rsidRPr="00E22969" w:rsidRDefault="00BE07DE" w:rsidP="007C307D">
            <w:pPr>
              <w:pStyle w:val="Code"/>
            </w:pPr>
            <w:r w:rsidRPr="00E22969">
              <w:rPr>
                <w:b/>
              </w:rPr>
              <w:t>WSA_IProuting</w:t>
            </w:r>
            <w:r w:rsidR="00344D58" w:rsidRPr="00E22969">
              <w:t xml:space="preserve"> ::= SEQUENCE {</w:t>
            </w:r>
          </w:p>
        </w:tc>
        <w:tc>
          <w:tcPr>
            <w:tcW w:w="1890" w:type="dxa"/>
            <w:tcMar>
              <w:left w:w="29" w:type="dxa"/>
              <w:right w:w="29" w:type="dxa"/>
            </w:tcMar>
          </w:tcPr>
          <w:p w14:paraId="4901C3AC" w14:textId="77777777" w:rsidR="00344D58" w:rsidRPr="00E22969" w:rsidRDefault="00344D58" w:rsidP="007C307D">
            <w:pPr>
              <w:pStyle w:val="Code"/>
            </w:pPr>
          </w:p>
        </w:tc>
        <w:tc>
          <w:tcPr>
            <w:tcW w:w="3581" w:type="dxa"/>
            <w:tcMar>
              <w:left w:w="29" w:type="dxa"/>
              <w:right w:w="29" w:type="dxa"/>
            </w:tcMar>
          </w:tcPr>
          <w:p w14:paraId="63BC7B38" w14:textId="77777777" w:rsidR="00344D58" w:rsidRPr="00E22969" w:rsidRDefault="00344D58" w:rsidP="007C307D">
            <w:pPr>
              <w:pStyle w:val="Code"/>
            </w:pPr>
          </w:p>
        </w:tc>
      </w:tr>
      <w:tr w:rsidR="00344D58" w:rsidRPr="00E22969" w14:paraId="7CA6F80D" w14:textId="77777777" w:rsidTr="00802BA4">
        <w:tc>
          <w:tcPr>
            <w:tcW w:w="3505" w:type="dxa"/>
            <w:tcMar>
              <w:left w:w="29" w:type="dxa"/>
              <w:right w:w="29" w:type="dxa"/>
            </w:tcMar>
          </w:tcPr>
          <w:p w14:paraId="5521065B" w14:textId="77777777" w:rsidR="00344D58" w:rsidRPr="00E22969" w:rsidRDefault="00344D58" w:rsidP="007C307D">
            <w:pPr>
              <w:pStyle w:val="Code"/>
            </w:pPr>
            <w:r w:rsidRPr="00E22969">
              <w:tab/>
              <w:t>version SEQUENCE {</w:t>
            </w:r>
          </w:p>
        </w:tc>
        <w:tc>
          <w:tcPr>
            <w:tcW w:w="1890" w:type="dxa"/>
            <w:tcMar>
              <w:left w:w="29" w:type="dxa"/>
              <w:right w:w="29" w:type="dxa"/>
            </w:tcMar>
          </w:tcPr>
          <w:p w14:paraId="6EFDB2C3" w14:textId="77777777" w:rsidR="00344D58" w:rsidRPr="00E22969" w:rsidRDefault="00344D58" w:rsidP="007C307D">
            <w:pPr>
              <w:pStyle w:val="Code"/>
            </w:pPr>
          </w:p>
        </w:tc>
        <w:tc>
          <w:tcPr>
            <w:tcW w:w="3581" w:type="dxa"/>
            <w:tcMar>
              <w:left w:w="29" w:type="dxa"/>
              <w:right w:w="29" w:type="dxa"/>
            </w:tcMar>
          </w:tcPr>
          <w:p w14:paraId="15BFDDA6" w14:textId="77777777" w:rsidR="00344D58" w:rsidRPr="00E22969" w:rsidRDefault="00344D58" w:rsidP="007C307D">
            <w:pPr>
              <w:pStyle w:val="Code"/>
            </w:pPr>
          </w:p>
        </w:tc>
      </w:tr>
      <w:tr w:rsidR="00344D58" w:rsidRPr="00E22969" w14:paraId="0DA21414" w14:textId="77777777" w:rsidTr="00802BA4">
        <w:tc>
          <w:tcPr>
            <w:tcW w:w="3505" w:type="dxa"/>
            <w:tcMar>
              <w:left w:w="29" w:type="dxa"/>
              <w:right w:w="29" w:type="dxa"/>
            </w:tcMar>
          </w:tcPr>
          <w:p w14:paraId="2C870741" w14:textId="77777777" w:rsidR="00344D58" w:rsidRPr="00E22969" w:rsidRDefault="00344D58" w:rsidP="007C307D">
            <w:pPr>
              <w:pStyle w:val="Code"/>
            </w:pPr>
            <w:r w:rsidRPr="00E22969">
              <w:tab/>
            </w:r>
            <w:r w:rsidRPr="00E22969">
              <w:tab/>
              <w:t>messageID</w:t>
            </w:r>
          </w:p>
        </w:tc>
        <w:tc>
          <w:tcPr>
            <w:tcW w:w="1890" w:type="dxa"/>
            <w:tcMar>
              <w:left w:w="29" w:type="dxa"/>
              <w:right w:w="29" w:type="dxa"/>
            </w:tcMar>
          </w:tcPr>
          <w:p w14:paraId="532E1E41" w14:textId="77777777" w:rsidR="00344D58" w:rsidRPr="00E22969" w:rsidRDefault="00344D58" w:rsidP="007C307D">
            <w:pPr>
              <w:pStyle w:val="Code"/>
            </w:pPr>
            <w:r w:rsidRPr="00E22969">
              <w:t>saMessage</w:t>
            </w:r>
          </w:p>
        </w:tc>
        <w:tc>
          <w:tcPr>
            <w:tcW w:w="3581" w:type="dxa"/>
            <w:tcMar>
              <w:left w:w="29" w:type="dxa"/>
              <w:right w:w="29" w:type="dxa"/>
            </w:tcMar>
          </w:tcPr>
          <w:p w14:paraId="2B4B950E" w14:textId="77777777" w:rsidR="00344D58" w:rsidRPr="00E22969" w:rsidRDefault="00344D58" w:rsidP="007C307D">
            <w:pPr>
              <w:pStyle w:val="Code"/>
            </w:pPr>
          </w:p>
        </w:tc>
      </w:tr>
      <w:tr w:rsidR="00344D58" w:rsidRPr="00E22969" w14:paraId="310C9CED" w14:textId="77777777" w:rsidTr="00802BA4">
        <w:tc>
          <w:tcPr>
            <w:tcW w:w="3505" w:type="dxa"/>
            <w:tcMar>
              <w:left w:w="29" w:type="dxa"/>
              <w:right w:w="29" w:type="dxa"/>
            </w:tcMar>
          </w:tcPr>
          <w:p w14:paraId="1DE8FC83" w14:textId="77777777" w:rsidR="00344D58" w:rsidRPr="00E22969" w:rsidRDefault="00344D58" w:rsidP="007C307D">
            <w:pPr>
              <w:pStyle w:val="Code"/>
            </w:pPr>
            <w:r w:rsidRPr="00E22969">
              <w:tab/>
            </w:r>
            <w:r w:rsidRPr="00E22969">
              <w:tab/>
              <w:t>rsvAdvPrtVersion</w:t>
            </w:r>
          </w:p>
        </w:tc>
        <w:tc>
          <w:tcPr>
            <w:tcW w:w="1890" w:type="dxa"/>
            <w:tcMar>
              <w:left w:w="29" w:type="dxa"/>
              <w:right w:w="29" w:type="dxa"/>
            </w:tcMar>
          </w:tcPr>
          <w:p w14:paraId="0E2BFEBE" w14:textId="77777777" w:rsidR="00344D58" w:rsidRPr="00E22969" w:rsidRDefault="00344D58" w:rsidP="007C307D">
            <w:pPr>
              <w:pStyle w:val="Code"/>
            </w:pPr>
            <w:r w:rsidRPr="00E22969">
              <w:t>3 (WSA version 3)</w:t>
            </w:r>
          </w:p>
        </w:tc>
        <w:tc>
          <w:tcPr>
            <w:tcW w:w="3581" w:type="dxa"/>
            <w:tcMar>
              <w:left w:w="29" w:type="dxa"/>
              <w:right w:w="29" w:type="dxa"/>
            </w:tcMar>
          </w:tcPr>
          <w:p w14:paraId="48D867A2" w14:textId="77777777" w:rsidR="00344D58" w:rsidRPr="00E22969" w:rsidRDefault="00344D58" w:rsidP="007C307D">
            <w:pPr>
              <w:pStyle w:val="Code"/>
            </w:pPr>
          </w:p>
        </w:tc>
      </w:tr>
      <w:tr w:rsidR="00344D58" w:rsidRPr="00E22969" w14:paraId="12E81013" w14:textId="77777777" w:rsidTr="00802BA4">
        <w:tc>
          <w:tcPr>
            <w:tcW w:w="3505" w:type="dxa"/>
            <w:tcMar>
              <w:left w:w="29" w:type="dxa"/>
              <w:right w:w="29" w:type="dxa"/>
            </w:tcMar>
          </w:tcPr>
          <w:p w14:paraId="4BECF93A" w14:textId="77777777" w:rsidR="00344D58" w:rsidRPr="00E22969" w:rsidRDefault="00344D58" w:rsidP="007C307D">
            <w:pPr>
              <w:pStyle w:val="Code"/>
            </w:pPr>
            <w:r w:rsidRPr="00E22969">
              <w:tab/>
            </w:r>
            <w:r w:rsidRPr="00E22969">
              <w:tab/>
              <w:t>headerOptionIndicator</w:t>
            </w:r>
          </w:p>
        </w:tc>
        <w:tc>
          <w:tcPr>
            <w:tcW w:w="1890" w:type="dxa"/>
            <w:tcMar>
              <w:left w:w="29" w:type="dxa"/>
              <w:right w:w="29" w:type="dxa"/>
            </w:tcMar>
          </w:tcPr>
          <w:p w14:paraId="5D220AB3" w14:textId="77777777" w:rsidR="00344D58" w:rsidRPr="00E22969" w:rsidRDefault="00344D58" w:rsidP="007C307D">
            <w:pPr>
              <w:pStyle w:val="Code"/>
            </w:pPr>
            <w:r w:rsidRPr="00E22969">
              <w:t>0b011</w:t>
            </w:r>
            <w:r w:rsidR="00BE07DE" w:rsidRPr="00E22969">
              <w:t>1</w:t>
            </w:r>
          </w:p>
        </w:tc>
        <w:tc>
          <w:tcPr>
            <w:tcW w:w="3581" w:type="dxa"/>
            <w:tcMar>
              <w:left w:w="29" w:type="dxa"/>
              <w:right w:w="29" w:type="dxa"/>
            </w:tcMar>
          </w:tcPr>
          <w:p w14:paraId="7E014CB1" w14:textId="77777777" w:rsidR="00344D58" w:rsidRPr="00E22969" w:rsidRDefault="00344D58" w:rsidP="007C307D">
            <w:pPr>
              <w:pStyle w:val="Code"/>
            </w:pPr>
          </w:p>
        </w:tc>
      </w:tr>
      <w:tr w:rsidR="00344D58" w:rsidRPr="00E22969" w14:paraId="4317BC72" w14:textId="77777777" w:rsidTr="00802BA4">
        <w:tc>
          <w:tcPr>
            <w:tcW w:w="3505" w:type="dxa"/>
            <w:tcMar>
              <w:left w:w="29" w:type="dxa"/>
              <w:right w:w="29" w:type="dxa"/>
            </w:tcMar>
          </w:tcPr>
          <w:p w14:paraId="6BBD606C" w14:textId="77777777" w:rsidR="00344D58" w:rsidRPr="00E22969" w:rsidRDefault="00344D58" w:rsidP="007C307D">
            <w:pPr>
              <w:pStyle w:val="Code"/>
            </w:pPr>
            <w:r w:rsidRPr="00E22969">
              <w:tab/>
              <w:t>}</w:t>
            </w:r>
          </w:p>
        </w:tc>
        <w:tc>
          <w:tcPr>
            <w:tcW w:w="1890" w:type="dxa"/>
            <w:tcMar>
              <w:left w:w="29" w:type="dxa"/>
              <w:right w:w="29" w:type="dxa"/>
            </w:tcMar>
          </w:tcPr>
          <w:p w14:paraId="5B28FFED" w14:textId="77777777" w:rsidR="00344D58" w:rsidRPr="00E22969" w:rsidRDefault="00344D58" w:rsidP="007C307D">
            <w:pPr>
              <w:pStyle w:val="Code"/>
            </w:pPr>
          </w:p>
        </w:tc>
        <w:tc>
          <w:tcPr>
            <w:tcW w:w="3581" w:type="dxa"/>
            <w:tcMar>
              <w:left w:w="29" w:type="dxa"/>
              <w:right w:w="29" w:type="dxa"/>
            </w:tcMar>
          </w:tcPr>
          <w:p w14:paraId="4EEF0821" w14:textId="77777777" w:rsidR="00344D58" w:rsidRPr="00E22969" w:rsidRDefault="00344D58" w:rsidP="007C307D">
            <w:pPr>
              <w:pStyle w:val="Code"/>
            </w:pPr>
          </w:p>
        </w:tc>
      </w:tr>
      <w:tr w:rsidR="00344D58" w:rsidRPr="00E22969" w14:paraId="2EC935AD" w14:textId="77777777" w:rsidTr="00802BA4">
        <w:tc>
          <w:tcPr>
            <w:tcW w:w="3505" w:type="dxa"/>
            <w:tcMar>
              <w:left w:w="29" w:type="dxa"/>
              <w:right w:w="29" w:type="dxa"/>
            </w:tcMar>
          </w:tcPr>
          <w:p w14:paraId="00A52ED2" w14:textId="77777777" w:rsidR="00344D58" w:rsidRPr="00E22969" w:rsidRDefault="00344D58" w:rsidP="007C307D">
            <w:pPr>
              <w:pStyle w:val="Code"/>
            </w:pPr>
            <w:r w:rsidRPr="00E22969">
              <w:tab/>
              <w:t>body SEQUENCE {</w:t>
            </w:r>
            <w:r w:rsidR="00BE07DE" w:rsidRPr="00E22969">
              <w:t>}</w:t>
            </w:r>
          </w:p>
        </w:tc>
        <w:tc>
          <w:tcPr>
            <w:tcW w:w="1890" w:type="dxa"/>
            <w:tcMar>
              <w:left w:w="29" w:type="dxa"/>
              <w:right w:w="29" w:type="dxa"/>
            </w:tcMar>
          </w:tcPr>
          <w:p w14:paraId="5C01D3C0" w14:textId="77777777" w:rsidR="00344D58" w:rsidRPr="00E22969" w:rsidRDefault="00BE07DE" w:rsidP="007C307D">
            <w:pPr>
              <w:pStyle w:val="Code"/>
            </w:pPr>
            <w:r w:rsidRPr="00E22969">
              <w:t>Any valid value</w:t>
            </w:r>
          </w:p>
        </w:tc>
        <w:tc>
          <w:tcPr>
            <w:tcW w:w="3581" w:type="dxa"/>
            <w:tcMar>
              <w:left w:w="29" w:type="dxa"/>
              <w:right w:w="29" w:type="dxa"/>
            </w:tcMar>
          </w:tcPr>
          <w:p w14:paraId="4D25660F" w14:textId="77777777" w:rsidR="00344D58" w:rsidRPr="00E22969" w:rsidRDefault="00344D58" w:rsidP="007C307D">
            <w:pPr>
              <w:pStyle w:val="Code"/>
            </w:pPr>
          </w:p>
        </w:tc>
      </w:tr>
      <w:tr w:rsidR="00344D58" w:rsidRPr="00E22969" w14:paraId="38408ED5" w14:textId="77777777" w:rsidTr="00802BA4">
        <w:tc>
          <w:tcPr>
            <w:tcW w:w="3505" w:type="dxa"/>
            <w:tcMar>
              <w:left w:w="29" w:type="dxa"/>
              <w:right w:w="29" w:type="dxa"/>
            </w:tcMar>
          </w:tcPr>
          <w:p w14:paraId="781CFAB9" w14:textId="77777777" w:rsidR="00344D58" w:rsidRPr="00E22969" w:rsidRDefault="00344D58" w:rsidP="007C307D">
            <w:pPr>
              <w:pStyle w:val="Code"/>
            </w:pPr>
            <w:r w:rsidRPr="00E22969">
              <w:tab/>
              <w:t>serviceInfos SEQUENCE {</w:t>
            </w:r>
          </w:p>
        </w:tc>
        <w:tc>
          <w:tcPr>
            <w:tcW w:w="1890" w:type="dxa"/>
            <w:tcMar>
              <w:left w:w="29" w:type="dxa"/>
              <w:right w:w="29" w:type="dxa"/>
            </w:tcMar>
          </w:tcPr>
          <w:p w14:paraId="0ACB72FC" w14:textId="77777777" w:rsidR="00344D58" w:rsidRPr="00E22969" w:rsidRDefault="00344D58" w:rsidP="007C307D">
            <w:pPr>
              <w:pStyle w:val="Code"/>
            </w:pPr>
          </w:p>
        </w:tc>
        <w:tc>
          <w:tcPr>
            <w:tcW w:w="3581" w:type="dxa"/>
            <w:tcMar>
              <w:left w:w="29" w:type="dxa"/>
              <w:right w:w="29" w:type="dxa"/>
            </w:tcMar>
          </w:tcPr>
          <w:p w14:paraId="3A06F70D" w14:textId="77777777" w:rsidR="00344D58" w:rsidRPr="00E22969" w:rsidRDefault="00344D58" w:rsidP="007C307D">
            <w:pPr>
              <w:pStyle w:val="Code"/>
            </w:pPr>
          </w:p>
        </w:tc>
      </w:tr>
      <w:tr w:rsidR="00344D58" w:rsidRPr="00E22969" w14:paraId="407F860E" w14:textId="77777777" w:rsidTr="00802BA4">
        <w:tc>
          <w:tcPr>
            <w:tcW w:w="3505" w:type="dxa"/>
            <w:tcMar>
              <w:left w:w="29" w:type="dxa"/>
              <w:right w:w="29" w:type="dxa"/>
            </w:tcMar>
          </w:tcPr>
          <w:p w14:paraId="1FB44471" w14:textId="77777777" w:rsidR="00344D58" w:rsidRPr="00E22969" w:rsidRDefault="00344D58" w:rsidP="007C307D">
            <w:pPr>
              <w:pStyle w:val="Code"/>
            </w:pPr>
            <w:r w:rsidRPr="00E22969">
              <w:lastRenderedPageBreak/>
              <w:tab/>
            </w:r>
            <w:r w:rsidRPr="00E22969">
              <w:tab/>
              <w:t>serviceID</w:t>
            </w:r>
          </w:p>
        </w:tc>
        <w:tc>
          <w:tcPr>
            <w:tcW w:w="1890" w:type="dxa"/>
            <w:tcMar>
              <w:left w:w="29" w:type="dxa"/>
              <w:right w:w="29" w:type="dxa"/>
            </w:tcMar>
          </w:tcPr>
          <w:p w14:paraId="61B26C54" w14:textId="77777777" w:rsidR="00344D58" w:rsidRPr="00E22969" w:rsidRDefault="00DD6576" w:rsidP="007C307D">
            <w:pPr>
              <w:pStyle w:val="Code"/>
            </w:pPr>
            <w:r w:rsidRPr="00E22969">
              <w:t>0pEF-FF-FF-FE</w:t>
            </w:r>
          </w:p>
        </w:tc>
        <w:tc>
          <w:tcPr>
            <w:tcW w:w="3581" w:type="dxa"/>
            <w:tcMar>
              <w:left w:w="29" w:type="dxa"/>
              <w:right w:w="29" w:type="dxa"/>
            </w:tcMar>
          </w:tcPr>
          <w:p w14:paraId="14F2C515" w14:textId="34CF3FAF" w:rsidR="00344D58" w:rsidRPr="00E22969" w:rsidRDefault="007C307D" w:rsidP="007C307D">
            <w:pPr>
              <w:pStyle w:val="Code"/>
            </w:pPr>
            <w:r w:rsidRPr="007C307D">
              <w:t xml:space="preserve">PSID values defined in </w:t>
            </w:r>
            <w:r w:rsidRPr="007C307D">
              <w:fldChar w:fldCharType="begin"/>
            </w:r>
            <w:r w:rsidRPr="007C307D">
              <w:instrText xml:space="preserve"> REF _Ref446677365 \h  \* MERGEFORMAT </w:instrText>
            </w:r>
            <w:r w:rsidRPr="007C307D">
              <w:fldChar w:fldCharType="separate"/>
            </w:r>
            <w:ins w:id="549" w:author="Dmitri.Khijniak@7Layers.com" w:date="2017-07-25T16:40:00Z">
              <w:r w:rsidR="00092395" w:rsidRPr="00092395">
                <w:rPr>
                  <w:rFonts w:ascii="Arial" w:hAnsi="Arial"/>
                  <w:rPrChange w:id="550" w:author="Dmitri.Khijniak@7Layers.com" w:date="2017-07-25T16:40:00Z">
                    <w:rPr>
                      <w:rFonts w:ascii="Arial" w:hAnsi="Arial"/>
                      <w:b/>
                    </w:rPr>
                  </w:rPrChange>
                </w:rPr>
                <w:t>Table 4</w:t>
              </w:r>
              <w:r w:rsidR="00092395" w:rsidRPr="00092395">
                <w:rPr>
                  <w:rFonts w:ascii="Arial" w:hAnsi="Arial"/>
                  <w:rPrChange w:id="551" w:author="Dmitri.Khijniak@7Layers.com" w:date="2017-07-25T16:40:00Z">
                    <w:rPr>
                      <w:rFonts w:ascii="Arial" w:hAnsi="Arial"/>
                      <w:b/>
                    </w:rPr>
                  </w:rPrChange>
                </w:rPr>
                <w:noBreakHyphen/>
                <w:t>4</w:t>
              </w:r>
            </w:ins>
            <w:del w:id="552" w:author="Dmitri.Khijniak@7Layers.com" w:date="2017-07-25T16:40:00Z">
              <w:r w:rsidR="00EC4622" w:rsidRPr="00941F13" w:rsidDel="00092395">
                <w:rPr>
                  <w:rFonts w:ascii="Arial" w:hAnsi="Arial"/>
                </w:rPr>
                <w:delText>Table 4</w:delText>
              </w:r>
              <w:r w:rsidR="00EC4622" w:rsidRPr="00941F13" w:rsidDel="00092395">
                <w:rPr>
                  <w:rFonts w:ascii="Arial" w:hAnsi="Arial"/>
                </w:rPr>
                <w:noBreakHyphen/>
                <w:delText>4</w:delText>
              </w:r>
            </w:del>
            <w:r w:rsidRPr="007C307D">
              <w:fldChar w:fldCharType="end"/>
            </w:r>
          </w:p>
        </w:tc>
      </w:tr>
      <w:tr w:rsidR="00344D58" w:rsidRPr="00E22969" w14:paraId="0D4A581F" w14:textId="77777777" w:rsidTr="00802BA4">
        <w:tc>
          <w:tcPr>
            <w:tcW w:w="3505" w:type="dxa"/>
            <w:tcMar>
              <w:left w:w="29" w:type="dxa"/>
              <w:right w:w="29" w:type="dxa"/>
            </w:tcMar>
          </w:tcPr>
          <w:p w14:paraId="77468F3D" w14:textId="77777777" w:rsidR="00344D58" w:rsidRPr="00E22969" w:rsidRDefault="00344D58" w:rsidP="007C307D">
            <w:pPr>
              <w:pStyle w:val="Code"/>
            </w:pPr>
            <w:r w:rsidRPr="00E22969">
              <w:tab/>
            </w:r>
            <w:r w:rsidRPr="00E22969">
              <w:tab/>
              <w:t>channelIndex</w:t>
            </w:r>
          </w:p>
        </w:tc>
        <w:tc>
          <w:tcPr>
            <w:tcW w:w="1890" w:type="dxa"/>
            <w:tcMar>
              <w:left w:w="29" w:type="dxa"/>
              <w:right w:w="29" w:type="dxa"/>
            </w:tcMar>
          </w:tcPr>
          <w:p w14:paraId="68F2144A" w14:textId="77777777" w:rsidR="00344D58" w:rsidRPr="00E22969" w:rsidRDefault="00344D58" w:rsidP="007C307D">
            <w:pPr>
              <w:pStyle w:val="Code"/>
            </w:pPr>
            <w:r w:rsidRPr="00E22969">
              <w:t>firstEntry</w:t>
            </w:r>
          </w:p>
        </w:tc>
        <w:tc>
          <w:tcPr>
            <w:tcW w:w="3581" w:type="dxa"/>
            <w:tcMar>
              <w:left w:w="29" w:type="dxa"/>
              <w:right w:w="29" w:type="dxa"/>
            </w:tcMar>
          </w:tcPr>
          <w:p w14:paraId="2A0141E9" w14:textId="77777777" w:rsidR="00344D58" w:rsidRPr="00E22969" w:rsidRDefault="00344D58" w:rsidP="007C307D">
            <w:pPr>
              <w:pStyle w:val="Code"/>
            </w:pPr>
            <w:r w:rsidRPr="00E22969">
              <w:t>1</w:t>
            </w:r>
            <w:r w:rsidRPr="00E22969">
              <w:rPr>
                <w:vertAlign w:val="superscript"/>
              </w:rPr>
              <w:t>st</w:t>
            </w:r>
            <w:r w:rsidRPr="00E22969">
              <w:t xml:space="preserve"> entry in Channel Info Segment</w:t>
            </w:r>
          </w:p>
        </w:tc>
      </w:tr>
      <w:tr w:rsidR="00344D58" w:rsidRPr="00E22969" w14:paraId="383D9FE2" w14:textId="77777777" w:rsidTr="00802BA4">
        <w:tc>
          <w:tcPr>
            <w:tcW w:w="3505" w:type="dxa"/>
            <w:tcMar>
              <w:left w:w="29" w:type="dxa"/>
              <w:right w:w="29" w:type="dxa"/>
            </w:tcMar>
          </w:tcPr>
          <w:p w14:paraId="782353E2" w14:textId="77777777" w:rsidR="00344D58" w:rsidRPr="00E22969" w:rsidRDefault="00344D58" w:rsidP="007C307D">
            <w:pPr>
              <w:pStyle w:val="Code"/>
            </w:pPr>
            <w:r w:rsidRPr="00E22969">
              <w:tab/>
            </w:r>
            <w:r w:rsidRPr="00E22969">
              <w:tab/>
              <w:t>chOptions SEQUENCE {}</w:t>
            </w:r>
          </w:p>
        </w:tc>
        <w:tc>
          <w:tcPr>
            <w:tcW w:w="1890" w:type="dxa"/>
            <w:tcMar>
              <w:left w:w="29" w:type="dxa"/>
              <w:right w:w="29" w:type="dxa"/>
            </w:tcMar>
          </w:tcPr>
          <w:p w14:paraId="7E55EEE6" w14:textId="77777777" w:rsidR="00344D58" w:rsidRPr="00E22969" w:rsidRDefault="00AD6F9F" w:rsidP="007C307D">
            <w:pPr>
              <w:pStyle w:val="Code"/>
            </w:pPr>
            <w:r w:rsidRPr="00E22969">
              <w:t>Any valid value</w:t>
            </w:r>
          </w:p>
        </w:tc>
        <w:tc>
          <w:tcPr>
            <w:tcW w:w="3581" w:type="dxa"/>
            <w:tcMar>
              <w:left w:w="29" w:type="dxa"/>
              <w:right w:w="29" w:type="dxa"/>
            </w:tcMar>
          </w:tcPr>
          <w:p w14:paraId="41BAD9AD" w14:textId="77777777" w:rsidR="00344D58" w:rsidRPr="00E22969" w:rsidRDefault="00344D58" w:rsidP="007C307D">
            <w:pPr>
              <w:pStyle w:val="Code"/>
            </w:pPr>
          </w:p>
        </w:tc>
      </w:tr>
      <w:tr w:rsidR="00344D58" w:rsidRPr="00E22969" w14:paraId="1573560D" w14:textId="77777777" w:rsidTr="00802BA4">
        <w:tc>
          <w:tcPr>
            <w:tcW w:w="3505" w:type="dxa"/>
            <w:tcMar>
              <w:left w:w="29" w:type="dxa"/>
              <w:right w:w="29" w:type="dxa"/>
            </w:tcMar>
          </w:tcPr>
          <w:p w14:paraId="2F2B795E" w14:textId="77777777" w:rsidR="00344D58" w:rsidRPr="00E22969" w:rsidRDefault="00344D58" w:rsidP="007C307D">
            <w:pPr>
              <w:pStyle w:val="Code"/>
            </w:pPr>
            <w:r w:rsidRPr="00E22969">
              <w:tab/>
              <w:t>}</w:t>
            </w:r>
          </w:p>
        </w:tc>
        <w:tc>
          <w:tcPr>
            <w:tcW w:w="1890" w:type="dxa"/>
            <w:tcMar>
              <w:left w:w="29" w:type="dxa"/>
              <w:right w:w="29" w:type="dxa"/>
            </w:tcMar>
          </w:tcPr>
          <w:p w14:paraId="31DBE3F1" w14:textId="77777777" w:rsidR="00344D58" w:rsidRPr="00E22969" w:rsidRDefault="00344D58" w:rsidP="007C307D">
            <w:pPr>
              <w:pStyle w:val="Code"/>
            </w:pPr>
          </w:p>
        </w:tc>
        <w:tc>
          <w:tcPr>
            <w:tcW w:w="3581" w:type="dxa"/>
            <w:tcMar>
              <w:left w:w="29" w:type="dxa"/>
              <w:right w:w="29" w:type="dxa"/>
            </w:tcMar>
          </w:tcPr>
          <w:p w14:paraId="5BC45164" w14:textId="77777777" w:rsidR="00344D58" w:rsidRPr="00E22969" w:rsidRDefault="00344D58" w:rsidP="007C307D">
            <w:pPr>
              <w:pStyle w:val="Code"/>
            </w:pPr>
          </w:p>
        </w:tc>
      </w:tr>
      <w:tr w:rsidR="00344D58" w:rsidRPr="00E22969" w14:paraId="0CA872CB" w14:textId="77777777" w:rsidTr="00802BA4">
        <w:tc>
          <w:tcPr>
            <w:tcW w:w="3505" w:type="dxa"/>
            <w:tcMar>
              <w:left w:w="29" w:type="dxa"/>
              <w:right w:w="29" w:type="dxa"/>
            </w:tcMar>
          </w:tcPr>
          <w:p w14:paraId="04B8F9B5" w14:textId="77777777" w:rsidR="00344D58" w:rsidRPr="00E22969" w:rsidRDefault="00344D58" w:rsidP="007C307D">
            <w:pPr>
              <w:pStyle w:val="Code"/>
            </w:pPr>
            <w:r w:rsidRPr="00E22969">
              <w:tab/>
              <w:t>channelInfos SEQUENCE {</w:t>
            </w:r>
            <w:r w:rsidR="00AD6F9F" w:rsidRPr="00E22969">
              <w:t>}</w:t>
            </w:r>
          </w:p>
        </w:tc>
        <w:tc>
          <w:tcPr>
            <w:tcW w:w="1890" w:type="dxa"/>
            <w:tcMar>
              <w:left w:w="29" w:type="dxa"/>
              <w:right w:w="29" w:type="dxa"/>
            </w:tcMar>
          </w:tcPr>
          <w:p w14:paraId="47504515" w14:textId="77777777" w:rsidR="00344D58" w:rsidRPr="00E22969" w:rsidRDefault="00AD6F9F" w:rsidP="007C307D">
            <w:pPr>
              <w:pStyle w:val="Code"/>
            </w:pPr>
            <w:r w:rsidRPr="00E22969">
              <w:t>Any valid value</w:t>
            </w:r>
          </w:p>
        </w:tc>
        <w:tc>
          <w:tcPr>
            <w:tcW w:w="3581" w:type="dxa"/>
            <w:tcMar>
              <w:left w:w="29" w:type="dxa"/>
              <w:right w:w="29" w:type="dxa"/>
            </w:tcMar>
          </w:tcPr>
          <w:p w14:paraId="6D771689" w14:textId="77777777" w:rsidR="00344D58" w:rsidRPr="00E22969" w:rsidRDefault="00344D58" w:rsidP="007C307D">
            <w:pPr>
              <w:pStyle w:val="Code"/>
            </w:pPr>
          </w:p>
        </w:tc>
      </w:tr>
      <w:tr w:rsidR="00344D58" w:rsidRPr="00E22969" w14:paraId="39E5CFB9" w14:textId="77777777" w:rsidTr="00802BA4">
        <w:tc>
          <w:tcPr>
            <w:tcW w:w="3505" w:type="dxa"/>
            <w:tcMar>
              <w:left w:w="29" w:type="dxa"/>
              <w:right w:w="29" w:type="dxa"/>
            </w:tcMar>
          </w:tcPr>
          <w:p w14:paraId="35489450" w14:textId="77777777" w:rsidR="00344D58" w:rsidRPr="00E22969" w:rsidRDefault="00344D58" w:rsidP="007C307D">
            <w:pPr>
              <w:pStyle w:val="Code"/>
            </w:pPr>
            <w:r w:rsidRPr="00E22969">
              <w:tab/>
              <w:t>routingAdvertisement</w:t>
            </w:r>
            <w:r w:rsidR="00BC6858" w:rsidRPr="00E22969">
              <w:t xml:space="preserve"> SEQUENCE{</w:t>
            </w:r>
          </w:p>
        </w:tc>
        <w:tc>
          <w:tcPr>
            <w:tcW w:w="1890" w:type="dxa"/>
            <w:tcMar>
              <w:left w:w="29" w:type="dxa"/>
              <w:right w:w="29" w:type="dxa"/>
            </w:tcMar>
          </w:tcPr>
          <w:p w14:paraId="3C6E8E3D" w14:textId="77777777" w:rsidR="00344D58" w:rsidRPr="00E22969" w:rsidRDefault="00344D58" w:rsidP="007C307D">
            <w:pPr>
              <w:pStyle w:val="Code"/>
            </w:pPr>
          </w:p>
        </w:tc>
        <w:tc>
          <w:tcPr>
            <w:tcW w:w="3581" w:type="dxa"/>
            <w:tcMar>
              <w:left w:w="29" w:type="dxa"/>
              <w:right w:w="29" w:type="dxa"/>
            </w:tcMar>
          </w:tcPr>
          <w:p w14:paraId="78539771" w14:textId="77777777" w:rsidR="00344D58" w:rsidRPr="00E22969" w:rsidRDefault="00344D58" w:rsidP="007C307D">
            <w:pPr>
              <w:pStyle w:val="Code"/>
            </w:pPr>
          </w:p>
        </w:tc>
      </w:tr>
      <w:tr w:rsidR="007317BD" w:rsidRPr="00E22969" w14:paraId="3DCBFEB4" w14:textId="77777777" w:rsidTr="007317BD">
        <w:tc>
          <w:tcPr>
            <w:tcW w:w="3505" w:type="dxa"/>
            <w:tcMar>
              <w:left w:w="29" w:type="dxa"/>
              <w:right w:w="29" w:type="dxa"/>
            </w:tcMar>
          </w:tcPr>
          <w:p w14:paraId="405EC7D8" w14:textId="77777777" w:rsidR="007317BD" w:rsidRPr="00E22969" w:rsidRDefault="007317BD" w:rsidP="007C307D">
            <w:pPr>
              <w:pStyle w:val="Code"/>
            </w:pPr>
            <w:r w:rsidRPr="00E22969">
              <w:tab/>
            </w:r>
            <w:r w:rsidRPr="00E22969">
              <w:tab/>
              <w:t>lifetime</w:t>
            </w:r>
          </w:p>
        </w:tc>
        <w:tc>
          <w:tcPr>
            <w:tcW w:w="1890" w:type="dxa"/>
            <w:tcMar>
              <w:left w:w="29" w:type="dxa"/>
              <w:right w:w="29" w:type="dxa"/>
            </w:tcMar>
          </w:tcPr>
          <w:p w14:paraId="0F2588EE" w14:textId="77777777" w:rsidR="007317BD" w:rsidRPr="00E22969" w:rsidRDefault="007317BD" w:rsidP="007C307D">
            <w:pPr>
              <w:pStyle w:val="Code"/>
            </w:pPr>
            <w:r w:rsidRPr="00E22969">
              <w:t>Any valid value</w:t>
            </w:r>
          </w:p>
        </w:tc>
        <w:tc>
          <w:tcPr>
            <w:tcW w:w="3581" w:type="dxa"/>
            <w:tcMar>
              <w:left w:w="29" w:type="dxa"/>
              <w:right w:w="29" w:type="dxa"/>
            </w:tcMar>
          </w:tcPr>
          <w:p w14:paraId="2E02D5AC" w14:textId="77777777" w:rsidR="007317BD" w:rsidRPr="00E22969" w:rsidRDefault="00492705" w:rsidP="007C307D">
            <w:pPr>
              <w:pStyle w:val="Code"/>
            </w:pPr>
            <w:r w:rsidRPr="00E22969">
              <w:t>Duration of the test</w:t>
            </w:r>
          </w:p>
        </w:tc>
      </w:tr>
      <w:tr w:rsidR="007317BD" w:rsidRPr="00E22969" w14:paraId="5C4C568B" w14:textId="77777777" w:rsidTr="007317BD">
        <w:tc>
          <w:tcPr>
            <w:tcW w:w="3505" w:type="dxa"/>
            <w:tcMar>
              <w:left w:w="29" w:type="dxa"/>
              <w:right w:w="29" w:type="dxa"/>
            </w:tcMar>
          </w:tcPr>
          <w:p w14:paraId="55F70359" w14:textId="77777777" w:rsidR="007317BD" w:rsidRPr="00E22969" w:rsidRDefault="007317BD" w:rsidP="007C307D">
            <w:pPr>
              <w:pStyle w:val="Code"/>
            </w:pPr>
            <w:r w:rsidRPr="00E22969">
              <w:tab/>
            </w:r>
            <w:r w:rsidRPr="00E22969">
              <w:tab/>
              <w:t>ipPrefix</w:t>
            </w:r>
          </w:p>
        </w:tc>
        <w:tc>
          <w:tcPr>
            <w:tcW w:w="1890" w:type="dxa"/>
            <w:tcMar>
              <w:left w:w="29" w:type="dxa"/>
              <w:right w:w="29" w:type="dxa"/>
            </w:tcMar>
          </w:tcPr>
          <w:p w14:paraId="004863DF" w14:textId="77777777" w:rsidR="007317BD" w:rsidRPr="00E22969" w:rsidRDefault="007317BD" w:rsidP="007C307D">
            <w:pPr>
              <w:pStyle w:val="Code"/>
            </w:pPr>
            <w:r w:rsidRPr="00E22969">
              <w:t>Any valid value</w:t>
            </w:r>
          </w:p>
        </w:tc>
        <w:tc>
          <w:tcPr>
            <w:tcW w:w="3581" w:type="dxa"/>
            <w:tcMar>
              <w:left w:w="29" w:type="dxa"/>
              <w:right w:w="29" w:type="dxa"/>
            </w:tcMar>
          </w:tcPr>
          <w:p w14:paraId="742C231F" w14:textId="77777777" w:rsidR="007317BD" w:rsidRPr="00E22969" w:rsidRDefault="00AB423E" w:rsidP="007C307D">
            <w:pPr>
              <w:pStyle w:val="Code"/>
            </w:pPr>
            <w:r w:rsidRPr="00E22969">
              <w:t>Supports generation of global IPv6</w:t>
            </w:r>
          </w:p>
        </w:tc>
      </w:tr>
      <w:tr w:rsidR="007317BD" w:rsidRPr="00E22969" w14:paraId="13DF1D73" w14:textId="77777777" w:rsidTr="007317BD">
        <w:tc>
          <w:tcPr>
            <w:tcW w:w="3505" w:type="dxa"/>
            <w:tcMar>
              <w:left w:w="29" w:type="dxa"/>
              <w:right w:w="29" w:type="dxa"/>
            </w:tcMar>
          </w:tcPr>
          <w:p w14:paraId="77A10B81" w14:textId="77777777" w:rsidR="007317BD" w:rsidRPr="00E22969" w:rsidRDefault="007317BD" w:rsidP="007C307D">
            <w:pPr>
              <w:pStyle w:val="Code"/>
            </w:pPr>
            <w:r w:rsidRPr="00E22969">
              <w:tab/>
            </w:r>
            <w:r w:rsidRPr="00E22969">
              <w:tab/>
              <w:t>ipPrefixLength</w:t>
            </w:r>
          </w:p>
        </w:tc>
        <w:tc>
          <w:tcPr>
            <w:tcW w:w="1890" w:type="dxa"/>
            <w:tcMar>
              <w:left w:w="29" w:type="dxa"/>
              <w:right w:w="29" w:type="dxa"/>
            </w:tcMar>
          </w:tcPr>
          <w:p w14:paraId="78433B1D" w14:textId="77777777" w:rsidR="007317BD" w:rsidRPr="00E22969" w:rsidRDefault="007317BD" w:rsidP="007C307D">
            <w:pPr>
              <w:pStyle w:val="Code"/>
            </w:pPr>
            <w:r w:rsidRPr="00E22969">
              <w:t>Any valid value</w:t>
            </w:r>
          </w:p>
        </w:tc>
        <w:tc>
          <w:tcPr>
            <w:tcW w:w="3581" w:type="dxa"/>
            <w:tcMar>
              <w:left w:w="29" w:type="dxa"/>
              <w:right w:w="29" w:type="dxa"/>
            </w:tcMar>
          </w:tcPr>
          <w:p w14:paraId="463FAD10" w14:textId="77777777" w:rsidR="007317BD" w:rsidRPr="00E22969" w:rsidRDefault="007317BD" w:rsidP="007C307D">
            <w:pPr>
              <w:pStyle w:val="Code"/>
            </w:pPr>
          </w:p>
        </w:tc>
      </w:tr>
      <w:tr w:rsidR="007317BD" w:rsidRPr="00E22969" w14:paraId="54FB5786" w14:textId="77777777" w:rsidTr="007317BD">
        <w:tc>
          <w:tcPr>
            <w:tcW w:w="3505" w:type="dxa"/>
            <w:tcMar>
              <w:left w:w="29" w:type="dxa"/>
              <w:right w:w="29" w:type="dxa"/>
            </w:tcMar>
          </w:tcPr>
          <w:p w14:paraId="7179880F" w14:textId="77777777" w:rsidR="007317BD" w:rsidRPr="00E22969" w:rsidRDefault="007317BD" w:rsidP="007C307D">
            <w:pPr>
              <w:pStyle w:val="Code"/>
            </w:pPr>
            <w:r w:rsidRPr="00E22969">
              <w:tab/>
            </w:r>
            <w:r w:rsidRPr="00E22969">
              <w:tab/>
              <w:t>defaultGateway</w:t>
            </w:r>
          </w:p>
        </w:tc>
        <w:tc>
          <w:tcPr>
            <w:tcW w:w="1890" w:type="dxa"/>
            <w:tcMar>
              <w:left w:w="29" w:type="dxa"/>
              <w:right w:w="29" w:type="dxa"/>
            </w:tcMar>
          </w:tcPr>
          <w:p w14:paraId="5E65ABFF" w14:textId="77777777" w:rsidR="007317BD" w:rsidRPr="00E22969" w:rsidRDefault="007317BD" w:rsidP="007C307D">
            <w:pPr>
              <w:pStyle w:val="Code"/>
            </w:pPr>
            <w:r w:rsidRPr="00E22969">
              <w:t>Any valid value</w:t>
            </w:r>
          </w:p>
        </w:tc>
        <w:tc>
          <w:tcPr>
            <w:tcW w:w="3581" w:type="dxa"/>
            <w:tcMar>
              <w:left w:w="29" w:type="dxa"/>
              <w:right w:w="29" w:type="dxa"/>
            </w:tcMar>
          </w:tcPr>
          <w:p w14:paraId="7D843BE9" w14:textId="77777777" w:rsidR="007317BD" w:rsidRPr="00E22969" w:rsidRDefault="00AB423E" w:rsidP="007C307D">
            <w:pPr>
              <w:pStyle w:val="Code"/>
            </w:pPr>
            <w:r w:rsidRPr="00E22969">
              <w:t>IPv6 address of the WAVE Host</w:t>
            </w:r>
          </w:p>
        </w:tc>
      </w:tr>
      <w:tr w:rsidR="007317BD" w:rsidRPr="00E22969" w14:paraId="54D4E36B" w14:textId="77777777" w:rsidTr="007317BD">
        <w:tc>
          <w:tcPr>
            <w:tcW w:w="3505" w:type="dxa"/>
            <w:tcMar>
              <w:left w:w="29" w:type="dxa"/>
              <w:right w:w="29" w:type="dxa"/>
            </w:tcMar>
          </w:tcPr>
          <w:p w14:paraId="49598F83" w14:textId="77777777" w:rsidR="007317BD" w:rsidRPr="00E22969" w:rsidRDefault="007317BD" w:rsidP="007C307D">
            <w:pPr>
              <w:pStyle w:val="Code"/>
            </w:pPr>
            <w:r w:rsidRPr="00E22969">
              <w:tab/>
            </w:r>
            <w:r w:rsidRPr="00E22969">
              <w:tab/>
              <w:t>primaryDns</w:t>
            </w:r>
          </w:p>
        </w:tc>
        <w:tc>
          <w:tcPr>
            <w:tcW w:w="1890" w:type="dxa"/>
            <w:tcMar>
              <w:left w:w="29" w:type="dxa"/>
              <w:right w:w="29" w:type="dxa"/>
            </w:tcMar>
          </w:tcPr>
          <w:p w14:paraId="0BE37AA5" w14:textId="77777777" w:rsidR="007317BD" w:rsidRPr="00E22969" w:rsidRDefault="007317BD" w:rsidP="007C307D">
            <w:pPr>
              <w:pStyle w:val="Code"/>
            </w:pPr>
            <w:r w:rsidRPr="00E22969">
              <w:t>Any valid value</w:t>
            </w:r>
          </w:p>
        </w:tc>
        <w:tc>
          <w:tcPr>
            <w:tcW w:w="3581" w:type="dxa"/>
            <w:tcMar>
              <w:left w:w="29" w:type="dxa"/>
              <w:right w:w="29" w:type="dxa"/>
            </w:tcMar>
          </w:tcPr>
          <w:p w14:paraId="30E4CE8E" w14:textId="77777777" w:rsidR="007317BD" w:rsidRPr="00E22969" w:rsidRDefault="007317BD" w:rsidP="007C307D">
            <w:pPr>
              <w:pStyle w:val="Code"/>
            </w:pPr>
          </w:p>
        </w:tc>
      </w:tr>
      <w:tr w:rsidR="007317BD" w:rsidRPr="00E22969" w14:paraId="041E8A2B" w14:textId="77777777" w:rsidTr="007317BD">
        <w:tc>
          <w:tcPr>
            <w:tcW w:w="3505" w:type="dxa"/>
            <w:tcMar>
              <w:left w:w="29" w:type="dxa"/>
              <w:right w:w="29" w:type="dxa"/>
            </w:tcMar>
          </w:tcPr>
          <w:p w14:paraId="062564CE" w14:textId="77777777" w:rsidR="007317BD" w:rsidRPr="00E22969" w:rsidRDefault="007317BD" w:rsidP="007C307D">
            <w:pPr>
              <w:pStyle w:val="Code"/>
            </w:pPr>
            <w:r w:rsidRPr="00E22969">
              <w:tab/>
            </w:r>
            <w:r w:rsidRPr="00E22969">
              <w:tab/>
              <w:t>extensions SEQUENCE {</w:t>
            </w:r>
          </w:p>
        </w:tc>
        <w:tc>
          <w:tcPr>
            <w:tcW w:w="1890" w:type="dxa"/>
            <w:tcMar>
              <w:left w:w="29" w:type="dxa"/>
              <w:right w:w="29" w:type="dxa"/>
            </w:tcMar>
          </w:tcPr>
          <w:p w14:paraId="6398D9A6" w14:textId="77777777" w:rsidR="007317BD" w:rsidRPr="00E22969" w:rsidRDefault="007317BD" w:rsidP="007C307D">
            <w:pPr>
              <w:pStyle w:val="Code"/>
            </w:pPr>
          </w:p>
        </w:tc>
        <w:tc>
          <w:tcPr>
            <w:tcW w:w="3581" w:type="dxa"/>
            <w:tcMar>
              <w:left w:w="29" w:type="dxa"/>
              <w:right w:w="29" w:type="dxa"/>
            </w:tcMar>
          </w:tcPr>
          <w:p w14:paraId="79E29296" w14:textId="77777777" w:rsidR="007317BD" w:rsidRPr="00E22969" w:rsidRDefault="007317BD" w:rsidP="007C307D">
            <w:pPr>
              <w:pStyle w:val="Code"/>
            </w:pPr>
          </w:p>
        </w:tc>
      </w:tr>
      <w:tr w:rsidR="007317BD" w:rsidRPr="00E22969" w14:paraId="47BFABF4" w14:textId="77777777" w:rsidTr="007317BD">
        <w:tc>
          <w:tcPr>
            <w:tcW w:w="3505" w:type="dxa"/>
            <w:tcMar>
              <w:left w:w="29" w:type="dxa"/>
              <w:right w:w="29" w:type="dxa"/>
            </w:tcMar>
          </w:tcPr>
          <w:p w14:paraId="22A748E6" w14:textId="77777777" w:rsidR="007317BD" w:rsidRPr="00E22969" w:rsidRDefault="007317BD" w:rsidP="007C307D">
            <w:pPr>
              <w:pStyle w:val="Code"/>
            </w:pPr>
            <w:r w:rsidRPr="00E22969">
              <w:tab/>
            </w:r>
            <w:r w:rsidRPr="00E22969">
              <w:tab/>
            </w:r>
            <w:r w:rsidRPr="00E22969">
              <w:tab/>
              <w:t>{</w:t>
            </w:r>
            <w:r w:rsidRPr="00E22969">
              <w:tab/>
              <w:t>extensionId</w:t>
            </w:r>
          </w:p>
        </w:tc>
        <w:tc>
          <w:tcPr>
            <w:tcW w:w="1890" w:type="dxa"/>
            <w:tcMar>
              <w:left w:w="29" w:type="dxa"/>
              <w:right w:w="29" w:type="dxa"/>
            </w:tcMar>
          </w:tcPr>
          <w:p w14:paraId="06A458A7" w14:textId="77777777" w:rsidR="007317BD" w:rsidRPr="00E22969" w:rsidRDefault="007317BD" w:rsidP="007C307D">
            <w:pPr>
              <w:pStyle w:val="Code"/>
            </w:pPr>
            <w:r w:rsidRPr="00E22969">
              <w:t>14 (Gateway MAC)</w:t>
            </w:r>
          </w:p>
        </w:tc>
        <w:tc>
          <w:tcPr>
            <w:tcW w:w="3581" w:type="dxa"/>
            <w:tcMar>
              <w:left w:w="29" w:type="dxa"/>
              <w:right w:w="29" w:type="dxa"/>
            </w:tcMar>
          </w:tcPr>
          <w:p w14:paraId="69E9C1E0" w14:textId="77777777" w:rsidR="007317BD" w:rsidRPr="00E22969" w:rsidRDefault="007317BD" w:rsidP="007C307D">
            <w:pPr>
              <w:pStyle w:val="Code"/>
            </w:pPr>
          </w:p>
        </w:tc>
      </w:tr>
      <w:tr w:rsidR="007317BD" w:rsidRPr="00E22969" w14:paraId="6791EF9C" w14:textId="77777777" w:rsidTr="007317BD">
        <w:tc>
          <w:tcPr>
            <w:tcW w:w="3505" w:type="dxa"/>
            <w:tcMar>
              <w:left w:w="29" w:type="dxa"/>
              <w:right w:w="29" w:type="dxa"/>
            </w:tcMar>
          </w:tcPr>
          <w:p w14:paraId="1F3499F7" w14:textId="77777777" w:rsidR="007317BD" w:rsidRPr="00E22969" w:rsidRDefault="007317BD" w:rsidP="007C307D">
            <w:pPr>
              <w:pStyle w:val="Code"/>
            </w:pPr>
            <w:r w:rsidRPr="00E22969">
              <w:tab/>
            </w:r>
            <w:r w:rsidRPr="00E22969">
              <w:tab/>
            </w:r>
            <w:r w:rsidRPr="00E22969">
              <w:tab/>
            </w:r>
            <w:r w:rsidRPr="00E22969">
              <w:tab/>
            </w:r>
            <w:r w:rsidR="002A1B84" w:rsidRPr="00E22969">
              <w:t>V</w:t>
            </w:r>
            <w:r w:rsidRPr="00E22969">
              <w:t>alue</w:t>
            </w:r>
          </w:p>
        </w:tc>
        <w:tc>
          <w:tcPr>
            <w:tcW w:w="1890" w:type="dxa"/>
            <w:tcMar>
              <w:left w:w="29" w:type="dxa"/>
              <w:right w:w="29" w:type="dxa"/>
            </w:tcMar>
          </w:tcPr>
          <w:p w14:paraId="400368E7" w14:textId="77777777" w:rsidR="007317BD" w:rsidRPr="00E22969" w:rsidRDefault="007317BD" w:rsidP="007C307D">
            <w:pPr>
              <w:pStyle w:val="Code"/>
            </w:pPr>
            <w:r w:rsidRPr="00E22969">
              <w:t>Any valid value</w:t>
            </w:r>
          </w:p>
        </w:tc>
        <w:tc>
          <w:tcPr>
            <w:tcW w:w="3581" w:type="dxa"/>
            <w:tcMar>
              <w:left w:w="29" w:type="dxa"/>
              <w:right w:w="29" w:type="dxa"/>
            </w:tcMar>
          </w:tcPr>
          <w:p w14:paraId="5DDC4D64" w14:textId="77777777" w:rsidR="007317BD" w:rsidRPr="00E22969" w:rsidRDefault="007317BD" w:rsidP="007C307D">
            <w:pPr>
              <w:pStyle w:val="Code"/>
            </w:pPr>
          </w:p>
        </w:tc>
      </w:tr>
      <w:tr w:rsidR="007317BD" w:rsidRPr="00E22969" w14:paraId="11A50495" w14:textId="77777777" w:rsidTr="007317BD">
        <w:tc>
          <w:tcPr>
            <w:tcW w:w="3505" w:type="dxa"/>
            <w:tcMar>
              <w:left w:w="29" w:type="dxa"/>
              <w:right w:w="29" w:type="dxa"/>
            </w:tcMar>
          </w:tcPr>
          <w:p w14:paraId="64A21E4B" w14:textId="77777777" w:rsidR="007317BD" w:rsidRPr="00E22969" w:rsidRDefault="007317BD" w:rsidP="007C307D">
            <w:pPr>
              <w:pStyle w:val="Code"/>
            </w:pPr>
            <w:r w:rsidRPr="00E22969">
              <w:tab/>
            </w:r>
            <w:r w:rsidRPr="00E22969">
              <w:tab/>
            </w:r>
            <w:r w:rsidRPr="00E22969">
              <w:tab/>
              <w:t>}</w:t>
            </w:r>
          </w:p>
        </w:tc>
        <w:tc>
          <w:tcPr>
            <w:tcW w:w="1890" w:type="dxa"/>
            <w:tcMar>
              <w:left w:w="29" w:type="dxa"/>
              <w:right w:w="29" w:type="dxa"/>
            </w:tcMar>
          </w:tcPr>
          <w:p w14:paraId="3A710F4B" w14:textId="77777777" w:rsidR="007317BD" w:rsidRPr="00E22969" w:rsidRDefault="007317BD" w:rsidP="007C307D">
            <w:pPr>
              <w:pStyle w:val="Code"/>
            </w:pPr>
          </w:p>
        </w:tc>
        <w:tc>
          <w:tcPr>
            <w:tcW w:w="3581" w:type="dxa"/>
            <w:tcMar>
              <w:left w:w="29" w:type="dxa"/>
              <w:right w:w="29" w:type="dxa"/>
            </w:tcMar>
          </w:tcPr>
          <w:p w14:paraId="1E64873D" w14:textId="77777777" w:rsidR="007317BD" w:rsidRPr="00E22969" w:rsidRDefault="007317BD" w:rsidP="007C307D">
            <w:pPr>
              <w:pStyle w:val="Code"/>
            </w:pPr>
          </w:p>
        </w:tc>
      </w:tr>
      <w:tr w:rsidR="007317BD" w:rsidRPr="00E22969" w14:paraId="09E99C92" w14:textId="77777777" w:rsidTr="007317BD">
        <w:tc>
          <w:tcPr>
            <w:tcW w:w="3505" w:type="dxa"/>
            <w:tcMar>
              <w:left w:w="29" w:type="dxa"/>
              <w:right w:w="29" w:type="dxa"/>
            </w:tcMar>
          </w:tcPr>
          <w:p w14:paraId="02AD7E4E" w14:textId="77777777" w:rsidR="007317BD" w:rsidRPr="00E22969" w:rsidRDefault="007317BD" w:rsidP="007C307D">
            <w:pPr>
              <w:pStyle w:val="Code"/>
            </w:pPr>
            <w:r w:rsidRPr="00E22969">
              <w:tab/>
            </w:r>
            <w:r w:rsidRPr="00E22969">
              <w:tab/>
              <w:t>}</w:t>
            </w:r>
          </w:p>
          <w:p w14:paraId="54D33653" w14:textId="77777777" w:rsidR="007317BD" w:rsidRPr="00E22969" w:rsidRDefault="007317BD" w:rsidP="007C307D">
            <w:pPr>
              <w:pStyle w:val="Code"/>
            </w:pPr>
            <w:r w:rsidRPr="00E22969">
              <w:tab/>
              <w:t>}</w:t>
            </w:r>
          </w:p>
          <w:p w14:paraId="45D7ECA4" w14:textId="77777777" w:rsidR="007317BD" w:rsidRPr="00E22969" w:rsidRDefault="007317BD" w:rsidP="007C307D">
            <w:pPr>
              <w:pStyle w:val="Code"/>
            </w:pPr>
            <w:r w:rsidRPr="00E22969">
              <w:t>}</w:t>
            </w:r>
          </w:p>
        </w:tc>
        <w:tc>
          <w:tcPr>
            <w:tcW w:w="1890" w:type="dxa"/>
            <w:tcMar>
              <w:left w:w="29" w:type="dxa"/>
              <w:right w:w="29" w:type="dxa"/>
            </w:tcMar>
          </w:tcPr>
          <w:p w14:paraId="079E1BEF" w14:textId="77777777" w:rsidR="007317BD" w:rsidRPr="00E22969" w:rsidRDefault="007317BD" w:rsidP="007C307D">
            <w:pPr>
              <w:pStyle w:val="Code"/>
            </w:pPr>
          </w:p>
        </w:tc>
        <w:tc>
          <w:tcPr>
            <w:tcW w:w="3581" w:type="dxa"/>
            <w:tcMar>
              <w:left w:w="29" w:type="dxa"/>
              <w:right w:w="29" w:type="dxa"/>
            </w:tcMar>
          </w:tcPr>
          <w:p w14:paraId="57A256D2" w14:textId="77777777" w:rsidR="007317BD" w:rsidRPr="00E22969" w:rsidRDefault="007317BD" w:rsidP="007C307D">
            <w:pPr>
              <w:pStyle w:val="Code"/>
            </w:pPr>
          </w:p>
        </w:tc>
      </w:tr>
    </w:tbl>
    <w:p w14:paraId="62283E31" w14:textId="77777777" w:rsidR="00344D58" w:rsidRPr="00E22969" w:rsidRDefault="00344D58" w:rsidP="00344D58">
      <w:pPr>
        <w:rPr>
          <w:rFonts w:eastAsiaTheme="majorEastAsia"/>
        </w:rPr>
      </w:pPr>
    </w:p>
    <w:p w14:paraId="3CE6BDA2" w14:textId="43C80CC0" w:rsidR="002A1B84" w:rsidRPr="00E22969" w:rsidRDefault="002A1B84" w:rsidP="00E07C5B">
      <w:pPr>
        <w:pStyle w:val="Heading4"/>
      </w:pPr>
      <w:r w:rsidRPr="00E22969">
        <w:t>WSA containing minimum optional information</w:t>
      </w:r>
    </w:p>
    <w:p w14:paraId="2FC20772" w14:textId="6ABE6A08" w:rsidR="00583B34" w:rsidRDefault="00583B34" w:rsidP="00583B34">
      <w:r>
        <w:t xml:space="preserve">This configuration is not used and reserved for </w:t>
      </w:r>
      <w:r w:rsidR="00B55DD3">
        <w:t xml:space="preserve">future </w:t>
      </w:r>
      <w:r>
        <w:t>use.</w:t>
      </w:r>
    </w:p>
    <w:p w14:paraId="7B05D5E7" w14:textId="36DCF8C4" w:rsidR="00C45345" w:rsidRPr="00E22969" w:rsidRDefault="00C45345" w:rsidP="00C45345">
      <w:pPr>
        <w:pStyle w:val="Caption"/>
        <w:rPr>
          <w:b w:val="0"/>
        </w:rPr>
      </w:pPr>
      <w:r w:rsidRPr="00E22969">
        <w:t xml:space="preserve">Table </w:t>
      </w:r>
      <w:fldSimple w:instr=" STYLEREF 1 \s ">
        <w:r w:rsidR="00092395">
          <w:rPr>
            <w:noProof/>
          </w:rPr>
          <w:t>7</w:t>
        </w:r>
      </w:fldSimple>
      <w:r w:rsidRPr="00E22969">
        <w:noBreakHyphen/>
      </w:r>
      <w:fldSimple w:instr=" SEQ Table \* ARABIC \s 1 ">
        <w:r w:rsidR="00092395">
          <w:rPr>
            <w:noProof/>
          </w:rPr>
          <w:t>18</w:t>
        </w:r>
      </w:fldSimple>
      <w:r w:rsidRPr="00E22969">
        <w:t xml:space="preserve"> WSA_min</w:t>
      </w:r>
    </w:p>
    <w:tbl>
      <w:tblPr>
        <w:tblStyle w:val="TableGrid"/>
        <w:tblW w:w="0" w:type="auto"/>
        <w:tblLook w:val="04A0" w:firstRow="1" w:lastRow="0" w:firstColumn="1" w:lastColumn="0" w:noHBand="0" w:noVBand="1"/>
      </w:tblPr>
      <w:tblGrid>
        <w:gridCol w:w="3505"/>
        <w:gridCol w:w="1890"/>
        <w:gridCol w:w="3581"/>
      </w:tblGrid>
      <w:tr w:rsidR="00C45345" w:rsidRPr="00E22969" w14:paraId="3183BA3D" w14:textId="77777777" w:rsidTr="00C45345">
        <w:tc>
          <w:tcPr>
            <w:tcW w:w="3505" w:type="dxa"/>
            <w:tcMar>
              <w:left w:w="29" w:type="dxa"/>
              <w:right w:w="29" w:type="dxa"/>
            </w:tcMar>
          </w:tcPr>
          <w:p w14:paraId="29EBE7E5" w14:textId="77777777" w:rsidR="00C45345" w:rsidRPr="00E22969" w:rsidRDefault="00C45345" w:rsidP="007C307D">
            <w:pPr>
              <w:pStyle w:val="Code"/>
            </w:pPr>
            <w:r w:rsidRPr="00E22969">
              <w:t>Information Element</w:t>
            </w:r>
          </w:p>
        </w:tc>
        <w:tc>
          <w:tcPr>
            <w:tcW w:w="1890" w:type="dxa"/>
            <w:tcMar>
              <w:left w:w="29" w:type="dxa"/>
              <w:right w:w="29" w:type="dxa"/>
            </w:tcMar>
          </w:tcPr>
          <w:p w14:paraId="5A2C0219" w14:textId="77777777" w:rsidR="00C45345" w:rsidRPr="00E22969" w:rsidRDefault="00C45345" w:rsidP="007C307D">
            <w:pPr>
              <w:pStyle w:val="Code"/>
            </w:pPr>
            <w:r w:rsidRPr="00E22969">
              <w:t>Value/Remark</w:t>
            </w:r>
          </w:p>
        </w:tc>
        <w:tc>
          <w:tcPr>
            <w:tcW w:w="3581" w:type="dxa"/>
            <w:tcMar>
              <w:left w:w="29" w:type="dxa"/>
              <w:right w:w="29" w:type="dxa"/>
            </w:tcMar>
          </w:tcPr>
          <w:p w14:paraId="655964FA" w14:textId="77777777" w:rsidR="00C45345" w:rsidRPr="00E22969" w:rsidRDefault="00C45345" w:rsidP="007C307D">
            <w:pPr>
              <w:pStyle w:val="Code"/>
            </w:pPr>
            <w:r w:rsidRPr="00E22969">
              <w:t>Comment</w:t>
            </w:r>
          </w:p>
        </w:tc>
      </w:tr>
      <w:tr w:rsidR="00C45345" w:rsidRPr="00E22969" w14:paraId="2810C698" w14:textId="77777777" w:rsidTr="00C45345">
        <w:tc>
          <w:tcPr>
            <w:tcW w:w="3505" w:type="dxa"/>
            <w:tcMar>
              <w:left w:w="29" w:type="dxa"/>
              <w:right w:w="29" w:type="dxa"/>
            </w:tcMar>
          </w:tcPr>
          <w:p w14:paraId="258C93D3" w14:textId="77777777" w:rsidR="00C45345" w:rsidRPr="00E22969" w:rsidRDefault="00C45345" w:rsidP="007C307D">
            <w:pPr>
              <w:pStyle w:val="Code"/>
            </w:pPr>
            <w:r w:rsidRPr="00E22969">
              <w:t>Requires Ieee1609Dot2Data</w:t>
            </w:r>
          </w:p>
          <w:p w14:paraId="1D0FBB14" w14:textId="58364125" w:rsidR="00C45345" w:rsidRPr="00E22969" w:rsidRDefault="00C45345" w:rsidP="007C307D">
            <w:pPr>
              <w:pStyle w:val="Code"/>
              <w:rPr>
                <w:b/>
              </w:rPr>
            </w:pPr>
            <w:r w:rsidRPr="00E22969">
              <w:t xml:space="preserve">in </w:t>
            </w:r>
            <w:r w:rsidRPr="00E22969">
              <w:fldChar w:fldCharType="begin"/>
            </w:r>
            <w:r w:rsidRPr="00E22969">
              <w:instrText xml:space="preserve"> REF _Ref435437584 \h </w:instrText>
            </w:r>
            <w:r w:rsidRPr="00E22969">
              <w:fldChar w:fldCharType="separate"/>
            </w:r>
            <w:ins w:id="553" w:author="Dmitri.Khijniak@7Layers.com" w:date="2017-07-25T16:40:00Z">
              <w:r w:rsidR="00092395" w:rsidRPr="00E22969">
                <w:t xml:space="preserve">Table </w:t>
              </w:r>
              <w:r w:rsidR="00092395">
                <w:t>7</w:t>
              </w:r>
              <w:r w:rsidR="00092395" w:rsidRPr="00E22969">
                <w:noBreakHyphen/>
              </w:r>
              <w:r w:rsidR="00092395">
                <w:t>5</w:t>
              </w:r>
            </w:ins>
            <w:del w:id="554" w:author="Dmitri.Khijniak@7Layers.com" w:date="2017-07-25T16:40:00Z">
              <w:r w:rsidR="00EC4622" w:rsidRPr="00E22969" w:rsidDel="00092395">
                <w:delText xml:space="preserve">Table </w:delText>
              </w:r>
              <w:r w:rsidR="00EC4622" w:rsidDel="00092395">
                <w:delText>7</w:delText>
              </w:r>
              <w:r w:rsidR="00EC4622" w:rsidRPr="00E22969" w:rsidDel="00092395">
                <w:noBreakHyphen/>
              </w:r>
              <w:r w:rsidR="00EC4622" w:rsidDel="00092395">
                <w:delText>5</w:delText>
              </w:r>
            </w:del>
            <w:r w:rsidRPr="00E22969">
              <w:fldChar w:fldCharType="end"/>
            </w:r>
          </w:p>
        </w:tc>
        <w:tc>
          <w:tcPr>
            <w:tcW w:w="1890" w:type="dxa"/>
            <w:tcMar>
              <w:left w:w="29" w:type="dxa"/>
              <w:right w:w="29" w:type="dxa"/>
            </w:tcMar>
          </w:tcPr>
          <w:p w14:paraId="7F88B54B" w14:textId="77777777" w:rsidR="00C45345" w:rsidRPr="00E22969" w:rsidRDefault="00C45345" w:rsidP="007C307D">
            <w:pPr>
              <w:pStyle w:val="Code"/>
            </w:pPr>
          </w:p>
        </w:tc>
        <w:tc>
          <w:tcPr>
            <w:tcW w:w="3581" w:type="dxa"/>
            <w:tcMar>
              <w:left w:w="29" w:type="dxa"/>
              <w:right w:w="29" w:type="dxa"/>
            </w:tcMar>
          </w:tcPr>
          <w:p w14:paraId="3AA005F1" w14:textId="77777777" w:rsidR="00C45345" w:rsidRPr="00E22969" w:rsidRDefault="00C45345" w:rsidP="007C307D">
            <w:pPr>
              <w:pStyle w:val="Code"/>
            </w:pPr>
          </w:p>
        </w:tc>
      </w:tr>
      <w:tr w:rsidR="00C45345" w:rsidRPr="00E22969" w14:paraId="1613F37C" w14:textId="77777777" w:rsidTr="00C45345">
        <w:tc>
          <w:tcPr>
            <w:tcW w:w="3505" w:type="dxa"/>
            <w:tcMar>
              <w:left w:w="29" w:type="dxa"/>
              <w:right w:w="29" w:type="dxa"/>
            </w:tcMar>
          </w:tcPr>
          <w:p w14:paraId="269F791B" w14:textId="77777777" w:rsidR="00C45345" w:rsidRPr="00E22969" w:rsidRDefault="00C45345" w:rsidP="007C307D">
            <w:pPr>
              <w:pStyle w:val="Code"/>
            </w:pPr>
            <w:r w:rsidRPr="00E22969">
              <w:rPr>
                <w:b/>
              </w:rPr>
              <w:t>WSA_min</w:t>
            </w:r>
            <w:r w:rsidRPr="00E22969">
              <w:t xml:space="preserve"> ::= SEQUENCE {</w:t>
            </w:r>
          </w:p>
        </w:tc>
        <w:tc>
          <w:tcPr>
            <w:tcW w:w="1890" w:type="dxa"/>
            <w:tcMar>
              <w:left w:w="29" w:type="dxa"/>
              <w:right w:w="29" w:type="dxa"/>
            </w:tcMar>
          </w:tcPr>
          <w:p w14:paraId="4EF5CA03" w14:textId="77777777" w:rsidR="00C45345" w:rsidRPr="00E22969" w:rsidRDefault="00C45345" w:rsidP="007C307D">
            <w:pPr>
              <w:pStyle w:val="Code"/>
            </w:pPr>
          </w:p>
        </w:tc>
        <w:tc>
          <w:tcPr>
            <w:tcW w:w="3581" w:type="dxa"/>
            <w:tcMar>
              <w:left w:w="29" w:type="dxa"/>
              <w:right w:w="29" w:type="dxa"/>
            </w:tcMar>
          </w:tcPr>
          <w:p w14:paraId="4653C0B0" w14:textId="77777777" w:rsidR="00C45345" w:rsidRPr="00E22969" w:rsidRDefault="00C45345" w:rsidP="007C307D">
            <w:pPr>
              <w:pStyle w:val="Code"/>
            </w:pPr>
          </w:p>
        </w:tc>
      </w:tr>
      <w:tr w:rsidR="00C45345" w:rsidRPr="00E22969" w14:paraId="47BBA02B" w14:textId="77777777" w:rsidTr="00C45345">
        <w:tc>
          <w:tcPr>
            <w:tcW w:w="3505" w:type="dxa"/>
            <w:tcMar>
              <w:left w:w="29" w:type="dxa"/>
              <w:right w:w="29" w:type="dxa"/>
            </w:tcMar>
          </w:tcPr>
          <w:p w14:paraId="1670A3D5" w14:textId="77777777" w:rsidR="00C45345" w:rsidRPr="00E22969" w:rsidRDefault="00C45345" w:rsidP="007C307D">
            <w:pPr>
              <w:pStyle w:val="Code"/>
            </w:pPr>
            <w:r w:rsidRPr="00E22969">
              <w:tab/>
              <w:t>version SEQUENCE {</w:t>
            </w:r>
          </w:p>
        </w:tc>
        <w:tc>
          <w:tcPr>
            <w:tcW w:w="1890" w:type="dxa"/>
            <w:tcMar>
              <w:left w:w="29" w:type="dxa"/>
              <w:right w:w="29" w:type="dxa"/>
            </w:tcMar>
          </w:tcPr>
          <w:p w14:paraId="7A49D64D" w14:textId="77777777" w:rsidR="00C45345" w:rsidRPr="00E22969" w:rsidRDefault="00C45345" w:rsidP="007C307D">
            <w:pPr>
              <w:pStyle w:val="Code"/>
            </w:pPr>
          </w:p>
        </w:tc>
        <w:tc>
          <w:tcPr>
            <w:tcW w:w="3581" w:type="dxa"/>
            <w:tcMar>
              <w:left w:w="29" w:type="dxa"/>
              <w:right w:w="29" w:type="dxa"/>
            </w:tcMar>
          </w:tcPr>
          <w:p w14:paraId="7DAF4373" w14:textId="77777777" w:rsidR="00C45345" w:rsidRPr="00E22969" w:rsidRDefault="00C45345" w:rsidP="007C307D">
            <w:pPr>
              <w:pStyle w:val="Code"/>
            </w:pPr>
          </w:p>
        </w:tc>
      </w:tr>
      <w:tr w:rsidR="00C45345" w:rsidRPr="00E22969" w14:paraId="1F5AABC4" w14:textId="77777777" w:rsidTr="00C45345">
        <w:tc>
          <w:tcPr>
            <w:tcW w:w="3505" w:type="dxa"/>
            <w:tcMar>
              <w:left w:w="29" w:type="dxa"/>
              <w:right w:w="29" w:type="dxa"/>
            </w:tcMar>
          </w:tcPr>
          <w:p w14:paraId="03FC622C" w14:textId="77777777" w:rsidR="00C45345" w:rsidRPr="00E22969" w:rsidRDefault="00C45345" w:rsidP="007C307D">
            <w:pPr>
              <w:pStyle w:val="Code"/>
            </w:pPr>
            <w:r w:rsidRPr="00E22969">
              <w:tab/>
            </w:r>
            <w:r w:rsidRPr="00E22969">
              <w:tab/>
              <w:t>messageID</w:t>
            </w:r>
          </w:p>
        </w:tc>
        <w:tc>
          <w:tcPr>
            <w:tcW w:w="1890" w:type="dxa"/>
            <w:tcMar>
              <w:left w:w="29" w:type="dxa"/>
              <w:right w:w="29" w:type="dxa"/>
            </w:tcMar>
          </w:tcPr>
          <w:p w14:paraId="044EEF94" w14:textId="77777777" w:rsidR="00C45345" w:rsidRPr="00E22969" w:rsidRDefault="00C45345" w:rsidP="007C307D">
            <w:pPr>
              <w:pStyle w:val="Code"/>
            </w:pPr>
            <w:r w:rsidRPr="00E22969">
              <w:t>saMessage</w:t>
            </w:r>
          </w:p>
        </w:tc>
        <w:tc>
          <w:tcPr>
            <w:tcW w:w="3581" w:type="dxa"/>
            <w:tcMar>
              <w:left w:w="29" w:type="dxa"/>
              <w:right w:w="29" w:type="dxa"/>
            </w:tcMar>
          </w:tcPr>
          <w:p w14:paraId="6349C014" w14:textId="77777777" w:rsidR="00C45345" w:rsidRPr="00E22969" w:rsidRDefault="00C45345" w:rsidP="007C307D">
            <w:pPr>
              <w:pStyle w:val="Code"/>
            </w:pPr>
          </w:p>
        </w:tc>
      </w:tr>
      <w:tr w:rsidR="00C45345" w:rsidRPr="00E22969" w14:paraId="583C655C" w14:textId="77777777" w:rsidTr="00C45345">
        <w:tc>
          <w:tcPr>
            <w:tcW w:w="3505" w:type="dxa"/>
            <w:tcMar>
              <w:left w:w="29" w:type="dxa"/>
              <w:right w:w="29" w:type="dxa"/>
            </w:tcMar>
          </w:tcPr>
          <w:p w14:paraId="747C3247" w14:textId="77777777" w:rsidR="00C45345" w:rsidRPr="00E22969" w:rsidRDefault="00C45345" w:rsidP="007C307D">
            <w:pPr>
              <w:pStyle w:val="Code"/>
            </w:pPr>
            <w:r w:rsidRPr="00E22969">
              <w:tab/>
            </w:r>
            <w:r w:rsidRPr="00E22969">
              <w:tab/>
              <w:t>rsvAdvPrtVersion</w:t>
            </w:r>
          </w:p>
        </w:tc>
        <w:tc>
          <w:tcPr>
            <w:tcW w:w="1890" w:type="dxa"/>
            <w:tcMar>
              <w:left w:w="29" w:type="dxa"/>
              <w:right w:w="29" w:type="dxa"/>
            </w:tcMar>
          </w:tcPr>
          <w:p w14:paraId="5BA1B0D9" w14:textId="77777777" w:rsidR="00C45345" w:rsidRPr="00E22969" w:rsidRDefault="00C45345" w:rsidP="007C307D">
            <w:pPr>
              <w:pStyle w:val="Code"/>
            </w:pPr>
            <w:r w:rsidRPr="00E22969">
              <w:t>3 (WSA version 3)</w:t>
            </w:r>
          </w:p>
        </w:tc>
        <w:tc>
          <w:tcPr>
            <w:tcW w:w="3581" w:type="dxa"/>
            <w:tcMar>
              <w:left w:w="29" w:type="dxa"/>
              <w:right w:w="29" w:type="dxa"/>
            </w:tcMar>
          </w:tcPr>
          <w:p w14:paraId="650A53C4" w14:textId="77777777" w:rsidR="00C45345" w:rsidRPr="00E22969" w:rsidRDefault="00C45345" w:rsidP="007C307D">
            <w:pPr>
              <w:pStyle w:val="Code"/>
            </w:pPr>
          </w:p>
        </w:tc>
      </w:tr>
      <w:tr w:rsidR="00C45345" w:rsidRPr="00E22969" w14:paraId="59BEDFE0" w14:textId="77777777" w:rsidTr="00C45345">
        <w:tc>
          <w:tcPr>
            <w:tcW w:w="3505" w:type="dxa"/>
            <w:tcMar>
              <w:left w:w="29" w:type="dxa"/>
              <w:right w:w="29" w:type="dxa"/>
            </w:tcMar>
          </w:tcPr>
          <w:p w14:paraId="20096E7D" w14:textId="77777777" w:rsidR="00C45345" w:rsidRPr="00E22969" w:rsidRDefault="00C45345" w:rsidP="007C307D">
            <w:pPr>
              <w:pStyle w:val="Code"/>
            </w:pPr>
            <w:r w:rsidRPr="00E22969">
              <w:tab/>
            </w:r>
            <w:r w:rsidRPr="00E22969">
              <w:tab/>
              <w:t>headerOptionIndicator</w:t>
            </w:r>
          </w:p>
        </w:tc>
        <w:tc>
          <w:tcPr>
            <w:tcW w:w="1890" w:type="dxa"/>
            <w:tcMar>
              <w:left w:w="29" w:type="dxa"/>
              <w:right w:w="29" w:type="dxa"/>
            </w:tcMar>
          </w:tcPr>
          <w:p w14:paraId="24E072C0" w14:textId="77777777" w:rsidR="00C45345" w:rsidRPr="00E22969" w:rsidRDefault="00C45345" w:rsidP="007C307D">
            <w:pPr>
              <w:pStyle w:val="Code"/>
            </w:pPr>
            <w:r w:rsidRPr="00E22969">
              <w:t>0b0110</w:t>
            </w:r>
          </w:p>
        </w:tc>
        <w:tc>
          <w:tcPr>
            <w:tcW w:w="3581" w:type="dxa"/>
            <w:tcMar>
              <w:left w:w="29" w:type="dxa"/>
              <w:right w:w="29" w:type="dxa"/>
            </w:tcMar>
          </w:tcPr>
          <w:p w14:paraId="519EF236" w14:textId="77777777" w:rsidR="00C45345" w:rsidRPr="00E22969" w:rsidRDefault="00C45345" w:rsidP="007C307D">
            <w:pPr>
              <w:pStyle w:val="Code"/>
            </w:pPr>
          </w:p>
        </w:tc>
      </w:tr>
      <w:tr w:rsidR="00C45345" w:rsidRPr="00E22969" w14:paraId="57A32EFD" w14:textId="77777777" w:rsidTr="00C45345">
        <w:tc>
          <w:tcPr>
            <w:tcW w:w="3505" w:type="dxa"/>
            <w:tcMar>
              <w:left w:w="29" w:type="dxa"/>
              <w:right w:w="29" w:type="dxa"/>
            </w:tcMar>
          </w:tcPr>
          <w:p w14:paraId="0A9F818D" w14:textId="77777777" w:rsidR="00C45345" w:rsidRPr="00E22969" w:rsidRDefault="00C45345" w:rsidP="007C307D">
            <w:pPr>
              <w:pStyle w:val="Code"/>
            </w:pPr>
            <w:r w:rsidRPr="00E22969">
              <w:tab/>
              <w:t>}</w:t>
            </w:r>
          </w:p>
        </w:tc>
        <w:tc>
          <w:tcPr>
            <w:tcW w:w="1890" w:type="dxa"/>
            <w:tcMar>
              <w:left w:w="29" w:type="dxa"/>
              <w:right w:w="29" w:type="dxa"/>
            </w:tcMar>
          </w:tcPr>
          <w:p w14:paraId="2439A44A" w14:textId="77777777" w:rsidR="00C45345" w:rsidRPr="00E22969" w:rsidRDefault="00C45345" w:rsidP="007C307D">
            <w:pPr>
              <w:pStyle w:val="Code"/>
            </w:pPr>
          </w:p>
        </w:tc>
        <w:tc>
          <w:tcPr>
            <w:tcW w:w="3581" w:type="dxa"/>
            <w:tcMar>
              <w:left w:w="29" w:type="dxa"/>
              <w:right w:w="29" w:type="dxa"/>
            </w:tcMar>
          </w:tcPr>
          <w:p w14:paraId="526068D9" w14:textId="77777777" w:rsidR="00C45345" w:rsidRPr="00E22969" w:rsidRDefault="00C45345" w:rsidP="007C307D">
            <w:pPr>
              <w:pStyle w:val="Code"/>
            </w:pPr>
          </w:p>
        </w:tc>
      </w:tr>
      <w:tr w:rsidR="00C45345" w:rsidRPr="00E22969" w14:paraId="7C537713" w14:textId="77777777" w:rsidTr="00C45345">
        <w:tc>
          <w:tcPr>
            <w:tcW w:w="3505" w:type="dxa"/>
            <w:tcMar>
              <w:left w:w="29" w:type="dxa"/>
              <w:right w:w="29" w:type="dxa"/>
            </w:tcMar>
          </w:tcPr>
          <w:p w14:paraId="2A4E77CD" w14:textId="77777777" w:rsidR="00C45345" w:rsidRPr="00E22969" w:rsidRDefault="00C45345" w:rsidP="007C307D">
            <w:pPr>
              <w:pStyle w:val="Code"/>
            </w:pPr>
            <w:r w:rsidRPr="00E22969">
              <w:tab/>
              <w:t>body SEQUENCE {</w:t>
            </w:r>
          </w:p>
        </w:tc>
        <w:tc>
          <w:tcPr>
            <w:tcW w:w="1890" w:type="dxa"/>
            <w:tcMar>
              <w:left w:w="29" w:type="dxa"/>
              <w:right w:w="29" w:type="dxa"/>
            </w:tcMar>
          </w:tcPr>
          <w:p w14:paraId="1F56CFC9" w14:textId="77777777" w:rsidR="00C45345" w:rsidRPr="00E22969" w:rsidRDefault="00C45345" w:rsidP="007C307D">
            <w:pPr>
              <w:pStyle w:val="Code"/>
            </w:pPr>
          </w:p>
        </w:tc>
        <w:tc>
          <w:tcPr>
            <w:tcW w:w="3581" w:type="dxa"/>
            <w:tcMar>
              <w:left w:w="29" w:type="dxa"/>
              <w:right w:w="29" w:type="dxa"/>
            </w:tcMar>
          </w:tcPr>
          <w:p w14:paraId="606E2377" w14:textId="77777777" w:rsidR="00C45345" w:rsidRPr="00E22969" w:rsidRDefault="00C45345" w:rsidP="007C307D">
            <w:pPr>
              <w:pStyle w:val="Code"/>
            </w:pPr>
          </w:p>
        </w:tc>
      </w:tr>
      <w:tr w:rsidR="00C45345" w:rsidRPr="00E22969" w14:paraId="78A1440B" w14:textId="77777777" w:rsidTr="00C45345">
        <w:tc>
          <w:tcPr>
            <w:tcW w:w="3505" w:type="dxa"/>
            <w:tcMar>
              <w:left w:w="29" w:type="dxa"/>
              <w:right w:w="29" w:type="dxa"/>
            </w:tcMar>
          </w:tcPr>
          <w:p w14:paraId="290C14DB" w14:textId="77777777" w:rsidR="00C45345" w:rsidRPr="00E22969" w:rsidRDefault="00C45345" w:rsidP="007C307D">
            <w:pPr>
              <w:pStyle w:val="Code"/>
            </w:pPr>
            <w:r w:rsidRPr="00E22969">
              <w:tab/>
            </w:r>
            <w:r w:rsidRPr="00E22969">
              <w:tab/>
              <w:t>changeCount SEQUENCE {</w:t>
            </w:r>
          </w:p>
        </w:tc>
        <w:tc>
          <w:tcPr>
            <w:tcW w:w="1890" w:type="dxa"/>
            <w:tcMar>
              <w:left w:w="29" w:type="dxa"/>
              <w:right w:w="29" w:type="dxa"/>
            </w:tcMar>
          </w:tcPr>
          <w:p w14:paraId="4F88E043" w14:textId="77777777" w:rsidR="00C45345" w:rsidRPr="00E22969" w:rsidRDefault="00C45345" w:rsidP="007C307D">
            <w:pPr>
              <w:pStyle w:val="Code"/>
            </w:pPr>
          </w:p>
        </w:tc>
        <w:tc>
          <w:tcPr>
            <w:tcW w:w="3581" w:type="dxa"/>
            <w:tcMar>
              <w:left w:w="29" w:type="dxa"/>
              <w:right w:w="29" w:type="dxa"/>
            </w:tcMar>
          </w:tcPr>
          <w:p w14:paraId="511047DA" w14:textId="77777777" w:rsidR="00C45345" w:rsidRPr="00E22969" w:rsidRDefault="00C45345" w:rsidP="007C307D">
            <w:pPr>
              <w:pStyle w:val="Code"/>
            </w:pPr>
          </w:p>
        </w:tc>
      </w:tr>
      <w:tr w:rsidR="00C45345" w:rsidRPr="00E22969" w14:paraId="18E07DCA" w14:textId="77777777" w:rsidTr="00C45345">
        <w:tc>
          <w:tcPr>
            <w:tcW w:w="3505" w:type="dxa"/>
            <w:tcMar>
              <w:left w:w="29" w:type="dxa"/>
              <w:right w:w="29" w:type="dxa"/>
            </w:tcMar>
          </w:tcPr>
          <w:p w14:paraId="5DBC4FA2" w14:textId="77777777" w:rsidR="00C45345" w:rsidRPr="00E22969" w:rsidRDefault="00C45345" w:rsidP="007C307D">
            <w:pPr>
              <w:pStyle w:val="Code"/>
            </w:pPr>
            <w:r w:rsidRPr="00E22969">
              <w:tab/>
            </w:r>
            <w:r w:rsidRPr="00E22969">
              <w:tab/>
            </w:r>
            <w:r w:rsidRPr="00E22969">
              <w:tab/>
              <w:t>saID</w:t>
            </w:r>
          </w:p>
        </w:tc>
        <w:tc>
          <w:tcPr>
            <w:tcW w:w="1890" w:type="dxa"/>
            <w:tcMar>
              <w:left w:w="29" w:type="dxa"/>
              <w:right w:w="29" w:type="dxa"/>
            </w:tcMar>
          </w:tcPr>
          <w:p w14:paraId="1C47DA96" w14:textId="77777777" w:rsidR="00C45345" w:rsidRPr="00E22969" w:rsidRDefault="00C45345" w:rsidP="007C307D">
            <w:pPr>
              <w:pStyle w:val="Code"/>
            </w:pPr>
            <w:r w:rsidRPr="00E22969">
              <w:t>Any valid value</w:t>
            </w:r>
          </w:p>
        </w:tc>
        <w:tc>
          <w:tcPr>
            <w:tcW w:w="3581" w:type="dxa"/>
            <w:tcMar>
              <w:left w:w="29" w:type="dxa"/>
              <w:right w:w="29" w:type="dxa"/>
            </w:tcMar>
          </w:tcPr>
          <w:p w14:paraId="0B997314" w14:textId="77777777" w:rsidR="00C45345" w:rsidRPr="00E22969" w:rsidRDefault="00C45345" w:rsidP="007C307D">
            <w:pPr>
              <w:pStyle w:val="Code"/>
            </w:pPr>
          </w:p>
        </w:tc>
      </w:tr>
      <w:tr w:rsidR="00C45345" w:rsidRPr="00E22969" w14:paraId="0D43729D" w14:textId="77777777" w:rsidTr="00C45345">
        <w:tc>
          <w:tcPr>
            <w:tcW w:w="3505" w:type="dxa"/>
            <w:tcMar>
              <w:left w:w="29" w:type="dxa"/>
              <w:right w:w="29" w:type="dxa"/>
            </w:tcMar>
          </w:tcPr>
          <w:p w14:paraId="774678B5" w14:textId="77777777" w:rsidR="00C45345" w:rsidRPr="00E22969" w:rsidRDefault="00C45345" w:rsidP="007C307D">
            <w:pPr>
              <w:pStyle w:val="Code"/>
            </w:pPr>
            <w:r w:rsidRPr="00E22969">
              <w:tab/>
            </w:r>
            <w:r w:rsidRPr="00E22969">
              <w:tab/>
            </w:r>
            <w:r w:rsidRPr="00E22969">
              <w:tab/>
              <w:t>contentCount</w:t>
            </w:r>
          </w:p>
        </w:tc>
        <w:tc>
          <w:tcPr>
            <w:tcW w:w="1890" w:type="dxa"/>
            <w:tcMar>
              <w:left w:w="29" w:type="dxa"/>
              <w:right w:w="29" w:type="dxa"/>
            </w:tcMar>
          </w:tcPr>
          <w:p w14:paraId="6591BF26" w14:textId="77777777" w:rsidR="00C45345" w:rsidRPr="00E22969" w:rsidRDefault="00C45345" w:rsidP="007C307D">
            <w:pPr>
              <w:pStyle w:val="Code"/>
            </w:pPr>
            <w:r w:rsidRPr="00E22969">
              <w:t>Any valid value</w:t>
            </w:r>
          </w:p>
        </w:tc>
        <w:tc>
          <w:tcPr>
            <w:tcW w:w="3581" w:type="dxa"/>
            <w:tcMar>
              <w:left w:w="29" w:type="dxa"/>
              <w:right w:w="29" w:type="dxa"/>
            </w:tcMar>
          </w:tcPr>
          <w:p w14:paraId="235EF756" w14:textId="77777777" w:rsidR="00C45345" w:rsidRPr="00E22969" w:rsidRDefault="00C45345" w:rsidP="007C307D">
            <w:pPr>
              <w:pStyle w:val="Code"/>
            </w:pPr>
          </w:p>
        </w:tc>
      </w:tr>
      <w:tr w:rsidR="00C45345" w:rsidRPr="00E22969" w14:paraId="3AFC60E8" w14:textId="77777777" w:rsidTr="00C45345">
        <w:tc>
          <w:tcPr>
            <w:tcW w:w="3505" w:type="dxa"/>
            <w:tcMar>
              <w:left w:w="29" w:type="dxa"/>
              <w:right w:w="29" w:type="dxa"/>
            </w:tcMar>
          </w:tcPr>
          <w:p w14:paraId="6F90B8BD" w14:textId="77777777" w:rsidR="00C45345" w:rsidRPr="00E22969" w:rsidRDefault="00C45345" w:rsidP="007C307D">
            <w:pPr>
              <w:pStyle w:val="Code"/>
            </w:pPr>
            <w:r w:rsidRPr="00E22969">
              <w:tab/>
            </w:r>
            <w:r w:rsidRPr="00E22969">
              <w:tab/>
              <w:t>}</w:t>
            </w:r>
          </w:p>
        </w:tc>
        <w:tc>
          <w:tcPr>
            <w:tcW w:w="1890" w:type="dxa"/>
            <w:tcMar>
              <w:left w:w="29" w:type="dxa"/>
              <w:right w:w="29" w:type="dxa"/>
            </w:tcMar>
          </w:tcPr>
          <w:p w14:paraId="1E0C2459" w14:textId="77777777" w:rsidR="00C45345" w:rsidRPr="00E22969" w:rsidRDefault="00C45345" w:rsidP="007C307D">
            <w:pPr>
              <w:pStyle w:val="Code"/>
            </w:pPr>
          </w:p>
        </w:tc>
        <w:tc>
          <w:tcPr>
            <w:tcW w:w="3581" w:type="dxa"/>
            <w:tcMar>
              <w:left w:w="29" w:type="dxa"/>
              <w:right w:w="29" w:type="dxa"/>
            </w:tcMar>
          </w:tcPr>
          <w:p w14:paraId="52DB1D35" w14:textId="77777777" w:rsidR="00C45345" w:rsidRPr="00E22969" w:rsidRDefault="00C45345" w:rsidP="007C307D">
            <w:pPr>
              <w:pStyle w:val="Code"/>
            </w:pPr>
          </w:p>
        </w:tc>
      </w:tr>
      <w:tr w:rsidR="00C45345" w:rsidRPr="00E22969" w14:paraId="0A9A7A65" w14:textId="77777777" w:rsidTr="00C45345">
        <w:tc>
          <w:tcPr>
            <w:tcW w:w="3505" w:type="dxa"/>
            <w:tcMar>
              <w:left w:w="29" w:type="dxa"/>
              <w:right w:w="29" w:type="dxa"/>
            </w:tcMar>
          </w:tcPr>
          <w:p w14:paraId="7F1E7846" w14:textId="77777777" w:rsidR="00C45345" w:rsidRPr="00E22969" w:rsidRDefault="00C45345" w:rsidP="007C307D">
            <w:pPr>
              <w:pStyle w:val="Code"/>
            </w:pPr>
            <w:r w:rsidRPr="00E22969">
              <w:tab/>
            </w:r>
            <w:r w:rsidRPr="00E22969">
              <w:tab/>
              <w:t>extensions SEQUENCE {}</w:t>
            </w:r>
          </w:p>
        </w:tc>
        <w:tc>
          <w:tcPr>
            <w:tcW w:w="1890" w:type="dxa"/>
            <w:tcMar>
              <w:left w:w="29" w:type="dxa"/>
              <w:right w:w="29" w:type="dxa"/>
            </w:tcMar>
          </w:tcPr>
          <w:p w14:paraId="4EF90705" w14:textId="77777777" w:rsidR="00C45345" w:rsidRPr="00E22969" w:rsidRDefault="00C45345" w:rsidP="007C307D">
            <w:pPr>
              <w:pStyle w:val="Code"/>
            </w:pPr>
            <w:r w:rsidRPr="00E22969">
              <w:t>Not present</w:t>
            </w:r>
          </w:p>
        </w:tc>
        <w:tc>
          <w:tcPr>
            <w:tcW w:w="3581" w:type="dxa"/>
            <w:tcMar>
              <w:left w:w="29" w:type="dxa"/>
              <w:right w:w="29" w:type="dxa"/>
            </w:tcMar>
          </w:tcPr>
          <w:p w14:paraId="428F32BE" w14:textId="77777777" w:rsidR="00C45345" w:rsidRPr="00E22969" w:rsidRDefault="00C45345" w:rsidP="007C307D">
            <w:pPr>
              <w:pStyle w:val="Code"/>
            </w:pPr>
          </w:p>
        </w:tc>
      </w:tr>
      <w:tr w:rsidR="00C45345" w:rsidRPr="00E22969" w14:paraId="58156705" w14:textId="77777777" w:rsidTr="00C45345">
        <w:tc>
          <w:tcPr>
            <w:tcW w:w="3505" w:type="dxa"/>
            <w:tcMar>
              <w:left w:w="29" w:type="dxa"/>
              <w:right w:w="29" w:type="dxa"/>
            </w:tcMar>
          </w:tcPr>
          <w:p w14:paraId="63562039" w14:textId="77777777" w:rsidR="00C45345" w:rsidRPr="00E22969" w:rsidRDefault="00C45345" w:rsidP="007C307D">
            <w:pPr>
              <w:pStyle w:val="Code"/>
            </w:pPr>
            <w:r w:rsidRPr="00E22969">
              <w:tab/>
              <w:t>serviceInfos SEQUENCE {</w:t>
            </w:r>
          </w:p>
        </w:tc>
        <w:tc>
          <w:tcPr>
            <w:tcW w:w="1890" w:type="dxa"/>
            <w:tcMar>
              <w:left w:w="29" w:type="dxa"/>
              <w:right w:w="29" w:type="dxa"/>
            </w:tcMar>
          </w:tcPr>
          <w:p w14:paraId="7A1F1900" w14:textId="77777777" w:rsidR="00C45345" w:rsidRPr="00E22969" w:rsidRDefault="00C45345" w:rsidP="007C307D">
            <w:pPr>
              <w:pStyle w:val="Code"/>
            </w:pPr>
          </w:p>
        </w:tc>
        <w:tc>
          <w:tcPr>
            <w:tcW w:w="3581" w:type="dxa"/>
            <w:tcMar>
              <w:left w:w="29" w:type="dxa"/>
              <w:right w:w="29" w:type="dxa"/>
            </w:tcMar>
          </w:tcPr>
          <w:p w14:paraId="160EFD3A" w14:textId="77777777" w:rsidR="00C45345" w:rsidRPr="00E22969" w:rsidRDefault="00C45345" w:rsidP="007C307D">
            <w:pPr>
              <w:pStyle w:val="Code"/>
            </w:pPr>
          </w:p>
        </w:tc>
      </w:tr>
      <w:tr w:rsidR="00C45345" w:rsidRPr="00E22969" w14:paraId="0109FB75" w14:textId="77777777" w:rsidTr="00C45345">
        <w:tc>
          <w:tcPr>
            <w:tcW w:w="3505" w:type="dxa"/>
            <w:tcMar>
              <w:left w:w="29" w:type="dxa"/>
              <w:right w:w="29" w:type="dxa"/>
            </w:tcMar>
          </w:tcPr>
          <w:p w14:paraId="481E198F" w14:textId="77777777" w:rsidR="00C45345" w:rsidRPr="00E22969" w:rsidRDefault="00C45345" w:rsidP="007C307D">
            <w:pPr>
              <w:pStyle w:val="Code"/>
            </w:pPr>
            <w:r w:rsidRPr="00E22969">
              <w:tab/>
            </w:r>
            <w:r w:rsidRPr="00E22969">
              <w:tab/>
              <w:t>serviceID</w:t>
            </w:r>
          </w:p>
        </w:tc>
        <w:tc>
          <w:tcPr>
            <w:tcW w:w="1890" w:type="dxa"/>
            <w:tcMar>
              <w:left w:w="29" w:type="dxa"/>
              <w:right w:w="29" w:type="dxa"/>
            </w:tcMar>
          </w:tcPr>
          <w:p w14:paraId="45C76E9F" w14:textId="4014BC2A" w:rsidR="00C45345" w:rsidRPr="00E22969" w:rsidRDefault="001B1CD9" w:rsidP="007C307D">
            <w:pPr>
              <w:pStyle w:val="Code"/>
            </w:pPr>
            <w:r>
              <w:t>pPSID</w:t>
            </w:r>
          </w:p>
        </w:tc>
        <w:tc>
          <w:tcPr>
            <w:tcW w:w="3581" w:type="dxa"/>
            <w:tcMar>
              <w:left w:w="29" w:type="dxa"/>
              <w:right w:w="29" w:type="dxa"/>
            </w:tcMar>
          </w:tcPr>
          <w:p w14:paraId="0EEBA447" w14:textId="366279B1" w:rsidR="00C45345" w:rsidRPr="00E22969" w:rsidRDefault="007C307D" w:rsidP="007C307D">
            <w:pPr>
              <w:pStyle w:val="Code"/>
            </w:pPr>
            <w:r w:rsidRPr="007C307D">
              <w:t xml:space="preserve">PSID values defined in </w:t>
            </w:r>
            <w:r w:rsidRPr="007C307D">
              <w:fldChar w:fldCharType="begin"/>
            </w:r>
            <w:r w:rsidRPr="007C307D">
              <w:instrText xml:space="preserve"> REF _Ref446677365 \h  \* MERGEFORMAT </w:instrText>
            </w:r>
            <w:r w:rsidRPr="007C307D">
              <w:fldChar w:fldCharType="separate"/>
            </w:r>
            <w:ins w:id="555" w:author="Dmitri.Khijniak@7Layers.com" w:date="2017-07-25T16:40:00Z">
              <w:r w:rsidR="00092395" w:rsidRPr="00092395">
                <w:rPr>
                  <w:rFonts w:ascii="Arial" w:hAnsi="Arial"/>
                  <w:rPrChange w:id="556" w:author="Dmitri.Khijniak@7Layers.com" w:date="2017-07-25T16:40:00Z">
                    <w:rPr>
                      <w:rFonts w:ascii="Arial" w:hAnsi="Arial"/>
                      <w:b/>
                    </w:rPr>
                  </w:rPrChange>
                </w:rPr>
                <w:t>Table 4</w:t>
              </w:r>
              <w:r w:rsidR="00092395" w:rsidRPr="00092395">
                <w:rPr>
                  <w:rFonts w:ascii="Arial" w:hAnsi="Arial"/>
                  <w:rPrChange w:id="557" w:author="Dmitri.Khijniak@7Layers.com" w:date="2017-07-25T16:40:00Z">
                    <w:rPr>
                      <w:rFonts w:ascii="Arial" w:hAnsi="Arial"/>
                      <w:b/>
                    </w:rPr>
                  </w:rPrChange>
                </w:rPr>
                <w:noBreakHyphen/>
                <w:t>4</w:t>
              </w:r>
            </w:ins>
            <w:del w:id="558" w:author="Dmitri.Khijniak@7Layers.com" w:date="2017-07-25T16:40:00Z">
              <w:r w:rsidR="00EC4622" w:rsidRPr="00941F13" w:rsidDel="00092395">
                <w:rPr>
                  <w:rFonts w:ascii="Arial" w:hAnsi="Arial"/>
                </w:rPr>
                <w:delText>Table 4</w:delText>
              </w:r>
              <w:r w:rsidR="00EC4622" w:rsidRPr="00941F13" w:rsidDel="00092395">
                <w:rPr>
                  <w:rFonts w:ascii="Arial" w:hAnsi="Arial"/>
                </w:rPr>
                <w:noBreakHyphen/>
                <w:delText>4</w:delText>
              </w:r>
            </w:del>
            <w:r w:rsidRPr="007C307D">
              <w:fldChar w:fldCharType="end"/>
            </w:r>
          </w:p>
        </w:tc>
      </w:tr>
      <w:tr w:rsidR="00C45345" w:rsidRPr="00E22969" w14:paraId="13A968B1" w14:textId="77777777" w:rsidTr="00C45345">
        <w:tc>
          <w:tcPr>
            <w:tcW w:w="3505" w:type="dxa"/>
            <w:tcMar>
              <w:left w:w="29" w:type="dxa"/>
              <w:right w:w="29" w:type="dxa"/>
            </w:tcMar>
          </w:tcPr>
          <w:p w14:paraId="77006BCD" w14:textId="77777777" w:rsidR="00C45345" w:rsidRPr="00E22969" w:rsidRDefault="00C45345" w:rsidP="007C307D">
            <w:pPr>
              <w:pStyle w:val="Code"/>
            </w:pPr>
            <w:r w:rsidRPr="00E22969">
              <w:tab/>
            </w:r>
            <w:r w:rsidRPr="00E22969">
              <w:tab/>
              <w:t>channelIndex</w:t>
            </w:r>
          </w:p>
        </w:tc>
        <w:tc>
          <w:tcPr>
            <w:tcW w:w="1890" w:type="dxa"/>
            <w:tcMar>
              <w:left w:w="29" w:type="dxa"/>
              <w:right w:w="29" w:type="dxa"/>
            </w:tcMar>
          </w:tcPr>
          <w:p w14:paraId="66348F6F" w14:textId="77777777" w:rsidR="00C45345" w:rsidRPr="00E22969" w:rsidRDefault="00C45345" w:rsidP="007C307D">
            <w:pPr>
              <w:pStyle w:val="Code"/>
            </w:pPr>
            <w:r w:rsidRPr="00E22969">
              <w:t>firstEntry</w:t>
            </w:r>
          </w:p>
        </w:tc>
        <w:tc>
          <w:tcPr>
            <w:tcW w:w="3581" w:type="dxa"/>
            <w:tcMar>
              <w:left w:w="29" w:type="dxa"/>
              <w:right w:w="29" w:type="dxa"/>
            </w:tcMar>
          </w:tcPr>
          <w:p w14:paraId="096F735D" w14:textId="77777777" w:rsidR="00C45345" w:rsidRPr="00E22969" w:rsidRDefault="00C45345" w:rsidP="007C307D">
            <w:pPr>
              <w:pStyle w:val="Code"/>
            </w:pPr>
            <w:r w:rsidRPr="00E22969">
              <w:t>1</w:t>
            </w:r>
            <w:r w:rsidRPr="00E22969">
              <w:rPr>
                <w:vertAlign w:val="superscript"/>
              </w:rPr>
              <w:t>st</w:t>
            </w:r>
            <w:r w:rsidRPr="00E22969">
              <w:t xml:space="preserve"> entry in Channel Info Segment</w:t>
            </w:r>
          </w:p>
        </w:tc>
      </w:tr>
      <w:tr w:rsidR="00C45345" w:rsidRPr="00E22969" w14:paraId="7E1359A5" w14:textId="77777777" w:rsidTr="00C45345">
        <w:tc>
          <w:tcPr>
            <w:tcW w:w="3505" w:type="dxa"/>
            <w:tcMar>
              <w:left w:w="29" w:type="dxa"/>
              <w:right w:w="29" w:type="dxa"/>
            </w:tcMar>
          </w:tcPr>
          <w:p w14:paraId="652200BA" w14:textId="77777777" w:rsidR="00C45345" w:rsidRPr="00E22969" w:rsidRDefault="00C45345" w:rsidP="007C307D">
            <w:pPr>
              <w:pStyle w:val="Code"/>
            </w:pPr>
            <w:r w:rsidRPr="00E22969">
              <w:tab/>
            </w:r>
            <w:r w:rsidRPr="00E22969">
              <w:tab/>
              <w:t>chOptions SEQUENCE {}</w:t>
            </w:r>
          </w:p>
        </w:tc>
        <w:tc>
          <w:tcPr>
            <w:tcW w:w="1890" w:type="dxa"/>
            <w:tcMar>
              <w:left w:w="29" w:type="dxa"/>
              <w:right w:w="29" w:type="dxa"/>
            </w:tcMar>
          </w:tcPr>
          <w:p w14:paraId="6482C2C6" w14:textId="77777777" w:rsidR="00C45345" w:rsidRPr="00E22969" w:rsidRDefault="00C45345" w:rsidP="007C307D">
            <w:pPr>
              <w:pStyle w:val="Code"/>
            </w:pPr>
            <w:r w:rsidRPr="00E22969">
              <w:t>Not present</w:t>
            </w:r>
          </w:p>
        </w:tc>
        <w:tc>
          <w:tcPr>
            <w:tcW w:w="3581" w:type="dxa"/>
            <w:tcMar>
              <w:left w:w="29" w:type="dxa"/>
              <w:right w:w="29" w:type="dxa"/>
            </w:tcMar>
          </w:tcPr>
          <w:p w14:paraId="077712A8" w14:textId="77777777" w:rsidR="00C45345" w:rsidRPr="00E22969" w:rsidRDefault="00C45345" w:rsidP="007C307D">
            <w:pPr>
              <w:pStyle w:val="Code"/>
            </w:pPr>
          </w:p>
        </w:tc>
      </w:tr>
      <w:tr w:rsidR="00C45345" w:rsidRPr="00E22969" w14:paraId="3A31B0B3" w14:textId="77777777" w:rsidTr="00C45345">
        <w:tc>
          <w:tcPr>
            <w:tcW w:w="3505" w:type="dxa"/>
            <w:tcMar>
              <w:left w:w="29" w:type="dxa"/>
              <w:right w:w="29" w:type="dxa"/>
            </w:tcMar>
          </w:tcPr>
          <w:p w14:paraId="47630BFF" w14:textId="77777777" w:rsidR="00C45345" w:rsidRPr="00E22969" w:rsidRDefault="00C45345" w:rsidP="007C307D">
            <w:pPr>
              <w:pStyle w:val="Code"/>
            </w:pPr>
            <w:r w:rsidRPr="00E22969">
              <w:tab/>
              <w:t>}</w:t>
            </w:r>
          </w:p>
        </w:tc>
        <w:tc>
          <w:tcPr>
            <w:tcW w:w="1890" w:type="dxa"/>
            <w:tcMar>
              <w:left w:w="29" w:type="dxa"/>
              <w:right w:w="29" w:type="dxa"/>
            </w:tcMar>
          </w:tcPr>
          <w:p w14:paraId="3DD0159F" w14:textId="77777777" w:rsidR="00C45345" w:rsidRPr="00E22969" w:rsidRDefault="00C45345" w:rsidP="007C307D">
            <w:pPr>
              <w:pStyle w:val="Code"/>
            </w:pPr>
          </w:p>
        </w:tc>
        <w:tc>
          <w:tcPr>
            <w:tcW w:w="3581" w:type="dxa"/>
            <w:tcMar>
              <w:left w:w="29" w:type="dxa"/>
              <w:right w:w="29" w:type="dxa"/>
            </w:tcMar>
          </w:tcPr>
          <w:p w14:paraId="72DA4262" w14:textId="77777777" w:rsidR="00C45345" w:rsidRPr="00E22969" w:rsidRDefault="00C45345" w:rsidP="007C307D">
            <w:pPr>
              <w:pStyle w:val="Code"/>
            </w:pPr>
          </w:p>
        </w:tc>
      </w:tr>
      <w:tr w:rsidR="00C45345" w:rsidRPr="00E22969" w14:paraId="740B8806" w14:textId="77777777" w:rsidTr="00C45345">
        <w:tc>
          <w:tcPr>
            <w:tcW w:w="3505" w:type="dxa"/>
            <w:tcMar>
              <w:left w:w="29" w:type="dxa"/>
              <w:right w:w="29" w:type="dxa"/>
            </w:tcMar>
          </w:tcPr>
          <w:p w14:paraId="1F5489B0" w14:textId="77777777" w:rsidR="00C45345" w:rsidRPr="00E22969" w:rsidRDefault="00C45345" w:rsidP="007C307D">
            <w:pPr>
              <w:pStyle w:val="Code"/>
            </w:pPr>
            <w:r w:rsidRPr="00E22969">
              <w:tab/>
              <w:t>channelInfos SEQUENCE {</w:t>
            </w:r>
          </w:p>
        </w:tc>
        <w:tc>
          <w:tcPr>
            <w:tcW w:w="1890" w:type="dxa"/>
            <w:tcMar>
              <w:left w:w="29" w:type="dxa"/>
              <w:right w:w="29" w:type="dxa"/>
            </w:tcMar>
          </w:tcPr>
          <w:p w14:paraId="0932E36E" w14:textId="77777777" w:rsidR="00C45345" w:rsidRPr="00E22969" w:rsidRDefault="00C45345" w:rsidP="007C307D">
            <w:pPr>
              <w:pStyle w:val="Code"/>
            </w:pPr>
          </w:p>
        </w:tc>
        <w:tc>
          <w:tcPr>
            <w:tcW w:w="3581" w:type="dxa"/>
            <w:tcMar>
              <w:left w:w="29" w:type="dxa"/>
              <w:right w:w="29" w:type="dxa"/>
            </w:tcMar>
          </w:tcPr>
          <w:p w14:paraId="004BB92C" w14:textId="77777777" w:rsidR="00C45345" w:rsidRPr="00E22969" w:rsidRDefault="00C45345" w:rsidP="007C307D">
            <w:pPr>
              <w:pStyle w:val="Code"/>
            </w:pPr>
          </w:p>
        </w:tc>
      </w:tr>
      <w:tr w:rsidR="00C45345" w:rsidRPr="00E22969" w14:paraId="18B55613" w14:textId="77777777" w:rsidTr="00C45345">
        <w:tc>
          <w:tcPr>
            <w:tcW w:w="3505" w:type="dxa"/>
            <w:tcMar>
              <w:left w:w="29" w:type="dxa"/>
              <w:right w:w="29" w:type="dxa"/>
            </w:tcMar>
          </w:tcPr>
          <w:p w14:paraId="796E537A" w14:textId="77777777" w:rsidR="00C45345" w:rsidRPr="00E22969" w:rsidRDefault="00C45345" w:rsidP="007C307D">
            <w:pPr>
              <w:pStyle w:val="Code"/>
            </w:pPr>
            <w:r w:rsidRPr="00E22969">
              <w:tab/>
            </w:r>
            <w:r w:rsidRPr="00E22969">
              <w:tab/>
              <w:t>operatingClass</w:t>
            </w:r>
          </w:p>
        </w:tc>
        <w:tc>
          <w:tcPr>
            <w:tcW w:w="1890" w:type="dxa"/>
            <w:tcMar>
              <w:left w:w="29" w:type="dxa"/>
              <w:right w:w="29" w:type="dxa"/>
            </w:tcMar>
          </w:tcPr>
          <w:p w14:paraId="18855CF1" w14:textId="77777777" w:rsidR="00C45345" w:rsidRPr="00E22969" w:rsidRDefault="00C45345" w:rsidP="007C307D">
            <w:pPr>
              <w:pStyle w:val="Code"/>
            </w:pPr>
            <w:r w:rsidRPr="00E22969">
              <w:t>17</w:t>
            </w:r>
          </w:p>
        </w:tc>
        <w:tc>
          <w:tcPr>
            <w:tcW w:w="3581" w:type="dxa"/>
            <w:tcMar>
              <w:left w:w="29" w:type="dxa"/>
              <w:right w:w="29" w:type="dxa"/>
            </w:tcMar>
          </w:tcPr>
          <w:p w14:paraId="4F4B5980" w14:textId="77777777" w:rsidR="00C45345" w:rsidRPr="00E22969" w:rsidRDefault="00C45345" w:rsidP="007C307D">
            <w:pPr>
              <w:pStyle w:val="Code"/>
            </w:pPr>
          </w:p>
        </w:tc>
      </w:tr>
      <w:tr w:rsidR="007C307D" w:rsidRPr="00E22969" w14:paraId="4061E8EF" w14:textId="77777777" w:rsidTr="00C45345">
        <w:tc>
          <w:tcPr>
            <w:tcW w:w="3505" w:type="dxa"/>
            <w:tcMar>
              <w:left w:w="29" w:type="dxa"/>
              <w:right w:w="29" w:type="dxa"/>
            </w:tcMar>
          </w:tcPr>
          <w:p w14:paraId="7FB3D0D1" w14:textId="77777777" w:rsidR="007C307D" w:rsidRPr="00E22969" w:rsidRDefault="007C307D" w:rsidP="007C307D">
            <w:pPr>
              <w:pStyle w:val="Code"/>
            </w:pPr>
            <w:r w:rsidRPr="00E22969">
              <w:tab/>
            </w:r>
            <w:r w:rsidRPr="00E22969">
              <w:tab/>
              <w:t>channelNumber</w:t>
            </w:r>
          </w:p>
        </w:tc>
        <w:tc>
          <w:tcPr>
            <w:tcW w:w="1890" w:type="dxa"/>
            <w:tcMar>
              <w:left w:w="29" w:type="dxa"/>
              <w:right w:w="29" w:type="dxa"/>
            </w:tcMar>
          </w:tcPr>
          <w:p w14:paraId="305EF1CA" w14:textId="77777777" w:rsidR="007C307D" w:rsidRPr="00E22969" w:rsidRDefault="007C307D" w:rsidP="007C307D">
            <w:pPr>
              <w:pStyle w:val="Code"/>
            </w:pPr>
            <w:r w:rsidRPr="00E22969">
              <w:t>Any valid value</w:t>
            </w:r>
          </w:p>
        </w:tc>
        <w:tc>
          <w:tcPr>
            <w:tcW w:w="3581" w:type="dxa"/>
            <w:tcMar>
              <w:left w:w="29" w:type="dxa"/>
              <w:right w:w="29" w:type="dxa"/>
            </w:tcMar>
          </w:tcPr>
          <w:p w14:paraId="456EA2A2" w14:textId="312F31AB" w:rsidR="007C307D" w:rsidRPr="00E22969" w:rsidRDefault="007C307D" w:rsidP="007C307D">
            <w:pPr>
              <w:pStyle w:val="Code"/>
            </w:pPr>
            <w:r w:rsidRPr="007C307D">
              <w:t xml:space="preserve">Default values defined in </w:t>
            </w:r>
            <w:r w:rsidRPr="007C307D">
              <w:fldChar w:fldCharType="begin"/>
            </w:r>
            <w:r w:rsidRPr="007C307D">
              <w:instrText xml:space="preserve"> REF _Ref439878300 \h  \* MERGEFORMAT </w:instrText>
            </w:r>
            <w:r w:rsidRPr="007C307D">
              <w:fldChar w:fldCharType="separate"/>
            </w:r>
            <w:ins w:id="559" w:author="Dmitri.Khijniak@7Layers.com" w:date="2017-07-25T16:40:00Z">
              <w:r w:rsidR="00092395" w:rsidRPr="00092395">
                <w:rPr>
                  <w:rFonts w:ascii="Arial" w:hAnsi="Arial"/>
                  <w:rPrChange w:id="560" w:author="Dmitri.Khijniak@7Layers.com" w:date="2017-07-25T16:40:00Z">
                    <w:rPr>
                      <w:rFonts w:ascii="Arial" w:hAnsi="Arial"/>
                      <w:b/>
                    </w:rPr>
                  </w:rPrChange>
                </w:rPr>
                <w:t>Table 4</w:t>
              </w:r>
              <w:r w:rsidR="00092395" w:rsidRPr="00092395">
                <w:rPr>
                  <w:rFonts w:ascii="Arial" w:hAnsi="Arial"/>
                  <w:rPrChange w:id="561" w:author="Dmitri.Khijniak@7Layers.com" w:date="2017-07-25T16:40:00Z">
                    <w:rPr>
                      <w:rFonts w:ascii="Arial" w:hAnsi="Arial"/>
                      <w:b/>
                    </w:rPr>
                  </w:rPrChange>
                </w:rPr>
                <w:noBreakHyphen/>
                <w:t>1</w:t>
              </w:r>
            </w:ins>
            <w:del w:id="562" w:author="Dmitri.Khijniak@7Layers.com" w:date="2017-07-25T16:40:00Z">
              <w:r w:rsidR="00EC4622" w:rsidRPr="00941F13" w:rsidDel="00092395">
                <w:rPr>
                  <w:rFonts w:ascii="Arial" w:hAnsi="Arial"/>
                </w:rPr>
                <w:delText>Table 4</w:delText>
              </w:r>
              <w:r w:rsidR="00EC4622" w:rsidRPr="00941F13" w:rsidDel="00092395">
                <w:rPr>
                  <w:rFonts w:ascii="Arial" w:hAnsi="Arial"/>
                </w:rPr>
                <w:noBreakHyphen/>
                <w:delText>1</w:delText>
              </w:r>
            </w:del>
            <w:r w:rsidRPr="007C307D">
              <w:fldChar w:fldCharType="end"/>
            </w:r>
          </w:p>
        </w:tc>
      </w:tr>
      <w:tr w:rsidR="007C307D" w:rsidRPr="00E22969" w14:paraId="3FE7CDC0" w14:textId="77777777" w:rsidTr="00C45345">
        <w:tc>
          <w:tcPr>
            <w:tcW w:w="3505" w:type="dxa"/>
            <w:tcMar>
              <w:left w:w="29" w:type="dxa"/>
              <w:right w:w="29" w:type="dxa"/>
            </w:tcMar>
          </w:tcPr>
          <w:p w14:paraId="0731E8A0" w14:textId="77777777" w:rsidR="007C307D" w:rsidRPr="00E22969" w:rsidRDefault="007C307D" w:rsidP="007C307D">
            <w:pPr>
              <w:pStyle w:val="Code"/>
            </w:pPr>
            <w:r w:rsidRPr="00E22969">
              <w:tab/>
            </w:r>
            <w:r w:rsidRPr="00E22969">
              <w:tab/>
              <w:t>powerLevel</w:t>
            </w:r>
          </w:p>
        </w:tc>
        <w:tc>
          <w:tcPr>
            <w:tcW w:w="1890" w:type="dxa"/>
            <w:tcMar>
              <w:left w:w="29" w:type="dxa"/>
              <w:right w:w="29" w:type="dxa"/>
            </w:tcMar>
          </w:tcPr>
          <w:p w14:paraId="20B606C3" w14:textId="77777777" w:rsidR="007C307D" w:rsidRPr="00E22969" w:rsidRDefault="007C307D" w:rsidP="007C307D">
            <w:pPr>
              <w:pStyle w:val="Code"/>
            </w:pPr>
            <w:r w:rsidRPr="00E22969">
              <w:t>Any valid value</w:t>
            </w:r>
          </w:p>
        </w:tc>
        <w:tc>
          <w:tcPr>
            <w:tcW w:w="3581" w:type="dxa"/>
            <w:tcMar>
              <w:left w:w="29" w:type="dxa"/>
              <w:right w:w="29" w:type="dxa"/>
            </w:tcMar>
          </w:tcPr>
          <w:p w14:paraId="022E2901" w14:textId="484B8BCE" w:rsidR="007C307D" w:rsidRPr="00E22969" w:rsidRDefault="007C307D" w:rsidP="007C307D">
            <w:pPr>
              <w:pStyle w:val="Code"/>
            </w:pPr>
            <w:r w:rsidRPr="007C307D">
              <w:t xml:space="preserve">Default values defined in </w:t>
            </w:r>
            <w:r w:rsidRPr="007C307D">
              <w:fldChar w:fldCharType="begin"/>
            </w:r>
            <w:r w:rsidRPr="007C307D">
              <w:instrText xml:space="preserve"> REF _Ref446677531 \h  \* MERGEFORMAT </w:instrText>
            </w:r>
            <w:r w:rsidRPr="007C307D">
              <w:fldChar w:fldCharType="separate"/>
            </w:r>
            <w:ins w:id="563" w:author="Dmitri.Khijniak@7Layers.com" w:date="2017-07-25T16:40:00Z">
              <w:r w:rsidR="00092395" w:rsidRPr="00092395">
                <w:rPr>
                  <w:rFonts w:ascii="Arial" w:hAnsi="Arial"/>
                  <w:rPrChange w:id="564" w:author="Dmitri.Khijniak@7Layers.com" w:date="2017-07-25T16:40:00Z">
                    <w:rPr>
                      <w:rFonts w:ascii="Arial" w:hAnsi="Arial"/>
                      <w:b/>
                    </w:rPr>
                  </w:rPrChange>
                </w:rPr>
                <w:t>Table 4</w:t>
              </w:r>
              <w:r w:rsidR="00092395" w:rsidRPr="00092395">
                <w:rPr>
                  <w:rFonts w:ascii="Arial" w:hAnsi="Arial"/>
                  <w:rPrChange w:id="565" w:author="Dmitri.Khijniak@7Layers.com" w:date="2017-07-25T16:40:00Z">
                    <w:rPr>
                      <w:rFonts w:ascii="Arial" w:hAnsi="Arial"/>
                      <w:b/>
                    </w:rPr>
                  </w:rPrChange>
                </w:rPr>
                <w:noBreakHyphen/>
                <w:t>3</w:t>
              </w:r>
            </w:ins>
            <w:del w:id="566" w:author="Dmitri.Khijniak@7Layers.com" w:date="2017-07-25T16:40:00Z">
              <w:r w:rsidR="00EC4622" w:rsidRPr="00941F13" w:rsidDel="00092395">
                <w:rPr>
                  <w:rFonts w:ascii="Arial" w:hAnsi="Arial"/>
                </w:rPr>
                <w:delText>Table 4</w:delText>
              </w:r>
              <w:r w:rsidR="00EC4622" w:rsidRPr="00941F13" w:rsidDel="00092395">
                <w:rPr>
                  <w:rFonts w:ascii="Arial" w:hAnsi="Arial"/>
                </w:rPr>
                <w:noBreakHyphen/>
                <w:delText>3</w:delText>
              </w:r>
            </w:del>
            <w:r w:rsidRPr="007C307D">
              <w:fldChar w:fldCharType="end"/>
            </w:r>
          </w:p>
        </w:tc>
      </w:tr>
      <w:tr w:rsidR="007C307D" w:rsidRPr="00E22969" w14:paraId="5E280416" w14:textId="77777777" w:rsidTr="00C45345">
        <w:tc>
          <w:tcPr>
            <w:tcW w:w="3505" w:type="dxa"/>
            <w:tcMar>
              <w:left w:w="29" w:type="dxa"/>
              <w:right w:w="29" w:type="dxa"/>
            </w:tcMar>
          </w:tcPr>
          <w:p w14:paraId="3ACD160B" w14:textId="77777777" w:rsidR="007C307D" w:rsidRPr="00E22969" w:rsidRDefault="007C307D" w:rsidP="007C307D">
            <w:pPr>
              <w:pStyle w:val="Code"/>
            </w:pPr>
            <w:r w:rsidRPr="00E22969">
              <w:tab/>
            </w:r>
            <w:r w:rsidRPr="00E22969">
              <w:tab/>
              <w:t>dataRate</w:t>
            </w:r>
          </w:p>
        </w:tc>
        <w:tc>
          <w:tcPr>
            <w:tcW w:w="1890" w:type="dxa"/>
            <w:tcMar>
              <w:left w:w="29" w:type="dxa"/>
              <w:right w:w="29" w:type="dxa"/>
            </w:tcMar>
          </w:tcPr>
          <w:p w14:paraId="68D385ED" w14:textId="77777777" w:rsidR="007C307D" w:rsidRPr="00E22969" w:rsidRDefault="007C307D" w:rsidP="007C307D">
            <w:pPr>
              <w:pStyle w:val="Code"/>
            </w:pPr>
            <w:r w:rsidRPr="00E22969">
              <w:t>Any valid value</w:t>
            </w:r>
          </w:p>
        </w:tc>
        <w:tc>
          <w:tcPr>
            <w:tcW w:w="3581" w:type="dxa"/>
            <w:tcMar>
              <w:left w:w="29" w:type="dxa"/>
              <w:right w:w="29" w:type="dxa"/>
            </w:tcMar>
          </w:tcPr>
          <w:p w14:paraId="15C5BE73" w14:textId="6931E79A" w:rsidR="007C307D" w:rsidRPr="00E22969" w:rsidRDefault="007C307D" w:rsidP="007C307D">
            <w:pPr>
              <w:pStyle w:val="Code"/>
            </w:pPr>
            <w:r w:rsidRPr="007C307D">
              <w:t xml:space="preserve">Default values defined in </w:t>
            </w:r>
            <w:r w:rsidRPr="007C307D">
              <w:fldChar w:fldCharType="begin"/>
            </w:r>
            <w:r w:rsidRPr="007C307D">
              <w:instrText xml:space="preserve"> REF _Ref446677500 \h  \* MERGEFORMAT </w:instrText>
            </w:r>
            <w:r w:rsidRPr="007C307D">
              <w:fldChar w:fldCharType="separate"/>
            </w:r>
            <w:ins w:id="567" w:author="Dmitri.Khijniak@7Layers.com" w:date="2017-07-25T16:40:00Z">
              <w:r w:rsidR="00092395" w:rsidRPr="00092395">
                <w:rPr>
                  <w:rFonts w:ascii="Arial" w:hAnsi="Arial"/>
                  <w:rPrChange w:id="568" w:author="Dmitri.Khijniak@7Layers.com" w:date="2017-07-25T16:40:00Z">
                    <w:rPr>
                      <w:rFonts w:ascii="Arial" w:hAnsi="Arial"/>
                      <w:b/>
                    </w:rPr>
                  </w:rPrChange>
                </w:rPr>
                <w:t>Table 4</w:t>
              </w:r>
              <w:r w:rsidR="00092395" w:rsidRPr="00092395">
                <w:rPr>
                  <w:rFonts w:ascii="Arial" w:hAnsi="Arial"/>
                  <w:rPrChange w:id="569" w:author="Dmitri.Khijniak@7Layers.com" w:date="2017-07-25T16:40:00Z">
                    <w:rPr>
                      <w:rFonts w:ascii="Arial" w:hAnsi="Arial"/>
                      <w:b/>
                    </w:rPr>
                  </w:rPrChange>
                </w:rPr>
                <w:noBreakHyphen/>
                <w:t>2</w:t>
              </w:r>
            </w:ins>
            <w:del w:id="570" w:author="Dmitri.Khijniak@7Layers.com" w:date="2017-07-25T16:40:00Z">
              <w:r w:rsidR="00EC4622" w:rsidRPr="00941F13" w:rsidDel="00092395">
                <w:rPr>
                  <w:rFonts w:ascii="Arial" w:hAnsi="Arial"/>
                </w:rPr>
                <w:delText>Table 4</w:delText>
              </w:r>
              <w:r w:rsidR="00EC4622" w:rsidRPr="00941F13" w:rsidDel="00092395">
                <w:rPr>
                  <w:rFonts w:ascii="Arial" w:hAnsi="Arial"/>
                </w:rPr>
                <w:noBreakHyphen/>
                <w:delText>2</w:delText>
              </w:r>
            </w:del>
            <w:r w:rsidRPr="007C307D">
              <w:fldChar w:fldCharType="end"/>
            </w:r>
          </w:p>
        </w:tc>
      </w:tr>
      <w:tr w:rsidR="00C45345" w:rsidRPr="00E22969" w14:paraId="13A742D4" w14:textId="77777777" w:rsidTr="00C45345">
        <w:tc>
          <w:tcPr>
            <w:tcW w:w="3505" w:type="dxa"/>
            <w:tcMar>
              <w:left w:w="29" w:type="dxa"/>
              <w:right w:w="29" w:type="dxa"/>
            </w:tcMar>
          </w:tcPr>
          <w:p w14:paraId="4031B6AE" w14:textId="77777777" w:rsidR="00C45345" w:rsidRPr="00E22969" w:rsidRDefault="00C45345" w:rsidP="007C307D">
            <w:pPr>
              <w:pStyle w:val="Code"/>
            </w:pPr>
            <w:r w:rsidRPr="00E22969">
              <w:tab/>
            </w:r>
            <w:r w:rsidRPr="00E22969">
              <w:tab/>
            </w:r>
            <w:r w:rsidR="002A1B84" w:rsidRPr="00E22969">
              <w:t>A</w:t>
            </w:r>
            <w:r w:rsidRPr="00E22969">
              <w:t>daptable</w:t>
            </w:r>
          </w:p>
        </w:tc>
        <w:tc>
          <w:tcPr>
            <w:tcW w:w="1890" w:type="dxa"/>
            <w:tcMar>
              <w:left w:w="29" w:type="dxa"/>
              <w:right w:w="29" w:type="dxa"/>
            </w:tcMar>
          </w:tcPr>
          <w:p w14:paraId="4E3A0042" w14:textId="77777777" w:rsidR="00C45345" w:rsidRPr="00E22969" w:rsidRDefault="00C45345" w:rsidP="007C307D">
            <w:pPr>
              <w:pStyle w:val="Code"/>
            </w:pPr>
            <w:r w:rsidRPr="00E22969">
              <w:t>False</w:t>
            </w:r>
          </w:p>
        </w:tc>
        <w:tc>
          <w:tcPr>
            <w:tcW w:w="3581" w:type="dxa"/>
            <w:tcMar>
              <w:left w:w="29" w:type="dxa"/>
              <w:right w:w="29" w:type="dxa"/>
            </w:tcMar>
          </w:tcPr>
          <w:p w14:paraId="2228D605" w14:textId="77777777" w:rsidR="00C45345" w:rsidRPr="00E22969" w:rsidRDefault="00C45345" w:rsidP="007C307D">
            <w:pPr>
              <w:pStyle w:val="Code"/>
            </w:pPr>
          </w:p>
        </w:tc>
      </w:tr>
      <w:tr w:rsidR="00C45345" w:rsidRPr="00E22969" w14:paraId="568D9646" w14:textId="77777777" w:rsidTr="00C45345">
        <w:tc>
          <w:tcPr>
            <w:tcW w:w="3505" w:type="dxa"/>
            <w:tcMar>
              <w:left w:w="29" w:type="dxa"/>
              <w:right w:w="29" w:type="dxa"/>
            </w:tcMar>
          </w:tcPr>
          <w:p w14:paraId="12BB7DA9" w14:textId="77777777" w:rsidR="00C45345" w:rsidRPr="00E22969" w:rsidRDefault="00C45345" w:rsidP="007C307D">
            <w:pPr>
              <w:pStyle w:val="Code"/>
            </w:pPr>
            <w:r w:rsidRPr="00E22969">
              <w:tab/>
            </w:r>
            <w:r w:rsidRPr="00E22969">
              <w:tab/>
              <w:t>extensions SEQUENCE {</w:t>
            </w:r>
          </w:p>
        </w:tc>
        <w:tc>
          <w:tcPr>
            <w:tcW w:w="1890" w:type="dxa"/>
            <w:tcMar>
              <w:left w:w="29" w:type="dxa"/>
              <w:right w:w="29" w:type="dxa"/>
            </w:tcMar>
          </w:tcPr>
          <w:p w14:paraId="3DD06A2D" w14:textId="77777777" w:rsidR="00C45345" w:rsidRPr="00E22969" w:rsidRDefault="00C45345" w:rsidP="007C307D">
            <w:pPr>
              <w:pStyle w:val="Code"/>
            </w:pPr>
          </w:p>
        </w:tc>
        <w:tc>
          <w:tcPr>
            <w:tcW w:w="3581" w:type="dxa"/>
            <w:tcMar>
              <w:left w:w="29" w:type="dxa"/>
              <w:right w:w="29" w:type="dxa"/>
            </w:tcMar>
          </w:tcPr>
          <w:p w14:paraId="7F861982" w14:textId="77777777" w:rsidR="00C45345" w:rsidRPr="00E22969" w:rsidRDefault="00C45345" w:rsidP="007C307D">
            <w:pPr>
              <w:pStyle w:val="Code"/>
            </w:pPr>
          </w:p>
        </w:tc>
      </w:tr>
      <w:tr w:rsidR="00C45345" w:rsidRPr="00E22969" w14:paraId="5C11697C" w14:textId="77777777" w:rsidTr="00C45345">
        <w:tc>
          <w:tcPr>
            <w:tcW w:w="3505" w:type="dxa"/>
            <w:tcMar>
              <w:left w:w="29" w:type="dxa"/>
              <w:right w:w="29" w:type="dxa"/>
            </w:tcMar>
          </w:tcPr>
          <w:p w14:paraId="10CAD3A0" w14:textId="77777777" w:rsidR="00C45345" w:rsidRPr="00E22969" w:rsidRDefault="00C45345" w:rsidP="007C307D">
            <w:pPr>
              <w:pStyle w:val="Code"/>
            </w:pPr>
            <w:r w:rsidRPr="00E22969">
              <w:tab/>
            </w:r>
            <w:r w:rsidRPr="00E22969">
              <w:tab/>
            </w:r>
            <w:r w:rsidRPr="00E22969">
              <w:tab/>
              <w:t>extensionId</w:t>
            </w:r>
          </w:p>
        </w:tc>
        <w:tc>
          <w:tcPr>
            <w:tcW w:w="1890" w:type="dxa"/>
            <w:tcMar>
              <w:left w:w="29" w:type="dxa"/>
              <w:right w:w="29" w:type="dxa"/>
            </w:tcMar>
          </w:tcPr>
          <w:p w14:paraId="50254C95" w14:textId="77777777" w:rsidR="00C45345" w:rsidRPr="00E22969" w:rsidRDefault="00C45345" w:rsidP="007C307D">
            <w:pPr>
              <w:pStyle w:val="Code"/>
            </w:pPr>
            <w:r w:rsidRPr="00E22969">
              <w:t>21 (Channel Access)</w:t>
            </w:r>
          </w:p>
        </w:tc>
        <w:tc>
          <w:tcPr>
            <w:tcW w:w="3581" w:type="dxa"/>
            <w:tcMar>
              <w:left w:w="29" w:type="dxa"/>
              <w:right w:w="29" w:type="dxa"/>
            </w:tcMar>
          </w:tcPr>
          <w:p w14:paraId="41F7D775" w14:textId="77777777" w:rsidR="00C45345" w:rsidRPr="00E22969" w:rsidRDefault="00C45345" w:rsidP="007C307D">
            <w:pPr>
              <w:pStyle w:val="Code"/>
            </w:pPr>
          </w:p>
        </w:tc>
      </w:tr>
      <w:tr w:rsidR="00C45345" w:rsidRPr="00E22969" w14:paraId="0E8B1AC3" w14:textId="77777777" w:rsidTr="00C45345">
        <w:tc>
          <w:tcPr>
            <w:tcW w:w="3505" w:type="dxa"/>
            <w:tcMar>
              <w:left w:w="29" w:type="dxa"/>
              <w:right w:w="29" w:type="dxa"/>
            </w:tcMar>
          </w:tcPr>
          <w:p w14:paraId="2308ACEA" w14:textId="77777777" w:rsidR="00C45345" w:rsidRPr="00E22969" w:rsidRDefault="00C45345" w:rsidP="007C307D">
            <w:pPr>
              <w:pStyle w:val="Code"/>
            </w:pPr>
            <w:r w:rsidRPr="00E22969">
              <w:tab/>
            </w:r>
            <w:r w:rsidRPr="00E22969">
              <w:tab/>
            </w:r>
            <w:r w:rsidRPr="00E22969">
              <w:tab/>
            </w:r>
            <w:r w:rsidR="002A1B84" w:rsidRPr="00E22969">
              <w:t>V</w:t>
            </w:r>
            <w:r w:rsidRPr="00E22969">
              <w:t>alue</w:t>
            </w:r>
          </w:p>
        </w:tc>
        <w:tc>
          <w:tcPr>
            <w:tcW w:w="1890" w:type="dxa"/>
            <w:tcMar>
              <w:left w:w="29" w:type="dxa"/>
              <w:right w:w="29" w:type="dxa"/>
            </w:tcMar>
          </w:tcPr>
          <w:p w14:paraId="1EDE51F2" w14:textId="77777777" w:rsidR="00C45345" w:rsidRPr="00E22969" w:rsidRDefault="00C45345" w:rsidP="007C307D">
            <w:pPr>
              <w:pStyle w:val="Code"/>
            </w:pPr>
            <w:r w:rsidRPr="00E22969">
              <w:t>alternatingSCH</w:t>
            </w:r>
          </w:p>
        </w:tc>
        <w:tc>
          <w:tcPr>
            <w:tcW w:w="3581" w:type="dxa"/>
            <w:tcMar>
              <w:left w:w="29" w:type="dxa"/>
              <w:right w:w="29" w:type="dxa"/>
            </w:tcMar>
          </w:tcPr>
          <w:p w14:paraId="51FA6896" w14:textId="77777777" w:rsidR="00C45345" w:rsidRPr="00E22969" w:rsidRDefault="00C45345" w:rsidP="007C307D">
            <w:pPr>
              <w:pStyle w:val="Code"/>
            </w:pPr>
          </w:p>
        </w:tc>
      </w:tr>
      <w:tr w:rsidR="00C45345" w:rsidRPr="00E22969" w14:paraId="1A3AF859" w14:textId="77777777" w:rsidTr="00C45345">
        <w:tc>
          <w:tcPr>
            <w:tcW w:w="3505" w:type="dxa"/>
            <w:tcMar>
              <w:left w:w="29" w:type="dxa"/>
              <w:right w:w="29" w:type="dxa"/>
            </w:tcMar>
          </w:tcPr>
          <w:p w14:paraId="098E5D45" w14:textId="77777777" w:rsidR="00C45345" w:rsidRPr="00E22969" w:rsidRDefault="00C45345" w:rsidP="007C307D">
            <w:pPr>
              <w:pStyle w:val="Code"/>
            </w:pPr>
            <w:r w:rsidRPr="00E22969">
              <w:tab/>
            </w:r>
            <w:r w:rsidRPr="00E22969">
              <w:tab/>
              <w:t>}</w:t>
            </w:r>
          </w:p>
        </w:tc>
        <w:tc>
          <w:tcPr>
            <w:tcW w:w="1890" w:type="dxa"/>
            <w:tcMar>
              <w:left w:w="29" w:type="dxa"/>
              <w:right w:w="29" w:type="dxa"/>
            </w:tcMar>
          </w:tcPr>
          <w:p w14:paraId="359CDCE9" w14:textId="77777777" w:rsidR="00C45345" w:rsidRPr="00E22969" w:rsidRDefault="00C45345" w:rsidP="007C307D">
            <w:pPr>
              <w:pStyle w:val="Code"/>
            </w:pPr>
          </w:p>
        </w:tc>
        <w:tc>
          <w:tcPr>
            <w:tcW w:w="3581" w:type="dxa"/>
            <w:tcMar>
              <w:left w:w="29" w:type="dxa"/>
              <w:right w:w="29" w:type="dxa"/>
            </w:tcMar>
          </w:tcPr>
          <w:p w14:paraId="5DD39D00" w14:textId="77777777" w:rsidR="00C45345" w:rsidRPr="00E22969" w:rsidRDefault="00C45345" w:rsidP="007C307D">
            <w:pPr>
              <w:pStyle w:val="Code"/>
            </w:pPr>
          </w:p>
        </w:tc>
      </w:tr>
      <w:tr w:rsidR="00C45345" w:rsidRPr="00E22969" w14:paraId="185D7434" w14:textId="77777777" w:rsidTr="00C45345">
        <w:tc>
          <w:tcPr>
            <w:tcW w:w="3505" w:type="dxa"/>
            <w:tcMar>
              <w:left w:w="29" w:type="dxa"/>
              <w:right w:w="29" w:type="dxa"/>
            </w:tcMar>
          </w:tcPr>
          <w:p w14:paraId="63561EA9" w14:textId="77777777" w:rsidR="00C45345" w:rsidRPr="00E22969" w:rsidRDefault="00C45345" w:rsidP="007C307D">
            <w:pPr>
              <w:pStyle w:val="Code"/>
            </w:pPr>
            <w:r w:rsidRPr="00E22969">
              <w:tab/>
              <w:t xml:space="preserve">routingAdvertisement SEQUENCE{} </w:t>
            </w:r>
          </w:p>
        </w:tc>
        <w:tc>
          <w:tcPr>
            <w:tcW w:w="1890" w:type="dxa"/>
            <w:tcMar>
              <w:left w:w="29" w:type="dxa"/>
              <w:right w:w="29" w:type="dxa"/>
            </w:tcMar>
          </w:tcPr>
          <w:p w14:paraId="79E3194D" w14:textId="77777777" w:rsidR="00C45345" w:rsidRPr="00E22969" w:rsidRDefault="00C45345" w:rsidP="007C307D">
            <w:pPr>
              <w:pStyle w:val="Code"/>
            </w:pPr>
            <w:r w:rsidRPr="00E22969">
              <w:t>Not present</w:t>
            </w:r>
          </w:p>
        </w:tc>
        <w:tc>
          <w:tcPr>
            <w:tcW w:w="3581" w:type="dxa"/>
            <w:tcMar>
              <w:left w:w="29" w:type="dxa"/>
              <w:right w:w="29" w:type="dxa"/>
            </w:tcMar>
          </w:tcPr>
          <w:p w14:paraId="184E8BFF" w14:textId="77777777" w:rsidR="00C45345" w:rsidRPr="00E22969" w:rsidRDefault="00C45345" w:rsidP="007C307D">
            <w:pPr>
              <w:pStyle w:val="Code"/>
            </w:pPr>
          </w:p>
        </w:tc>
      </w:tr>
      <w:tr w:rsidR="00C45345" w:rsidRPr="00E22969" w14:paraId="58FE4CFC" w14:textId="77777777" w:rsidTr="00C45345">
        <w:tc>
          <w:tcPr>
            <w:tcW w:w="3505" w:type="dxa"/>
            <w:tcMar>
              <w:left w:w="29" w:type="dxa"/>
              <w:right w:w="29" w:type="dxa"/>
            </w:tcMar>
          </w:tcPr>
          <w:p w14:paraId="543FBC11" w14:textId="77777777" w:rsidR="00C45345" w:rsidRPr="00E22969" w:rsidRDefault="00C45345" w:rsidP="007C307D">
            <w:pPr>
              <w:pStyle w:val="Code"/>
            </w:pPr>
            <w:r w:rsidRPr="00E22969">
              <w:t>}</w:t>
            </w:r>
          </w:p>
        </w:tc>
        <w:tc>
          <w:tcPr>
            <w:tcW w:w="1890" w:type="dxa"/>
            <w:tcMar>
              <w:left w:w="29" w:type="dxa"/>
              <w:right w:w="29" w:type="dxa"/>
            </w:tcMar>
          </w:tcPr>
          <w:p w14:paraId="2C1EB577" w14:textId="77777777" w:rsidR="00C45345" w:rsidRPr="00E22969" w:rsidRDefault="00C45345" w:rsidP="007C307D">
            <w:pPr>
              <w:pStyle w:val="Code"/>
            </w:pPr>
          </w:p>
        </w:tc>
        <w:tc>
          <w:tcPr>
            <w:tcW w:w="3581" w:type="dxa"/>
            <w:tcMar>
              <w:left w:w="29" w:type="dxa"/>
              <w:right w:w="29" w:type="dxa"/>
            </w:tcMar>
          </w:tcPr>
          <w:p w14:paraId="31244F2D" w14:textId="77777777" w:rsidR="00C45345" w:rsidRPr="00E22969" w:rsidRDefault="00C45345" w:rsidP="007C307D">
            <w:pPr>
              <w:pStyle w:val="Code"/>
            </w:pPr>
          </w:p>
        </w:tc>
      </w:tr>
    </w:tbl>
    <w:p w14:paraId="2EDC3F02" w14:textId="77777777" w:rsidR="00C45345" w:rsidRPr="00E22969" w:rsidRDefault="00C45345" w:rsidP="00BF4785">
      <w:pPr>
        <w:rPr>
          <w:rFonts w:eastAsiaTheme="majorEastAsia"/>
        </w:rPr>
      </w:pPr>
    </w:p>
    <w:p w14:paraId="5269F2F0" w14:textId="77777777" w:rsidR="00022631" w:rsidRPr="00E22969" w:rsidRDefault="00022631" w:rsidP="00022631"/>
    <w:p w14:paraId="4599B867" w14:textId="77777777" w:rsidR="00022631" w:rsidRPr="00E22969" w:rsidRDefault="00022631" w:rsidP="00022631">
      <w:pPr>
        <w:rPr>
          <w:rFonts w:eastAsiaTheme="majorEastAsia"/>
        </w:rPr>
      </w:pPr>
    </w:p>
    <w:p w14:paraId="354431BE" w14:textId="77777777" w:rsidR="00954062" w:rsidRPr="00E22969" w:rsidRDefault="00954062" w:rsidP="00BF4785">
      <w:pPr>
        <w:rPr>
          <w:rFonts w:eastAsiaTheme="majorEastAsia"/>
        </w:rPr>
      </w:pPr>
    </w:p>
    <w:p w14:paraId="14351633" w14:textId="77777777" w:rsidR="007B1F46" w:rsidRPr="00E22969" w:rsidRDefault="007B1F46">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r w:rsidRPr="00E22969">
        <w:br w:type="page"/>
      </w:r>
    </w:p>
    <w:p w14:paraId="53A163A4" w14:textId="77777777" w:rsidR="00A62B01" w:rsidRPr="00E22969" w:rsidRDefault="00A62B01" w:rsidP="003F558D">
      <w:pPr>
        <w:pStyle w:val="Heading1APDX"/>
        <w:numPr>
          <w:ilvl w:val="0"/>
          <w:numId w:val="42"/>
        </w:numPr>
      </w:pPr>
      <w:bookmarkStart w:id="571" w:name="_Toc489000460"/>
      <w:r w:rsidRPr="00E22969">
        <w:lastRenderedPageBreak/>
        <w:t>Traceability Matrix</w:t>
      </w:r>
      <w:bookmarkEnd w:id="571"/>
    </w:p>
    <w:p w14:paraId="71785E7F" w14:textId="07F985C3" w:rsidR="009D6462" w:rsidRPr="00E22969" w:rsidRDefault="00013389" w:rsidP="00013389">
      <w:r w:rsidRPr="00E22969">
        <w:t xml:space="preserve">This Section </w:t>
      </w:r>
      <w:r w:rsidR="00894CC0" w:rsidRPr="00E22969">
        <w:t>shows</w:t>
      </w:r>
      <w:r w:rsidRPr="00E22969">
        <w:t xml:space="preserve"> </w:t>
      </w:r>
      <w:r w:rsidR="00894CC0" w:rsidRPr="00E22969">
        <w:t xml:space="preserve">traceability from the </w:t>
      </w:r>
      <w:r w:rsidRPr="00E22969">
        <w:t xml:space="preserve">requirements </w:t>
      </w:r>
      <w:r w:rsidR="009D6462" w:rsidRPr="00E22969">
        <w:t xml:space="preserve">identified by PICS </w:t>
      </w:r>
      <w:r w:rsidRPr="00E22969">
        <w:t>from IEEE 1609.3 [</w:t>
      </w:r>
      <w:r w:rsidRPr="00E22969">
        <w:fldChar w:fldCharType="begin"/>
      </w:r>
      <w:r w:rsidRPr="00E22969">
        <w:instrText xml:space="preserve"> REF REF_IEEE16093 \h </w:instrText>
      </w:r>
      <w:r w:rsidRPr="00E22969">
        <w:fldChar w:fldCharType="separate"/>
      </w:r>
      <w:r w:rsidR="00092395">
        <w:rPr>
          <w:noProof/>
        </w:rPr>
        <w:t>2</w:t>
      </w:r>
      <w:r w:rsidRPr="00E22969">
        <w:fldChar w:fldCharType="end"/>
      </w:r>
      <w:r w:rsidR="003D45E2">
        <w:t>]</w:t>
      </w:r>
      <w:r w:rsidRPr="00E22969">
        <w:t xml:space="preserve"> </w:t>
      </w:r>
      <w:r w:rsidR="009D6462" w:rsidRPr="00E22969">
        <w:t xml:space="preserve">to the Test Purposes defined in this document. </w:t>
      </w:r>
    </w:p>
    <w:p w14:paraId="31CE18C3" w14:textId="0032F1E7" w:rsidR="00AA7297" w:rsidRPr="004D5ADE" w:rsidRDefault="00C96331" w:rsidP="00013389">
      <w:r w:rsidRPr="00E22969">
        <w:t xml:space="preserve">For each element in the PICS table, the Support </w:t>
      </w:r>
      <w:r w:rsidR="00AA7297" w:rsidRPr="00E22969">
        <w:t xml:space="preserve">profile </w:t>
      </w:r>
      <w:r w:rsidRPr="00E22969">
        <w:t xml:space="preserve">is identified based on the information provided in SAE </w:t>
      </w:r>
      <w:r w:rsidRPr="004D5ADE">
        <w:t xml:space="preserve">J2945/1 </w:t>
      </w:r>
      <w:r w:rsidR="004D5ADE">
        <w:fldChar w:fldCharType="begin"/>
      </w:r>
      <w:r w:rsidR="004D5ADE">
        <w:instrText xml:space="preserve"> REF REF_SAEJ29451 \h </w:instrText>
      </w:r>
      <w:r w:rsidR="004D5ADE">
        <w:fldChar w:fldCharType="separate"/>
      </w:r>
      <w:ins w:id="572" w:author="Dmitri.Khijniak@7Layers.com" w:date="2017-07-25T16:40:00Z">
        <w:r w:rsidR="00092395" w:rsidRPr="004D5ADE">
          <w:t>[</w:t>
        </w:r>
        <w:r w:rsidR="00092395">
          <w:rPr>
            <w:noProof/>
          </w:rPr>
          <w:t>1</w:t>
        </w:r>
        <w:r w:rsidR="00092395" w:rsidRPr="004D5ADE">
          <w:t>]</w:t>
        </w:r>
      </w:ins>
      <w:del w:id="573" w:author="Dmitri.Khijniak@7Layers.com" w:date="2017-07-25T16:40:00Z">
        <w:r w:rsidR="00EC4622" w:rsidRPr="004D5ADE" w:rsidDel="00092395">
          <w:delText>[</w:delText>
        </w:r>
        <w:r w:rsidR="00EC4622" w:rsidDel="00092395">
          <w:rPr>
            <w:noProof/>
          </w:rPr>
          <w:delText>1</w:delText>
        </w:r>
        <w:r w:rsidR="00EC4622" w:rsidRPr="004D5ADE" w:rsidDel="00092395">
          <w:delText>]</w:delText>
        </w:r>
      </w:del>
      <w:r w:rsidR="004D5ADE">
        <w:fldChar w:fldCharType="end"/>
      </w:r>
      <w:r w:rsidRPr="004D5ADE">
        <w:t xml:space="preserve">. The following support </w:t>
      </w:r>
      <w:r w:rsidR="00AA7297" w:rsidRPr="004D5ADE">
        <w:t>profiles are include</w:t>
      </w:r>
      <w:r w:rsidR="004D5ADE">
        <w:t>d</w:t>
      </w:r>
      <w:r w:rsidR="00AA7297" w:rsidRPr="004D5ADE">
        <w:t>:</w:t>
      </w:r>
    </w:p>
    <w:p w14:paraId="4A98B699" w14:textId="77777777" w:rsidR="00AA7297" w:rsidRPr="004D5ADE" w:rsidRDefault="00AA7297" w:rsidP="00AA7297">
      <w:pPr>
        <w:pStyle w:val="ListParagraph"/>
        <w:numPr>
          <w:ilvl w:val="0"/>
          <w:numId w:val="26"/>
        </w:numPr>
        <w:spacing w:after="0"/>
      </w:pPr>
      <w:r w:rsidRPr="004D5ADE">
        <w:t xml:space="preserve">V2V – </w:t>
      </w:r>
      <w:r w:rsidR="00793E2E" w:rsidRPr="004D5ADE">
        <w:t>mandatory feature</w:t>
      </w:r>
      <w:r w:rsidR="00435456" w:rsidRPr="004D5ADE">
        <w:t>s</w:t>
      </w:r>
      <w:r w:rsidR="00793E2E" w:rsidRPr="004D5ADE">
        <w:t xml:space="preserve"> </w:t>
      </w:r>
      <w:r w:rsidRPr="004D5ADE">
        <w:t xml:space="preserve">required for </w:t>
      </w:r>
      <w:r w:rsidR="00DE0BA1" w:rsidRPr="004D5ADE">
        <w:t xml:space="preserve">in-vehicle </w:t>
      </w:r>
      <w:r w:rsidRPr="004D5ADE">
        <w:t xml:space="preserve">safety applications </w:t>
      </w:r>
      <w:r w:rsidR="00603B34" w:rsidRPr="004D5ADE">
        <w:t xml:space="preserve">requiring transmission or reception of signed </w:t>
      </w:r>
      <w:r w:rsidR="00974D1F" w:rsidRPr="004D5ADE">
        <w:t>BSM messages.</w:t>
      </w:r>
    </w:p>
    <w:p w14:paraId="5FA1E98A" w14:textId="77777777" w:rsidR="00AA7297" w:rsidRPr="004D5ADE" w:rsidRDefault="00AA7297" w:rsidP="00AA7297">
      <w:pPr>
        <w:pStyle w:val="ListParagraph"/>
        <w:numPr>
          <w:ilvl w:val="0"/>
          <w:numId w:val="26"/>
        </w:numPr>
        <w:spacing w:after="0"/>
      </w:pPr>
      <w:r w:rsidRPr="004D5ADE">
        <w:t>SCMS</w:t>
      </w:r>
      <w:r w:rsidR="00793E2E" w:rsidRPr="004D5ADE">
        <w:t xml:space="preserve"> – </w:t>
      </w:r>
      <w:r w:rsidR="00435456" w:rsidRPr="004D5ADE">
        <w:t xml:space="preserve">Items marked SCMS are </w:t>
      </w:r>
      <w:r w:rsidR="00767638" w:rsidRPr="004D5ADE">
        <w:t xml:space="preserve">required </w:t>
      </w:r>
      <w:r w:rsidR="00435456" w:rsidRPr="004D5ADE">
        <w:t>if IPv6 communication over DSRC is supported</w:t>
      </w:r>
      <w:r w:rsidR="00767638" w:rsidRPr="004D5ADE">
        <w:t xml:space="preserve">, e.g. </w:t>
      </w:r>
      <w:r w:rsidR="00793E2E" w:rsidRPr="004D5ADE">
        <w:t xml:space="preserve">for </w:t>
      </w:r>
      <w:r w:rsidR="00DE0BA1" w:rsidRPr="004D5ADE">
        <w:t xml:space="preserve">communication with </w:t>
      </w:r>
      <w:r w:rsidR="00793E2E" w:rsidRPr="004D5ADE">
        <w:t xml:space="preserve">security </w:t>
      </w:r>
      <w:r w:rsidR="00767638" w:rsidRPr="004D5ADE">
        <w:t xml:space="preserve">service SCMS </w:t>
      </w:r>
      <w:r w:rsidR="00DE0BA1" w:rsidRPr="004D5ADE">
        <w:t>and to download security certificates from SCMS.</w:t>
      </w:r>
    </w:p>
    <w:p w14:paraId="61894ACB" w14:textId="77777777" w:rsidR="00AA7297" w:rsidRPr="004D5ADE" w:rsidRDefault="00AA7297" w:rsidP="00AA7297">
      <w:pPr>
        <w:pStyle w:val="ListParagraph"/>
        <w:numPr>
          <w:ilvl w:val="0"/>
          <w:numId w:val="26"/>
        </w:numPr>
        <w:spacing w:after="0"/>
      </w:pPr>
      <w:r w:rsidRPr="004D5ADE">
        <w:t>RSE</w:t>
      </w:r>
      <w:r w:rsidR="00DE0BA1" w:rsidRPr="004D5ADE">
        <w:t xml:space="preserve"> – mandatory feature required for roadside equipment</w:t>
      </w:r>
    </w:p>
    <w:p w14:paraId="6B072AA8" w14:textId="77777777" w:rsidR="00012762" w:rsidRPr="004D5ADE" w:rsidRDefault="00012762" w:rsidP="00012762">
      <w:pPr>
        <w:spacing w:after="0"/>
      </w:pPr>
    </w:p>
    <w:p w14:paraId="0CFC51DD" w14:textId="4C9B7FFA" w:rsidR="00AA7297" w:rsidRPr="004D5ADE" w:rsidRDefault="00012762" w:rsidP="00012762">
      <w:pPr>
        <w:spacing w:after="0"/>
      </w:pPr>
      <w:r w:rsidRPr="004D5ADE">
        <w:t xml:space="preserve">V2V and SCMS profiles are </w:t>
      </w:r>
      <w:r w:rsidR="00603B34" w:rsidRPr="004D5ADE">
        <w:t xml:space="preserve">derived from </w:t>
      </w:r>
      <w:r w:rsidRPr="004D5ADE">
        <w:t xml:space="preserve">SAE J2934/1 </w:t>
      </w:r>
      <w:r w:rsidR="004D5ADE" w:rsidRPr="004D5ADE">
        <w:fldChar w:fldCharType="begin"/>
      </w:r>
      <w:r w:rsidR="004D5ADE" w:rsidRPr="004D5ADE">
        <w:instrText xml:space="preserve"> REF REF_SAEJ29451 \h </w:instrText>
      </w:r>
      <w:r w:rsidR="004D5ADE">
        <w:instrText xml:space="preserve"> \* MERGEFORMAT </w:instrText>
      </w:r>
      <w:r w:rsidR="004D5ADE" w:rsidRPr="004D5ADE">
        <w:fldChar w:fldCharType="separate"/>
      </w:r>
      <w:ins w:id="574" w:author="Dmitri.Khijniak@7Layers.com" w:date="2017-07-25T16:40:00Z">
        <w:r w:rsidR="00092395" w:rsidRPr="004D5ADE">
          <w:t>[</w:t>
        </w:r>
        <w:r w:rsidR="00092395">
          <w:rPr>
            <w:noProof/>
          </w:rPr>
          <w:t>1</w:t>
        </w:r>
        <w:r w:rsidR="00092395" w:rsidRPr="004D5ADE">
          <w:t>]</w:t>
        </w:r>
      </w:ins>
      <w:del w:id="575" w:author="Dmitri.Khijniak@7Layers.com" w:date="2017-07-25T16:40:00Z">
        <w:r w:rsidR="00EC4622" w:rsidRPr="004D5ADE" w:rsidDel="00092395">
          <w:delText>[</w:delText>
        </w:r>
        <w:r w:rsidR="00EC4622" w:rsidDel="00092395">
          <w:rPr>
            <w:noProof/>
          </w:rPr>
          <w:delText>1</w:delText>
        </w:r>
        <w:r w:rsidR="00EC4622" w:rsidRPr="004D5ADE" w:rsidDel="00092395">
          <w:delText>]</w:delText>
        </w:r>
      </w:del>
      <w:r w:rsidR="004D5ADE" w:rsidRPr="004D5ADE">
        <w:fldChar w:fldCharType="end"/>
      </w:r>
      <w:r w:rsidRPr="004D5ADE">
        <w:t>.</w:t>
      </w:r>
      <w:r w:rsidR="00603B34" w:rsidRPr="004D5ADE">
        <w:t xml:space="preserve"> </w:t>
      </w:r>
      <w:r w:rsidRPr="004D5ADE">
        <w:t>Items left blank in the Support column are optional.</w:t>
      </w:r>
    </w:p>
    <w:p w14:paraId="46DD553D" w14:textId="79E725AB" w:rsidR="00D52B61" w:rsidRPr="004D5ADE" w:rsidRDefault="003755B0" w:rsidP="003755B0">
      <w:pPr>
        <w:pStyle w:val="Caption"/>
        <w:rPr>
          <w:b w:val="0"/>
        </w:rPr>
      </w:pPr>
      <w:bookmarkStart w:id="576" w:name="_Ref436748755"/>
      <w:r w:rsidRPr="004D5ADE">
        <w:t xml:space="preserve">Table A- </w:t>
      </w:r>
      <w:r w:rsidRPr="004D5ADE">
        <w:fldChar w:fldCharType="begin"/>
      </w:r>
      <w:r w:rsidRPr="004D5ADE">
        <w:instrText xml:space="preserve"> SEQ </w:instrText>
      </w:r>
      <w:r w:rsidR="00E954EA" w:rsidRPr="004D5ADE">
        <w:instrText>Table</w:instrText>
      </w:r>
      <w:r w:rsidRPr="004D5ADE">
        <w:instrText xml:space="preserve">_A- \* ARABIC </w:instrText>
      </w:r>
      <w:r w:rsidRPr="004D5ADE">
        <w:fldChar w:fldCharType="separate"/>
      </w:r>
      <w:r w:rsidR="00092395">
        <w:rPr>
          <w:noProof/>
        </w:rPr>
        <w:t>1</w:t>
      </w:r>
      <w:r w:rsidRPr="004D5ADE">
        <w:fldChar w:fldCharType="end"/>
      </w:r>
      <w:bookmarkEnd w:id="576"/>
      <w:r w:rsidRPr="004D5ADE">
        <w:t xml:space="preserve"> </w:t>
      </w:r>
      <w:r w:rsidR="00523B4F" w:rsidRPr="004D5ADE">
        <w:t>IEEE</w:t>
      </w:r>
      <w:r w:rsidR="009D1D77" w:rsidRPr="004D5ADE">
        <w:t xml:space="preserve"> 1609.3 PICS traceability to TPs</w:t>
      </w:r>
    </w:p>
    <w:tbl>
      <w:tblPr>
        <w:tblStyle w:val="TableGrid"/>
        <w:tblW w:w="4822" w:type="pct"/>
        <w:tblLayout w:type="fixed"/>
        <w:tblLook w:val="04A0" w:firstRow="1" w:lastRow="0" w:firstColumn="1" w:lastColumn="0" w:noHBand="0" w:noVBand="1"/>
      </w:tblPr>
      <w:tblGrid>
        <w:gridCol w:w="1102"/>
        <w:gridCol w:w="1233"/>
        <w:gridCol w:w="912"/>
        <w:gridCol w:w="660"/>
        <w:gridCol w:w="949"/>
        <w:gridCol w:w="1079"/>
        <w:gridCol w:w="2721"/>
      </w:tblGrid>
      <w:tr w:rsidR="00005825" w:rsidRPr="00E22969" w14:paraId="48E4CA68" w14:textId="77777777" w:rsidTr="001A25C9">
        <w:trPr>
          <w:trHeight w:val="260"/>
        </w:trPr>
        <w:tc>
          <w:tcPr>
            <w:tcW w:w="637" w:type="pct"/>
            <w:tcMar>
              <w:left w:w="14" w:type="dxa"/>
              <w:right w:w="14" w:type="dxa"/>
            </w:tcMar>
          </w:tcPr>
          <w:p w14:paraId="341BE9B7" w14:textId="77777777" w:rsidR="00005825" w:rsidRPr="004D5ADE" w:rsidRDefault="00005825" w:rsidP="00005825">
            <w:pPr>
              <w:spacing w:after="0"/>
              <w:rPr>
                <w:b/>
              </w:rPr>
            </w:pPr>
            <w:r w:rsidRPr="004D5ADE">
              <w:rPr>
                <w:b/>
              </w:rPr>
              <w:t>1609.3 PICS from [2]</w:t>
            </w:r>
          </w:p>
        </w:tc>
        <w:tc>
          <w:tcPr>
            <w:tcW w:w="712" w:type="pct"/>
            <w:tcMar>
              <w:left w:w="14" w:type="dxa"/>
              <w:right w:w="14" w:type="dxa"/>
            </w:tcMar>
          </w:tcPr>
          <w:p w14:paraId="2DE1E22E" w14:textId="77777777" w:rsidR="00005825" w:rsidRPr="004D5ADE" w:rsidRDefault="00005825" w:rsidP="00422175">
            <w:pPr>
              <w:spacing w:after="0"/>
              <w:rPr>
                <w:b/>
              </w:rPr>
            </w:pPr>
            <w:r w:rsidRPr="004D5ADE">
              <w:rPr>
                <w:b/>
              </w:rPr>
              <w:t>Features in [2]</w:t>
            </w:r>
          </w:p>
        </w:tc>
        <w:tc>
          <w:tcPr>
            <w:tcW w:w="527" w:type="pct"/>
            <w:tcMar>
              <w:left w:w="14" w:type="dxa"/>
              <w:right w:w="14" w:type="dxa"/>
            </w:tcMar>
          </w:tcPr>
          <w:p w14:paraId="4DAECA3D" w14:textId="77777777" w:rsidR="00005825" w:rsidRPr="004D5ADE" w:rsidRDefault="00005825" w:rsidP="00A516FA">
            <w:pPr>
              <w:spacing w:after="0"/>
              <w:rPr>
                <w:b/>
              </w:rPr>
            </w:pPr>
            <w:r w:rsidRPr="004D5ADE">
              <w:rPr>
                <w:b/>
              </w:rPr>
              <w:t>Reference</w:t>
            </w:r>
          </w:p>
          <w:p w14:paraId="45916399" w14:textId="77777777" w:rsidR="00005825" w:rsidRPr="004D5ADE" w:rsidRDefault="00005825" w:rsidP="00A516FA">
            <w:pPr>
              <w:spacing w:after="0"/>
              <w:rPr>
                <w:b/>
              </w:rPr>
            </w:pPr>
            <w:r w:rsidRPr="004D5ADE">
              <w:rPr>
                <w:b/>
              </w:rPr>
              <w:t>section in [2]</w:t>
            </w:r>
          </w:p>
        </w:tc>
        <w:tc>
          <w:tcPr>
            <w:tcW w:w="381" w:type="pct"/>
            <w:tcMar>
              <w:left w:w="14" w:type="dxa"/>
              <w:right w:w="14" w:type="dxa"/>
            </w:tcMar>
          </w:tcPr>
          <w:p w14:paraId="75A6AB76" w14:textId="3B380F22" w:rsidR="00005825" w:rsidRPr="004D5ADE" w:rsidRDefault="00005825" w:rsidP="00A516FA">
            <w:pPr>
              <w:spacing w:after="0"/>
              <w:rPr>
                <w:b/>
              </w:rPr>
            </w:pPr>
            <w:r w:rsidRPr="004D5ADE">
              <w:rPr>
                <w:b/>
              </w:rPr>
              <w:t xml:space="preserve">Status (J2945-1 </w:t>
            </w:r>
            <w:r w:rsidR="004D5ADE" w:rsidRPr="004D5ADE">
              <w:rPr>
                <w:b/>
              </w:rPr>
              <w:fldChar w:fldCharType="begin"/>
            </w:r>
            <w:r w:rsidR="004D5ADE" w:rsidRPr="004D5ADE">
              <w:rPr>
                <w:b/>
              </w:rPr>
              <w:instrText xml:space="preserve"> REF REF_SAEJ29451 \h  \* MERGEFORMAT </w:instrText>
            </w:r>
            <w:r w:rsidR="004D5ADE" w:rsidRPr="004D5ADE">
              <w:rPr>
                <w:b/>
              </w:rPr>
            </w:r>
            <w:r w:rsidR="004D5ADE" w:rsidRPr="004D5ADE">
              <w:rPr>
                <w:b/>
              </w:rPr>
              <w:fldChar w:fldCharType="separate"/>
            </w:r>
            <w:ins w:id="577" w:author="Dmitri.Khijniak@7Layers.com" w:date="2017-07-25T16:40:00Z">
              <w:r w:rsidR="00092395" w:rsidRPr="00092395">
                <w:rPr>
                  <w:b/>
                  <w:rPrChange w:id="578" w:author="Dmitri.Khijniak@7Layers.com" w:date="2017-07-25T16:40:00Z">
                    <w:rPr/>
                  </w:rPrChange>
                </w:rPr>
                <w:t>[</w:t>
              </w:r>
              <w:r w:rsidR="00092395" w:rsidRPr="00092395">
                <w:rPr>
                  <w:b/>
                  <w:rPrChange w:id="579" w:author="Dmitri.Khijniak@7Layers.com" w:date="2017-07-25T16:40:00Z">
                    <w:rPr>
                      <w:noProof/>
                    </w:rPr>
                  </w:rPrChange>
                </w:rPr>
                <w:t>1</w:t>
              </w:r>
              <w:r w:rsidR="00092395" w:rsidRPr="00092395">
                <w:rPr>
                  <w:b/>
                  <w:rPrChange w:id="580" w:author="Dmitri.Khijniak@7Layers.com" w:date="2017-07-25T16:40:00Z">
                    <w:rPr/>
                  </w:rPrChange>
                </w:rPr>
                <w:t>]</w:t>
              </w:r>
            </w:ins>
            <w:del w:id="581" w:author="Dmitri.Khijniak@7Layers.com" w:date="2017-07-25T16:40:00Z">
              <w:r w:rsidR="00EC4622" w:rsidRPr="00941F13" w:rsidDel="00092395">
                <w:rPr>
                  <w:b/>
                </w:rPr>
                <w:delText>[1]</w:delText>
              </w:r>
            </w:del>
            <w:r w:rsidR="004D5ADE" w:rsidRPr="004D5ADE">
              <w:rPr>
                <w:b/>
              </w:rPr>
              <w:fldChar w:fldCharType="end"/>
            </w:r>
            <w:r w:rsidRPr="004D5ADE">
              <w:rPr>
                <w:b/>
              </w:rPr>
              <w:t>)</w:t>
            </w:r>
          </w:p>
        </w:tc>
        <w:tc>
          <w:tcPr>
            <w:tcW w:w="548" w:type="pct"/>
            <w:tcMar>
              <w:left w:w="14" w:type="dxa"/>
              <w:right w:w="14" w:type="dxa"/>
            </w:tcMar>
          </w:tcPr>
          <w:p w14:paraId="160CC7A1" w14:textId="09F1C65D" w:rsidR="00005825" w:rsidRPr="004D5ADE" w:rsidRDefault="00005825" w:rsidP="00A516FA">
            <w:pPr>
              <w:spacing w:after="0"/>
              <w:rPr>
                <w:b/>
              </w:rPr>
            </w:pPr>
            <w:r w:rsidRPr="004D5ADE">
              <w:rPr>
                <w:b/>
              </w:rPr>
              <w:t xml:space="preserve">Support (J2945-1 </w:t>
            </w:r>
            <w:r w:rsidR="004D5ADE" w:rsidRPr="004D5ADE">
              <w:rPr>
                <w:b/>
              </w:rPr>
              <w:fldChar w:fldCharType="begin"/>
            </w:r>
            <w:r w:rsidR="004D5ADE" w:rsidRPr="004D5ADE">
              <w:rPr>
                <w:b/>
              </w:rPr>
              <w:instrText xml:space="preserve"> REF REF_SAEJ29451 \h  \* MERGEFORMAT </w:instrText>
            </w:r>
            <w:r w:rsidR="004D5ADE" w:rsidRPr="004D5ADE">
              <w:rPr>
                <w:b/>
              </w:rPr>
            </w:r>
            <w:r w:rsidR="004D5ADE" w:rsidRPr="004D5ADE">
              <w:rPr>
                <w:b/>
              </w:rPr>
              <w:fldChar w:fldCharType="separate"/>
            </w:r>
            <w:ins w:id="582" w:author="Dmitri.Khijniak@7Layers.com" w:date="2017-07-25T16:40:00Z">
              <w:r w:rsidR="00092395" w:rsidRPr="00092395">
                <w:rPr>
                  <w:b/>
                  <w:rPrChange w:id="583" w:author="Dmitri.Khijniak@7Layers.com" w:date="2017-07-25T16:40:00Z">
                    <w:rPr/>
                  </w:rPrChange>
                </w:rPr>
                <w:t>[</w:t>
              </w:r>
              <w:r w:rsidR="00092395" w:rsidRPr="00092395">
                <w:rPr>
                  <w:b/>
                  <w:rPrChange w:id="584" w:author="Dmitri.Khijniak@7Layers.com" w:date="2017-07-25T16:40:00Z">
                    <w:rPr>
                      <w:noProof/>
                    </w:rPr>
                  </w:rPrChange>
                </w:rPr>
                <w:t>1</w:t>
              </w:r>
              <w:r w:rsidR="00092395" w:rsidRPr="00092395">
                <w:rPr>
                  <w:b/>
                  <w:rPrChange w:id="585" w:author="Dmitri.Khijniak@7Layers.com" w:date="2017-07-25T16:40:00Z">
                    <w:rPr/>
                  </w:rPrChange>
                </w:rPr>
                <w:t>]</w:t>
              </w:r>
            </w:ins>
            <w:del w:id="586" w:author="Dmitri.Khijniak@7Layers.com" w:date="2017-07-25T16:40:00Z">
              <w:r w:rsidR="00EC4622" w:rsidRPr="00941F13" w:rsidDel="00092395">
                <w:rPr>
                  <w:b/>
                </w:rPr>
                <w:delText>[1]</w:delText>
              </w:r>
            </w:del>
            <w:r w:rsidR="004D5ADE" w:rsidRPr="004D5ADE">
              <w:rPr>
                <w:b/>
              </w:rPr>
              <w:fldChar w:fldCharType="end"/>
            </w:r>
            <w:r w:rsidRPr="004D5ADE">
              <w:rPr>
                <w:b/>
              </w:rPr>
              <w:t>)</w:t>
            </w:r>
          </w:p>
        </w:tc>
        <w:tc>
          <w:tcPr>
            <w:tcW w:w="623" w:type="pct"/>
            <w:tcMar>
              <w:left w:w="14" w:type="dxa"/>
              <w:right w:w="14" w:type="dxa"/>
            </w:tcMar>
          </w:tcPr>
          <w:p w14:paraId="03532569" w14:textId="77777777" w:rsidR="00005825" w:rsidRPr="004D5ADE" w:rsidRDefault="00005825" w:rsidP="00422175">
            <w:pPr>
              <w:spacing w:after="0"/>
              <w:rPr>
                <w:b/>
              </w:rPr>
            </w:pPr>
            <w:r w:rsidRPr="004D5ADE">
              <w:rPr>
                <w:b/>
              </w:rPr>
              <w:t>TP ID</w:t>
            </w:r>
          </w:p>
        </w:tc>
        <w:tc>
          <w:tcPr>
            <w:tcW w:w="1572" w:type="pct"/>
            <w:tcMar>
              <w:left w:w="14" w:type="dxa"/>
              <w:right w:w="14" w:type="dxa"/>
            </w:tcMar>
          </w:tcPr>
          <w:p w14:paraId="27CEF048" w14:textId="77777777" w:rsidR="00005825" w:rsidRPr="00E22969" w:rsidRDefault="00005825" w:rsidP="001A25C9">
            <w:pPr>
              <w:spacing w:after="0"/>
              <w:rPr>
                <w:b/>
              </w:rPr>
            </w:pPr>
            <w:r w:rsidRPr="004D5ADE">
              <w:rPr>
                <w:b/>
              </w:rPr>
              <w:t>TP Description</w:t>
            </w:r>
          </w:p>
        </w:tc>
      </w:tr>
      <w:tr w:rsidR="00894FF7" w:rsidRPr="00E22969" w14:paraId="42D3B911" w14:textId="77777777" w:rsidTr="001A25C9">
        <w:tc>
          <w:tcPr>
            <w:tcW w:w="637" w:type="pct"/>
            <w:shd w:val="clear" w:color="auto" w:fill="D9D9D9" w:themeFill="background1" w:themeFillShade="D9"/>
            <w:tcMar>
              <w:left w:w="29" w:type="dxa"/>
              <w:right w:w="29" w:type="dxa"/>
            </w:tcMar>
          </w:tcPr>
          <w:p w14:paraId="0C35D6DE" w14:textId="77777777" w:rsidR="00894FF7" w:rsidRPr="00E22969" w:rsidRDefault="00894FF7" w:rsidP="00894FF7">
            <w:pPr>
              <w:spacing w:after="0"/>
            </w:pPr>
            <w:r w:rsidRPr="00E22969">
              <w:t>N1.</w:t>
            </w:r>
          </w:p>
        </w:tc>
        <w:tc>
          <w:tcPr>
            <w:tcW w:w="712" w:type="pct"/>
            <w:shd w:val="clear" w:color="auto" w:fill="D9D9D9" w:themeFill="background1" w:themeFillShade="D9"/>
            <w:tcMar>
              <w:left w:w="29" w:type="dxa"/>
              <w:right w:w="29" w:type="dxa"/>
            </w:tcMar>
          </w:tcPr>
          <w:p w14:paraId="0880C962" w14:textId="77777777" w:rsidR="00894FF7" w:rsidRPr="00E22969" w:rsidRDefault="00894FF7" w:rsidP="00DC4CD5">
            <w:pPr>
              <w:spacing w:after="0"/>
              <w:rPr>
                <w:b/>
              </w:rPr>
            </w:pPr>
            <w:r w:rsidRPr="00E22969">
              <w:rPr>
                <w:b/>
              </w:rPr>
              <w:t>DATA PLANE</w:t>
            </w:r>
          </w:p>
        </w:tc>
        <w:tc>
          <w:tcPr>
            <w:tcW w:w="527" w:type="pct"/>
            <w:shd w:val="clear" w:color="auto" w:fill="D9D9D9" w:themeFill="background1" w:themeFillShade="D9"/>
            <w:tcMar>
              <w:left w:w="29" w:type="dxa"/>
              <w:right w:w="29" w:type="dxa"/>
            </w:tcMar>
          </w:tcPr>
          <w:p w14:paraId="4FBA7A0F" w14:textId="77777777" w:rsidR="00894FF7" w:rsidRPr="00E22969" w:rsidRDefault="00894FF7" w:rsidP="00DC4CD5">
            <w:pPr>
              <w:spacing w:after="0"/>
            </w:pPr>
          </w:p>
        </w:tc>
        <w:tc>
          <w:tcPr>
            <w:tcW w:w="381" w:type="pct"/>
            <w:shd w:val="clear" w:color="auto" w:fill="D9D9D9" w:themeFill="background1" w:themeFillShade="D9"/>
            <w:tcMar>
              <w:left w:w="29" w:type="dxa"/>
              <w:right w:w="29" w:type="dxa"/>
            </w:tcMar>
          </w:tcPr>
          <w:p w14:paraId="3FE979E6" w14:textId="77777777" w:rsidR="00894FF7" w:rsidRPr="00E22969" w:rsidRDefault="00894FF7" w:rsidP="00DC4CD5">
            <w:pPr>
              <w:spacing w:after="0"/>
            </w:pPr>
          </w:p>
        </w:tc>
        <w:tc>
          <w:tcPr>
            <w:tcW w:w="548" w:type="pct"/>
            <w:shd w:val="clear" w:color="auto" w:fill="D9D9D9" w:themeFill="background1" w:themeFillShade="D9"/>
            <w:tcMar>
              <w:left w:w="29" w:type="dxa"/>
              <w:right w:w="29" w:type="dxa"/>
            </w:tcMar>
          </w:tcPr>
          <w:p w14:paraId="7AF64E55" w14:textId="77777777" w:rsidR="00894FF7" w:rsidRPr="00E22969" w:rsidRDefault="00894FF7" w:rsidP="00DC4CD5">
            <w:pPr>
              <w:spacing w:after="0"/>
            </w:pPr>
          </w:p>
        </w:tc>
        <w:tc>
          <w:tcPr>
            <w:tcW w:w="623" w:type="pct"/>
            <w:shd w:val="clear" w:color="auto" w:fill="D9D9D9" w:themeFill="background1" w:themeFillShade="D9"/>
            <w:tcMar>
              <w:left w:w="29" w:type="dxa"/>
              <w:right w:w="29" w:type="dxa"/>
            </w:tcMar>
          </w:tcPr>
          <w:p w14:paraId="562814A7" w14:textId="77777777" w:rsidR="00894FF7" w:rsidRPr="00E22969" w:rsidRDefault="00894FF7" w:rsidP="00DC4CD5">
            <w:pPr>
              <w:spacing w:after="0"/>
              <w:rPr>
                <w:highlight w:val="yellow"/>
              </w:rPr>
            </w:pPr>
          </w:p>
        </w:tc>
        <w:tc>
          <w:tcPr>
            <w:tcW w:w="1572" w:type="pct"/>
            <w:shd w:val="clear" w:color="auto" w:fill="D9D9D9" w:themeFill="background1" w:themeFillShade="D9"/>
            <w:tcMar>
              <w:left w:w="29" w:type="dxa"/>
              <w:right w:w="29" w:type="dxa"/>
            </w:tcMar>
          </w:tcPr>
          <w:p w14:paraId="5AAD3B95" w14:textId="77777777" w:rsidR="00894FF7" w:rsidRPr="00E22969" w:rsidRDefault="00894FF7" w:rsidP="001A25C9">
            <w:pPr>
              <w:spacing w:after="0"/>
            </w:pPr>
          </w:p>
        </w:tc>
      </w:tr>
      <w:tr w:rsidR="00894FF7" w:rsidRPr="00E22969" w14:paraId="4BDE5A94" w14:textId="77777777" w:rsidTr="001A25C9">
        <w:tc>
          <w:tcPr>
            <w:tcW w:w="637" w:type="pct"/>
            <w:tcMar>
              <w:left w:w="29" w:type="dxa"/>
              <w:right w:w="29" w:type="dxa"/>
            </w:tcMar>
          </w:tcPr>
          <w:p w14:paraId="4F6F9745" w14:textId="77777777" w:rsidR="00894FF7" w:rsidRPr="00E22969" w:rsidRDefault="00894FF7" w:rsidP="00DC4CD5">
            <w:pPr>
              <w:spacing w:after="0"/>
            </w:pPr>
            <w:r w:rsidRPr="00E22969">
              <w:t>N1.1.</w:t>
            </w:r>
          </w:p>
        </w:tc>
        <w:tc>
          <w:tcPr>
            <w:tcW w:w="712" w:type="pct"/>
            <w:tcMar>
              <w:left w:w="29" w:type="dxa"/>
              <w:right w:w="29" w:type="dxa"/>
            </w:tcMar>
          </w:tcPr>
          <w:p w14:paraId="070B0098" w14:textId="77777777" w:rsidR="00894FF7" w:rsidRPr="00E22969" w:rsidRDefault="00894FF7" w:rsidP="00DC4CD5">
            <w:pPr>
              <w:spacing w:after="0"/>
              <w:rPr>
                <w:b/>
              </w:rPr>
            </w:pPr>
            <w:r w:rsidRPr="00E22969">
              <w:rPr>
                <w:b/>
              </w:rPr>
              <w:t>LLC</w:t>
            </w:r>
          </w:p>
        </w:tc>
        <w:tc>
          <w:tcPr>
            <w:tcW w:w="527" w:type="pct"/>
            <w:tcMar>
              <w:left w:w="29" w:type="dxa"/>
              <w:right w:w="29" w:type="dxa"/>
            </w:tcMar>
          </w:tcPr>
          <w:p w14:paraId="4C22887B" w14:textId="77777777" w:rsidR="00894FF7" w:rsidRPr="00E22969" w:rsidRDefault="00894FF7" w:rsidP="00DC4CD5">
            <w:pPr>
              <w:spacing w:after="0"/>
            </w:pPr>
            <w:r w:rsidRPr="00E22969">
              <w:t>5.2</w:t>
            </w:r>
          </w:p>
        </w:tc>
        <w:tc>
          <w:tcPr>
            <w:tcW w:w="381" w:type="pct"/>
            <w:tcMar>
              <w:left w:w="29" w:type="dxa"/>
              <w:right w:w="29" w:type="dxa"/>
            </w:tcMar>
          </w:tcPr>
          <w:p w14:paraId="63DAB88A" w14:textId="77777777" w:rsidR="00894FF7" w:rsidRPr="00E22969" w:rsidRDefault="00894FF7" w:rsidP="00DC4CD5">
            <w:pPr>
              <w:spacing w:after="0"/>
            </w:pPr>
            <w:r w:rsidRPr="00E22969">
              <w:t>M</w:t>
            </w:r>
          </w:p>
        </w:tc>
        <w:tc>
          <w:tcPr>
            <w:tcW w:w="548" w:type="pct"/>
            <w:tcMar>
              <w:left w:w="29" w:type="dxa"/>
              <w:right w:w="29" w:type="dxa"/>
            </w:tcMar>
          </w:tcPr>
          <w:p w14:paraId="58E66883" w14:textId="77777777" w:rsidR="00894FF7" w:rsidRPr="00E22969" w:rsidRDefault="00894FF7" w:rsidP="00DC4CD5">
            <w:pPr>
              <w:spacing w:after="0"/>
            </w:pPr>
          </w:p>
        </w:tc>
        <w:tc>
          <w:tcPr>
            <w:tcW w:w="623" w:type="pct"/>
            <w:tcMar>
              <w:left w:w="29" w:type="dxa"/>
              <w:right w:w="29" w:type="dxa"/>
            </w:tcMar>
          </w:tcPr>
          <w:p w14:paraId="1A445663" w14:textId="77777777" w:rsidR="00894FF7" w:rsidRPr="00E22969" w:rsidRDefault="00AA1077" w:rsidP="00DC4CD5">
            <w:pPr>
              <w:spacing w:after="0"/>
              <w:rPr>
                <w:color w:val="000000"/>
                <w:highlight w:val="yellow"/>
              </w:rPr>
            </w:pPr>
            <w:r w:rsidRPr="00E22969">
              <w:t>TP-16093-WSM-MST-BV-01</w:t>
            </w:r>
          </w:p>
        </w:tc>
        <w:tc>
          <w:tcPr>
            <w:tcW w:w="1572" w:type="pct"/>
            <w:tcMar>
              <w:left w:w="29" w:type="dxa"/>
              <w:right w:w="29" w:type="dxa"/>
            </w:tcMar>
          </w:tcPr>
          <w:p w14:paraId="4AB2E3EA" w14:textId="77777777" w:rsidR="00894FF7" w:rsidRPr="00E22969" w:rsidRDefault="00AA1077" w:rsidP="001A25C9">
            <w:pPr>
              <w:spacing w:after="0"/>
              <w:rPr>
                <w:color w:val="000000"/>
              </w:rPr>
            </w:pPr>
            <w:r w:rsidRPr="00E22969">
              <w:t>To verify that the IUT will transmit a WSM with the correct version number and EtherType.</w:t>
            </w:r>
          </w:p>
        </w:tc>
      </w:tr>
      <w:tr w:rsidR="00005825" w:rsidRPr="00E22969" w14:paraId="57B35382" w14:textId="77777777" w:rsidTr="001A25C9">
        <w:tc>
          <w:tcPr>
            <w:tcW w:w="637" w:type="pct"/>
            <w:tcMar>
              <w:left w:w="29" w:type="dxa"/>
              <w:right w:w="29" w:type="dxa"/>
            </w:tcMar>
          </w:tcPr>
          <w:p w14:paraId="2C45C00D" w14:textId="77777777" w:rsidR="00005825" w:rsidRPr="00E22969" w:rsidRDefault="00005825" w:rsidP="00DC4CD5">
            <w:pPr>
              <w:spacing w:after="0"/>
            </w:pPr>
            <w:r w:rsidRPr="00E22969">
              <w:t>N1.1</w:t>
            </w:r>
            <w:r w:rsidR="00A80999" w:rsidRPr="00E22969">
              <w:t>.1.</w:t>
            </w:r>
          </w:p>
        </w:tc>
        <w:tc>
          <w:tcPr>
            <w:tcW w:w="712" w:type="pct"/>
            <w:tcMar>
              <w:left w:w="29" w:type="dxa"/>
              <w:right w:w="29" w:type="dxa"/>
            </w:tcMar>
          </w:tcPr>
          <w:p w14:paraId="0AE575DD" w14:textId="77777777" w:rsidR="00005825" w:rsidRPr="00E22969" w:rsidRDefault="00005825" w:rsidP="00DC4CD5">
            <w:pPr>
              <w:spacing w:after="0"/>
            </w:pPr>
            <w:r w:rsidRPr="00E22969">
              <w:t>LLC extensions for WSMP</w:t>
            </w:r>
          </w:p>
        </w:tc>
        <w:tc>
          <w:tcPr>
            <w:tcW w:w="527" w:type="pct"/>
            <w:tcMar>
              <w:left w:w="29" w:type="dxa"/>
              <w:right w:w="29" w:type="dxa"/>
            </w:tcMar>
          </w:tcPr>
          <w:p w14:paraId="1FE7492C" w14:textId="77777777" w:rsidR="00005825" w:rsidRPr="00E22969" w:rsidRDefault="000E2659" w:rsidP="00DC4CD5">
            <w:pPr>
              <w:spacing w:after="0"/>
            </w:pPr>
            <w:r w:rsidRPr="00E22969">
              <w:t>7.5</w:t>
            </w:r>
          </w:p>
        </w:tc>
        <w:tc>
          <w:tcPr>
            <w:tcW w:w="381" w:type="pct"/>
            <w:tcMar>
              <w:left w:w="29" w:type="dxa"/>
              <w:right w:w="29" w:type="dxa"/>
            </w:tcMar>
          </w:tcPr>
          <w:p w14:paraId="06EEE512" w14:textId="77777777" w:rsidR="00005825" w:rsidRPr="00E22969" w:rsidRDefault="000E2659" w:rsidP="00DC4CD5">
            <w:pPr>
              <w:spacing w:after="0"/>
            </w:pPr>
            <w:r w:rsidRPr="00E22969">
              <w:t>N1.3:M</w:t>
            </w:r>
          </w:p>
        </w:tc>
        <w:tc>
          <w:tcPr>
            <w:tcW w:w="548" w:type="pct"/>
            <w:tcMar>
              <w:left w:w="29" w:type="dxa"/>
              <w:right w:w="29" w:type="dxa"/>
            </w:tcMar>
          </w:tcPr>
          <w:p w14:paraId="15D68CFA" w14:textId="77777777" w:rsidR="00005825" w:rsidRPr="00E22969" w:rsidRDefault="00005825" w:rsidP="00DC4CD5">
            <w:pPr>
              <w:spacing w:after="0"/>
            </w:pPr>
          </w:p>
        </w:tc>
        <w:tc>
          <w:tcPr>
            <w:tcW w:w="623" w:type="pct"/>
            <w:tcMar>
              <w:left w:w="29" w:type="dxa"/>
              <w:right w:w="29" w:type="dxa"/>
            </w:tcMar>
          </w:tcPr>
          <w:p w14:paraId="62EB1774" w14:textId="77777777" w:rsidR="00005825" w:rsidRPr="00E22969" w:rsidRDefault="00547E63" w:rsidP="00DC4CD5">
            <w:pPr>
              <w:spacing w:after="0"/>
              <w:rPr>
                <w:color w:val="000000"/>
                <w:highlight w:val="yellow"/>
              </w:rPr>
            </w:pPr>
            <w:r w:rsidRPr="00E22969">
              <w:t>TP-16093-WSM-MST-BV-01</w:t>
            </w:r>
          </w:p>
        </w:tc>
        <w:tc>
          <w:tcPr>
            <w:tcW w:w="1572" w:type="pct"/>
            <w:tcMar>
              <w:left w:w="29" w:type="dxa"/>
              <w:right w:w="29" w:type="dxa"/>
            </w:tcMar>
          </w:tcPr>
          <w:p w14:paraId="6FEFA5AA" w14:textId="77777777" w:rsidR="00005825" w:rsidRPr="00E22969" w:rsidRDefault="00AA1077" w:rsidP="00354CDE">
            <w:pPr>
              <w:spacing w:after="0"/>
              <w:rPr>
                <w:color w:val="000000"/>
              </w:rPr>
            </w:pPr>
            <w:r w:rsidRPr="00E22969">
              <w:t>See above</w:t>
            </w:r>
          </w:p>
        </w:tc>
      </w:tr>
      <w:tr w:rsidR="00005825" w:rsidRPr="00E22969" w14:paraId="44D1EAA2" w14:textId="77777777" w:rsidTr="001A25C9">
        <w:tc>
          <w:tcPr>
            <w:tcW w:w="637" w:type="pct"/>
            <w:tcMar>
              <w:left w:w="14" w:type="dxa"/>
              <w:right w:w="14" w:type="dxa"/>
            </w:tcMar>
          </w:tcPr>
          <w:p w14:paraId="159779AC" w14:textId="77777777" w:rsidR="00005825" w:rsidRPr="00E22969" w:rsidRDefault="000E2659" w:rsidP="00422175">
            <w:pPr>
              <w:spacing w:after="0"/>
            </w:pPr>
            <w:r w:rsidRPr="00E22969">
              <w:t>N1.2</w:t>
            </w:r>
            <w:r w:rsidR="00A80999" w:rsidRPr="00E22969">
              <w:t>.</w:t>
            </w:r>
          </w:p>
        </w:tc>
        <w:tc>
          <w:tcPr>
            <w:tcW w:w="712" w:type="pct"/>
            <w:tcMar>
              <w:left w:w="14" w:type="dxa"/>
              <w:right w:w="14" w:type="dxa"/>
            </w:tcMar>
          </w:tcPr>
          <w:p w14:paraId="6F236DFC" w14:textId="77777777" w:rsidR="00005825" w:rsidRPr="00E22969" w:rsidRDefault="00005825" w:rsidP="00422175">
            <w:pPr>
              <w:spacing w:after="0"/>
              <w:rPr>
                <w:b/>
              </w:rPr>
            </w:pPr>
            <w:r w:rsidRPr="00E22969">
              <w:rPr>
                <w:b/>
              </w:rPr>
              <w:t>IPv6</w:t>
            </w:r>
          </w:p>
        </w:tc>
        <w:tc>
          <w:tcPr>
            <w:tcW w:w="527" w:type="pct"/>
            <w:tcMar>
              <w:left w:w="14" w:type="dxa"/>
              <w:right w:w="14" w:type="dxa"/>
            </w:tcMar>
          </w:tcPr>
          <w:p w14:paraId="3D3F46B9" w14:textId="77777777" w:rsidR="00005825" w:rsidRPr="00E22969" w:rsidRDefault="000E2659" w:rsidP="00422175">
            <w:pPr>
              <w:spacing w:after="0"/>
            </w:pPr>
            <w:r w:rsidRPr="00E22969">
              <w:t>5.3, 6.4</w:t>
            </w:r>
          </w:p>
        </w:tc>
        <w:tc>
          <w:tcPr>
            <w:tcW w:w="381" w:type="pct"/>
            <w:tcMar>
              <w:left w:w="14" w:type="dxa"/>
              <w:right w:w="14" w:type="dxa"/>
            </w:tcMar>
          </w:tcPr>
          <w:p w14:paraId="3F88E985" w14:textId="77777777" w:rsidR="00005825" w:rsidRPr="00E22969" w:rsidRDefault="00005825" w:rsidP="00422175">
            <w:pPr>
              <w:spacing w:after="0"/>
            </w:pPr>
            <w:r w:rsidRPr="00E22969">
              <w:t>O1</w:t>
            </w:r>
          </w:p>
        </w:tc>
        <w:tc>
          <w:tcPr>
            <w:tcW w:w="548" w:type="pct"/>
            <w:tcMar>
              <w:left w:w="14" w:type="dxa"/>
              <w:right w:w="14" w:type="dxa"/>
            </w:tcMar>
          </w:tcPr>
          <w:p w14:paraId="027363A5" w14:textId="77777777" w:rsidR="00005825" w:rsidRPr="00E22969" w:rsidRDefault="00005825" w:rsidP="00422175">
            <w:pPr>
              <w:spacing w:after="0"/>
            </w:pPr>
            <w:r w:rsidRPr="00E22969">
              <w:t>SCMS</w:t>
            </w:r>
            <w:r w:rsidR="006556F0" w:rsidRPr="00E22969">
              <w:t>, RSE</w:t>
            </w:r>
          </w:p>
        </w:tc>
        <w:tc>
          <w:tcPr>
            <w:tcW w:w="623" w:type="pct"/>
            <w:tcMar>
              <w:left w:w="14" w:type="dxa"/>
              <w:right w:w="14" w:type="dxa"/>
            </w:tcMar>
          </w:tcPr>
          <w:p w14:paraId="1FC259A1" w14:textId="542E0CAC" w:rsidR="00005825" w:rsidRPr="008D7E86" w:rsidRDefault="00005825" w:rsidP="00422175">
            <w:pPr>
              <w:spacing w:after="0"/>
              <w:rPr>
                <w:caps/>
                <w:color w:val="000000"/>
                <w:highlight w:val="yellow"/>
              </w:rPr>
            </w:pPr>
          </w:p>
        </w:tc>
        <w:tc>
          <w:tcPr>
            <w:tcW w:w="1572" w:type="pct"/>
            <w:tcMar>
              <w:left w:w="14" w:type="dxa"/>
              <w:right w:w="14" w:type="dxa"/>
            </w:tcMar>
          </w:tcPr>
          <w:p w14:paraId="7DF5412A" w14:textId="77777777" w:rsidR="00005825" w:rsidRPr="00E22969" w:rsidRDefault="00B94A64" w:rsidP="001A25C9">
            <w:pPr>
              <w:overflowPunct/>
              <w:autoSpaceDE/>
              <w:autoSpaceDN/>
              <w:adjustRightInd/>
              <w:spacing w:after="0"/>
              <w:textAlignment w:val="auto"/>
              <w:rPr>
                <w:color w:val="000000"/>
              </w:rPr>
            </w:pPr>
            <w:r w:rsidRPr="00E22969">
              <w:rPr>
                <w:color w:val="000000"/>
              </w:rPr>
              <w:t>See TPs for N1.2.-N1.</w:t>
            </w:r>
            <w:r w:rsidR="000C1BFA" w:rsidRPr="00E22969">
              <w:rPr>
                <w:color w:val="000000"/>
              </w:rPr>
              <w:t>2.7.</w:t>
            </w:r>
          </w:p>
        </w:tc>
      </w:tr>
      <w:tr w:rsidR="00005825" w:rsidRPr="00E22969" w14:paraId="2FBD8EC6" w14:textId="77777777" w:rsidTr="001A25C9">
        <w:tc>
          <w:tcPr>
            <w:tcW w:w="637" w:type="pct"/>
            <w:tcMar>
              <w:left w:w="14" w:type="dxa"/>
              <w:right w:w="14" w:type="dxa"/>
            </w:tcMar>
          </w:tcPr>
          <w:p w14:paraId="442324CA" w14:textId="77777777" w:rsidR="00005825" w:rsidRPr="00E22969" w:rsidRDefault="00005825" w:rsidP="00A80999">
            <w:pPr>
              <w:spacing w:after="0"/>
            </w:pPr>
            <w:r w:rsidRPr="00E22969">
              <w:t>N1.</w:t>
            </w:r>
            <w:r w:rsidR="00A80999" w:rsidRPr="00E22969">
              <w:t>2</w:t>
            </w:r>
            <w:r w:rsidRPr="00E22969">
              <w:t>.</w:t>
            </w:r>
            <w:r w:rsidR="00A80999" w:rsidRPr="00E22969">
              <w:t>1.</w:t>
            </w:r>
          </w:p>
        </w:tc>
        <w:tc>
          <w:tcPr>
            <w:tcW w:w="712" w:type="pct"/>
            <w:tcMar>
              <w:left w:w="14" w:type="dxa"/>
              <w:right w:w="14" w:type="dxa"/>
            </w:tcMar>
          </w:tcPr>
          <w:p w14:paraId="13472E5B" w14:textId="77777777" w:rsidR="00005825" w:rsidRPr="00E22969" w:rsidRDefault="00005825" w:rsidP="00422175">
            <w:pPr>
              <w:spacing w:after="0"/>
            </w:pPr>
            <w:r w:rsidRPr="00E22969">
              <w:rPr>
                <w:szCs w:val="18"/>
              </w:rPr>
              <w:t>Use stateless configuration</w:t>
            </w:r>
          </w:p>
        </w:tc>
        <w:tc>
          <w:tcPr>
            <w:tcW w:w="527" w:type="pct"/>
            <w:tcMar>
              <w:left w:w="14" w:type="dxa"/>
              <w:right w:w="14" w:type="dxa"/>
            </w:tcMar>
          </w:tcPr>
          <w:p w14:paraId="2CCA0BC9" w14:textId="77777777" w:rsidR="00005825" w:rsidRPr="00E22969" w:rsidRDefault="00A80999" w:rsidP="00422175">
            <w:pPr>
              <w:spacing w:after="0"/>
              <w:rPr>
                <w:szCs w:val="18"/>
              </w:rPr>
            </w:pPr>
            <w:r w:rsidRPr="00E22969">
              <w:rPr>
                <w:szCs w:val="18"/>
              </w:rPr>
              <w:t>6.4</w:t>
            </w:r>
          </w:p>
        </w:tc>
        <w:tc>
          <w:tcPr>
            <w:tcW w:w="381" w:type="pct"/>
            <w:tcMar>
              <w:left w:w="14" w:type="dxa"/>
              <w:right w:w="14" w:type="dxa"/>
            </w:tcMar>
          </w:tcPr>
          <w:p w14:paraId="5E32F6BC" w14:textId="77777777" w:rsidR="00005825" w:rsidRPr="00E22969" w:rsidRDefault="00005825" w:rsidP="00422175">
            <w:pPr>
              <w:spacing w:after="0"/>
            </w:pPr>
            <w:r w:rsidRPr="00E22969">
              <w:rPr>
                <w:szCs w:val="18"/>
              </w:rPr>
              <w:t>O</w:t>
            </w:r>
          </w:p>
        </w:tc>
        <w:tc>
          <w:tcPr>
            <w:tcW w:w="548" w:type="pct"/>
            <w:tcMar>
              <w:left w:w="14" w:type="dxa"/>
              <w:right w:w="14" w:type="dxa"/>
            </w:tcMar>
          </w:tcPr>
          <w:p w14:paraId="64306688" w14:textId="77777777" w:rsidR="00005825" w:rsidRPr="00E22969" w:rsidRDefault="00005825" w:rsidP="00422175">
            <w:pPr>
              <w:spacing w:after="0"/>
            </w:pPr>
            <w:r w:rsidRPr="00E22969">
              <w:rPr>
                <w:szCs w:val="18"/>
              </w:rPr>
              <w:t>SCMS</w:t>
            </w:r>
          </w:p>
        </w:tc>
        <w:tc>
          <w:tcPr>
            <w:tcW w:w="623" w:type="pct"/>
            <w:tcMar>
              <w:left w:w="14" w:type="dxa"/>
              <w:right w:w="14" w:type="dxa"/>
            </w:tcMar>
          </w:tcPr>
          <w:p w14:paraId="2FDA6040" w14:textId="77777777" w:rsidR="00005825" w:rsidRPr="00E22969" w:rsidRDefault="00BB069D" w:rsidP="00422175">
            <w:pPr>
              <w:spacing w:after="0"/>
              <w:rPr>
                <w:color w:val="000000"/>
                <w:highlight w:val="yellow"/>
              </w:rPr>
            </w:pPr>
            <w:r w:rsidRPr="00E22969">
              <w:t>TP-16093-IP-CFG-BV-01</w:t>
            </w:r>
          </w:p>
        </w:tc>
        <w:tc>
          <w:tcPr>
            <w:tcW w:w="1572" w:type="pct"/>
            <w:tcMar>
              <w:left w:w="14" w:type="dxa"/>
              <w:right w:w="14" w:type="dxa"/>
            </w:tcMar>
          </w:tcPr>
          <w:p w14:paraId="67AB3FDA" w14:textId="77777777" w:rsidR="00005825" w:rsidRPr="00E22969" w:rsidRDefault="00BB069D" w:rsidP="001A25C9">
            <w:pPr>
              <w:spacing w:after="0"/>
              <w:rPr>
                <w:color w:val="000000"/>
              </w:rPr>
            </w:pPr>
            <w:r w:rsidRPr="00E22969">
              <w:t>Verify that the IUT will use WaveRoutingAdvertisement information in WSA to configure its global IPv6 address.</w:t>
            </w:r>
          </w:p>
        </w:tc>
      </w:tr>
      <w:tr w:rsidR="00B273F0" w:rsidRPr="00E22969" w14:paraId="39ADDF90" w14:textId="77777777" w:rsidTr="00B273F0">
        <w:trPr>
          <w:trHeight w:val="675"/>
        </w:trPr>
        <w:tc>
          <w:tcPr>
            <w:tcW w:w="637" w:type="pct"/>
            <w:vMerge w:val="restart"/>
            <w:tcMar>
              <w:left w:w="14" w:type="dxa"/>
              <w:right w:w="14" w:type="dxa"/>
            </w:tcMar>
          </w:tcPr>
          <w:p w14:paraId="161B1015" w14:textId="77777777" w:rsidR="00B273F0" w:rsidRPr="00E22969" w:rsidRDefault="00B273F0" w:rsidP="00A80999">
            <w:pPr>
              <w:spacing w:after="0"/>
            </w:pPr>
            <w:r w:rsidRPr="00E22969">
              <w:t>N1.2.2.</w:t>
            </w:r>
          </w:p>
        </w:tc>
        <w:tc>
          <w:tcPr>
            <w:tcW w:w="712" w:type="pct"/>
            <w:vMerge w:val="restart"/>
            <w:tcMar>
              <w:left w:w="14" w:type="dxa"/>
              <w:right w:w="14" w:type="dxa"/>
            </w:tcMar>
          </w:tcPr>
          <w:p w14:paraId="2744BA6A" w14:textId="77777777" w:rsidR="00B273F0" w:rsidRPr="00E22969" w:rsidRDefault="00B273F0" w:rsidP="00422175">
            <w:pPr>
              <w:spacing w:after="0"/>
            </w:pPr>
            <w:r w:rsidRPr="00E22969">
              <w:rPr>
                <w:szCs w:val="18"/>
              </w:rPr>
              <w:t>IP readdressing</w:t>
            </w:r>
          </w:p>
        </w:tc>
        <w:tc>
          <w:tcPr>
            <w:tcW w:w="527" w:type="pct"/>
            <w:vMerge w:val="restart"/>
            <w:tcMar>
              <w:left w:w="14" w:type="dxa"/>
              <w:right w:w="14" w:type="dxa"/>
            </w:tcMar>
          </w:tcPr>
          <w:p w14:paraId="12B0449C" w14:textId="77777777" w:rsidR="00B273F0" w:rsidRPr="00E22969" w:rsidRDefault="00B273F0" w:rsidP="00422175">
            <w:pPr>
              <w:spacing w:after="0"/>
              <w:rPr>
                <w:szCs w:val="18"/>
              </w:rPr>
            </w:pPr>
            <w:r w:rsidRPr="00E22969">
              <w:rPr>
                <w:szCs w:val="18"/>
              </w:rPr>
              <w:t>6.4.2</w:t>
            </w:r>
          </w:p>
        </w:tc>
        <w:tc>
          <w:tcPr>
            <w:tcW w:w="381" w:type="pct"/>
            <w:vMerge w:val="restart"/>
            <w:tcMar>
              <w:left w:w="14" w:type="dxa"/>
              <w:right w:w="14" w:type="dxa"/>
            </w:tcMar>
          </w:tcPr>
          <w:p w14:paraId="0F44CED2" w14:textId="77777777" w:rsidR="00B273F0" w:rsidRPr="00E22969" w:rsidRDefault="00B273F0" w:rsidP="00422175">
            <w:pPr>
              <w:spacing w:after="0"/>
            </w:pPr>
            <w:r w:rsidRPr="00E22969">
              <w:rPr>
                <w:szCs w:val="18"/>
              </w:rPr>
              <w:t>M</w:t>
            </w:r>
          </w:p>
        </w:tc>
        <w:tc>
          <w:tcPr>
            <w:tcW w:w="548" w:type="pct"/>
            <w:vMerge w:val="restart"/>
            <w:tcMar>
              <w:left w:w="14" w:type="dxa"/>
              <w:right w:w="14" w:type="dxa"/>
            </w:tcMar>
          </w:tcPr>
          <w:p w14:paraId="5DBEFFF7" w14:textId="77777777" w:rsidR="00B273F0" w:rsidRPr="00E22969" w:rsidRDefault="00B273F0" w:rsidP="00422175">
            <w:pPr>
              <w:spacing w:after="0"/>
            </w:pPr>
            <w:r w:rsidRPr="00E22969">
              <w:rPr>
                <w:szCs w:val="18"/>
              </w:rPr>
              <w:t>SCMS</w:t>
            </w:r>
          </w:p>
        </w:tc>
        <w:tc>
          <w:tcPr>
            <w:tcW w:w="623" w:type="pct"/>
            <w:tcBorders>
              <w:bottom w:val="single" w:sz="4" w:space="0" w:color="auto"/>
            </w:tcBorders>
            <w:tcMar>
              <w:left w:w="14" w:type="dxa"/>
              <w:right w:w="14" w:type="dxa"/>
            </w:tcMar>
          </w:tcPr>
          <w:p w14:paraId="036E90FC" w14:textId="77777777" w:rsidR="00B273F0" w:rsidRPr="00E22969" w:rsidRDefault="00B273F0" w:rsidP="00422175">
            <w:pPr>
              <w:spacing w:after="0"/>
              <w:rPr>
                <w:color w:val="000000"/>
                <w:highlight w:val="yellow"/>
              </w:rPr>
            </w:pPr>
            <w:r w:rsidRPr="00E22969">
              <w:t>TP-16093-IP-CHG-BV-01</w:t>
            </w:r>
          </w:p>
        </w:tc>
        <w:tc>
          <w:tcPr>
            <w:tcW w:w="1572" w:type="pct"/>
            <w:tcBorders>
              <w:bottom w:val="single" w:sz="4" w:space="0" w:color="auto"/>
            </w:tcBorders>
            <w:tcMar>
              <w:left w:w="14" w:type="dxa"/>
              <w:right w:w="14" w:type="dxa"/>
            </w:tcMar>
          </w:tcPr>
          <w:p w14:paraId="43BCB663" w14:textId="77777777" w:rsidR="00B273F0" w:rsidRPr="00E22969" w:rsidRDefault="00B273F0" w:rsidP="001A25C9">
            <w:pPr>
              <w:spacing w:after="0"/>
            </w:pPr>
            <w:r w:rsidRPr="00E22969">
              <w:t>Verify that IUT will reset link-local IPv6 address of the WAVE interface to a specific value.</w:t>
            </w:r>
          </w:p>
        </w:tc>
      </w:tr>
      <w:tr w:rsidR="00B273F0" w:rsidRPr="00E22969" w14:paraId="669DC110" w14:textId="77777777" w:rsidTr="00B273F0">
        <w:trPr>
          <w:trHeight w:val="230"/>
        </w:trPr>
        <w:tc>
          <w:tcPr>
            <w:tcW w:w="637" w:type="pct"/>
            <w:vMerge/>
            <w:tcMar>
              <w:left w:w="14" w:type="dxa"/>
              <w:right w:w="14" w:type="dxa"/>
            </w:tcMar>
          </w:tcPr>
          <w:p w14:paraId="5E666ADB" w14:textId="77777777" w:rsidR="00B273F0" w:rsidRPr="00E22969" w:rsidRDefault="00B273F0" w:rsidP="00A80999">
            <w:pPr>
              <w:spacing w:after="0"/>
            </w:pPr>
          </w:p>
        </w:tc>
        <w:tc>
          <w:tcPr>
            <w:tcW w:w="712" w:type="pct"/>
            <w:vMerge/>
            <w:tcMar>
              <w:left w:w="14" w:type="dxa"/>
              <w:right w:w="14" w:type="dxa"/>
            </w:tcMar>
          </w:tcPr>
          <w:p w14:paraId="1A1E41B5" w14:textId="77777777" w:rsidR="00B273F0" w:rsidRPr="00E22969" w:rsidRDefault="00B273F0" w:rsidP="00422175">
            <w:pPr>
              <w:spacing w:after="0"/>
              <w:rPr>
                <w:szCs w:val="18"/>
              </w:rPr>
            </w:pPr>
          </w:p>
        </w:tc>
        <w:tc>
          <w:tcPr>
            <w:tcW w:w="527" w:type="pct"/>
            <w:vMerge/>
            <w:tcMar>
              <w:left w:w="14" w:type="dxa"/>
              <w:right w:w="14" w:type="dxa"/>
            </w:tcMar>
          </w:tcPr>
          <w:p w14:paraId="15CB70AF" w14:textId="77777777" w:rsidR="00B273F0" w:rsidRPr="00E22969" w:rsidRDefault="00B273F0" w:rsidP="00422175">
            <w:pPr>
              <w:spacing w:after="0"/>
              <w:rPr>
                <w:szCs w:val="18"/>
              </w:rPr>
            </w:pPr>
          </w:p>
        </w:tc>
        <w:tc>
          <w:tcPr>
            <w:tcW w:w="381" w:type="pct"/>
            <w:vMerge/>
            <w:tcMar>
              <w:left w:w="14" w:type="dxa"/>
              <w:right w:w="14" w:type="dxa"/>
            </w:tcMar>
          </w:tcPr>
          <w:p w14:paraId="38AE9855" w14:textId="77777777" w:rsidR="00B273F0" w:rsidRPr="00E22969" w:rsidRDefault="00B273F0" w:rsidP="00422175">
            <w:pPr>
              <w:spacing w:after="0"/>
              <w:rPr>
                <w:szCs w:val="18"/>
              </w:rPr>
            </w:pPr>
          </w:p>
        </w:tc>
        <w:tc>
          <w:tcPr>
            <w:tcW w:w="548" w:type="pct"/>
            <w:vMerge/>
            <w:tcMar>
              <w:left w:w="14" w:type="dxa"/>
              <w:right w:w="14" w:type="dxa"/>
            </w:tcMar>
          </w:tcPr>
          <w:p w14:paraId="1D16B58B" w14:textId="77777777" w:rsidR="00B273F0" w:rsidRPr="00E22969" w:rsidRDefault="00B273F0" w:rsidP="00422175">
            <w:pPr>
              <w:spacing w:after="0"/>
              <w:rPr>
                <w:szCs w:val="18"/>
              </w:rPr>
            </w:pPr>
          </w:p>
        </w:tc>
        <w:tc>
          <w:tcPr>
            <w:tcW w:w="623" w:type="pct"/>
            <w:tcBorders>
              <w:top w:val="single" w:sz="4" w:space="0" w:color="auto"/>
            </w:tcBorders>
            <w:tcMar>
              <w:left w:w="14" w:type="dxa"/>
              <w:right w:w="14" w:type="dxa"/>
            </w:tcMar>
          </w:tcPr>
          <w:p w14:paraId="0B3F65F9" w14:textId="77777777" w:rsidR="00B273F0" w:rsidRPr="00E22969" w:rsidRDefault="00B273F0" w:rsidP="00422175">
            <w:pPr>
              <w:spacing w:after="0"/>
            </w:pPr>
            <w:r w:rsidRPr="00E22969">
              <w:t>TP-16093-IP-CHG-BV-02</w:t>
            </w:r>
          </w:p>
        </w:tc>
        <w:tc>
          <w:tcPr>
            <w:tcW w:w="1572" w:type="pct"/>
            <w:tcBorders>
              <w:top w:val="single" w:sz="4" w:space="0" w:color="auto"/>
            </w:tcBorders>
            <w:tcMar>
              <w:left w:w="14" w:type="dxa"/>
              <w:right w:w="14" w:type="dxa"/>
            </w:tcMar>
          </w:tcPr>
          <w:p w14:paraId="1A37B815" w14:textId="77777777" w:rsidR="00B273F0" w:rsidRPr="00E22969" w:rsidRDefault="00B273F0" w:rsidP="001A25C9">
            <w:pPr>
              <w:spacing w:after="0"/>
            </w:pPr>
            <w:r w:rsidRPr="00E22969">
              <w:t>Verify that IUT will reset IPv6 address of the WAVE interface to a different value.</w:t>
            </w:r>
          </w:p>
        </w:tc>
      </w:tr>
      <w:tr w:rsidR="00005825" w:rsidRPr="00E22969" w14:paraId="21542158" w14:textId="77777777" w:rsidTr="001A25C9">
        <w:tc>
          <w:tcPr>
            <w:tcW w:w="637" w:type="pct"/>
            <w:tcMar>
              <w:left w:w="14" w:type="dxa"/>
              <w:right w:w="14" w:type="dxa"/>
            </w:tcMar>
          </w:tcPr>
          <w:p w14:paraId="4D046EEF" w14:textId="77777777" w:rsidR="00005825" w:rsidRPr="00E22969" w:rsidRDefault="00005825" w:rsidP="008230D0">
            <w:pPr>
              <w:spacing w:after="0"/>
            </w:pPr>
            <w:r w:rsidRPr="00E22969">
              <w:t>N1.</w:t>
            </w:r>
            <w:r w:rsidR="008230D0" w:rsidRPr="00E22969">
              <w:t>2.3.</w:t>
            </w:r>
          </w:p>
        </w:tc>
        <w:tc>
          <w:tcPr>
            <w:tcW w:w="712" w:type="pct"/>
            <w:tcMar>
              <w:left w:w="14" w:type="dxa"/>
              <w:right w:w="14" w:type="dxa"/>
            </w:tcMar>
          </w:tcPr>
          <w:p w14:paraId="3E20A4C9" w14:textId="77777777" w:rsidR="00005825" w:rsidRPr="00E22969" w:rsidRDefault="00005825" w:rsidP="00422175">
            <w:pPr>
              <w:spacing w:after="0"/>
            </w:pPr>
            <w:r w:rsidRPr="00E22969">
              <w:rPr>
                <w:szCs w:val="18"/>
              </w:rPr>
              <w:t>Send IP datagrams</w:t>
            </w:r>
          </w:p>
        </w:tc>
        <w:tc>
          <w:tcPr>
            <w:tcW w:w="527" w:type="pct"/>
            <w:tcMar>
              <w:left w:w="14" w:type="dxa"/>
              <w:right w:w="14" w:type="dxa"/>
            </w:tcMar>
          </w:tcPr>
          <w:p w14:paraId="055E8452" w14:textId="77777777" w:rsidR="00005825" w:rsidRPr="00E22969" w:rsidRDefault="00587F1E" w:rsidP="00422175">
            <w:pPr>
              <w:spacing w:after="0"/>
              <w:rPr>
                <w:szCs w:val="18"/>
              </w:rPr>
            </w:pPr>
            <w:r w:rsidRPr="00E22969">
              <w:rPr>
                <w:szCs w:val="18"/>
              </w:rPr>
              <w:t>5.3</w:t>
            </w:r>
          </w:p>
        </w:tc>
        <w:tc>
          <w:tcPr>
            <w:tcW w:w="381" w:type="pct"/>
            <w:tcMar>
              <w:left w:w="14" w:type="dxa"/>
              <w:right w:w="14" w:type="dxa"/>
            </w:tcMar>
          </w:tcPr>
          <w:p w14:paraId="1606F457" w14:textId="77777777" w:rsidR="00005825" w:rsidRPr="00E22969" w:rsidRDefault="00005825" w:rsidP="00422175">
            <w:pPr>
              <w:spacing w:after="0"/>
            </w:pPr>
            <w:r w:rsidRPr="00E22969">
              <w:rPr>
                <w:szCs w:val="18"/>
              </w:rPr>
              <w:t>O2</w:t>
            </w:r>
          </w:p>
        </w:tc>
        <w:tc>
          <w:tcPr>
            <w:tcW w:w="548" w:type="pct"/>
            <w:tcMar>
              <w:left w:w="14" w:type="dxa"/>
              <w:right w:w="14" w:type="dxa"/>
            </w:tcMar>
          </w:tcPr>
          <w:p w14:paraId="23D86A13" w14:textId="77777777" w:rsidR="00005825" w:rsidRPr="00E22969" w:rsidRDefault="00005825" w:rsidP="00422175">
            <w:pPr>
              <w:spacing w:after="0"/>
            </w:pPr>
            <w:r w:rsidRPr="00E22969">
              <w:rPr>
                <w:szCs w:val="18"/>
              </w:rPr>
              <w:t>SCMS</w:t>
            </w:r>
            <w:r w:rsidR="006556F0" w:rsidRPr="00E22969">
              <w:rPr>
                <w:szCs w:val="18"/>
              </w:rPr>
              <w:t>, RSE</w:t>
            </w:r>
          </w:p>
        </w:tc>
        <w:tc>
          <w:tcPr>
            <w:tcW w:w="623" w:type="pct"/>
            <w:tcMar>
              <w:left w:w="14" w:type="dxa"/>
              <w:right w:w="14" w:type="dxa"/>
            </w:tcMar>
          </w:tcPr>
          <w:p w14:paraId="406A24C8" w14:textId="77777777" w:rsidR="00005825" w:rsidRPr="00E22969" w:rsidRDefault="00BB15CF" w:rsidP="00422175">
            <w:pPr>
              <w:spacing w:after="0"/>
              <w:rPr>
                <w:color w:val="000000"/>
                <w:highlight w:val="yellow"/>
              </w:rPr>
            </w:pPr>
            <w:r w:rsidRPr="00E22969">
              <w:t>TP-16093-IP-COM-BV-01</w:t>
            </w:r>
          </w:p>
        </w:tc>
        <w:tc>
          <w:tcPr>
            <w:tcW w:w="1572" w:type="pct"/>
            <w:tcMar>
              <w:left w:w="14" w:type="dxa"/>
              <w:right w:w="14" w:type="dxa"/>
            </w:tcMar>
          </w:tcPr>
          <w:p w14:paraId="4311EA3E" w14:textId="77777777" w:rsidR="00005825" w:rsidRPr="00E22969" w:rsidRDefault="00BB15CF" w:rsidP="001A25C9">
            <w:pPr>
              <w:spacing w:after="0"/>
              <w:rPr>
                <w:color w:val="000000"/>
              </w:rPr>
            </w:pPr>
            <w:r w:rsidRPr="00E22969">
              <w:t>Verify that the IUT will initiate a 2-way communication using IPv6 protocol to a Remote Host on a different subnet, all IP communications are carried on a Service channel.</w:t>
            </w:r>
          </w:p>
        </w:tc>
      </w:tr>
      <w:tr w:rsidR="00005825" w:rsidRPr="00E22969" w14:paraId="1D5A3876" w14:textId="77777777" w:rsidTr="001A25C9">
        <w:tc>
          <w:tcPr>
            <w:tcW w:w="637" w:type="pct"/>
            <w:tcMar>
              <w:left w:w="14" w:type="dxa"/>
              <w:right w:w="14" w:type="dxa"/>
            </w:tcMar>
          </w:tcPr>
          <w:p w14:paraId="338FF81F" w14:textId="77777777" w:rsidR="00005825" w:rsidRPr="00E22969" w:rsidRDefault="008230D0" w:rsidP="00422175">
            <w:pPr>
              <w:spacing w:after="0"/>
            </w:pPr>
            <w:r w:rsidRPr="00E22969">
              <w:t>N1.2.4.</w:t>
            </w:r>
          </w:p>
        </w:tc>
        <w:tc>
          <w:tcPr>
            <w:tcW w:w="712" w:type="pct"/>
            <w:tcMar>
              <w:left w:w="14" w:type="dxa"/>
              <w:right w:w="14" w:type="dxa"/>
            </w:tcMar>
          </w:tcPr>
          <w:p w14:paraId="352E9E38" w14:textId="77777777" w:rsidR="00005825" w:rsidRPr="00E22969" w:rsidRDefault="00005825" w:rsidP="00422175">
            <w:pPr>
              <w:spacing w:after="0"/>
            </w:pPr>
            <w:r w:rsidRPr="00E22969">
              <w:rPr>
                <w:szCs w:val="18"/>
              </w:rPr>
              <w:t>Receive IP datagrams</w:t>
            </w:r>
          </w:p>
        </w:tc>
        <w:tc>
          <w:tcPr>
            <w:tcW w:w="527" w:type="pct"/>
            <w:tcMar>
              <w:left w:w="14" w:type="dxa"/>
              <w:right w:w="14" w:type="dxa"/>
            </w:tcMar>
          </w:tcPr>
          <w:p w14:paraId="5878A5D4" w14:textId="77777777" w:rsidR="00005825" w:rsidRPr="00E22969" w:rsidRDefault="00587F1E" w:rsidP="00422175">
            <w:pPr>
              <w:spacing w:after="0"/>
              <w:rPr>
                <w:szCs w:val="18"/>
              </w:rPr>
            </w:pPr>
            <w:r w:rsidRPr="00E22969">
              <w:rPr>
                <w:szCs w:val="18"/>
              </w:rPr>
              <w:t>5.3</w:t>
            </w:r>
          </w:p>
        </w:tc>
        <w:tc>
          <w:tcPr>
            <w:tcW w:w="381" w:type="pct"/>
            <w:tcMar>
              <w:left w:w="14" w:type="dxa"/>
              <w:right w:w="14" w:type="dxa"/>
            </w:tcMar>
          </w:tcPr>
          <w:p w14:paraId="277EADE7" w14:textId="77777777" w:rsidR="00005825" w:rsidRPr="00E22969" w:rsidRDefault="00005825" w:rsidP="00422175">
            <w:pPr>
              <w:spacing w:after="0"/>
            </w:pPr>
            <w:r w:rsidRPr="00E22969">
              <w:rPr>
                <w:szCs w:val="18"/>
              </w:rPr>
              <w:t>O2</w:t>
            </w:r>
          </w:p>
        </w:tc>
        <w:tc>
          <w:tcPr>
            <w:tcW w:w="548" w:type="pct"/>
            <w:tcMar>
              <w:left w:w="14" w:type="dxa"/>
              <w:right w:w="14" w:type="dxa"/>
            </w:tcMar>
          </w:tcPr>
          <w:p w14:paraId="41E2425F" w14:textId="77777777" w:rsidR="00005825" w:rsidRPr="00E22969" w:rsidRDefault="00005825" w:rsidP="00422175">
            <w:pPr>
              <w:spacing w:after="0"/>
            </w:pPr>
            <w:r w:rsidRPr="00E22969">
              <w:rPr>
                <w:szCs w:val="18"/>
              </w:rPr>
              <w:t>SCMS</w:t>
            </w:r>
            <w:r w:rsidR="006556F0" w:rsidRPr="00E22969">
              <w:rPr>
                <w:szCs w:val="18"/>
              </w:rPr>
              <w:t>, RSE</w:t>
            </w:r>
          </w:p>
        </w:tc>
        <w:tc>
          <w:tcPr>
            <w:tcW w:w="623" w:type="pct"/>
            <w:tcMar>
              <w:left w:w="14" w:type="dxa"/>
              <w:right w:w="14" w:type="dxa"/>
            </w:tcMar>
          </w:tcPr>
          <w:p w14:paraId="20190CFB" w14:textId="77777777" w:rsidR="00005825" w:rsidRPr="00E22969" w:rsidRDefault="005913A5" w:rsidP="00422175">
            <w:pPr>
              <w:spacing w:after="0"/>
              <w:rPr>
                <w:color w:val="000000"/>
                <w:highlight w:val="yellow"/>
              </w:rPr>
            </w:pPr>
            <w:r w:rsidRPr="00E22969">
              <w:t>TP-16093-IP-COM-BV-01</w:t>
            </w:r>
          </w:p>
        </w:tc>
        <w:tc>
          <w:tcPr>
            <w:tcW w:w="1572" w:type="pct"/>
            <w:tcMar>
              <w:left w:w="14" w:type="dxa"/>
              <w:right w:w="14" w:type="dxa"/>
            </w:tcMar>
          </w:tcPr>
          <w:p w14:paraId="7C13C42F" w14:textId="77777777" w:rsidR="00005825" w:rsidRPr="00E22969" w:rsidRDefault="005913A5" w:rsidP="005913A5">
            <w:pPr>
              <w:spacing w:after="0"/>
              <w:rPr>
                <w:color w:val="000000"/>
              </w:rPr>
            </w:pPr>
            <w:r w:rsidRPr="00E22969">
              <w:t>See TP for N1.2.3.</w:t>
            </w:r>
          </w:p>
        </w:tc>
      </w:tr>
      <w:tr w:rsidR="00163B24" w:rsidRPr="00E22969" w14:paraId="78D9C879" w14:textId="77777777" w:rsidTr="00163B24">
        <w:trPr>
          <w:trHeight w:val="855"/>
        </w:trPr>
        <w:tc>
          <w:tcPr>
            <w:tcW w:w="637" w:type="pct"/>
            <w:vMerge w:val="restart"/>
            <w:tcMar>
              <w:left w:w="14" w:type="dxa"/>
              <w:right w:w="14" w:type="dxa"/>
            </w:tcMar>
          </w:tcPr>
          <w:p w14:paraId="2934C43C" w14:textId="77777777" w:rsidR="00163B24" w:rsidRPr="00E22969" w:rsidRDefault="00163B24" w:rsidP="002C7D02">
            <w:pPr>
              <w:spacing w:after="0"/>
            </w:pPr>
            <w:r w:rsidRPr="00E22969">
              <w:t>N1.2.4.1.</w:t>
            </w:r>
          </w:p>
        </w:tc>
        <w:tc>
          <w:tcPr>
            <w:tcW w:w="712" w:type="pct"/>
            <w:vMerge w:val="restart"/>
            <w:tcMar>
              <w:left w:w="14" w:type="dxa"/>
              <w:right w:w="14" w:type="dxa"/>
            </w:tcMar>
          </w:tcPr>
          <w:p w14:paraId="68590291" w14:textId="77777777" w:rsidR="00163B24" w:rsidRPr="00E22969" w:rsidRDefault="00163B24" w:rsidP="00422175">
            <w:pPr>
              <w:spacing w:after="0"/>
            </w:pPr>
            <w:r w:rsidRPr="00E22969">
              <w:rPr>
                <w:szCs w:val="18"/>
              </w:rPr>
              <w:t>Receive by link-local address</w:t>
            </w:r>
          </w:p>
        </w:tc>
        <w:tc>
          <w:tcPr>
            <w:tcW w:w="527" w:type="pct"/>
            <w:vMerge w:val="restart"/>
            <w:tcMar>
              <w:left w:w="14" w:type="dxa"/>
              <w:right w:w="14" w:type="dxa"/>
            </w:tcMar>
          </w:tcPr>
          <w:p w14:paraId="39C46D89" w14:textId="77777777" w:rsidR="00163B24" w:rsidRPr="00E22969" w:rsidRDefault="00163B24" w:rsidP="00422175">
            <w:pPr>
              <w:spacing w:after="0"/>
              <w:rPr>
                <w:szCs w:val="18"/>
              </w:rPr>
            </w:pPr>
            <w:r w:rsidRPr="00E22969">
              <w:rPr>
                <w:szCs w:val="18"/>
              </w:rPr>
              <w:t>6.4</w:t>
            </w:r>
          </w:p>
        </w:tc>
        <w:tc>
          <w:tcPr>
            <w:tcW w:w="381" w:type="pct"/>
            <w:vMerge w:val="restart"/>
            <w:tcMar>
              <w:left w:w="14" w:type="dxa"/>
              <w:right w:w="14" w:type="dxa"/>
            </w:tcMar>
          </w:tcPr>
          <w:p w14:paraId="3FAAFA16" w14:textId="77777777" w:rsidR="00163B24" w:rsidRPr="00E22969" w:rsidRDefault="00163B24" w:rsidP="00422175">
            <w:pPr>
              <w:spacing w:after="0"/>
            </w:pPr>
            <w:r w:rsidRPr="00E22969">
              <w:rPr>
                <w:szCs w:val="18"/>
              </w:rPr>
              <w:t>M</w:t>
            </w:r>
          </w:p>
        </w:tc>
        <w:tc>
          <w:tcPr>
            <w:tcW w:w="548" w:type="pct"/>
            <w:vMerge w:val="restart"/>
            <w:tcMar>
              <w:left w:w="14" w:type="dxa"/>
              <w:right w:w="14" w:type="dxa"/>
            </w:tcMar>
          </w:tcPr>
          <w:p w14:paraId="1D48E540" w14:textId="77777777" w:rsidR="00163B24" w:rsidRPr="00E22969" w:rsidRDefault="00163B24" w:rsidP="00422175">
            <w:pPr>
              <w:spacing w:after="0"/>
            </w:pPr>
            <w:r w:rsidRPr="00E22969">
              <w:rPr>
                <w:szCs w:val="18"/>
              </w:rPr>
              <w:t>SCMS, RSE</w:t>
            </w:r>
          </w:p>
        </w:tc>
        <w:tc>
          <w:tcPr>
            <w:tcW w:w="623" w:type="pct"/>
            <w:tcBorders>
              <w:bottom w:val="single" w:sz="4" w:space="0" w:color="auto"/>
            </w:tcBorders>
            <w:tcMar>
              <w:left w:w="14" w:type="dxa"/>
              <w:right w:w="14" w:type="dxa"/>
            </w:tcMar>
          </w:tcPr>
          <w:p w14:paraId="02BA1466" w14:textId="77777777" w:rsidR="00163B24" w:rsidRDefault="00163B24" w:rsidP="00422175">
            <w:pPr>
              <w:spacing w:after="0"/>
            </w:pPr>
            <w:r w:rsidRPr="00E22969">
              <w:t>TP-16093-IP-COM-BV-02</w:t>
            </w:r>
          </w:p>
          <w:p w14:paraId="108F9820" w14:textId="77777777" w:rsidR="00163B24" w:rsidRPr="00E22969" w:rsidRDefault="00163B24" w:rsidP="00422175">
            <w:pPr>
              <w:spacing w:after="0"/>
              <w:rPr>
                <w:color w:val="000000"/>
                <w:highlight w:val="yellow"/>
              </w:rPr>
            </w:pPr>
          </w:p>
        </w:tc>
        <w:tc>
          <w:tcPr>
            <w:tcW w:w="1572" w:type="pct"/>
            <w:tcBorders>
              <w:bottom w:val="single" w:sz="4" w:space="0" w:color="auto"/>
            </w:tcBorders>
            <w:tcMar>
              <w:left w:w="14" w:type="dxa"/>
              <w:right w:w="14" w:type="dxa"/>
            </w:tcMar>
          </w:tcPr>
          <w:p w14:paraId="6FCBCF3A" w14:textId="77777777" w:rsidR="00163B24" w:rsidRPr="00E22969" w:rsidRDefault="00163B24" w:rsidP="001A25C9">
            <w:pPr>
              <w:spacing w:after="0"/>
              <w:rPr>
                <w:color w:val="000000"/>
              </w:rPr>
            </w:pPr>
            <w:r w:rsidRPr="00E22969">
              <w:t>Verify that the IUT will initiate a 2-way communication using IPv6 protocol to a WAVE Host using link-local address.</w:t>
            </w:r>
          </w:p>
        </w:tc>
      </w:tr>
      <w:tr w:rsidR="00163B24" w:rsidRPr="00E22969" w14:paraId="55654952" w14:textId="77777777" w:rsidTr="00163B24">
        <w:trPr>
          <w:trHeight w:val="300"/>
        </w:trPr>
        <w:tc>
          <w:tcPr>
            <w:tcW w:w="637" w:type="pct"/>
            <w:vMerge/>
            <w:tcMar>
              <w:left w:w="14" w:type="dxa"/>
              <w:right w:w="14" w:type="dxa"/>
            </w:tcMar>
          </w:tcPr>
          <w:p w14:paraId="513E9FEA" w14:textId="77777777" w:rsidR="00163B24" w:rsidRPr="00E22969" w:rsidRDefault="00163B24" w:rsidP="002C7D02">
            <w:pPr>
              <w:spacing w:after="0"/>
            </w:pPr>
          </w:p>
        </w:tc>
        <w:tc>
          <w:tcPr>
            <w:tcW w:w="712" w:type="pct"/>
            <w:vMerge/>
            <w:tcMar>
              <w:left w:w="14" w:type="dxa"/>
              <w:right w:w="14" w:type="dxa"/>
            </w:tcMar>
          </w:tcPr>
          <w:p w14:paraId="6A89A959" w14:textId="77777777" w:rsidR="00163B24" w:rsidRPr="00E22969" w:rsidRDefault="00163B24" w:rsidP="00422175">
            <w:pPr>
              <w:spacing w:after="0"/>
              <w:rPr>
                <w:szCs w:val="18"/>
              </w:rPr>
            </w:pPr>
          </w:p>
        </w:tc>
        <w:tc>
          <w:tcPr>
            <w:tcW w:w="527" w:type="pct"/>
            <w:vMerge/>
            <w:tcMar>
              <w:left w:w="14" w:type="dxa"/>
              <w:right w:w="14" w:type="dxa"/>
            </w:tcMar>
          </w:tcPr>
          <w:p w14:paraId="3E32B744" w14:textId="77777777" w:rsidR="00163B24" w:rsidRPr="00E22969" w:rsidRDefault="00163B24" w:rsidP="00422175">
            <w:pPr>
              <w:spacing w:after="0"/>
              <w:rPr>
                <w:szCs w:val="18"/>
              </w:rPr>
            </w:pPr>
          </w:p>
        </w:tc>
        <w:tc>
          <w:tcPr>
            <w:tcW w:w="381" w:type="pct"/>
            <w:vMerge/>
            <w:tcMar>
              <w:left w:w="14" w:type="dxa"/>
              <w:right w:w="14" w:type="dxa"/>
            </w:tcMar>
          </w:tcPr>
          <w:p w14:paraId="3AAD6FD0" w14:textId="77777777" w:rsidR="00163B24" w:rsidRPr="00E22969" w:rsidRDefault="00163B24" w:rsidP="00422175">
            <w:pPr>
              <w:spacing w:after="0"/>
              <w:rPr>
                <w:szCs w:val="18"/>
              </w:rPr>
            </w:pPr>
          </w:p>
        </w:tc>
        <w:tc>
          <w:tcPr>
            <w:tcW w:w="548" w:type="pct"/>
            <w:vMerge/>
            <w:tcMar>
              <w:left w:w="14" w:type="dxa"/>
              <w:right w:w="14" w:type="dxa"/>
            </w:tcMar>
          </w:tcPr>
          <w:p w14:paraId="2AA75CAD" w14:textId="77777777" w:rsidR="00163B24" w:rsidRPr="00E22969" w:rsidRDefault="00163B24" w:rsidP="00422175">
            <w:pPr>
              <w:spacing w:after="0"/>
              <w:rPr>
                <w:szCs w:val="18"/>
              </w:rPr>
            </w:pPr>
          </w:p>
        </w:tc>
        <w:tc>
          <w:tcPr>
            <w:tcW w:w="623" w:type="pct"/>
            <w:tcBorders>
              <w:top w:val="single" w:sz="4" w:space="0" w:color="auto"/>
            </w:tcBorders>
            <w:tcMar>
              <w:left w:w="14" w:type="dxa"/>
              <w:right w:w="14" w:type="dxa"/>
            </w:tcMar>
          </w:tcPr>
          <w:p w14:paraId="719B11B7" w14:textId="273CC71B" w:rsidR="00163B24" w:rsidRPr="00E22969" w:rsidRDefault="00163B24" w:rsidP="00422175">
            <w:pPr>
              <w:spacing w:after="0"/>
            </w:pPr>
            <w:r w:rsidRPr="00163B24">
              <w:t>TP-16093-IP-CFG-BV-0</w:t>
            </w:r>
            <w:r>
              <w:t>2</w:t>
            </w:r>
          </w:p>
        </w:tc>
        <w:tc>
          <w:tcPr>
            <w:tcW w:w="1572" w:type="pct"/>
            <w:tcBorders>
              <w:top w:val="single" w:sz="4" w:space="0" w:color="auto"/>
            </w:tcBorders>
            <w:tcMar>
              <w:left w:w="14" w:type="dxa"/>
              <w:right w:w="14" w:type="dxa"/>
            </w:tcMar>
          </w:tcPr>
          <w:p w14:paraId="65039483" w14:textId="2D4F82CC" w:rsidR="00163B24" w:rsidRPr="00E22969" w:rsidRDefault="00163B24" w:rsidP="001A25C9">
            <w:pPr>
              <w:spacing w:after="0"/>
            </w:pPr>
            <w:r w:rsidRPr="00E22969">
              <w:t>Verify that the IUT will simultaneously be configured with the following IPv6 addresses for the WAVE interface: link-local (from its MAC) and global IPv6.</w:t>
            </w:r>
          </w:p>
        </w:tc>
      </w:tr>
      <w:tr w:rsidR="00163B24" w:rsidRPr="00E22969" w14:paraId="57B9CC58" w14:textId="77777777" w:rsidTr="00163B24">
        <w:trPr>
          <w:trHeight w:val="1290"/>
        </w:trPr>
        <w:tc>
          <w:tcPr>
            <w:tcW w:w="637" w:type="pct"/>
            <w:vMerge w:val="restart"/>
            <w:tcMar>
              <w:left w:w="14" w:type="dxa"/>
              <w:right w:w="14" w:type="dxa"/>
            </w:tcMar>
          </w:tcPr>
          <w:p w14:paraId="55ECB315" w14:textId="77777777" w:rsidR="00163B24" w:rsidRPr="00E22969" w:rsidRDefault="00163B24" w:rsidP="00422175">
            <w:pPr>
              <w:spacing w:after="0"/>
            </w:pPr>
            <w:r w:rsidRPr="00E22969">
              <w:t>N1.2.4.2.</w:t>
            </w:r>
          </w:p>
        </w:tc>
        <w:tc>
          <w:tcPr>
            <w:tcW w:w="712" w:type="pct"/>
            <w:vMerge w:val="restart"/>
            <w:tcMar>
              <w:left w:w="14" w:type="dxa"/>
              <w:right w:w="14" w:type="dxa"/>
            </w:tcMar>
          </w:tcPr>
          <w:p w14:paraId="749F0079" w14:textId="77777777" w:rsidR="00163B24" w:rsidRPr="00E22969" w:rsidRDefault="00163B24" w:rsidP="00422175">
            <w:pPr>
              <w:spacing w:after="0"/>
            </w:pPr>
            <w:r w:rsidRPr="00E22969">
              <w:rPr>
                <w:szCs w:val="18"/>
              </w:rPr>
              <w:t>Receive by global address</w:t>
            </w:r>
          </w:p>
        </w:tc>
        <w:tc>
          <w:tcPr>
            <w:tcW w:w="527" w:type="pct"/>
            <w:vMerge w:val="restart"/>
            <w:tcMar>
              <w:left w:w="14" w:type="dxa"/>
              <w:right w:w="14" w:type="dxa"/>
            </w:tcMar>
          </w:tcPr>
          <w:p w14:paraId="12E2059D" w14:textId="77777777" w:rsidR="00163B24" w:rsidRPr="00E22969" w:rsidRDefault="00163B24" w:rsidP="00422175">
            <w:pPr>
              <w:spacing w:after="0"/>
              <w:rPr>
                <w:szCs w:val="18"/>
              </w:rPr>
            </w:pPr>
            <w:r w:rsidRPr="00E22969">
              <w:rPr>
                <w:szCs w:val="18"/>
              </w:rPr>
              <w:t>6.4</w:t>
            </w:r>
          </w:p>
        </w:tc>
        <w:tc>
          <w:tcPr>
            <w:tcW w:w="381" w:type="pct"/>
            <w:vMerge w:val="restart"/>
            <w:tcMar>
              <w:left w:w="14" w:type="dxa"/>
              <w:right w:w="14" w:type="dxa"/>
            </w:tcMar>
          </w:tcPr>
          <w:p w14:paraId="03FE21FE" w14:textId="77777777" w:rsidR="00163B24" w:rsidRPr="00E22969" w:rsidRDefault="00163B24" w:rsidP="00422175">
            <w:pPr>
              <w:spacing w:after="0"/>
            </w:pPr>
            <w:r w:rsidRPr="00E22969">
              <w:rPr>
                <w:szCs w:val="18"/>
              </w:rPr>
              <w:t>M</w:t>
            </w:r>
          </w:p>
        </w:tc>
        <w:tc>
          <w:tcPr>
            <w:tcW w:w="548" w:type="pct"/>
            <w:vMerge w:val="restart"/>
            <w:tcMar>
              <w:left w:w="14" w:type="dxa"/>
              <w:right w:w="14" w:type="dxa"/>
            </w:tcMar>
          </w:tcPr>
          <w:p w14:paraId="476ACB77" w14:textId="77777777" w:rsidR="00163B24" w:rsidRPr="00E22969" w:rsidRDefault="00163B24" w:rsidP="00422175">
            <w:pPr>
              <w:spacing w:after="0"/>
            </w:pPr>
            <w:r w:rsidRPr="00E22969">
              <w:rPr>
                <w:szCs w:val="18"/>
              </w:rPr>
              <w:t>SCMS, RSE</w:t>
            </w:r>
          </w:p>
        </w:tc>
        <w:tc>
          <w:tcPr>
            <w:tcW w:w="623" w:type="pct"/>
            <w:tcBorders>
              <w:bottom w:val="single" w:sz="4" w:space="0" w:color="auto"/>
            </w:tcBorders>
            <w:tcMar>
              <w:left w:w="14" w:type="dxa"/>
              <w:right w:w="14" w:type="dxa"/>
            </w:tcMar>
          </w:tcPr>
          <w:p w14:paraId="670C64ED" w14:textId="77777777" w:rsidR="00163B24" w:rsidRPr="00E22969" w:rsidRDefault="00163B24" w:rsidP="00422175">
            <w:pPr>
              <w:spacing w:after="0"/>
              <w:rPr>
                <w:color w:val="000000"/>
                <w:highlight w:val="yellow"/>
              </w:rPr>
            </w:pPr>
            <w:r w:rsidRPr="00E22969">
              <w:t>TP-16093-IP-COM-BV-01</w:t>
            </w:r>
          </w:p>
        </w:tc>
        <w:tc>
          <w:tcPr>
            <w:tcW w:w="1572" w:type="pct"/>
            <w:tcBorders>
              <w:bottom w:val="single" w:sz="4" w:space="0" w:color="auto"/>
            </w:tcBorders>
            <w:tcMar>
              <w:left w:w="14" w:type="dxa"/>
              <w:right w:w="14" w:type="dxa"/>
            </w:tcMar>
          </w:tcPr>
          <w:p w14:paraId="6188C9FD" w14:textId="6CA7C920" w:rsidR="00163B24" w:rsidRPr="00E22969" w:rsidRDefault="00163B24" w:rsidP="001A25C9">
            <w:pPr>
              <w:spacing w:after="0"/>
              <w:rPr>
                <w:color w:val="000000"/>
              </w:rPr>
            </w:pPr>
            <w:r w:rsidRPr="00E22969">
              <w:t>Verify that the IUT will initiate a 2-way communication using IPv6 protocol to a Remote Host on a different subnet, all IP communications are carried on a Service channel.</w:t>
            </w:r>
          </w:p>
        </w:tc>
      </w:tr>
      <w:tr w:rsidR="00163B24" w:rsidRPr="00E22969" w14:paraId="4C44958B" w14:textId="77777777" w:rsidTr="00163B24">
        <w:trPr>
          <w:trHeight w:val="315"/>
        </w:trPr>
        <w:tc>
          <w:tcPr>
            <w:tcW w:w="637" w:type="pct"/>
            <w:vMerge/>
            <w:tcMar>
              <w:left w:w="14" w:type="dxa"/>
              <w:right w:w="14" w:type="dxa"/>
            </w:tcMar>
          </w:tcPr>
          <w:p w14:paraId="17FCAD07" w14:textId="77777777" w:rsidR="00163B24" w:rsidRPr="00E22969" w:rsidRDefault="00163B24" w:rsidP="00422175">
            <w:pPr>
              <w:spacing w:after="0"/>
            </w:pPr>
          </w:p>
        </w:tc>
        <w:tc>
          <w:tcPr>
            <w:tcW w:w="712" w:type="pct"/>
            <w:vMerge/>
            <w:tcMar>
              <w:left w:w="14" w:type="dxa"/>
              <w:right w:w="14" w:type="dxa"/>
            </w:tcMar>
          </w:tcPr>
          <w:p w14:paraId="5386AE13" w14:textId="77777777" w:rsidR="00163B24" w:rsidRPr="00E22969" w:rsidRDefault="00163B24" w:rsidP="00422175">
            <w:pPr>
              <w:spacing w:after="0"/>
              <w:rPr>
                <w:szCs w:val="18"/>
              </w:rPr>
            </w:pPr>
          </w:p>
        </w:tc>
        <w:tc>
          <w:tcPr>
            <w:tcW w:w="527" w:type="pct"/>
            <w:vMerge/>
            <w:tcMar>
              <w:left w:w="14" w:type="dxa"/>
              <w:right w:w="14" w:type="dxa"/>
            </w:tcMar>
          </w:tcPr>
          <w:p w14:paraId="70D0E225" w14:textId="77777777" w:rsidR="00163B24" w:rsidRPr="00E22969" w:rsidRDefault="00163B24" w:rsidP="00422175">
            <w:pPr>
              <w:spacing w:after="0"/>
              <w:rPr>
                <w:szCs w:val="18"/>
              </w:rPr>
            </w:pPr>
          </w:p>
        </w:tc>
        <w:tc>
          <w:tcPr>
            <w:tcW w:w="381" w:type="pct"/>
            <w:vMerge/>
            <w:tcMar>
              <w:left w:w="14" w:type="dxa"/>
              <w:right w:w="14" w:type="dxa"/>
            </w:tcMar>
          </w:tcPr>
          <w:p w14:paraId="18809E14" w14:textId="77777777" w:rsidR="00163B24" w:rsidRPr="00E22969" w:rsidRDefault="00163B24" w:rsidP="00422175">
            <w:pPr>
              <w:spacing w:after="0"/>
              <w:rPr>
                <w:szCs w:val="18"/>
              </w:rPr>
            </w:pPr>
          </w:p>
        </w:tc>
        <w:tc>
          <w:tcPr>
            <w:tcW w:w="548" w:type="pct"/>
            <w:vMerge/>
            <w:tcMar>
              <w:left w:w="14" w:type="dxa"/>
              <w:right w:w="14" w:type="dxa"/>
            </w:tcMar>
          </w:tcPr>
          <w:p w14:paraId="193D29D4" w14:textId="77777777" w:rsidR="00163B24" w:rsidRPr="00E22969" w:rsidRDefault="00163B24" w:rsidP="00422175">
            <w:pPr>
              <w:spacing w:after="0"/>
              <w:rPr>
                <w:szCs w:val="18"/>
              </w:rPr>
            </w:pPr>
          </w:p>
        </w:tc>
        <w:tc>
          <w:tcPr>
            <w:tcW w:w="623" w:type="pct"/>
            <w:tcBorders>
              <w:top w:val="single" w:sz="4" w:space="0" w:color="auto"/>
            </w:tcBorders>
            <w:tcMar>
              <w:left w:w="14" w:type="dxa"/>
              <w:right w:w="14" w:type="dxa"/>
            </w:tcMar>
          </w:tcPr>
          <w:p w14:paraId="5A7A6535" w14:textId="490B5A12" w:rsidR="00163B24" w:rsidRPr="00E22969" w:rsidRDefault="00163B24" w:rsidP="00422175">
            <w:pPr>
              <w:spacing w:after="0"/>
            </w:pPr>
            <w:r w:rsidRPr="00163B24">
              <w:t>TP-16093-IP-CFG-BV-0</w:t>
            </w:r>
            <w:r>
              <w:t>2</w:t>
            </w:r>
          </w:p>
        </w:tc>
        <w:tc>
          <w:tcPr>
            <w:tcW w:w="1572" w:type="pct"/>
            <w:tcBorders>
              <w:top w:val="single" w:sz="4" w:space="0" w:color="auto"/>
            </w:tcBorders>
            <w:tcMar>
              <w:left w:w="14" w:type="dxa"/>
              <w:right w:w="14" w:type="dxa"/>
            </w:tcMar>
          </w:tcPr>
          <w:p w14:paraId="24898F20" w14:textId="2C7C0819" w:rsidR="00163B24" w:rsidRPr="00E22969" w:rsidRDefault="00163B24" w:rsidP="001A25C9">
            <w:pPr>
              <w:spacing w:after="0"/>
            </w:pPr>
            <w:r w:rsidRPr="00E22969">
              <w:t>Verify that the IUT will simultaneously be configured with the following IPv6 addresses for the WAVE interface: link-local (from its MAC) and global IPv6.</w:t>
            </w:r>
          </w:p>
        </w:tc>
      </w:tr>
      <w:tr w:rsidR="00005825" w:rsidRPr="00E22969" w14:paraId="776F1B78" w14:textId="77777777" w:rsidTr="001A25C9">
        <w:tc>
          <w:tcPr>
            <w:tcW w:w="637" w:type="pct"/>
            <w:tcMar>
              <w:left w:w="14" w:type="dxa"/>
              <w:right w:w="14" w:type="dxa"/>
            </w:tcMar>
          </w:tcPr>
          <w:p w14:paraId="0DE13938" w14:textId="77777777" w:rsidR="00005825" w:rsidRPr="00E22969" w:rsidRDefault="002C7D02" w:rsidP="00422175">
            <w:pPr>
              <w:spacing w:after="0"/>
            </w:pPr>
            <w:r w:rsidRPr="00E22969">
              <w:t>N1.2.4</w:t>
            </w:r>
            <w:r w:rsidR="00005825" w:rsidRPr="00E22969">
              <w:t>.3</w:t>
            </w:r>
            <w:r w:rsidRPr="00E22969">
              <w:t>.</w:t>
            </w:r>
          </w:p>
        </w:tc>
        <w:tc>
          <w:tcPr>
            <w:tcW w:w="712" w:type="pct"/>
            <w:tcMar>
              <w:left w:w="14" w:type="dxa"/>
              <w:right w:w="14" w:type="dxa"/>
            </w:tcMar>
          </w:tcPr>
          <w:p w14:paraId="145CC661" w14:textId="77777777" w:rsidR="00005825" w:rsidRPr="00E22969" w:rsidRDefault="00005825" w:rsidP="00422175">
            <w:pPr>
              <w:spacing w:after="0"/>
            </w:pPr>
            <w:r w:rsidRPr="00E22969">
              <w:rPr>
                <w:szCs w:val="18"/>
              </w:rPr>
              <w:t>Receive by host multicast addresses</w:t>
            </w:r>
          </w:p>
        </w:tc>
        <w:tc>
          <w:tcPr>
            <w:tcW w:w="527" w:type="pct"/>
            <w:tcMar>
              <w:left w:w="14" w:type="dxa"/>
              <w:right w:w="14" w:type="dxa"/>
            </w:tcMar>
          </w:tcPr>
          <w:p w14:paraId="46333115" w14:textId="77777777" w:rsidR="00005825" w:rsidRPr="00E22969" w:rsidRDefault="00587F1E" w:rsidP="00422175">
            <w:pPr>
              <w:spacing w:after="0"/>
              <w:rPr>
                <w:szCs w:val="18"/>
              </w:rPr>
            </w:pPr>
            <w:r w:rsidRPr="00E22969">
              <w:rPr>
                <w:szCs w:val="18"/>
              </w:rPr>
              <w:t>6.4</w:t>
            </w:r>
          </w:p>
        </w:tc>
        <w:tc>
          <w:tcPr>
            <w:tcW w:w="381" w:type="pct"/>
            <w:tcMar>
              <w:left w:w="14" w:type="dxa"/>
              <w:right w:w="14" w:type="dxa"/>
            </w:tcMar>
          </w:tcPr>
          <w:p w14:paraId="34EED529" w14:textId="77777777" w:rsidR="00005825" w:rsidRPr="00E22969" w:rsidRDefault="00005825" w:rsidP="00422175">
            <w:pPr>
              <w:spacing w:after="0"/>
            </w:pPr>
            <w:r w:rsidRPr="00E22969">
              <w:rPr>
                <w:szCs w:val="18"/>
              </w:rPr>
              <w:t>O3</w:t>
            </w:r>
          </w:p>
        </w:tc>
        <w:tc>
          <w:tcPr>
            <w:tcW w:w="548" w:type="pct"/>
            <w:tcMar>
              <w:left w:w="14" w:type="dxa"/>
              <w:right w:w="14" w:type="dxa"/>
            </w:tcMar>
          </w:tcPr>
          <w:p w14:paraId="49745A43" w14:textId="77777777" w:rsidR="00005825" w:rsidRPr="00E22969" w:rsidRDefault="00005825" w:rsidP="00422175">
            <w:pPr>
              <w:spacing w:after="0"/>
            </w:pPr>
          </w:p>
        </w:tc>
        <w:tc>
          <w:tcPr>
            <w:tcW w:w="623" w:type="pct"/>
            <w:tcMar>
              <w:left w:w="14" w:type="dxa"/>
              <w:right w:w="14" w:type="dxa"/>
            </w:tcMar>
          </w:tcPr>
          <w:p w14:paraId="0FB7AA6A" w14:textId="77777777" w:rsidR="00005825" w:rsidRPr="00E22969" w:rsidRDefault="00005825" w:rsidP="00422175">
            <w:pPr>
              <w:spacing w:after="0"/>
              <w:rPr>
                <w:color w:val="000000"/>
                <w:highlight w:val="yellow"/>
              </w:rPr>
            </w:pPr>
          </w:p>
        </w:tc>
        <w:tc>
          <w:tcPr>
            <w:tcW w:w="1572" w:type="pct"/>
            <w:tcMar>
              <w:left w:w="14" w:type="dxa"/>
              <w:right w:w="14" w:type="dxa"/>
            </w:tcMar>
          </w:tcPr>
          <w:p w14:paraId="14115178" w14:textId="77777777" w:rsidR="00005825" w:rsidRPr="00E22969" w:rsidRDefault="007D0C1E" w:rsidP="001A25C9">
            <w:pPr>
              <w:spacing w:after="0"/>
              <w:rPr>
                <w:color w:val="000000"/>
              </w:rPr>
            </w:pPr>
            <w:r w:rsidRPr="00E22969">
              <w:t>Not considered.</w:t>
            </w:r>
          </w:p>
        </w:tc>
      </w:tr>
      <w:tr w:rsidR="00005825" w:rsidRPr="00E22969" w14:paraId="3D2607F2" w14:textId="77777777" w:rsidTr="001A25C9">
        <w:tc>
          <w:tcPr>
            <w:tcW w:w="637" w:type="pct"/>
            <w:tcMar>
              <w:left w:w="14" w:type="dxa"/>
              <w:right w:w="14" w:type="dxa"/>
            </w:tcMar>
          </w:tcPr>
          <w:p w14:paraId="7C7DB13E" w14:textId="77777777" w:rsidR="00005825" w:rsidRPr="00E22969" w:rsidRDefault="002C7D02" w:rsidP="00422175">
            <w:pPr>
              <w:spacing w:after="0"/>
            </w:pPr>
            <w:r w:rsidRPr="00E22969">
              <w:t>N1.2.4</w:t>
            </w:r>
            <w:r w:rsidR="00005825" w:rsidRPr="00E22969">
              <w:t>.4</w:t>
            </w:r>
            <w:r w:rsidRPr="00E22969">
              <w:t>.</w:t>
            </w:r>
          </w:p>
        </w:tc>
        <w:tc>
          <w:tcPr>
            <w:tcW w:w="712" w:type="pct"/>
            <w:tcMar>
              <w:left w:w="14" w:type="dxa"/>
              <w:right w:w="14" w:type="dxa"/>
            </w:tcMar>
          </w:tcPr>
          <w:p w14:paraId="7D059207" w14:textId="77777777" w:rsidR="00005825" w:rsidRPr="00E22969" w:rsidRDefault="00005825" w:rsidP="00422175">
            <w:pPr>
              <w:spacing w:after="0"/>
            </w:pPr>
            <w:r w:rsidRPr="00E22969">
              <w:rPr>
                <w:szCs w:val="18"/>
              </w:rPr>
              <w:t>Receive by router multicast addresses</w:t>
            </w:r>
          </w:p>
        </w:tc>
        <w:tc>
          <w:tcPr>
            <w:tcW w:w="527" w:type="pct"/>
            <w:tcMar>
              <w:left w:w="14" w:type="dxa"/>
              <w:right w:w="14" w:type="dxa"/>
            </w:tcMar>
          </w:tcPr>
          <w:p w14:paraId="59C01625" w14:textId="77777777" w:rsidR="00005825" w:rsidRPr="00E22969" w:rsidRDefault="00587F1E" w:rsidP="00422175">
            <w:pPr>
              <w:spacing w:after="0"/>
              <w:rPr>
                <w:szCs w:val="18"/>
              </w:rPr>
            </w:pPr>
            <w:r w:rsidRPr="00E22969">
              <w:rPr>
                <w:szCs w:val="18"/>
              </w:rPr>
              <w:t>6.4</w:t>
            </w:r>
          </w:p>
        </w:tc>
        <w:tc>
          <w:tcPr>
            <w:tcW w:w="381" w:type="pct"/>
            <w:tcMar>
              <w:left w:w="14" w:type="dxa"/>
              <w:right w:w="14" w:type="dxa"/>
            </w:tcMar>
          </w:tcPr>
          <w:p w14:paraId="391E702B" w14:textId="77777777" w:rsidR="00005825" w:rsidRPr="00E22969" w:rsidRDefault="00005825" w:rsidP="00422175">
            <w:pPr>
              <w:spacing w:after="0"/>
            </w:pPr>
            <w:r w:rsidRPr="00E22969">
              <w:rPr>
                <w:szCs w:val="18"/>
              </w:rPr>
              <w:t>O3</w:t>
            </w:r>
          </w:p>
        </w:tc>
        <w:tc>
          <w:tcPr>
            <w:tcW w:w="548" w:type="pct"/>
            <w:tcMar>
              <w:left w:w="14" w:type="dxa"/>
              <w:right w:w="14" w:type="dxa"/>
            </w:tcMar>
          </w:tcPr>
          <w:p w14:paraId="5FC1FC95" w14:textId="77777777" w:rsidR="00005825" w:rsidRPr="00E22969" w:rsidRDefault="00005825" w:rsidP="00422175">
            <w:pPr>
              <w:spacing w:after="0"/>
            </w:pPr>
          </w:p>
        </w:tc>
        <w:tc>
          <w:tcPr>
            <w:tcW w:w="623" w:type="pct"/>
            <w:tcMar>
              <w:left w:w="14" w:type="dxa"/>
              <w:right w:w="14" w:type="dxa"/>
            </w:tcMar>
          </w:tcPr>
          <w:p w14:paraId="3003CD9A" w14:textId="77777777" w:rsidR="00005825" w:rsidRPr="00E22969" w:rsidRDefault="00005825" w:rsidP="00422175">
            <w:pPr>
              <w:spacing w:after="0"/>
              <w:rPr>
                <w:color w:val="000000"/>
                <w:highlight w:val="yellow"/>
              </w:rPr>
            </w:pPr>
          </w:p>
        </w:tc>
        <w:tc>
          <w:tcPr>
            <w:tcW w:w="1572" w:type="pct"/>
            <w:tcMar>
              <w:left w:w="14" w:type="dxa"/>
              <w:right w:w="14" w:type="dxa"/>
            </w:tcMar>
          </w:tcPr>
          <w:p w14:paraId="1CF34EE2" w14:textId="77777777" w:rsidR="00005825" w:rsidRPr="00E22969" w:rsidRDefault="007D0C1E" w:rsidP="001A25C9">
            <w:pPr>
              <w:spacing w:after="0"/>
              <w:rPr>
                <w:color w:val="000000"/>
              </w:rPr>
            </w:pPr>
            <w:r w:rsidRPr="00E22969">
              <w:t>Not considered.</w:t>
            </w:r>
          </w:p>
        </w:tc>
      </w:tr>
      <w:tr w:rsidR="00B87B58" w:rsidRPr="00E22969" w14:paraId="31E45412" w14:textId="77777777" w:rsidTr="001A25C9">
        <w:tc>
          <w:tcPr>
            <w:tcW w:w="637" w:type="pct"/>
            <w:tcMar>
              <w:left w:w="14" w:type="dxa"/>
              <w:right w:w="14" w:type="dxa"/>
            </w:tcMar>
          </w:tcPr>
          <w:p w14:paraId="770BB291" w14:textId="77777777" w:rsidR="00B87B58" w:rsidRPr="00E22969" w:rsidRDefault="00B87B58" w:rsidP="00B87B58">
            <w:pPr>
              <w:spacing w:after="0"/>
            </w:pPr>
            <w:r w:rsidRPr="00E22969">
              <w:t>N1.2.5.</w:t>
            </w:r>
          </w:p>
        </w:tc>
        <w:tc>
          <w:tcPr>
            <w:tcW w:w="712" w:type="pct"/>
            <w:tcMar>
              <w:left w:w="14" w:type="dxa"/>
              <w:right w:w="14" w:type="dxa"/>
            </w:tcMar>
          </w:tcPr>
          <w:p w14:paraId="16CE54D9" w14:textId="77777777" w:rsidR="00B87B58" w:rsidRPr="00E22969" w:rsidRDefault="00B87B58" w:rsidP="00B87B58">
            <w:pPr>
              <w:spacing w:after="0"/>
              <w:rPr>
                <w:szCs w:val="18"/>
              </w:rPr>
            </w:pPr>
            <w:r w:rsidRPr="00E22969">
              <w:rPr>
                <w:szCs w:val="18"/>
              </w:rPr>
              <w:t>UDP</w:t>
            </w:r>
          </w:p>
        </w:tc>
        <w:tc>
          <w:tcPr>
            <w:tcW w:w="527" w:type="pct"/>
            <w:tcMar>
              <w:left w:w="14" w:type="dxa"/>
              <w:right w:w="14" w:type="dxa"/>
            </w:tcMar>
          </w:tcPr>
          <w:p w14:paraId="0499B92A" w14:textId="77777777" w:rsidR="00B87B58" w:rsidRPr="00E22969" w:rsidRDefault="00B87B58" w:rsidP="00B87B58">
            <w:pPr>
              <w:spacing w:after="0"/>
              <w:rPr>
                <w:szCs w:val="18"/>
              </w:rPr>
            </w:pPr>
            <w:r w:rsidRPr="00E22969">
              <w:rPr>
                <w:szCs w:val="18"/>
              </w:rPr>
              <w:t>5.4</w:t>
            </w:r>
          </w:p>
        </w:tc>
        <w:tc>
          <w:tcPr>
            <w:tcW w:w="381" w:type="pct"/>
            <w:tcMar>
              <w:left w:w="14" w:type="dxa"/>
              <w:right w:w="14" w:type="dxa"/>
            </w:tcMar>
          </w:tcPr>
          <w:p w14:paraId="186139CE" w14:textId="77777777" w:rsidR="00B87B58" w:rsidRPr="00E22969" w:rsidRDefault="00B87B58" w:rsidP="00B87B58">
            <w:pPr>
              <w:spacing w:after="0"/>
            </w:pPr>
            <w:r w:rsidRPr="00E22969">
              <w:rPr>
                <w:szCs w:val="18"/>
              </w:rPr>
              <w:t>O</w:t>
            </w:r>
          </w:p>
        </w:tc>
        <w:tc>
          <w:tcPr>
            <w:tcW w:w="548" w:type="pct"/>
            <w:tcMar>
              <w:left w:w="14" w:type="dxa"/>
              <w:right w:w="14" w:type="dxa"/>
            </w:tcMar>
          </w:tcPr>
          <w:p w14:paraId="64F35A7E" w14:textId="77777777" w:rsidR="00B87B58" w:rsidRPr="00E22969" w:rsidRDefault="00B87B58" w:rsidP="00B87B58">
            <w:pPr>
              <w:spacing w:after="0"/>
            </w:pPr>
            <w:r w:rsidRPr="00E22969">
              <w:t>RSE</w:t>
            </w:r>
          </w:p>
        </w:tc>
        <w:tc>
          <w:tcPr>
            <w:tcW w:w="623" w:type="pct"/>
            <w:tcMar>
              <w:left w:w="14" w:type="dxa"/>
              <w:right w:w="14" w:type="dxa"/>
            </w:tcMar>
          </w:tcPr>
          <w:p w14:paraId="66E378A0" w14:textId="77777777" w:rsidR="00B87B58" w:rsidRPr="00E22969" w:rsidRDefault="00B87B58" w:rsidP="00B87B58">
            <w:pPr>
              <w:spacing w:after="0"/>
              <w:rPr>
                <w:color w:val="000000"/>
                <w:highlight w:val="yellow"/>
              </w:rPr>
            </w:pPr>
            <w:r w:rsidRPr="00E22969">
              <w:t>TP-16093-IP-COM-BV-01</w:t>
            </w:r>
          </w:p>
        </w:tc>
        <w:tc>
          <w:tcPr>
            <w:tcW w:w="1572" w:type="pct"/>
            <w:tcMar>
              <w:left w:w="14" w:type="dxa"/>
              <w:right w:w="14" w:type="dxa"/>
            </w:tcMar>
          </w:tcPr>
          <w:p w14:paraId="3F977EB2" w14:textId="77777777" w:rsidR="00B87B58" w:rsidRPr="00E22969" w:rsidRDefault="005913A5" w:rsidP="00BB15CF">
            <w:pPr>
              <w:spacing w:after="0"/>
              <w:rPr>
                <w:color w:val="000000"/>
              </w:rPr>
            </w:pPr>
            <w:r w:rsidRPr="00E22969">
              <w:t>See TP for N1.2.3.</w:t>
            </w:r>
          </w:p>
        </w:tc>
      </w:tr>
      <w:tr w:rsidR="00B87B58" w:rsidRPr="00E22969" w14:paraId="43AB6322" w14:textId="77777777" w:rsidTr="001A25C9">
        <w:tc>
          <w:tcPr>
            <w:tcW w:w="637" w:type="pct"/>
            <w:tcMar>
              <w:left w:w="14" w:type="dxa"/>
              <w:right w:w="14" w:type="dxa"/>
            </w:tcMar>
          </w:tcPr>
          <w:p w14:paraId="1F7A157A" w14:textId="77777777" w:rsidR="00B87B58" w:rsidRPr="00E22969" w:rsidRDefault="00B87B58" w:rsidP="00B87B58">
            <w:pPr>
              <w:spacing w:after="0"/>
            </w:pPr>
            <w:r w:rsidRPr="00E22969">
              <w:t>N1.2.6.</w:t>
            </w:r>
          </w:p>
        </w:tc>
        <w:tc>
          <w:tcPr>
            <w:tcW w:w="712" w:type="pct"/>
            <w:tcMar>
              <w:left w:w="14" w:type="dxa"/>
              <w:right w:w="14" w:type="dxa"/>
            </w:tcMar>
          </w:tcPr>
          <w:p w14:paraId="2996A21E" w14:textId="77777777" w:rsidR="00B87B58" w:rsidRPr="00E22969" w:rsidRDefault="00B87B58" w:rsidP="00B87B58">
            <w:pPr>
              <w:spacing w:after="0"/>
              <w:rPr>
                <w:szCs w:val="18"/>
              </w:rPr>
            </w:pPr>
            <w:r w:rsidRPr="00E22969">
              <w:rPr>
                <w:szCs w:val="18"/>
              </w:rPr>
              <w:t>TCP</w:t>
            </w:r>
          </w:p>
        </w:tc>
        <w:tc>
          <w:tcPr>
            <w:tcW w:w="527" w:type="pct"/>
            <w:tcMar>
              <w:left w:w="14" w:type="dxa"/>
              <w:right w:w="14" w:type="dxa"/>
            </w:tcMar>
          </w:tcPr>
          <w:p w14:paraId="12D6269A" w14:textId="77777777" w:rsidR="00B87B58" w:rsidRPr="00E22969" w:rsidRDefault="00B87B58" w:rsidP="00B87B58">
            <w:pPr>
              <w:spacing w:after="0"/>
              <w:rPr>
                <w:szCs w:val="18"/>
              </w:rPr>
            </w:pPr>
            <w:r w:rsidRPr="00E22969">
              <w:rPr>
                <w:szCs w:val="18"/>
              </w:rPr>
              <w:t>5.4</w:t>
            </w:r>
          </w:p>
        </w:tc>
        <w:tc>
          <w:tcPr>
            <w:tcW w:w="381" w:type="pct"/>
            <w:tcMar>
              <w:left w:w="14" w:type="dxa"/>
              <w:right w:w="14" w:type="dxa"/>
            </w:tcMar>
          </w:tcPr>
          <w:p w14:paraId="3C93A349" w14:textId="77777777" w:rsidR="00B87B58" w:rsidRPr="00E22969" w:rsidRDefault="00B87B58" w:rsidP="00B87B58">
            <w:pPr>
              <w:spacing w:after="0"/>
            </w:pPr>
            <w:r w:rsidRPr="00E22969">
              <w:rPr>
                <w:szCs w:val="18"/>
              </w:rPr>
              <w:t>O</w:t>
            </w:r>
          </w:p>
        </w:tc>
        <w:tc>
          <w:tcPr>
            <w:tcW w:w="548" w:type="pct"/>
            <w:tcMar>
              <w:left w:w="14" w:type="dxa"/>
              <w:right w:w="14" w:type="dxa"/>
            </w:tcMar>
          </w:tcPr>
          <w:p w14:paraId="06EBE9FC" w14:textId="77777777" w:rsidR="00B87B58" w:rsidRPr="00E22969" w:rsidRDefault="00B87B58" w:rsidP="00B87B58">
            <w:pPr>
              <w:spacing w:after="0"/>
            </w:pPr>
            <w:r w:rsidRPr="00E22969">
              <w:rPr>
                <w:szCs w:val="18"/>
              </w:rPr>
              <w:t>SCMS, RSE</w:t>
            </w:r>
          </w:p>
        </w:tc>
        <w:tc>
          <w:tcPr>
            <w:tcW w:w="623" w:type="pct"/>
            <w:tcMar>
              <w:left w:w="14" w:type="dxa"/>
              <w:right w:w="14" w:type="dxa"/>
            </w:tcMar>
          </w:tcPr>
          <w:p w14:paraId="237C2072" w14:textId="77777777" w:rsidR="00B87B58" w:rsidRPr="00E22969" w:rsidRDefault="00B87B58" w:rsidP="00B87B58">
            <w:pPr>
              <w:spacing w:after="0"/>
              <w:rPr>
                <w:b/>
                <w:color w:val="000000"/>
                <w:highlight w:val="yellow"/>
              </w:rPr>
            </w:pPr>
            <w:r w:rsidRPr="00E22969">
              <w:t>TP-16093-IP-COM-BV-01</w:t>
            </w:r>
          </w:p>
        </w:tc>
        <w:tc>
          <w:tcPr>
            <w:tcW w:w="1572" w:type="pct"/>
            <w:tcMar>
              <w:left w:w="14" w:type="dxa"/>
              <w:right w:w="14" w:type="dxa"/>
            </w:tcMar>
          </w:tcPr>
          <w:p w14:paraId="6BF57C38" w14:textId="77777777" w:rsidR="00B87B58" w:rsidRPr="00E22969" w:rsidRDefault="005913A5" w:rsidP="00B87B58">
            <w:pPr>
              <w:spacing w:after="0"/>
              <w:rPr>
                <w:color w:val="000000"/>
              </w:rPr>
            </w:pPr>
            <w:r w:rsidRPr="00E22969">
              <w:t>See TP for N1.2.3.</w:t>
            </w:r>
          </w:p>
        </w:tc>
      </w:tr>
      <w:tr w:rsidR="00005825" w:rsidRPr="00E22969" w14:paraId="2F89FEA9" w14:textId="77777777" w:rsidTr="001A25C9">
        <w:tc>
          <w:tcPr>
            <w:tcW w:w="637" w:type="pct"/>
            <w:tcMar>
              <w:left w:w="14" w:type="dxa"/>
              <w:right w:w="14" w:type="dxa"/>
            </w:tcMar>
          </w:tcPr>
          <w:p w14:paraId="2106F3AF" w14:textId="77777777" w:rsidR="00005825" w:rsidRPr="00E22969" w:rsidRDefault="00005825" w:rsidP="002C7D02">
            <w:pPr>
              <w:spacing w:after="0"/>
            </w:pPr>
            <w:r w:rsidRPr="00E22969">
              <w:t>N1.</w:t>
            </w:r>
            <w:r w:rsidR="002C7D02" w:rsidRPr="00E22969">
              <w:t>2</w:t>
            </w:r>
            <w:r w:rsidRPr="00E22969">
              <w:t>.</w:t>
            </w:r>
            <w:r w:rsidR="002C7D02" w:rsidRPr="00E22969">
              <w:t>7.</w:t>
            </w:r>
          </w:p>
        </w:tc>
        <w:tc>
          <w:tcPr>
            <w:tcW w:w="712" w:type="pct"/>
            <w:tcMar>
              <w:left w:w="14" w:type="dxa"/>
              <w:right w:w="14" w:type="dxa"/>
            </w:tcMar>
          </w:tcPr>
          <w:p w14:paraId="22BF3C5E" w14:textId="77777777" w:rsidR="00005825" w:rsidRPr="00E22969" w:rsidRDefault="00005825" w:rsidP="00422175">
            <w:pPr>
              <w:spacing w:after="0"/>
              <w:rPr>
                <w:szCs w:val="18"/>
              </w:rPr>
            </w:pPr>
            <w:r w:rsidRPr="00E22969">
              <w:rPr>
                <w:szCs w:val="18"/>
              </w:rPr>
              <w:t>Other IETF protocols</w:t>
            </w:r>
          </w:p>
        </w:tc>
        <w:tc>
          <w:tcPr>
            <w:tcW w:w="527" w:type="pct"/>
            <w:tcMar>
              <w:left w:w="14" w:type="dxa"/>
              <w:right w:w="14" w:type="dxa"/>
            </w:tcMar>
          </w:tcPr>
          <w:p w14:paraId="1D7BBA0B" w14:textId="77777777" w:rsidR="00005825" w:rsidRPr="00E22969" w:rsidRDefault="00587F1E" w:rsidP="00422175">
            <w:pPr>
              <w:spacing w:after="0"/>
              <w:rPr>
                <w:szCs w:val="18"/>
              </w:rPr>
            </w:pPr>
            <w:r w:rsidRPr="00E22969">
              <w:rPr>
                <w:szCs w:val="18"/>
              </w:rPr>
              <w:t>5.4</w:t>
            </w:r>
          </w:p>
        </w:tc>
        <w:tc>
          <w:tcPr>
            <w:tcW w:w="381" w:type="pct"/>
            <w:tcMar>
              <w:left w:w="14" w:type="dxa"/>
              <w:right w:w="14" w:type="dxa"/>
            </w:tcMar>
          </w:tcPr>
          <w:p w14:paraId="2E9CEDF2" w14:textId="77777777" w:rsidR="00005825" w:rsidRPr="00E22969" w:rsidRDefault="00005825" w:rsidP="00422175">
            <w:pPr>
              <w:spacing w:after="0"/>
            </w:pPr>
            <w:r w:rsidRPr="00E22969">
              <w:rPr>
                <w:szCs w:val="18"/>
              </w:rPr>
              <w:t>O</w:t>
            </w:r>
          </w:p>
        </w:tc>
        <w:tc>
          <w:tcPr>
            <w:tcW w:w="548" w:type="pct"/>
            <w:tcMar>
              <w:left w:w="14" w:type="dxa"/>
              <w:right w:w="14" w:type="dxa"/>
            </w:tcMar>
          </w:tcPr>
          <w:p w14:paraId="55612E5C" w14:textId="77777777" w:rsidR="00005825" w:rsidRPr="00E22969" w:rsidRDefault="00005825" w:rsidP="00422175">
            <w:pPr>
              <w:spacing w:after="0"/>
            </w:pPr>
          </w:p>
        </w:tc>
        <w:tc>
          <w:tcPr>
            <w:tcW w:w="623" w:type="pct"/>
            <w:tcMar>
              <w:left w:w="14" w:type="dxa"/>
              <w:right w:w="14" w:type="dxa"/>
            </w:tcMar>
          </w:tcPr>
          <w:p w14:paraId="0C3C6A46" w14:textId="77777777" w:rsidR="00005825" w:rsidRPr="00E22969" w:rsidRDefault="00005825" w:rsidP="00422175">
            <w:pPr>
              <w:spacing w:after="0"/>
              <w:rPr>
                <w:color w:val="000000"/>
                <w:highlight w:val="yellow"/>
              </w:rPr>
            </w:pPr>
          </w:p>
        </w:tc>
        <w:tc>
          <w:tcPr>
            <w:tcW w:w="1572" w:type="pct"/>
            <w:tcMar>
              <w:left w:w="14" w:type="dxa"/>
              <w:right w:w="14" w:type="dxa"/>
            </w:tcMar>
          </w:tcPr>
          <w:p w14:paraId="04C5B3A9" w14:textId="77777777" w:rsidR="00005825" w:rsidRPr="00E22969" w:rsidRDefault="00005825" w:rsidP="001A25C9">
            <w:pPr>
              <w:spacing w:after="0"/>
              <w:rPr>
                <w:color w:val="000000"/>
              </w:rPr>
            </w:pPr>
            <w:r w:rsidRPr="00E22969">
              <w:rPr>
                <w:color w:val="000000"/>
              </w:rPr>
              <w:t>Not considered</w:t>
            </w:r>
          </w:p>
        </w:tc>
      </w:tr>
      <w:tr w:rsidR="00626A3E" w:rsidRPr="00E22969" w14:paraId="516E6CB6" w14:textId="77777777" w:rsidTr="00626A3E">
        <w:trPr>
          <w:trHeight w:val="1530"/>
        </w:trPr>
        <w:tc>
          <w:tcPr>
            <w:tcW w:w="637" w:type="pct"/>
            <w:vMerge w:val="restart"/>
            <w:tcMar>
              <w:left w:w="14" w:type="dxa"/>
              <w:right w:w="14" w:type="dxa"/>
            </w:tcMar>
          </w:tcPr>
          <w:p w14:paraId="5BFB6FEF" w14:textId="77777777" w:rsidR="00626A3E" w:rsidRPr="00E22969" w:rsidRDefault="00626A3E" w:rsidP="00422175">
            <w:pPr>
              <w:spacing w:after="0"/>
            </w:pPr>
            <w:r w:rsidRPr="00E22969">
              <w:t>N1.3.</w:t>
            </w:r>
          </w:p>
        </w:tc>
        <w:tc>
          <w:tcPr>
            <w:tcW w:w="712" w:type="pct"/>
            <w:vMerge w:val="restart"/>
            <w:tcMar>
              <w:left w:w="14" w:type="dxa"/>
              <w:right w:w="14" w:type="dxa"/>
            </w:tcMar>
          </w:tcPr>
          <w:p w14:paraId="58021C28" w14:textId="77777777" w:rsidR="00626A3E" w:rsidRPr="00E22969" w:rsidRDefault="00626A3E" w:rsidP="00422175">
            <w:pPr>
              <w:spacing w:after="0"/>
              <w:rPr>
                <w:szCs w:val="18"/>
              </w:rPr>
            </w:pPr>
            <w:r w:rsidRPr="00E22969">
              <w:rPr>
                <w:b/>
                <w:szCs w:val="18"/>
              </w:rPr>
              <w:t>WSMP</w:t>
            </w:r>
          </w:p>
        </w:tc>
        <w:tc>
          <w:tcPr>
            <w:tcW w:w="527" w:type="pct"/>
            <w:vMerge w:val="restart"/>
            <w:tcMar>
              <w:left w:w="14" w:type="dxa"/>
              <w:right w:w="14" w:type="dxa"/>
            </w:tcMar>
          </w:tcPr>
          <w:p w14:paraId="63FF1FCB" w14:textId="77777777" w:rsidR="00626A3E" w:rsidRPr="00E22969" w:rsidRDefault="00626A3E" w:rsidP="00422175">
            <w:pPr>
              <w:spacing w:after="0"/>
              <w:rPr>
                <w:szCs w:val="18"/>
              </w:rPr>
            </w:pPr>
            <w:r w:rsidRPr="00E22969">
              <w:rPr>
                <w:szCs w:val="18"/>
              </w:rPr>
              <w:t>5.5</w:t>
            </w:r>
          </w:p>
        </w:tc>
        <w:tc>
          <w:tcPr>
            <w:tcW w:w="381" w:type="pct"/>
            <w:vMerge w:val="restart"/>
            <w:tcMar>
              <w:left w:w="14" w:type="dxa"/>
              <w:right w:w="14" w:type="dxa"/>
            </w:tcMar>
          </w:tcPr>
          <w:p w14:paraId="4D7392DA" w14:textId="77777777" w:rsidR="00626A3E" w:rsidRPr="00E22969" w:rsidRDefault="00626A3E" w:rsidP="00422175">
            <w:pPr>
              <w:spacing w:after="0"/>
            </w:pPr>
            <w:r w:rsidRPr="00E22969">
              <w:rPr>
                <w:szCs w:val="18"/>
              </w:rPr>
              <w:t>O1</w:t>
            </w:r>
          </w:p>
        </w:tc>
        <w:tc>
          <w:tcPr>
            <w:tcW w:w="548" w:type="pct"/>
            <w:vMerge w:val="restart"/>
            <w:tcMar>
              <w:left w:w="14" w:type="dxa"/>
              <w:right w:w="14" w:type="dxa"/>
            </w:tcMar>
          </w:tcPr>
          <w:p w14:paraId="65D58272" w14:textId="77777777" w:rsidR="00626A3E" w:rsidRPr="00E22969" w:rsidRDefault="00626A3E" w:rsidP="00422175">
            <w:pPr>
              <w:spacing w:after="0"/>
            </w:pPr>
            <w:r w:rsidRPr="00E22969">
              <w:rPr>
                <w:szCs w:val="18"/>
              </w:rPr>
              <w:t>V2V, RSE</w:t>
            </w:r>
          </w:p>
        </w:tc>
        <w:tc>
          <w:tcPr>
            <w:tcW w:w="623" w:type="pct"/>
            <w:tcBorders>
              <w:bottom w:val="single" w:sz="4" w:space="0" w:color="auto"/>
            </w:tcBorders>
            <w:tcMar>
              <w:left w:w="14" w:type="dxa"/>
              <w:right w:w="14" w:type="dxa"/>
            </w:tcMar>
          </w:tcPr>
          <w:p w14:paraId="4AFA33AB" w14:textId="77777777" w:rsidR="00626A3E" w:rsidRPr="00E22969" w:rsidRDefault="00626A3E" w:rsidP="00422175">
            <w:pPr>
              <w:spacing w:after="0"/>
              <w:rPr>
                <w:color w:val="000000"/>
              </w:rPr>
            </w:pPr>
            <w:r w:rsidRPr="00E22969">
              <w:t>TP-16093-WSM-PP-BV-01</w:t>
            </w:r>
          </w:p>
        </w:tc>
        <w:tc>
          <w:tcPr>
            <w:tcW w:w="1572" w:type="pct"/>
            <w:tcBorders>
              <w:bottom w:val="single" w:sz="4" w:space="0" w:color="auto"/>
            </w:tcBorders>
            <w:tcMar>
              <w:left w:w="14" w:type="dxa"/>
              <w:right w:w="14" w:type="dxa"/>
            </w:tcMar>
          </w:tcPr>
          <w:p w14:paraId="7B9D024E" w14:textId="77777777" w:rsidR="00626A3E" w:rsidRPr="00E22969" w:rsidRDefault="00626A3E" w:rsidP="001A25C9">
            <w:pPr>
              <w:spacing w:after="0"/>
              <w:rPr>
                <w:color w:val="000000"/>
              </w:rPr>
            </w:pPr>
            <w:r w:rsidRPr="00E22969">
              <w:t>Verify that the IUT will receive WSM containing valid WSM-N-Header, excluding optional WAVE Info Element extensions, WSM-T-Header, and WSM Data, and matching registered PSID.</w:t>
            </w:r>
          </w:p>
        </w:tc>
      </w:tr>
      <w:tr w:rsidR="00626A3E" w:rsidRPr="00E22969" w14:paraId="5783F497" w14:textId="77777777" w:rsidTr="00626A3E">
        <w:trPr>
          <w:trHeight w:val="300"/>
        </w:trPr>
        <w:tc>
          <w:tcPr>
            <w:tcW w:w="637" w:type="pct"/>
            <w:vMerge/>
            <w:tcMar>
              <w:left w:w="14" w:type="dxa"/>
              <w:right w:w="14" w:type="dxa"/>
            </w:tcMar>
          </w:tcPr>
          <w:p w14:paraId="144D5E0F" w14:textId="77777777" w:rsidR="00626A3E" w:rsidRPr="00E22969" w:rsidRDefault="00626A3E" w:rsidP="00422175">
            <w:pPr>
              <w:spacing w:after="0"/>
            </w:pPr>
          </w:p>
        </w:tc>
        <w:tc>
          <w:tcPr>
            <w:tcW w:w="712" w:type="pct"/>
            <w:vMerge/>
            <w:tcMar>
              <w:left w:w="14" w:type="dxa"/>
              <w:right w:w="14" w:type="dxa"/>
            </w:tcMar>
          </w:tcPr>
          <w:p w14:paraId="771E140D" w14:textId="77777777" w:rsidR="00626A3E" w:rsidRPr="00E22969" w:rsidRDefault="00626A3E" w:rsidP="00422175">
            <w:pPr>
              <w:spacing w:after="0"/>
              <w:rPr>
                <w:b/>
                <w:szCs w:val="18"/>
              </w:rPr>
            </w:pPr>
          </w:p>
        </w:tc>
        <w:tc>
          <w:tcPr>
            <w:tcW w:w="527" w:type="pct"/>
            <w:vMerge/>
            <w:tcMar>
              <w:left w:w="14" w:type="dxa"/>
              <w:right w:w="14" w:type="dxa"/>
            </w:tcMar>
          </w:tcPr>
          <w:p w14:paraId="57F4362D" w14:textId="77777777" w:rsidR="00626A3E" w:rsidRPr="00E22969" w:rsidRDefault="00626A3E" w:rsidP="00422175">
            <w:pPr>
              <w:spacing w:after="0"/>
              <w:rPr>
                <w:szCs w:val="18"/>
              </w:rPr>
            </w:pPr>
          </w:p>
        </w:tc>
        <w:tc>
          <w:tcPr>
            <w:tcW w:w="381" w:type="pct"/>
            <w:vMerge/>
            <w:tcMar>
              <w:left w:w="14" w:type="dxa"/>
              <w:right w:w="14" w:type="dxa"/>
            </w:tcMar>
          </w:tcPr>
          <w:p w14:paraId="4ECF3523" w14:textId="77777777" w:rsidR="00626A3E" w:rsidRPr="00E22969" w:rsidRDefault="00626A3E" w:rsidP="00422175">
            <w:pPr>
              <w:spacing w:after="0"/>
              <w:rPr>
                <w:szCs w:val="18"/>
              </w:rPr>
            </w:pPr>
          </w:p>
        </w:tc>
        <w:tc>
          <w:tcPr>
            <w:tcW w:w="548" w:type="pct"/>
            <w:vMerge/>
            <w:tcMar>
              <w:left w:w="14" w:type="dxa"/>
              <w:right w:w="14" w:type="dxa"/>
            </w:tcMar>
          </w:tcPr>
          <w:p w14:paraId="7E3662EB" w14:textId="77777777" w:rsidR="00626A3E" w:rsidRPr="00E22969" w:rsidRDefault="00626A3E" w:rsidP="00422175">
            <w:pPr>
              <w:spacing w:after="0"/>
              <w:rPr>
                <w:szCs w:val="18"/>
              </w:rPr>
            </w:pPr>
          </w:p>
        </w:tc>
        <w:tc>
          <w:tcPr>
            <w:tcW w:w="623" w:type="pct"/>
            <w:tcBorders>
              <w:top w:val="single" w:sz="4" w:space="0" w:color="auto"/>
            </w:tcBorders>
            <w:tcMar>
              <w:left w:w="14" w:type="dxa"/>
              <w:right w:w="14" w:type="dxa"/>
            </w:tcMar>
          </w:tcPr>
          <w:p w14:paraId="077DBE19" w14:textId="77777777" w:rsidR="00626A3E" w:rsidRPr="00E22969" w:rsidRDefault="00626A3E" w:rsidP="00422175">
            <w:pPr>
              <w:spacing w:after="0"/>
            </w:pPr>
            <w:r w:rsidRPr="00E22969">
              <w:t>TP-16093-WSM-PP-BV-02</w:t>
            </w:r>
          </w:p>
        </w:tc>
        <w:tc>
          <w:tcPr>
            <w:tcW w:w="1572" w:type="pct"/>
            <w:tcBorders>
              <w:top w:val="single" w:sz="4" w:space="0" w:color="auto"/>
            </w:tcBorders>
            <w:tcMar>
              <w:left w:w="14" w:type="dxa"/>
              <w:right w:w="14" w:type="dxa"/>
            </w:tcMar>
          </w:tcPr>
          <w:p w14:paraId="7DF267C5" w14:textId="77777777" w:rsidR="00626A3E" w:rsidRPr="00E22969" w:rsidRDefault="00626A3E" w:rsidP="001A25C9">
            <w:pPr>
              <w:spacing w:after="0"/>
            </w:pPr>
            <w:r w:rsidRPr="00E22969">
              <w:t>Verify that the IUT will receive WSM containing valid WSM-N-Header, optional WAVE Info Element extensions, WSM-T-Header, and WSM Data, and matching registered PSID.</w:t>
            </w:r>
          </w:p>
        </w:tc>
      </w:tr>
      <w:tr w:rsidR="00C3193D" w:rsidRPr="00E22969" w14:paraId="58B03538" w14:textId="77777777" w:rsidTr="007824FD">
        <w:trPr>
          <w:trHeight w:val="960"/>
        </w:trPr>
        <w:tc>
          <w:tcPr>
            <w:tcW w:w="637" w:type="pct"/>
            <w:vMerge w:val="restart"/>
            <w:tcMar>
              <w:left w:w="14" w:type="dxa"/>
              <w:right w:w="14" w:type="dxa"/>
            </w:tcMar>
          </w:tcPr>
          <w:p w14:paraId="7C4B20CA" w14:textId="77777777" w:rsidR="00C3193D" w:rsidRPr="00E22969" w:rsidRDefault="00C3193D" w:rsidP="00422175">
            <w:pPr>
              <w:spacing w:after="0"/>
            </w:pPr>
            <w:r w:rsidRPr="00E22969">
              <w:t>N1.3.1.</w:t>
            </w:r>
          </w:p>
        </w:tc>
        <w:tc>
          <w:tcPr>
            <w:tcW w:w="712" w:type="pct"/>
            <w:vMerge w:val="restart"/>
            <w:tcMar>
              <w:left w:w="14" w:type="dxa"/>
              <w:right w:w="14" w:type="dxa"/>
            </w:tcMar>
          </w:tcPr>
          <w:p w14:paraId="6935E0B6" w14:textId="77777777" w:rsidR="00C3193D" w:rsidRPr="00E22969" w:rsidRDefault="00C3193D" w:rsidP="00422175">
            <w:pPr>
              <w:spacing w:after="0"/>
              <w:rPr>
                <w:b/>
                <w:szCs w:val="18"/>
              </w:rPr>
            </w:pPr>
            <w:r w:rsidRPr="00E22969">
              <w:rPr>
                <w:b/>
                <w:i/>
                <w:szCs w:val="18"/>
              </w:rPr>
              <w:t>WSM reception</w:t>
            </w:r>
          </w:p>
        </w:tc>
        <w:tc>
          <w:tcPr>
            <w:tcW w:w="527" w:type="pct"/>
            <w:vMerge w:val="restart"/>
            <w:tcMar>
              <w:left w:w="14" w:type="dxa"/>
              <w:right w:w="14" w:type="dxa"/>
            </w:tcMar>
          </w:tcPr>
          <w:p w14:paraId="52FAA5B8" w14:textId="77777777" w:rsidR="00C3193D" w:rsidRPr="00E22969" w:rsidRDefault="00C3193D" w:rsidP="00422175">
            <w:pPr>
              <w:spacing w:after="0"/>
              <w:rPr>
                <w:szCs w:val="18"/>
              </w:rPr>
            </w:pPr>
            <w:r w:rsidRPr="00E22969">
              <w:rPr>
                <w:szCs w:val="18"/>
              </w:rPr>
              <w:t>5.5.3</w:t>
            </w:r>
          </w:p>
        </w:tc>
        <w:tc>
          <w:tcPr>
            <w:tcW w:w="381" w:type="pct"/>
            <w:vMerge w:val="restart"/>
            <w:tcMar>
              <w:left w:w="14" w:type="dxa"/>
              <w:right w:w="14" w:type="dxa"/>
            </w:tcMar>
          </w:tcPr>
          <w:p w14:paraId="74B46A7E" w14:textId="77777777" w:rsidR="00C3193D" w:rsidRPr="00E22969" w:rsidRDefault="00C3193D" w:rsidP="00422175">
            <w:pPr>
              <w:spacing w:after="0"/>
            </w:pPr>
            <w:r w:rsidRPr="00E22969">
              <w:rPr>
                <w:szCs w:val="18"/>
              </w:rPr>
              <w:t>O4</w:t>
            </w:r>
          </w:p>
        </w:tc>
        <w:tc>
          <w:tcPr>
            <w:tcW w:w="548" w:type="pct"/>
            <w:vMerge w:val="restart"/>
            <w:tcMar>
              <w:left w:w="14" w:type="dxa"/>
              <w:right w:w="14" w:type="dxa"/>
            </w:tcMar>
          </w:tcPr>
          <w:p w14:paraId="48665E22" w14:textId="77777777" w:rsidR="00C3193D" w:rsidRPr="00E22969" w:rsidRDefault="00C3193D" w:rsidP="00422175">
            <w:pPr>
              <w:spacing w:after="0"/>
            </w:pPr>
            <w:r w:rsidRPr="00E22969">
              <w:rPr>
                <w:szCs w:val="18"/>
              </w:rPr>
              <w:t>V2V, RSE</w:t>
            </w:r>
          </w:p>
        </w:tc>
        <w:tc>
          <w:tcPr>
            <w:tcW w:w="623" w:type="pct"/>
            <w:tcBorders>
              <w:bottom w:val="single" w:sz="4" w:space="0" w:color="auto"/>
            </w:tcBorders>
            <w:tcMar>
              <w:left w:w="14" w:type="dxa"/>
              <w:right w:w="14" w:type="dxa"/>
            </w:tcMar>
          </w:tcPr>
          <w:p w14:paraId="1A3609A8" w14:textId="77777777" w:rsidR="00C3193D" w:rsidRPr="00E22969" w:rsidRDefault="00C3193D" w:rsidP="00422175">
            <w:pPr>
              <w:spacing w:after="0"/>
            </w:pPr>
            <w:r w:rsidRPr="00E22969">
              <w:t>TP-16093-WSM-PP-BV-01</w:t>
            </w:r>
          </w:p>
          <w:p w14:paraId="261D3A90" w14:textId="1CB7097C" w:rsidR="00C3193D" w:rsidRPr="00296AC8" w:rsidRDefault="00C3193D" w:rsidP="00422175">
            <w:pPr>
              <w:spacing w:after="0"/>
            </w:pPr>
            <w:r w:rsidRPr="00E22969">
              <w:t>… -02</w:t>
            </w:r>
          </w:p>
        </w:tc>
        <w:tc>
          <w:tcPr>
            <w:tcW w:w="1572" w:type="pct"/>
            <w:tcBorders>
              <w:bottom w:val="single" w:sz="4" w:space="0" w:color="auto"/>
            </w:tcBorders>
            <w:tcMar>
              <w:left w:w="14" w:type="dxa"/>
              <w:right w:w="14" w:type="dxa"/>
            </w:tcMar>
          </w:tcPr>
          <w:p w14:paraId="4A5C798F" w14:textId="77777777" w:rsidR="00C3193D" w:rsidRPr="00E22969" w:rsidRDefault="00C3193D" w:rsidP="001A25C9">
            <w:pPr>
              <w:spacing w:after="0"/>
              <w:rPr>
                <w:color w:val="000000"/>
              </w:rPr>
            </w:pPr>
            <w:r w:rsidRPr="00E22969">
              <w:t>See TPs for N1.3.</w:t>
            </w:r>
          </w:p>
        </w:tc>
      </w:tr>
      <w:tr w:rsidR="00C3193D" w:rsidRPr="00E22969" w14:paraId="2AF01F87" w14:textId="77777777" w:rsidTr="00642749">
        <w:trPr>
          <w:trHeight w:val="910"/>
        </w:trPr>
        <w:tc>
          <w:tcPr>
            <w:tcW w:w="637" w:type="pct"/>
            <w:vMerge/>
            <w:tcMar>
              <w:left w:w="14" w:type="dxa"/>
              <w:right w:w="14" w:type="dxa"/>
            </w:tcMar>
          </w:tcPr>
          <w:p w14:paraId="6855675A" w14:textId="77777777" w:rsidR="00C3193D" w:rsidRPr="00E22969" w:rsidRDefault="00C3193D" w:rsidP="00422175">
            <w:pPr>
              <w:spacing w:after="0"/>
            </w:pPr>
          </w:p>
        </w:tc>
        <w:tc>
          <w:tcPr>
            <w:tcW w:w="712" w:type="pct"/>
            <w:vMerge/>
            <w:tcMar>
              <w:left w:w="14" w:type="dxa"/>
              <w:right w:w="14" w:type="dxa"/>
            </w:tcMar>
          </w:tcPr>
          <w:p w14:paraId="2F6AD17F" w14:textId="77777777" w:rsidR="00C3193D" w:rsidRPr="00E22969" w:rsidRDefault="00C3193D" w:rsidP="00422175">
            <w:pPr>
              <w:spacing w:after="0"/>
              <w:rPr>
                <w:b/>
                <w:i/>
                <w:szCs w:val="18"/>
              </w:rPr>
            </w:pPr>
          </w:p>
        </w:tc>
        <w:tc>
          <w:tcPr>
            <w:tcW w:w="527" w:type="pct"/>
            <w:vMerge/>
            <w:tcMar>
              <w:left w:w="14" w:type="dxa"/>
              <w:right w:w="14" w:type="dxa"/>
            </w:tcMar>
          </w:tcPr>
          <w:p w14:paraId="2FF3BAE5" w14:textId="77777777" w:rsidR="00C3193D" w:rsidRPr="00E22969" w:rsidRDefault="00C3193D" w:rsidP="00422175">
            <w:pPr>
              <w:spacing w:after="0"/>
              <w:rPr>
                <w:szCs w:val="18"/>
              </w:rPr>
            </w:pPr>
          </w:p>
        </w:tc>
        <w:tc>
          <w:tcPr>
            <w:tcW w:w="381" w:type="pct"/>
            <w:vMerge/>
            <w:tcMar>
              <w:left w:w="14" w:type="dxa"/>
              <w:right w:w="14" w:type="dxa"/>
            </w:tcMar>
          </w:tcPr>
          <w:p w14:paraId="3455C127" w14:textId="77777777" w:rsidR="00C3193D" w:rsidRPr="00E22969" w:rsidRDefault="00C3193D" w:rsidP="00422175">
            <w:pPr>
              <w:spacing w:after="0"/>
              <w:rPr>
                <w:szCs w:val="18"/>
              </w:rPr>
            </w:pPr>
          </w:p>
        </w:tc>
        <w:tc>
          <w:tcPr>
            <w:tcW w:w="548" w:type="pct"/>
            <w:vMerge/>
            <w:tcMar>
              <w:left w:w="14" w:type="dxa"/>
              <w:right w:w="14" w:type="dxa"/>
            </w:tcMar>
          </w:tcPr>
          <w:p w14:paraId="58DFC677" w14:textId="77777777" w:rsidR="00C3193D" w:rsidRPr="00E22969" w:rsidRDefault="00C3193D" w:rsidP="00422175">
            <w:pPr>
              <w:spacing w:after="0"/>
              <w:rPr>
                <w:szCs w:val="18"/>
              </w:rPr>
            </w:pPr>
          </w:p>
        </w:tc>
        <w:tc>
          <w:tcPr>
            <w:tcW w:w="623" w:type="pct"/>
            <w:tcBorders>
              <w:top w:val="single" w:sz="4" w:space="0" w:color="auto"/>
              <w:bottom w:val="single" w:sz="4" w:space="0" w:color="auto"/>
            </w:tcBorders>
            <w:tcMar>
              <w:left w:w="14" w:type="dxa"/>
              <w:right w:w="14" w:type="dxa"/>
            </w:tcMar>
          </w:tcPr>
          <w:p w14:paraId="1BCDA025" w14:textId="65386B24" w:rsidR="00642749" w:rsidRPr="00E22969" w:rsidRDefault="00C3193D" w:rsidP="00422175">
            <w:pPr>
              <w:spacing w:after="0"/>
            </w:pPr>
            <w:r w:rsidRPr="00E22969">
              <w:t>TP-16093-WSM-COM-BV-02</w:t>
            </w:r>
          </w:p>
        </w:tc>
        <w:tc>
          <w:tcPr>
            <w:tcW w:w="1572" w:type="pct"/>
            <w:tcBorders>
              <w:top w:val="single" w:sz="4" w:space="0" w:color="auto"/>
              <w:bottom w:val="single" w:sz="4" w:space="0" w:color="auto"/>
            </w:tcBorders>
            <w:tcMar>
              <w:left w:w="14" w:type="dxa"/>
              <w:right w:w="14" w:type="dxa"/>
            </w:tcMar>
          </w:tcPr>
          <w:p w14:paraId="3A8567E9" w14:textId="34F3AB6C" w:rsidR="00C3193D" w:rsidRPr="00E22969" w:rsidRDefault="00C3193D" w:rsidP="001A25C9">
            <w:pPr>
              <w:spacing w:after="0"/>
            </w:pPr>
            <w:r w:rsidRPr="00E22969">
              <w:t>Verify that the IUT will receive WSMs in continuous operation on a selected channel</w:t>
            </w:r>
            <w:r>
              <w:t>.</w:t>
            </w:r>
          </w:p>
        </w:tc>
      </w:tr>
      <w:tr w:rsidR="00642749" w:rsidRPr="00E22969" w14:paraId="4655D0CF" w14:textId="77777777" w:rsidTr="00C3193D">
        <w:trPr>
          <w:trHeight w:val="230"/>
        </w:trPr>
        <w:tc>
          <w:tcPr>
            <w:tcW w:w="637" w:type="pct"/>
            <w:vMerge/>
            <w:tcMar>
              <w:left w:w="14" w:type="dxa"/>
              <w:right w:w="14" w:type="dxa"/>
            </w:tcMar>
          </w:tcPr>
          <w:p w14:paraId="7969A422" w14:textId="77777777" w:rsidR="00642749" w:rsidRPr="00E22969" w:rsidRDefault="00642749" w:rsidP="00642749">
            <w:pPr>
              <w:spacing w:after="0"/>
            </w:pPr>
          </w:p>
        </w:tc>
        <w:tc>
          <w:tcPr>
            <w:tcW w:w="712" w:type="pct"/>
            <w:vMerge/>
            <w:tcMar>
              <w:left w:w="14" w:type="dxa"/>
              <w:right w:w="14" w:type="dxa"/>
            </w:tcMar>
          </w:tcPr>
          <w:p w14:paraId="64CAB265" w14:textId="77777777" w:rsidR="00642749" w:rsidRPr="00E22969" w:rsidRDefault="00642749" w:rsidP="00642749">
            <w:pPr>
              <w:spacing w:after="0"/>
              <w:rPr>
                <w:b/>
                <w:i/>
                <w:szCs w:val="18"/>
              </w:rPr>
            </w:pPr>
          </w:p>
        </w:tc>
        <w:tc>
          <w:tcPr>
            <w:tcW w:w="527" w:type="pct"/>
            <w:vMerge/>
            <w:tcMar>
              <w:left w:w="14" w:type="dxa"/>
              <w:right w:w="14" w:type="dxa"/>
            </w:tcMar>
          </w:tcPr>
          <w:p w14:paraId="4F2ACB3F" w14:textId="77777777" w:rsidR="00642749" w:rsidRPr="00E22969" w:rsidRDefault="00642749" w:rsidP="00642749">
            <w:pPr>
              <w:spacing w:after="0"/>
              <w:rPr>
                <w:szCs w:val="18"/>
              </w:rPr>
            </w:pPr>
          </w:p>
        </w:tc>
        <w:tc>
          <w:tcPr>
            <w:tcW w:w="381" w:type="pct"/>
            <w:vMerge/>
            <w:tcMar>
              <w:left w:w="14" w:type="dxa"/>
              <w:right w:w="14" w:type="dxa"/>
            </w:tcMar>
          </w:tcPr>
          <w:p w14:paraId="37C401B6" w14:textId="77777777" w:rsidR="00642749" w:rsidRPr="00E22969" w:rsidRDefault="00642749" w:rsidP="00642749">
            <w:pPr>
              <w:spacing w:after="0"/>
              <w:rPr>
                <w:szCs w:val="18"/>
              </w:rPr>
            </w:pPr>
          </w:p>
        </w:tc>
        <w:tc>
          <w:tcPr>
            <w:tcW w:w="548" w:type="pct"/>
            <w:vMerge/>
            <w:tcMar>
              <w:left w:w="14" w:type="dxa"/>
              <w:right w:w="14" w:type="dxa"/>
            </w:tcMar>
          </w:tcPr>
          <w:p w14:paraId="75826414" w14:textId="77777777" w:rsidR="00642749" w:rsidRPr="00E22969" w:rsidRDefault="00642749"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26463F9D" w14:textId="522C8220" w:rsidR="00642749" w:rsidRPr="00E22969" w:rsidRDefault="00642749" w:rsidP="00642749">
            <w:pPr>
              <w:spacing w:after="0"/>
            </w:pPr>
            <w:r w:rsidRPr="00E22969">
              <w:t>TP-16093-WSM-</w:t>
            </w:r>
            <w:r w:rsidRPr="00E22969">
              <w:lastRenderedPageBreak/>
              <w:t>COM-BV-04</w:t>
            </w:r>
          </w:p>
        </w:tc>
        <w:tc>
          <w:tcPr>
            <w:tcW w:w="1572" w:type="pct"/>
            <w:tcBorders>
              <w:top w:val="single" w:sz="4" w:space="0" w:color="auto"/>
              <w:bottom w:val="single" w:sz="4" w:space="0" w:color="auto"/>
            </w:tcBorders>
            <w:tcMar>
              <w:left w:w="14" w:type="dxa"/>
              <w:right w:w="14" w:type="dxa"/>
            </w:tcMar>
          </w:tcPr>
          <w:p w14:paraId="700336AF" w14:textId="1088F858" w:rsidR="00642749" w:rsidRPr="00E22969" w:rsidRDefault="00642749" w:rsidP="00642749">
            <w:pPr>
              <w:spacing w:after="0"/>
            </w:pPr>
            <w:r w:rsidRPr="00E22969">
              <w:lastRenderedPageBreak/>
              <w:t xml:space="preserve">Verify that the IUT will transmit WSMs in alternating operation </w:t>
            </w:r>
            <w:r w:rsidRPr="00E22969">
              <w:lastRenderedPageBreak/>
              <w:t>on a channel CH1 and receive WSMs on a channel CH2.</w:t>
            </w:r>
          </w:p>
        </w:tc>
      </w:tr>
      <w:tr w:rsidR="00642749" w:rsidRPr="00E22969" w14:paraId="0BEC4918" w14:textId="77777777" w:rsidTr="00296AC8">
        <w:trPr>
          <w:trHeight w:val="270"/>
        </w:trPr>
        <w:tc>
          <w:tcPr>
            <w:tcW w:w="637" w:type="pct"/>
            <w:vMerge/>
            <w:tcMar>
              <w:left w:w="14" w:type="dxa"/>
              <w:right w:w="14" w:type="dxa"/>
            </w:tcMar>
          </w:tcPr>
          <w:p w14:paraId="3629FD65" w14:textId="77777777" w:rsidR="00642749" w:rsidRPr="00E22969" w:rsidRDefault="00642749" w:rsidP="00642749">
            <w:pPr>
              <w:spacing w:after="0"/>
            </w:pPr>
          </w:p>
        </w:tc>
        <w:tc>
          <w:tcPr>
            <w:tcW w:w="712" w:type="pct"/>
            <w:vMerge/>
            <w:tcMar>
              <w:left w:w="14" w:type="dxa"/>
              <w:right w:w="14" w:type="dxa"/>
            </w:tcMar>
          </w:tcPr>
          <w:p w14:paraId="03EAE6E2" w14:textId="77777777" w:rsidR="00642749" w:rsidRPr="00E22969" w:rsidRDefault="00642749" w:rsidP="00642749">
            <w:pPr>
              <w:spacing w:after="0"/>
              <w:rPr>
                <w:b/>
                <w:i/>
                <w:szCs w:val="18"/>
              </w:rPr>
            </w:pPr>
          </w:p>
        </w:tc>
        <w:tc>
          <w:tcPr>
            <w:tcW w:w="527" w:type="pct"/>
            <w:vMerge/>
            <w:tcMar>
              <w:left w:w="14" w:type="dxa"/>
              <w:right w:w="14" w:type="dxa"/>
            </w:tcMar>
          </w:tcPr>
          <w:p w14:paraId="65A821C0" w14:textId="77777777" w:rsidR="00642749" w:rsidRPr="00E22969" w:rsidRDefault="00642749" w:rsidP="00642749">
            <w:pPr>
              <w:spacing w:after="0"/>
              <w:rPr>
                <w:szCs w:val="18"/>
              </w:rPr>
            </w:pPr>
          </w:p>
        </w:tc>
        <w:tc>
          <w:tcPr>
            <w:tcW w:w="381" w:type="pct"/>
            <w:vMerge/>
            <w:tcMar>
              <w:left w:w="14" w:type="dxa"/>
              <w:right w:w="14" w:type="dxa"/>
            </w:tcMar>
          </w:tcPr>
          <w:p w14:paraId="7E239EAF" w14:textId="77777777" w:rsidR="00642749" w:rsidRPr="00E22969" w:rsidRDefault="00642749" w:rsidP="00642749">
            <w:pPr>
              <w:spacing w:after="0"/>
              <w:rPr>
                <w:szCs w:val="18"/>
              </w:rPr>
            </w:pPr>
          </w:p>
        </w:tc>
        <w:tc>
          <w:tcPr>
            <w:tcW w:w="548" w:type="pct"/>
            <w:vMerge/>
            <w:tcBorders>
              <w:bottom w:val="single" w:sz="4" w:space="0" w:color="auto"/>
            </w:tcBorders>
            <w:tcMar>
              <w:left w:w="14" w:type="dxa"/>
              <w:right w:w="14" w:type="dxa"/>
            </w:tcMar>
          </w:tcPr>
          <w:p w14:paraId="378B9AE8" w14:textId="77777777" w:rsidR="00642749" w:rsidRPr="00E22969" w:rsidRDefault="00642749"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01C28F86" w14:textId="6E4D0CE9" w:rsidR="00642749" w:rsidRPr="00E22969" w:rsidRDefault="00642749" w:rsidP="00642749">
            <w:pPr>
              <w:spacing w:after="0"/>
            </w:pPr>
            <w:r w:rsidRPr="00E22969">
              <w:t>TP-16093-WSM-COM-BV-05</w:t>
            </w:r>
          </w:p>
        </w:tc>
        <w:tc>
          <w:tcPr>
            <w:tcW w:w="1572" w:type="pct"/>
            <w:tcBorders>
              <w:top w:val="single" w:sz="4" w:space="0" w:color="auto"/>
              <w:bottom w:val="single" w:sz="4" w:space="0" w:color="auto"/>
            </w:tcBorders>
            <w:tcMar>
              <w:left w:w="14" w:type="dxa"/>
              <w:right w:w="14" w:type="dxa"/>
            </w:tcMar>
          </w:tcPr>
          <w:p w14:paraId="2008C7F8" w14:textId="38AB3A6B" w:rsidR="00642749" w:rsidRPr="00E22969" w:rsidRDefault="00642749" w:rsidP="00642749">
            <w:pPr>
              <w:spacing w:after="0"/>
            </w:pPr>
            <w:r w:rsidRPr="00E22969">
              <w:t>Verify that the IUT will receive WSMs in alternating operation on channels CH1 and CH2.</w:t>
            </w:r>
          </w:p>
        </w:tc>
      </w:tr>
      <w:tr w:rsidR="00642749" w:rsidRPr="00E22969" w14:paraId="28BA474B" w14:textId="77777777" w:rsidTr="001A25C9">
        <w:tc>
          <w:tcPr>
            <w:tcW w:w="637" w:type="pct"/>
            <w:tcMar>
              <w:left w:w="14" w:type="dxa"/>
              <w:right w:w="14" w:type="dxa"/>
            </w:tcMar>
          </w:tcPr>
          <w:p w14:paraId="7AF6901D" w14:textId="77777777" w:rsidR="00642749" w:rsidRPr="00E22969" w:rsidRDefault="00642749" w:rsidP="00642749">
            <w:pPr>
              <w:spacing w:after="0"/>
            </w:pPr>
            <w:r w:rsidRPr="00E22969">
              <w:t>N1.3.1.1.</w:t>
            </w:r>
          </w:p>
        </w:tc>
        <w:tc>
          <w:tcPr>
            <w:tcW w:w="712" w:type="pct"/>
            <w:tcMar>
              <w:left w:w="14" w:type="dxa"/>
              <w:right w:w="14" w:type="dxa"/>
            </w:tcMar>
          </w:tcPr>
          <w:p w14:paraId="6003A284" w14:textId="77777777" w:rsidR="00642749" w:rsidRPr="00E22969" w:rsidRDefault="00642749" w:rsidP="00642749">
            <w:pPr>
              <w:spacing w:after="0"/>
              <w:rPr>
                <w:b/>
                <w:szCs w:val="18"/>
              </w:rPr>
            </w:pPr>
            <w:r w:rsidRPr="00E22969">
              <w:rPr>
                <w:szCs w:val="18"/>
              </w:rPr>
              <w:t>Check WSMP Version number</w:t>
            </w:r>
          </w:p>
        </w:tc>
        <w:tc>
          <w:tcPr>
            <w:tcW w:w="527" w:type="pct"/>
            <w:tcMar>
              <w:left w:w="14" w:type="dxa"/>
              <w:right w:w="14" w:type="dxa"/>
            </w:tcMar>
          </w:tcPr>
          <w:p w14:paraId="067E9712" w14:textId="77777777" w:rsidR="00642749" w:rsidRPr="00E22969" w:rsidRDefault="00642749" w:rsidP="00642749">
            <w:pPr>
              <w:spacing w:after="0"/>
              <w:rPr>
                <w:szCs w:val="18"/>
              </w:rPr>
            </w:pPr>
            <w:r w:rsidRPr="00E22969">
              <w:rPr>
                <w:szCs w:val="18"/>
              </w:rPr>
              <w:t>5.5.3, 8.3.2</w:t>
            </w:r>
          </w:p>
        </w:tc>
        <w:tc>
          <w:tcPr>
            <w:tcW w:w="381" w:type="pct"/>
            <w:tcMar>
              <w:left w:w="14" w:type="dxa"/>
              <w:right w:w="14" w:type="dxa"/>
            </w:tcMar>
          </w:tcPr>
          <w:p w14:paraId="41763D58" w14:textId="77777777" w:rsidR="00642749" w:rsidRPr="00E22969" w:rsidRDefault="00642749" w:rsidP="00642749">
            <w:pPr>
              <w:spacing w:after="0"/>
            </w:pPr>
            <w:r w:rsidRPr="00E22969">
              <w:rPr>
                <w:szCs w:val="18"/>
              </w:rPr>
              <w:t>M</w:t>
            </w:r>
          </w:p>
        </w:tc>
        <w:tc>
          <w:tcPr>
            <w:tcW w:w="548" w:type="pct"/>
            <w:tcMar>
              <w:left w:w="14" w:type="dxa"/>
              <w:right w:w="14" w:type="dxa"/>
            </w:tcMar>
          </w:tcPr>
          <w:p w14:paraId="701C2E76" w14:textId="77777777" w:rsidR="00642749" w:rsidRPr="00E22969" w:rsidRDefault="00642749" w:rsidP="00642749">
            <w:pPr>
              <w:spacing w:after="0"/>
            </w:pPr>
            <w:r w:rsidRPr="00E22969">
              <w:rPr>
                <w:szCs w:val="18"/>
              </w:rPr>
              <w:t>V2V, RSE (Version  = 3)</w:t>
            </w:r>
          </w:p>
        </w:tc>
        <w:tc>
          <w:tcPr>
            <w:tcW w:w="623" w:type="pct"/>
            <w:tcMar>
              <w:left w:w="14" w:type="dxa"/>
              <w:right w:w="14" w:type="dxa"/>
            </w:tcMar>
          </w:tcPr>
          <w:p w14:paraId="042F4860" w14:textId="77777777" w:rsidR="00642749" w:rsidRPr="00E22969" w:rsidRDefault="00642749" w:rsidP="00642749">
            <w:pPr>
              <w:spacing w:after="0"/>
            </w:pPr>
            <w:r w:rsidRPr="00E22969">
              <w:t>TP-16093-WSM-PP-BV-01</w:t>
            </w:r>
          </w:p>
          <w:p w14:paraId="24F846BF" w14:textId="77777777" w:rsidR="00642749" w:rsidRPr="00E22969" w:rsidRDefault="00642749" w:rsidP="00642749">
            <w:pPr>
              <w:spacing w:after="0"/>
              <w:rPr>
                <w:color w:val="000000"/>
                <w:highlight w:val="yellow"/>
              </w:rPr>
            </w:pPr>
            <w:r w:rsidRPr="00E22969">
              <w:t>… -02</w:t>
            </w:r>
          </w:p>
        </w:tc>
        <w:tc>
          <w:tcPr>
            <w:tcW w:w="1572" w:type="pct"/>
            <w:tcMar>
              <w:left w:w="14" w:type="dxa"/>
              <w:right w:w="14" w:type="dxa"/>
            </w:tcMar>
          </w:tcPr>
          <w:p w14:paraId="63BEC5E1" w14:textId="77777777" w:rsidR="00642749" w:rsidRPr="00E22969" w:rsidRDefault="00642749" w:rsidP="00642749">
            <w:pPr>
              <w:spacing w:after="0"/>
              <w:rPr>
                <w:color w:val="000000"/>
              </w:rPr>
            </w:pPr>
            <w:r w:rsidRPr="00E22969">
              <w:t>See TPs for N1.3.</w:t>
            </w:r>
          </w:p>
        </w:tc>
      </w:tr>
      <w:tr w:rsidR="00642749" w:rsidRPr="00E22969" w14:paraId="1D460801" w14:textId="77777777" w:rsidTr="001A25C9">
        <w:tc>
          <w:tcPr>
            <w:tcW w:w="637" w:type="pct"/>
            <w:tcMar>
              <w:left w:w="14" w:type="dxa"/>
              <w:right w:w="14" w:type="dxa"/>
            </w:tcMar>
          </w:tcPr>
          <w:p w14:paraId="0D4DDA12" w14:textId="77777777" w:rsidR="00642749" w:rsidRPr="00E22969" w:rsidRDefault="00642749" w:rsidP="00642749">
            <w:pPr>
              <w:spacing w:after="0"/>
            </w:pPr>
            <w:r w:rsidRPr="00E22969">
              <w:t>N1.3.1.2.</w:t>
            </w:r>
          </w:p>
        </w:tc>
        <w:tc>
          <w:tcPr>
            <w:tcW w:w="712" w:type="pct"/>
            <w:tcMar>
              <w:left w:w="14" w:type="dxa"/>
              <w:right w:w="14" w:type="dxa"/>
            </w:tcMar>
          </w:tcPr>
          <w:p w14:paraId="7EB3A580" w14:textId="77777777" w:rsidR="00642749" w:rsidRPr="00E22969" w:rsidRDefault="00642749" w:rsidP="00642749">
            <w:pPr>
              <w:spacing w:after="0"/>
              <w:rPr>
                <w:b/>
                <w:szCs w:val="18"/>
              </w:rPr>
            </w:pPr>
            <w:r w:rsidRPr="00E22969">
              <w:rPr>
                <w:szCs w:val="18"/>
              </w:rPr>
              <w:t>Check Subtype field</w:t>
            </w:r>
          </w:p>
        </w:tc>
        <w:tc>
          <w:tcPr>
            <w:tcW w:w="527" w:type="pct"/>
            <w:tcMar>
              <w:left w:w="14" w:type="dxa"/>
              <w:right w:w="14" w:type="dxa"/>
            </w:tcMar>
          </w:tcPr>
          <w:p w14:paraId="4CE10BD9" w14:textId="77777777" w:rsidR="00642749" w:rsidRPr="00E22969" w:rsidRDefault="00642749" w:rsidP="00642749">
            <w:pPr>
              <w:spacing w:after="0"/>
              <w:rPr>
                <w:szCs w:val="18"/>
              </w:rPr>
            </w:pPr>
            <w:r w:rsidRPr="00E22969">
              <w:rPr>
                <w:szCs w:val="18"/>
              </w:rPr>
              <w:t>5.5.3, 8.3.2</w:t>
            </w:r>
          </w:p>
        </w:tc>
        <w:tc>
          <w:tcPr>
            <w:tcW w:w="381" w:type="pct"/>
            <w:tcMar>
              <w:left w:w="14" w:type="dxa"/>
              <w:right w:w="14" w:type="dxa"/>
            </w:tcMar>
          </w:tcPr>
          <w:p w14:paraId="7090507B" w14:textId="77777777" w:rsidR="00642749" w:rsidRPr="00E22969" w:rsidRDefault="00642749" w:rsidP="00642749">
            <w:pPr>
              <w:spacing w:after="0"/>
            </w:pPr>
            <w:r w:rsidRPr="00E22969">
              <w:rPr>
                <w:szCs w:val="18"/>
              </w:rPr>
              <w:t>M</w:t>
            </w:r>
          </w:p>
        </w:tc>
        <w:tc>
          <w:tcPr>
            <w:tcW w:w="548" w:type="pct"/>
            <w:tcMar>
              <w:left w:w="14" w:type="dxa"/>
              <w:right w:w="14" w:type="dxa"/>
            </w:tcMar>
          </w:tcPr>
          <w:p w14:paraId="6B6C77EA" w14:textId="77777777" w:rsidR="00642749" w:rsidRPr="00E22969" w:rsidRDefault="00642749" w:rsidP="00642749">
            <w:pPr>
              <w:spacing w:after="0"/>
            </w:pPr>
            <w:r w:rsidRPr="00E22969">
              <w:rPr>
                <w:szCs w:val="18"/>
              </w:rPr>
              <w:t>V2V, RSE (Subtype = 0 or 1)</w:t>
            </w:r>
          </w:p>
        </w:tc>
        <w:tc>
          <w:tcPr>
            <w:tcW w:w="623" w:type="pct"/>
            <w:tcMar>
              <w:left w:w="14" w:type="dxa"/>
              <w:right w:w="14" w:type="dxa"/>
            </w:tcMar>
          </w:tcPr>
          <w:p w14:paraId="3B414851" w14:textId="77777777" w:rsidR="00642749" w:rsidRPr="00E22969" w:rsidRDefault="00642749" w:rsidP="00642749">
            <w:pPr>
              <w:spacing w:after="0"/>
            </w:pPr>
            <w:r w:rsidRPr="00E22969">
              <w:t>TP-16093-WSM-PP-BV-01</w:t>
            </w:r>
          </w:p>
          <w:p w14:paraId="52800C17" w14:textId="77777777" w:rsidR="00642749" w:rsidRPr="00E22969" w:rsidRDefault="00642749" w:rsidP="00642749">
            <w:pPr>
              <w:spacing w:after="0"/>
              <w:rPr>
                <w:color w:val="000000"/>
                <w:highlight w:val="yellow"/>
              </w:rPr>
            </w:pPr>
            <w:r w:rsidRPr="00E22969">
              <w:t>… -02</w:t>
            </w:r>
          </w:p>
        </w:tc>
        <w:tc>
          <w:tcPr>
            <w:tcW w:w="1572" w:type="pct"/>
            <w:tcMar>
              <w:left w:w="14" w:type="dxa"/>
              <w:right w:w="14" w:type="dxa"/>
            </w:tcMar>
          </w:tcPr>
          <w:p w14:paraId="155C9ED5" w14:textId="77777777" w:rsidR="00642749" w:rsidRPr="00E22969" w:rsidRDefault="00642749" w:rsidP="00642749">
            <w:pPr>
              <w:spacing w:after="0"/>
              <w:rPr>
                <w:color w:val="000000"/>
              </w:rPr>
            </w:pPr>
            <w:r w:rsidRPr="00E22969">
              <w:t>See TPs for N1.3.</w:t>
            </w:r>
          </w:p>
        </w:tc>
      </w:tr>
      <w:tr w:rsidR="00642749" w:rsidRPr="00E22969" w14:paraId="0E4BADC6" w14:textId="77777777" w:rsidTr="001A25C9">
        <w:tc>
          <w:tcPr>
            <w:tcW w:w="637" w:type="pct"/>
            <w:tcMar>
              <w:left w:w="14" w:type="dxa"/>
              <w:right w:w="14" w:type="dxa"/>
            </w:tcMar>
          </w:tcPr>
          <w:p w14:paraId="22ADD1CD" w14:textId="77777777" w:rsidR="00642749" w:rsidRPr="00E22969" w:rsidRDefault="00642749" w:rsidP="00642749">
            <w:pPr>
              <w:spacing w:after="0"/>
            </w:pPr>
            <w:r w:rsidRPr="00E22969">
              <w:t>N1.3.1.3.</w:t>
            </w:r>
          </w:p>
        </w:tc>
        <w:tc>
          <w:tcPr>
            <w:tcW w:w="712" w:type="pct"/>
            <w:tcMar>
              <w:left w:w="14" w:type="dxa"/>
              <w:right w:w="14" w:type="dxa"/>
            </w:tcMar>
          </w:tcPr>
          <w:p w14:paraId="01566B3C" w14:textId="77777777" w:rsidR="00642749" w:rsidRPr="00E22969" w:rsidRDefault="00642749" w:rsidP="00642749">
            <w:pPr>
              <w:spacing w:after="0"/>
              <w:rPr>
                <w:b/>
                <w:szCs w:val="18"/>
              </w:rPr>
            </w:pPr>
            <w:r w:rsidRPr="00E22969">
              <w:rPr>
                <w:szCs w:val="18"/>
              </w:rPr>
              <w:t>Check TPID field</w:t>
            </w:r>
          </w:p>
        </w:tc>
        <w:tc>
          <w:tcPr>
            <w:tcW w:w="527" w:type="pct"/>
            <w:tcMar>
              <w:left w:w="14" w:type="dxa"/>
              <w:right w:w="14" w:type="dxa"/>
            </w:tcMar>
          </w:tcPr>
          <w:p w14:paraId="6B5C9464" w14:textId="77777777" w:rsidR="00642749" w:rsidRPr="00E22969" w:rsidRDefault="00642749" w:rsidP="00642749">
            <w:pPr>
              <w:spacing w:after="0"/>
              <w:rPr>
                <w:szCs w:val="18"/>
              </w:rPr>
            </w:pPr>
            <w:r w:rsidRPr="00E22969">
              <w:rPr>
                <w:szCs w:val="18"/>
              </w:rPr>
              <w:t>5.5.3, 8.3.2</w:t>
            </w:r>
          </w:p>
        </w:tc>
        <w:tc>
          <w:tcPr>
            <w:tcW w:w="381" w:type="pct"/>
            <w:tcMar>
              <w:left w:w="14" w:type="dxa"/>
              <w:right w:w="14" w:type="dxa"/>
            </w:tcMar>
          </w:tcPr>
          <w:p w14:paraId="59B5B7FD" w14:textId="77777777" w:rsidR="00642749" w:rsidRPr="00E22969" w:rsidRDefault="00642749" w:rsidP="00642749">
            <w:pPr>
              <w:spacing w:after="0"/>
            </w:pPr>
            <w:r w:rsidRPr="00E22969">
              <w:rPr>
                <w:szCs w:val="18"/>
              </w:rPr>
              <w:t>M</w:t>
            </w:r>
          </w:p>
        </w:tc>
        <w:tc>
          <w:tcPr>
            <w:tcW w:w="548" w:type="pct"/>
            <w:tcMar>
              <w:left w:w="14" w:type="dxa"/>
              <w:right w:w="14" w:type="dxa"/>
            </w:tcMar>
          </w:tcPr>
          <w:p w14:paraId="2B604D70" w14:textId="77777777" w:rsidR="00642749" w:rsidRPr="00E22969" w:rsidRDefault="00642749" w:rsidP="00642749">
            <w:pPr>
              <w:spacing w:after="0"/>
            </w:pPr>
            <w:r w:rsidRPr="00E22969">
              <w:rPr>
                <w:szCs w:val="18"/>
              </w:rPr>
              <w:t>V2V, RSE (TPID = 0)</w:t>
            </w:r>
          </w:p>
        </w:tc>
        <w:tc>
          <w:tcPr>
            <w:tcW w:w="623" w:type="pct"/>
            <w:tcMar>
              <w:left w:w="14" w:type="dxa"/>
              <w:right w:w="14" w:type="dxa"/>
            </w:tcMar>
          </w:tcPr>
          <w:p w14:paraId="28878413" w14:textId="77777777" w:rsidR="00642749" w:rsidRPr="00E22969" w:rsidRDefault="00642749" w:rsidP="00642749">
            <w:pPr>
              <w:spacing w:after="0"/>
            </w:pPr>
            <w:r w:rsidRPr="00E22969">
              <w:t>TP-16093-WSM-PP-BV-01</w:t>
            </w:r>
          </w:p>
          <w:p w14:paraId="71E2A431" w14:textId="77777777" w:rsidR="00642749" w:rsidRPr="00E22969" w:rsidRDefault="00642749" w:rsidP="00642749">
            <w:pPr>
              <w:spacing w:after="0"/>
              <w:rPr>
                <w:color w:val="000000"/>
                <w:highlight w:val="yellow"/>
              </w:rPr>
            </w:pPr>
            <w:r w:rsidRPr="00E22969">
              <w:t>… -02</w:t>
            </w:r>
          </w:p>
        </w:tc>
        <w:tc>
          <w:tcPr>
            <w:tcW w:w="1572" w:type="pct"/>
            <w:tcMar>
              <w:left w:w="14" w:type="dxa"/>
              <w:right w:w="14" w:type="dxa"/>
            </w:tcMar>
          </w:tcPr>
          <w:p w14:paraId="1EC1DD18" w14:textId="77777777" w:rsidR="00642749" w:rsidRPr="00E22969" w:rsidRDefault="00642749" w:rsidP="00642749">
            <w:pPr>
              <w:spacing w:after="0"/>
              <w:rPr>
                <w:color w:val="000000"/>
              </w:rPr>
            </w:pPr>
            <w:r w:rsidRPr="00E22969">
              <w:t>See TPs for N1.3.</w:t>
            </w:r>
          </w:p>
        </w:tc>
      </w:tr>
      <w:tr w:rsidR="00642749" w:rsidRPr="00E22969" w14:paraId="54E1166D" w14:textId="77777777" w:rsidTr="001A25C9">
        <w:tc>
          <w:tcPr>
            <w:tcW w:w="637" w:type="pct"/>
            <w:tcMar>
              <w:left w:w="14" w:type="dxa"/>
              <w:right w:w="14" w:type="dxa"/>
            </w:tcMar>
          </w:tcPr>
          <w:p w14:paraId="0856466C" w14:textId="77777777" w:rsidR="00642749" w:rsidRPr="00E22969" w:rsidRDefault="00642749" w:rsidP="00642749">
            <w:pPr>
              <w:spacing w:after="0"/>
            </w:pPr>
            <w:r w:rsidRPr="00E22969">
              <w:t>N1.3.1.4.</w:t>
            </w:r>
          </w:p>
        </w:tc>
        <w:tc>
          <w:tcPr>
            <w:tcW w:w="712" w:type="pct"/>
            <w:tcMar>
              <w:left w:w="14" w:type="dxa"/>
              <w:right w:w="14" w:type="dxa"/>
            </w:tcMar>
          </w:tcPr>
          <w:p w14:paraId="70D84744" w14:textId="77777777" w:rsidR="00642749" w:rsidRPr="00E22969" w:rsidRDefault="00642749" w:rsidP="00642749">
            <w:pPr>
              <w:spacing w:after="0"/>
              <w:rPr>
                <w:b/>
                <w:szCs w:val="18"/>
              </w:rPr>
            </w:pPr>
            <w:r w:rsidRPr="00E22969">
              <w:rPr>
                <w:szCs w:val="18"/>
              </w:rPr>
              <w:t>WAVE Info Elem Extension field</w:t>
            </w:r>
          </w:p>
        </w:tc>
        <w:tc>
          <w:tcPr>
            <w:tcW w:w="527" w:type="pct"/>
            <w:tcMar>
              <w:left w:w="14" w:type="dxa"/>
              <w:right w:w="14" w:type="dxa"/>
            </w:tcMar>
          </w:tcPr>
          <w:p w14:paraId="3432F816" w14:textId="77777777" w:rsidR="00642749" w:rsidRPr="00E22969" w:rsidRDefault="00642749" w:rsidP="00642749">
            <w:pPr>
              <w:spacing w:after="0"/>
              <w:rPr>
                <w:szCs w:val="18"/>
              </w:rPr>
            </w:pPr>
            <w:r w:rsidRPr="00E22969">
              <w:rPr>
                <w:szCs w:val="18"/>
              </w:rPr>
              <w:t>8.1.1</w:t>
            </w:r>
          </w:p>
        </w:tc>
        <w:tc>
          <w:tcPr>
            <w:tcW w:w="381" w:type="pct"/>
            <w:tcMar>
              <w:left w:w="14" w:type="dxa"/>
              <w:right w:w="14" w:type="dxa"/>
            </w:tcMar>
          </w:tcPr>
          <w:p w14:paraId="22642B8D" w14:textId="77777777" w:rsidR="00642749" w:rsidRPr="00E22969" w:rsidRDefault="00642749" w:rsidP="00642749">
            <w:pPr>
              <w:spacing w:after="0"/>
            </w:pPr>
            <w:r w:rsidRPr="00E22969">
              <w:rPr>
                <w:szCs w:val="18"/>
              </w:rPr>
              <w:t>M</w:t>
            </w:r>
          </w:p>
        </w:tc>
        <w:tc>
          <w:tcPr>
            <w:tcW w:w="548" w:type="pct"/>
            <w:tcMar>
              <w:left w:w="14" w:type="dxa"/>
              <w:right w:w="14" w:type="dxa"/>
            </w:tcMar>
          </w:tcPr>
          <w:p w14:paraId="77E7859A" w14:textId="77777777" w:rsidR="00642749" w:rsidRPr="00E22969" w:rsidRDefault="00642749" w:rsidP="00642749">
            <w:pPr>
              <w:spacing w:after="0"/>
            </w:pPr>
            <w:r w:rsidRPr="00E22969">
              <w:rPr>
                <w:szCs w:val="18"/>
              </w:rPr>
              <w:t>V2V, RSE</w:t>
            </w:r>
          </w:p>
        </w:tc>
        <w:tc>
          <w:tcPr>
            <w:tcW w:w="623" w:type="pct"/>
            <w:tcMar>
              <w:left w:w="14" w:type="dxa"/>
              <w:right w:w="14" w:type="dxa"/>
            </w:tcMar>
          </w:tcPr>
          <w:p w14:paraId="07FD6CCB" w14:textId="77777777" w:rsidR="00642749" w:rsidRPr="00E22969" w:rsidRDefault="00642749" w:rsidP="00642749">
            <w:pPr>
              <w:spacing w:after="0"/>
              <w:rPr>
                <w:color w:val="000000"/>
                <w:highlight w:val="yellow"/>
              </w:rPr>
            </w:pPr>
            <w:r w:rsidRPr="00E22969">
              <w:t>TP-16093-WSM-PP-BV-02</w:t>
            </w:r>
          </w:p>
        </w:tc>
        <w:tc>
          <w:tcPr>
            <w:tcW w:w="1572" w:type="pct"/>
            <w:tcMar>
              <w:left w:w="14" w:type="dxa"/>
              <w:right w:w="14" w:type="dxa"/>
            </w:tcMar>
          </w:tcPr>
          <w:p w14:paraId="2043675D" w14:textId="77777777" w:rsidR="00642749" w:rsidRPr="00E22969" w:rsidRDefault="00642749" w:rsidP="00642749">
            <w:pPr>
              <w:spacing w:after="0"/>
              <w:rPr>
                <w:color w:val="000000"/>
              </w:rPr>
            </w:pPr>
            <w:r w:rsidRPr="00E22969">
              <w:t>Verify that the IUT will receive WSM containing valid WSM-N-Header, excluding optional WAVE Info Element extensions, WSM-T-Header, and WSM Data, and matching registered PSID.</w:t>
            </w:r>
          </w:p>
        </w:tc>
      </w:tr>
      <w:tr w:rsidR="00642749" w:rsidRPr="00E22969" w14:paraId="61C17A5B" w14:textId="77777777" w:rsidTr="001A25C9">
        <w:tc>
          <w:tcPr>
            <w:tcW w:w="637" w:type="pct"/>
            <w:tcMar>
              <w:left w:w="14" w:type="dxa"/>
              <w:right w:w="14" w:type="dxa"/>
            </w:tcMar>
          </w:tcPr>
          <w:p w14:paraId="5A2643EA" w14:textId="77777777" w:rsidR="00642749" w:rsidRPr="00E22969" w:rsidRDefault="00642749" w:rsidP="00642749">
            <w:pPr>
              <w:spacing w:after="0"/>
            </w:pPr>
            <w:r w:rsidRPr="00E22969">
              <w:t>N1.3.1.5.</w:t>
            </w:r>
          </w:p>
        </w:tc>
        <w:tc>
          <w:tcPr>
            <w:tcW w:w="712" w:type="pct"/>
            <w:tcMar>
              <w:left w:w="14" w:type="dxa"/>
              <w:right w:w="14" w:type="dxa"/>
            </w:tcMar>
          </w:tcPr>
          <w:p w14:paraId="09084C91" w14:textId="77777777" w:rsidR="00642749" w:rsidRPr="00E22969" w:rsidRDefault="00642749" w:rsidP="00642749">
            <w:pPr>
              <w:spacing w:after="0"/>
              <w:rPr>
                <w:b/>
                <w:szCs w:val="18"/>
              </w:rPr>
            </w:pPr>
            <w:r w:rsidRPr="00E22969">
              <w:rPr>
                <w:szCs w:val="18"/>
              </w:rPr>
              <w:t>Deliver message based on Destination Address (PSID)</w:t>
            </w:r>
          </w:p>
        </w:tc>
        <w:tc>
          <w:tcPr>
            <w:tcW w:w="527" w:type="pct"/>
            <w:tcMar>
              <w:left w:w="14" w:type="dxa"/>
              <w:right w:w="14" w:type="dxa"/>
            </w:tcMar>
          </w:tcPr>
          <w:p w14:paraId="1E6E0103" w14:textId="77777777" w:rsidR="00642749" w:rsidRPr="00E22969" w:rsidRDefault="00642749" w:rsidP="00642749">
            <w:pPr>
              <w:spacing w:after="0"/>
              <w:rPr>
                <w:szCs w:val="18"/>
              </w:rPr>
            </w:pPr>
            <w:r w:rsidRPr="00E22969">
              <w:rPr>
                <w:szCs w:val="18"/>
              </w:rPr>
              <w:t>5.5.3</w:t>
            </w:r>
          </w:p>
        </w:tc>
        <w:tc>
          <w:tcPr>
            <w:tcW w:w="381" w:type="pct"/>
            <w:tcMar>
              <w:left w:w="14" w:type="dxa"/>
              <w:right w:w="14" w:type="dxa"/>
            </w:tcMar>
          </w:tcPr>
          <w:p w14:paraId="7D299B9D" w14:textId="77777777" w:rsidR="00642749" w:rsidRPr="00E22969" w:rsidRDefault="00642749" w:rsidP="00642749">
            <w:pPr>
              <w:spacing w:after="0"/>
            </w:pPr>
            <w:r w:rsidRPr="00E22969">
              <w:rPr>
                <w:szCs w:val="18"/>
              </w:rPr>
              <w:t>M</w:t>
            </w:r>
          </w:p>
        </w:tc>
        <w:tc>
          <w:tcPr>
            <w:tcW w:w="548" w:type="pct"/>
            <w:tcMar>
              <w:left w:w="14" w:type="dxa"/>
              <w:right w:w="14" w:type="dxa"/>
            </w:tcMar>
          </w:tcPr>
          <w:p w14:paraId="4043D9D6" w14:textId="77777777" w:rsidR="00642749" w:rsidRPr="00E22969" w:rsidRDefault="00642749" w:rsidP="00642749">
            <w:pPr>
              <w:spacing w:after="0"/>
            </w:pPr>
            <w:r w:rsidRPr="00E22969">
              <w:rPr>
                <w:szCs w:val="18"/>
              </w:rPr>
              <w:t>V2V, RSE</w:t>
            </w:r>
          </w:p>
        </w:tc>
        <w:tc>
          <w:tcPr>
            <w:tcW w:w="623" w:type="pct"/>
            <w:tcMar>
              <w:left w:w="14" w:type="dxa"/>
              <w:right w:w="14" w:type="dxa"/>
            </w:tcMar>
          </w:tcPr>
          <w:p w14:paraId="0608ADB4" w14:textId="77777777" w:rsidR="00642749" w:rsidRPr="00E22969" w:rsidRDefault="00642749" w:rsidP="00642749">
            <w:pPr>
              <w:spacing w:after="0"/>
            </w:pPr>
            <w:r w:rsidRPr="00E22969">
              <w:t>TP-16093-WSM-PP-BV-01</w:t>
            </w:r>
          </w:p>
          <w:p w14:paraId="15FC8665" w14:textId="77777777" w:rsidR="00642749" w:rsidRPr="00E22969" w:rsidRDefault="00642749" w:rsidP="00642749">
            <w:pPr>
              <w:spacing w:after="0"/>
            </w:pPr>
            <w:r w:rsidRPr="00E22969">
              <w:t>… -02</w:t>
            </w:r>
          </w:p>
          <w:p w14:paraId="13BC866B" w14:textId="77777777" w:rsidR="00642749" w:rsidRPr="00E22969" w:rsidRDefault="00642749" w:rsidP="00642749">
            <w:pPr>
              <w:spacing w:after="0"/>
              <w:rPr>
                <w:color w:val="000000"/>
                <w:highlight w:val="yellow"/>
              </w:rPr>
            </w:pPr>
          </w:p>
        </w:tc>
        <w:tc>
          <w:tcPr>
            <w:tcW w:w="1572" w:type="pct"/>
            <w:tcMar>
              <w:left w:w="14" w:type="dxa"/>
              <w:right w:w="14" w:type="dxa"/>
            </w:tcMar>
          </w:tcPr>
          <w:p w14:paraId="427D736A" w14:textId="77777777" w:rsidR="00642749" w:rsidRPr="00E22969" w:rsidRDefault="00642749" w:rsidP="00642749">
            <w:pPr>
              <w:spacing w:after="0"/>
              <w:rPr>
                <w:color w:val="000000"/>
              </w:rPr>
            </w:pPr>
            <w:r w:rsidRPr="00E22969">
              <w:t>See TPs for N1.3.</w:t>
            </w:r>
          </w:p>
        </w:tc>
      </w:tr>
      <w:tr w:rsidR="001F64B2" w:rsidRPr="00E22969" w14:paraId="2E32E697" w14:textId="77777777" w:rsidTr="00021669">
        <w:trPr>
          <w:trHeight w:val="700"/>
        </w:trPr>
        <w:tc>
          <w:tcPr>
            <w:tcW w:w="637" w:type="pct"/>
            <w:vMerge w:val="restart"/>
            <w:tcMar>
              <w:left w:w="14" w:type="dxa"/>
              <w:right w:w="14" w:type="dxa"/>
            </w:tcMar>
          </w:tcPr>
          <w:p w14:paraId="567FCE86" w14:textId="77777777" w:rsidR="001F64B2" w:rsidRPr="00E22969" w:rsidRDefault="001F64B2" w:rsidP="00642749">
            <w:pPr>
              <w:spacing w:after="0"/>
            </w:pPr>
            <w:r w:rsidRPr="00E22969">
              <w:t>N1.3.2.</w:t>
            </w:r>
          </w:p>
        </w:tc>
        <w:tc>
          <w:tcPr>
            <w:tcW w:w="712" w:type="pct"/>
            <w:vMerge w:val="restart"/>
            <w:tcMar>
              <w:left w:w="14" w:type="dxa"/>
              <w:right w:w="14" w:type="dxa"/>
            </w:tcMar>
          </w:tcPr>
          <w:p w14:paraId="0022BFE1" w14:textId="77777777" w:rsidR="001F64B2" w:rsidRPr="00E22969" w:rsidRDefault="001F64B2" w:rsidP="00642749">
            <w:pPr>
              <w:spacing w:after="0"/>
              <w:rPr>
                <w:szCs w:val="18"/>
              </w:rPr>
            </w:pPr>
            <w:r w:rsidRPr="00E22969">
              <w:rPr>
                <w:b/>
                <w:i/>
                <w:szCs w:val="18"/>
              </w:rPr>
              <w:t>WSM transmission</w:t>
            </w:r>
          </w:p>
        </w:tc>
        <w:tc>
          <w:tcPr>
            <w:tcW w:w="527" w:type="pct"/>
            <w:vMerge w:val="restart"/>
            <w:tcMar>
              <w:left w:w="14" w:type="dxa"/>
              <w:right w:w="14" w:type="dxa"/>
            </w:tcMar>
          </w:tcPr>
          <w:p w14:paraId="5027BC01" w14:textId="77777777" w:rsidR="001F64B2" w:rsidRPr="00E22969" w:rsidRDefault="001F64B2" w:rsidP="00642749">
            <w:pPr>
              <w:spacing w:after="0"/>
              <w:rPr>
                <w:szCs w:val="18"/>
              </w:rPr>
            </w:pPr>
            <w:r w:rsidRPr="00E22969">
              <w:rPr>
                <w:szCs w:val="18"/>
              </w:rPr>
              <w:t>5.5.2</w:t>
            </w:r>
          </w:p>
        </w:tc>
        <w:tc>
          <w:tcPr>
            <w:tcW w:w="381" w:type="pct"/>
            <w:vMerge w:val="restart"/>
            <w:tcMar>
              <w:left w:w="14" w:type="dxa"/>
              <w:right w:w="14" w:type="dxa"/>
            </w:tcMar>
          </w:tcPr>
          <w:p w14:paraId="1F646515" w14:textId="77777777" w:rsidR="001F64B2" w:rsidRPr="00E22969" w:rsidRDefault="001F64B2" w:rsidP="00642749">
            <w:pPr>
              <w:spacing w:after="0"/>
            </w:pPr>
            <w:r w:rsidRPr="00E22969">
              <w:rPr>
                <w:szCs w:val="18"/>
              </w:rPr>
              <w:t>O4</w:t>
            </w:r>
          </w:p>
        </w:tc>
        <w:tc>
          <w:tcPr>
            <w:tcW w:w="548" w:type="pct"/>
            <w:vMerge w:val="restart"/>
            <w:tcMar>
              <w:left w:w="14" w:type="dxa"/>
              <w:right w:w="14" w:type="dxa"/>
            </w:tcMar>
          </w:tcPr>
          <w:p w14:paraId="69869C03" w14:textId="77777777" w:rsidR="001F64B2" w:rsidRPr="00E22969" w:rsidRDefault="001F64B2" w:rsidP="00642749">
            <w:pPr>
              <w:spacing w:after="0"/>
            </w:pPr>
            <w:r w:rsidRPr="00E22969">
              <w:rPr>
                <w:szCs w:val="18"/>
              </w:rPr>
              <w:t>V2V, RSE</w:t>
            </w:r>
          </w:p>
        </w:tc>
        <w:tc>
          <w:tcPr>
            <w:tcW w:w="623" w:type="pct"/>
            <w:tcBorders>
              <w:bottom w:val="single" w:sz="4" w:space="0" w:color="auto"/>
            </w:tcBorders>
            <w:tcMar>
              <w:left w:w="14" w:type="dxa"/>
              <w:right w:w="14" w:type="dxa"/>
            </w:tcMar>
          </w:tcPr>
          <w:p w14:paraId="6C1C0092" w14:textId="77777777" w:rsidR="001F64B2" w:rsidRPr="00E22969" w:rsidRDefault="001F64B2" w:rsidP="00642749">
            <w:pPr>
              <w:spacing w:after="0"/>
              <w:rPr>
                <w:color w:val="000000"/>
                <w:highlight w:val="yellow"/>
              </w:rPr>
            </w:pPr>
            <w:r w:rsidRPr="00E22969">
              <w:rPr>
                <w:color w:val="000000"/>
              </w:rPr>
              <w:t>TP-16093-WSM-MST-BV-01</w:t>
            </w:r>
          </w:p>
        </w:tc>
        <w:tc>
          <w:tcPr>
            <w:tcW w:w="1572" w:type="pct"/>
            <w:tcBorders>
              <w:bottom w:val="single" w:sz="4" w:space="0" w:color="auto"/>
            </w:tcBorders>
            <w:tcMar>
              <w:left w:w="14" w:type="dxa"/>
              <w:right w:w="14" w:type="dxa"/>
            </w:tcMar>
          </w:tcPr>
          <w:p w14:paraId="094EC6F2" w14:textId="505C8B25" w:rsidR="001F64B2" w:rsidRPr="00933F87" w:rsidRDefault="001F64B2" w:rsidP="00642749">
            <w:pPr>
              <w:spacing w:after="0"/>
            </w:pPr>
            <w:r w:rsidRPr="00E22969">
              <w:t>To verify that the IUT will transmit a WSM with the correct version number and EtherType</w:t>
            </w:r>
          </w:p>
        </w:tc>
      </w:tr>
      <w:tr w:rsidR="001F64B2" w:rsidRPr="00E22969" w14:paraId="1E36BDF4" w14:textId="77777777" w:rsidTr="00CA51FD">
        <w:trPr>
          <w:trHeight w:val="920"/>
        </w:trPr>
        <w:tc>
          <w:tcPr>
            <w:tcW w:w="637" w:type="pct"/>
            <w:vMerge/>
            <w:tcMar>
              <w:left w:w="14" w:type="dxa"/>
              <w:right w:w="14" w:type="dxa"/>
            </w:tcMar>
          </w:tcPr>
          <w:p w14:paraId="6E2AF680" w14:textId="77777777" w:rsidR="001F64B2" w:rsidRPr="00E22969" w:rsidRDefault="001F64B2" w:rsidP="00642749">
            <w:pPr>
              <w:spacing w:after="0"/>
            </w:pPr>
          </w:p>
        </w:tc>
        <w:tc>
          <w:tcPr>
            <w:tcW w:w="712" w:type="pct"/>
            <w:vMerge/>
            <w:tcMar>
              <w:left w:w="14" w:type="dxa"/>
              <w:right w:w="14" w:type="dxa"/>
            </w:tcMar>
          </w:tcPr>
          <w:p w14:paraId="013F7388" w14:textId="77777777" w:rsidR="001F64B2" w:rsidRPr="00E22969" w:rsidRDefault="001F64B2" w:rsidP="00642749">
            <w:pPr>
              <w:spacing w:after="0"/>
              <w:rPr>
                <w:b/>
                <w:i/>
                <w:szCs w:val="18"/>
              </w:rPr>
            </w:pPr>
          </w:p>
        </w:tc>
        <w:tc>
          <w:tcPr>
            <w:tcW w:w="527" w:type="pct"/>
            <w:vMerge/>
            <w:tcMar>
              <w:left w:w="14" w:type="dxa"/>
              <w:right w:w="14" w:type="dxa"/>
            </w:tcMar>
          </w:tcPr>
          <w:p w14:paraId="7A3FD296" w14:textId="77777777" w:rsidR="001F64B2" w:rsidRPr="00E22969" w:rsidRDefault="001F64B2" w:rsidP="00642749">
            <w:pPr>
              <w:spacing w:after="0"/>
              <w:rPr>
                <w:szCs w:val="18"/>
              </w:rPr>
            </w:pPr>
          </w:p>
        </w:tc>
        <w:tc>
          <w:tcPr>
            <w:tcW w:w="381" w:type="pct"/>
            <w:vMerge/>
            <w:tcMar>
              <w:left w:w="14" w:type="dxa"/>
              <w:right w:w="14" w:type="dxa"/>
            </w:tcMar>
          </w:tcPr>
          <w:p w14:paraId="7D7ECECF" w14:textId="77777777" w:rsidR="001F64B2" w:rsidRPr="00E22969" w:rsidRDefault="001F64B2" w:rsidP="00642749">
            <w:pPr>
              <w:spacing w:after="0"/>
              <w:rPr>
                <w:szCs w:val="18"/>
              </w:rPr>
            </w:pPr>
          </w:p>
        </w:tc>
        <w:tc>
          <w:tcPr>
            <w:tcW w:w="548" w:type="pct"/>
            <w:vMerge/>
            <w:tcMar>
              <w:left w:w="14" w:type="dxa"/>
              <w:right w:w="14" w:type="dxa"/>
            </w:tcMar>
          </w:tcPr>
          <w:p w14:paraId="04D0CC6B" w14:textId="77777777" w:rsidR="001F64B2" w:rsidRPr="00E22969" w:rsidRDefault="001F64B2"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593EEA07" w14:textId="3C1D28D3" w:rsidR="001F64B2" w:rsidRPr="00AF0903" w:rsidRDefault="001F64B2" w:rsidP="00642749">
            <w:pPr>
              <w:spacing w:after="0"/>
            </w:pPr>
            <w:r w:rsidRPr="00E22969">
              <w:t>TP-16093-WSM-COM-BV-01</w:t>
            </w:r>
          </w:p>
        </w:tc>
        <w:tc>
          <w:tcPr>
            <w:tcW w:w="1572" w:type="pct"/>
            <w:tcBorders>
              <w:top w:val="single" w:sz="4" w:space="0" w:color="auto"/>
              <w:bottom w:val="single" w:sz="4" w:space="0" w:color="auto"/>
            </w:tcBorders>
            <w:tcMar>
              <w:left w:w="14" w:type="dxa"/>
              <w:right w:w="14" w:type="dxa"/>
            </w:tcMar>
          </w:tcPr>
          <w:p w14:paraId="5DA5017B" w14:textId="1BC93D6E" w:rsidR="001F64B2" w:rsidRPr="00E22969" w:rsidRDefault="001F64B2" w:rsidP="00642749">
            <w:pPr>
              <w:spacing w:after="0"/>
            </w:pPr>
            <w:r w:rsidRPr="00E22969">
              <w:t>Verify that the IUT will transmit WSMs in continuous operation on a selected channel</w:t>
            </w:r>
          </w:p>
        </w:tc>
      </w:tr>
      <w:tr w:rsidR="001F64B2" w:rsidRPr="00E22969" w14:paraId="4A78C272" w14:textId="77777777" w:rsidTr="007542CD">
        <w:trPr>
          <w:trHeight w:val="890"/>
        </w:trPr>
        <w:tc>
          <w:tcPr>
            <w:tcW w:w="637" w:type="pct"/>
            <w:vMerge/>
            <w:tcMar>
              <w:left w:w="14" w:type="dxa"/>
              <w:right w:w="14" w:type="dxa"/>
            </w:tcMar>
          </w:tcPr>
          <w:p w14:paraId="2FA2B663" w14:textId="77777777" w:rsidR="001F64B2" w:rsidRPr="00E22969" w:rsidRDefault="001F64B2" w:rsidP="00642749">
            <w:pPr>
              <w:spacing w:after="0"/>
            </w:pPr>
          </w:p>
        </w:tc>
        <w:tc>
          <w:tcPr>
            <w:tcW w:w="712" w:type="pct"/>
            <w:vMerge/>
            <w:tcMar>
              <w:left w:w="14" w:type="dxa"/>
              <w:right w:w="14" w:type="dxa"/>
            </w:tcMar>
          </w:tcPr>
          <w:p w14:paraId="103BCE55" w14:textId="77777777" w:rsidR="001F64B2" w:rsidRPr="00E22969" w:rsidRDefault="001F64B2" w:rsidP="00642749">
            <w:pPr>
              <w:spacing w:after="0"/>
              <w:rPr>
                <w:b/>
                <w:i/>
                <w:szCs w:val="18"/>
              </w:rPr>
            </w:pPr>
          </w:p>
        </w:tc>
        <w:tc>
          <w:tcPr>
            <w:tcW w:w="527" w:type="pct"/>
            <w:vMerge/>
            <w:tcMar>
              <w:left w:w="14" w:type="dxa"/>
              <w:right w:w="14" w:type="dxa"/>
            </w:tcMar>
          </w:tcPr>
          <w:p w14:paraId="6167489A" w14:textId="77777777" w:rsidR="001F64B2" w:rsidRPr="00E22969" w:rsidRDefault="001F64B2" w:rsidP="00642749">
            <w:pPr>
              <w:spacing w:after="0"/>
              <w:rPr>
                <w:szCs w:val="18"/>
              </w:rPr>
            </w:pPr>
          </w:p>
        </w:tc>
        <w:tc>
          <w:tcPr>
            <w:tcW w:w="381" w:type="pct"/>
            <w:vMerge/>
            <w:tcMar>
              <w:left w:w="14" w:type="dxa"/>
              <w:right w:w="14" w:type="dxa"/>
            </w:tcMar>
          </w:tcPr>
          <w:p w14:paraId="52591EDA" w14:textId="77777777" w:rsidR="001F64B2" w:rsidRPr="00E22969" w:rsidRDefault="001F64B2" w:rsidP="00642749">
            <w:pPr>
              <w:spacing w:after="0"/>
              <w:rPr>
                <w:szCs w:val="18"/>
              </w:rPr>
            </w:pPr>
          </w:p>
        </w:tc>
        <w:tc>
          <w:tcPr>
            <w:tcW w:w="548" w:type="pct"/>
            <w:vMerge/>
            <w:tcMar>
              <w:left w:w="14" w:type="dxa"/>
              <w:right w:w="14" w:type="dxa"/>
            </w:tcMar>
          </w:tcPr>
          <w:p w14:paraId="4001620B" w14:textId="77777777" w:rsidR="001F64B2" w:rsidRPr="00E22969" w:rsidRDefault="001F64B2"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101B1977" w14:textId="39E533AF" w:rsidR="001F64B2" w:rsidRPr="00E22969" w:rsidRDefault="001F64B2" w:rsidP="00642749">
            <w:pPr>
              <w:spacing w:after="0"/>
            </w:pPr>
            <w:r w:rsidRPr="00E22969">
              <w:t>TP-16093-WSM-COM-BV-03</w:t>
            </w:r>
          </w:p>
        </w:tc>
        <w:tc>
          <w:tcPr>
            <w:tcW w:w="1572" w:type="pct"/>
            <w:tcBorders>
              <w:top w:val="single" w:sz="4" w:space="0" w:color="auto"/>
              <w:bottom w:val="single" w:sz="4" w:space="0" w:color="auto"/>
            </w:tcBorders>
            <w:tcMar>
              <w:left w:w="14" w:type="dxa"/>
              <w:right w:w="14" w:type="dxa"/>
            </w:tcMar>
          </w:tcPr>
          <w:p w14:paraId="7AAC990F" w14:textId="1C607B5B" w:rsidR="001F64B2" w:rsidRPr="00E22969" w:rsidRDefault="001F64B2" w:rsidP="00642749">
            <w:pPr>
              <w:spacing w:after="0"/>
            </w:pPr>
            <w:r w:rsidRPr="00E22969">
              <w:t>Verify that the IUT will transmit WSM</w:t>
            </w:r>
            <w:r>
              <w:t xml:space="preserve">1 and WSM2 </w:t>
            </w:r>
            <w:r w:rsidRPr="00E22969">
              <w:t>on channels CH1 and CH2</w:t>
            </w:r>
            <w:r>
              <w:t xml:space="preserve"> respectively in </w:t>
            </w:r>
            <w:r w:rsidRPr="00E22969">
              <w:t>alternating operation.</w:t>
            </w:r>
          </w:p>
        </w:tc>
      </w:tr>
      <w:tr w:rsidR="001F64B2" w:rsidRPr="00E22969" w14:paraId="0A428C31" w14:textId="77777777" w:rsidTr="001F64B2">
        <w:trPr>
          <w:trHeight w:val="900"/>
        </w:trPr>
        <w:tc>
          <w:tcPr>
            <w:tcW w:w="637" w:type="pct"/>
            <w:vMerge/>
            <w:tcMar>
              <w:left w:w="14" w:type="dxa"/>
              <w:right w:w="14" w:type="dxa"/>
            </w:tcMar>
          </w:tcPr>
          <w:p w14:paraId="1BC6984A" w14:textId="77777777" w:rsidR="001F64B2" w:rsidRPr="00E22969" w:rsidRDefault="001F64B2" w:rsidP="00642749">
            <w:pPr>
              <w:spacing w:after="0"/>
            </w:pPr>
          </w:p>
        </w:tc>
        <w:tc>
          <w:tcPr>
            <w:tcW w:w="712" w:type="pct"/>
            <w:vMerge/>
            <w:tcMar>
              <w:left w:w="14" w:type="dxa"/>
              <w:right w:w="14" w:type="dxa"/>
            </w:tcMar>
          </w:tcPr>
          <w:p w14:paraId="2CCD06B5" w14:textId="77777777" w:rsidR="001F64B2" w:rsidRPr="00E22969" w:rsidRDefault="001F64B2" w:rsidP="00642749">
            <w:pPr>
              <w:spacing w:after="0"/>
              <w:rPr>
                <w:b/>
                <w:i/>
                <w:szCs w:val="18"/>
              </w:rPr>
            </w:pPr>
          </w:p>
        </w:tc>
        <w:tc>
          <w:tcPr>
            <w:tcW w:w="527" w:type="pct"/>
            <w:vMerge/>
            <w:tcMar>
              <w:left w:w="14" w:type="dxa"/>
              <w:right w:w="14" w:type="dxa"/>
            </w:tcMar>
          </w:tcPr>
          <w:p w14:paraId="50870D98" w14:textId="77777777" w:rsidR="001F64B2" w:rsidRPr="00E22969" w:rsidRDefault="001F64B2" w:rsidP="00642749">
            <w:pPr>
              <w:spacing w:after="0"/>
              <w:rPr>
                <w:szCs w:val="18"/>
              </w:rPr>
            </w:pPr>
          </w:p>
        </w:tc>
        <w:tc>
          <w:tcPr>
            <w:tcW w:w="381" w:type="pct"/>
            <w:vMerge/>
            <w:tcMar>
              <w:left w:w="14" w:type="dxa"/>
              <w:right w:w="14" w:type="dxa"/>
            </w:tcMar>
          </w:tcPr>
          <w:p w14:paraId="682150C4" w14:textId="77777777" w:rsidR="001F64B2" w:rsidRPr="00E22969" w:rsidRDefault="001F64B2" w:rsidP="00642749">
            <w:pPr>
              <w:spacing w:after="0"/>
              <w:rPr>
                <w:szCs w:val="18"/>
              </w:rPr>
            </w:pPr>
          </w:p>
        </w:tc>
        <w:tc>
          <w:tcPr>
            <w:tcW w:w="548" w:type="pct"/>
            <w:vMerge/>
            <w:tcMar>
              <w:left w:w="14" w:type="dxa"/>
              <w:right w:w="14" w:type="dxa"/>
            </w:tcMar>
          </w:tcPr>
          <w:p w14:paraId="61245328" w14:textId="77777777" w:rsidR="001F64B2" w:rsidRPr="00E22969" w:rsidRDefault="001F64B2" w:rsidP="00642749">
            <w:pPr>
              <w:spacing w:after="0"/>
              <w:rPr>
                <w:szCs w:val="18"/>
              </w:rPr>
            </w:pPr>
          </w:p>
        </w:tc>
        <w:tc>
          <w:tcPr>
            <w:tcW w:w="623" w:type="pct"/>
            <w:tcBorders>
              <w:top w:val="single" w:sz="4" w:space="0" w:color="auto"/>
              <w:bottom w:val="single" w:sz="4" w:space="0" w:color="auto"/>
            </w:tcBorders>
            <w:tcMar>
              <w:left w:w="14" w:type="dxa"/>
              <w:right w:w="14" w:type="dxa"/>
            </w:tcMar>
          </w:tcPr>
          <w:p w14:paraId="49970B35" w14:textId="3C690A2E" w:rsidR="001F64B2" w:rsidRPr="00E22969" w:rsidRDefault="001F64B2" w:rsidP="00642749">
            <w:pPr>
              <w:spacing w:after="0"/>
            </w:pPr>
            <w:r w:rsidRPr="00E22969">
              <w:t>TP-16093-WSM-COM-BV-04</w:t>
            </w:r>
          </w:p>
        </w:tc>
        <w:tc>
          <w:tcPr>
            <w:tcW w:w="1572" w:type="pct"/>
            <w:tcBorders>
              <w:top w:val="single" w:sz="4" w:space="0" w:color="auto"/>
              <w:bottom w:val="single" w:sz="4" w:space="0" w:color="auto"/>
            </w:tcBorders>
            <w:tcMar>
              <w:left w:w="14" w:type="dxa"/>
              <w:right w:w="14" w:type="dxa"/>
            </w:tcMar>
          </w:tcPr>
          <w:p w14:paraId="4295DCC0" w14:textId="5DFA58A6" w:rsidR="001F64B2" w:rsidRPr="00E22969" w:rsidRDefault="001F64B2" w:rsidP="00642749">
            <w:pPr>
              <w:spacing w:after="0"/>
            </w:pPr>
            <w:r w:rsidRPr="00E22969">
              <w:t>Verify that the IUT will transmit WSMs in alternating operation on a channel CH1 and receive WSMs on a channel CH2.</w:t>
            </w:r>
          </w:p>
        </w:tc>
      </w:tr>
      <w:tr w:rsidR="001F64B2" w:rsidRPr="00E22969" w14:paraId="557E3757" w14:textId="77777777" w:rsidTr="001908B9">
        <w:trPr>
          <w:trHeight w:val="250"/>
        </w:trPr>
        <w:tc>
          <w:tcPr>
            <w:tcW w:w="637" w:type="pct"/>
            <w:vMerge/>
            <w:tcMar>
              <w:left w:w="14" w:type="dxa"/>
              <w:right w:w="14" w:type="dxa"/>
            </w:tcMar>
          </w:tcPr>
          <w:p w14:paraId="0C74A523" w14:textId="77777777" w:rsidR="001F64B2" w:rsidRPr="00E22969" w:rsidRDefault="001F64B2" w:rsidP="00642749">
            <w:pPr>
              <w:spacing w:after="0"/>
            </w:pPr>
          </w:p>
        </w:tc>
        <w:tc>
          <w:tcPr>
            <w:tcW w:w="712" w:type="pct"/>
            <w:vMerge/>
            <w:tcMar>
              <w:left w:w="14" w:type="dxa"/>
              <w:right w:w="14" w:type="dxa"/>
            </w:tcMar>
          </w:tcPr>
          <w:p w14:paraId="71EFEECD" w14:textId="77777777" w:rsidR="001F64B2" w:rsidRPr="00E22969" w:rsidRDefault="001F64B2" w:rsidP="00642749">
            <w:pPr>
              <w:spacing w:after="0"/>
              <w:rPr>
                <w:b/>
                <w:i/>
                <w:szCs w:val="18"/>
              </w:rPr>
            </w:pPr>
          </w:p>
        </w:tc>
        <w:tc>
          <w:tcPr>
            <w:tcW w:w="527" w:type="pct"/>
            <w:vMerge/>
            <w:tcMar>
              <w:left w:w="14" w:type="dxa"/>
              <w:right w:w="14" w:type="dxa"/>
            </w:tcMar>
          </w:tcPr>
          <w:p w14:paraId="1CA92C6E" w14:textId="77777777" w:rsidR="001F64B2" w:rsidRPr="00E22969" w:rsidRDefault="001F64B2" w:rsidP="00642749">
            <w:pPr>
              <w:spacing w:after="0"/>
              <w:rPr>
                <w:szCs w:val="18"/>
              </w:rPr>
            </w:pPr>
          </w:p>
        </w:tc>
        <w:tc>
          <w:tcPr>
            <w:tcW w:w="381" w:type="pct"/>
            <w:vMerge/>
            <w:tcMar>
              <w:left w:w="14" w:type="dxa"/>
              <w:right w:w="14" w:type="dxa"/>
            </w:tcMar>
          </w:tcPr>
          <w:p w14:paraId="211A387A" w14:textId="77777777" w:rsidR="001F64B2" w:rsidRPr="00E22969" w:rsidRDefault="001F64B2" w:rsidP="00642749">
            <w:pPr>
              <w:spacing w:after="0"/>
              <w:rPr>
                <w:szCs w:val="18"/>
              </w:rPr>
            </w:pPr>
          </w:p>
        </w:tc>
        <w:tc>
          <w:tcPr>
            <w:tcW w:w="548" w:type="pct"/>
            <w:vMerge/>
            <w:tcMar>
              <w:left w:w="14" w:type="dxa"/>
              <w:right w:w="14" w:type="dxa"/>
            </w:tcMar>
          </w:tcPr>
          <w:p w14:paraId="05F562DC" w14:textId="77777777" w:rsidR="001F64B2" w:rsidRPr="00E22969" w:rsidRDefault="001F64B2" w:rsidP="00642749">
            <w:pPr>
              <w:spacing w:after="0"/>
              <w:rPr>
                <w:szCs w:val="18"/>
              </w:rPr>
            </w:pPr>
          </w:p>
        </w:tc>
        <w:tc>
          <w:tcPr>
            <w:tcW w:w="623" w:type="pct"/>
            <w:tcBorders>
              <w:top w:val="single" w:sz="4" w:space="0" w:color="auto"/>
            </w:tcBorders>
            <w:tcMar>
              <w:left w:w="14" w:type="dxa"/>
              <w:right w:w="14" w:type="dxa"/>
            </w:tcMar>
          </w:tcPr>
          <w:p w14:paraId="31DE50CA" w14:textId="6827C639" w:rsidR="001F64B2" w:rsidRPr="00E22969" w:rsidRDefault="001F64B2" w:rsidP="00642749">
            <w:pPr>
              <w:spacing w:after="0"/>
            </w:pPr>
            <w:r w:rsidRPr="00E22969">
              <w:t>TP-16093-WSM-POP-BI-01</w:t>
            </w:r>
          </w:p>
        </w:tc>
        <w:tc>
          <w:tcPr>
            <w:tcW w:w="1572" w:type="pct"/>
            <w:tcBorders>
              <w:top w:val="single" w:sz="4" w:space="0" w:color="auto"/>
            </w:tcBorders>
            <w:tcMar>
              <w:left w:w="14" w:type="dxa"/>
              <w:right w:w="14" w:type="dxa"/>
            </w:tcMar>
          </w:tcPr>
          <w:p w14:paraId="38CE1812" w14:textId="60EB18CB" w:rsidR="001F64B2" w:rsidRPr="00E22969" w:rsidRDefault="001F64B2" w:rsidP="001F64B2">
            <w:pPr>
              <w:spacing w:after="0"/>
            </w:pPr>
            <w:r w:rsidRPr="00E22969">
              <w:t>Verify that the IUT will not transmit WSM with payload exceeding WsmMaxLength.</w:t>
            </w:r>
          </w:p>
        </w:tc>
      </w:tr>
      <w:tr w:rsidR="00642749" w:rsidRPr="00E22969" w14:paraId="05D871E2" w14:textId="77777777" w:rsidTr="001A25C9">
        <w:tc>
          <w:tcPr>
            <w:tcW w:w="637" w:type="pct"/>
            <w:tcMar>
              <w:left w:w="14" w:type="dxa"/>
              <w:right w:w="14" w:type="dxa"/>
            </w:tcMar>
          </w:tcPr>
          <w:p w14:paraId="71C4FCEE" w14:textId="77777777" w:rsidR="00642749" w:rsidRPr="00E22969" w:rsidRDefault="00642749" w:rsidP="00642749">
            <w:pPr>
              <w:spacing w:after="0"/>
            </w:pPr>
            <w:r w:rsidRPr="00E22969">
              <w:t>N1.3.2.1.</w:t>
            </w:r>
          </w:p>
        </w:tc>
        <w:tc>
          <w:tcPr>
            <w:tcW w:w="712" w:type="pct"/>
            <w:tcMar>
              <w:left w:w="14" w:type="dxa"/>
              <w:right w:w="14" w:type="dxa"/>
            </w:tcMar>
          </w:tcPr>
          <w:p w14:paraId="2D281AA4" w14:textId="77777777" w:rsidR="00642749" w:rsidRPr="00E22969" w:rsidRDefault="00642749" w:rsidP="00642749">
            <w:pPr>
              <w:spacing w:after="0"/>
            </w:pPr>
            <w:r w:rsidRPr="00E22969">
              <w:t>Insert WSMP version number</w:t>
            </w:r>
          </w:p>
        </w:tc>
        <w:tc>
          <w:tcPr>
            <w:tcW w:w="527" w:type="pct"/>
            <w:tcMar>
              <w:left w:w="14" w:type="dxa"/>
              <w:right w:w="14" w:type="dxa"/>
            </w:tcMar>
          </w:tcPr>
          <w:p w14:paraId="7692D9DF" w14:textId="77777777" w:rsidR="00642749" w:rsidRPr="00E22969" w:rsidRDefault="00642749" w:rsidP="00642749">
            <w:pPr>
              <w:spacing w:after="0"/>
            </w:pPr>
            <w:r w:rsidRPr="00E22969">
              <w:t>8.3.2</w:t>
            </w:r>
          </w:p>
        </w:tc>
        <w:tc>
          <w:tcPr>
            <w:tcW w:w="381" w:type="pct"/>
            <w:tcMar>
              <w:left w:w="14" w:type="dxa"/>
              <w:right w:w="14" w:type="dxa"/>
            </w:tcMar>
          </w:tcPr>
          <w:p w14:paraId="7ABD271C" w14:textId="77777777" w:rsidR="00642749" w:rsidRPr="00E22969" w:rsidRDefault="00642749" w:rsidP="00642749">
            <w:pPr>
              <w:spacing w:after="0"/>
            </w:pPr>
            <w:r w:rsidRPr="00E22969">
              <w:t>M</w:t>
            </w:r>
          </w:p>
        </w:tc>
        <w:tc>
          <w:tcPr>
            <w:tcW w:w="548" w:type="pct"/>
            <w:tcMar>
              <w:left w:w="14" w:type="dxa"/>
              <w:right w:w="14" w:type="dxa"/>
            </w:tcMar>
          </w:tcPr>
          <w:p w14:paraId="45925AFA" w14:textId="77777777" w:rsidR="00642749" w:rsidRPr="00E22969" w:rsidRDefault="00642749" w:rsidP="00642749">
            <w:pPr>
              <w:spacing w:after="0"/>
            </w:pPr>
            <w:r w:rsidRPr="00E22969">
              <w:t>V2V</w:t>
            </w:r>
            <w:r w:rsidRPr="00E22969">
              <w:rPr>
                <w:szCs w:val="18"/>
              </w:rPr>
              <w:t>, RSE</w:t>
            </w:r>
            <w:r w:rsidRPr="00E22969">
              <w:t xml:space="preserve"> (Version =3)</w:t>
            </w:r>
          </w:p>
        </w:tc>
        <w:tc>
          <w:tcPr>
            <w:tcW w:w="623" w:type="pct"/>
            <w:tcMar>
              <w:left w:w="14" w:type="dxa"/>
              <w:right w:w="14" w:type="dxa"/>
            </w:tcMar>
          </w:tcPr>
          <w:p w14:paraId="1AB901C3" w14:textId="77777777" w:rsidR="00642749" w:rsidRPr="00E22969" w:rsidRDefault="00642749" w:rsidP="00642749">
            <w:pPr>
              <w:spacing w:after="0"/>
              <w:rPr>
                <w:highlight w:val="yellow"/>
              </w:rPr>
            </w:pPr>
            <w:r w:rsidRPr="00E22969">
              <w:rPr>
                <w:color w:val="000000"/>
              </w:rPr>
              <w:t>TP-16093-WSM-MST-BV-01</w:t>
            </w:r>
          </w:p>
        </w:tc>
        <w:tc>
          <w:tcPr>
            <w:tcW w:w="1572" w:type="pct"/>
            <w:tcMar>
              <w:left w:w="14" w:type="dxa"/>
              <w:right w:w="14" w:type="dxa"/>
            </w:tcMar>
          </w:tcPr>
          <w:p w14:paraId="4685609E" w14:textId="77777777" w:rsidR="00642749" w:rsidRPr="00E22969" w:rsidRDefault="00642749" w:rsidP="00642749">
            <w:pPr>
              <w:spacing w:after="0"/>
            </w:pPr>
            <w:r w:rsidRPr="00E22969">
              <w:t>See above</w:t>
            </w:r>
          </w:p>
        </w:tc>
      </w:tr>
      <w:tr w:rsidR="00642749" w:rsidRPr="00E22969" w14:paraId="7CFBA113" w14:textId="77777777" w:rsidTr="001A25C9">
        <w:tc>
          <w:tcPr>
            <w:tcW w:w="637" w:type="pct"/>
            <w:tcMar>
              <w:left w:w="14" w:type="dxa"/>
              <w:right w:w="14" w:type="dxa"/>
            </w:tcMar>
          </w:tcPr>
          <w:p w14:paraId="5B958E77" w14:textId="77777777" w:rsidR="00642749" w:rsidRPr="00E22969" w:rsidRDefault="00642749" w:rsidP="00642749">
            <w:pPr>
              <w:spacing w:after="0"/>
            </w:pPr>
            <w:r w:rsidRPr="00E22969">
              <w:t>N1.3.2.2.</w:t>
            </w:r>
          </w:p>
        </w:tc>
        <w:tc>
          <w:tcPr>
            <w:tcW w:w="712" w:type="pct"/>
            <w:tcMar>
              <w:left w:w="14" w:type="dxa"/>
              <w:right w:w="14" w:type="dxa"/>
            </w:tcMar>
          </w:tcPr>
          <w:p w14:paraId="1387613F" w14:textId="77777777" w:rsidR="00642749" w:rsidRPr="00E22969" w:rsidRDefault="00642749" w:rsidP="00642749">
            <w:pPr>
              <w:spacing w:after="0"/>
            </w:pPr>
            <w:r w:rsidRPr="00E22969">
              <w:t>Insert Destination Address (PSID)</w:t>
            </w:r>
          </w:p>
        </w:tc>
        <w:tc>
          <w:tcPr>
            <w:tcW w:w="527" w:type="pct"/>
            <w:tcMar>
              <w:left w:w="14" w:type="dxa"/>
              <w:right w:w="14" w:type="dxa"/>
            </w:tcMar>
          </w:tcPr>
          <w:p w14:paraId="4BAA6496" w14:textId="77777777" w:rsidR="00642749" w:rsidRPr="00E22969" w:rsidRDefault="00642749" w:rsidP="00642749">
            <w:pPr>
              <w:spacing w:after="0"/>
            </w:pPr>
            <w:r w:rsidRPr="00E22969">
              <w:t>8.3.2</w:t>
            </w:r>
          </w:p>
        </w:tc>
        <w:tc>
          <w:tcPr>
            <w:tcW w:w="381" w:type="pct"/>
            <w:tcMar>
              <w:left w:w="14" w:type="dxa"/>
              <w:right w:w="14" w:type="dxa"/>
            </w:tcMar>
          </w:tcPr>
          <w:p w14:paraId="62E198E5" w14:textId="77777777" w:rsidR="00642749" w:rsidRPr="00E22969" w:rsidRDefault="00642749" w:rsidP="00642749">
            <w:pPr>
              <w:spacing w:after="0"/>
            </w:pPr>
            <w:r w:rsidRPr="00E22969">
              <w:t>M</w:t>
            </w:r>
          </w:p>
        </w:tc>
        <w:tc>
          <w:tcPr>
            <w:tcW w:w="548" w:type="pct"/>
            <w:tcMar>
              <w:left w:w="14" w:type="dxa"/>
              <w:right w:w="14" w:type="dxa"/>
            </w:tcMar>
          </w:tcPr>
          <w:p w14:paraId="03B37132" w14:textId="77777777" w:rsidR="00642749" w:rsidRPr="00E22969" w:rsidRDefault="00642749" w:rsidP="00642749">
            <w:pPr>
              <w:spacing w:after="0"/>
            </w:pPr>
            <w:r w:rsidRPr="00E22969">
              <w:t>V2V</w:t>
            </w:r>
            <w:r w:rsidRPr="00E22969">
              <w:rPr>
                <w:szCs w:val="18"/>
              </w:rPr>
              <w:t>, RSE</w:t>
            </w:r>
          </w:p>
        </w:tc>
        <w:tc>
          <w:tcPr>
            <w:tcW w:w="623" w:type="pct"/>
            <w:tcMar>
              <w:left w:w="14" w:type="dxa"/>
              <w:right w:w="14" w:type="dxa"/>
            </w:tcMar>
          </w:tcPr>
          <w:p w14:paraId="160A4323" w14:textId="77777777" w:rsidR="00642749" w:rsidRPr="00E22969" w:rsidRDefault="00642749" w:rsidP="00642749">
            <w:pPr>
              <w:spacing w:after="0"/>
              <w:rPr>
                <w:color w:val="000000"/>
              </w:rPr>
            </w:pPr>
            <w:r w:rsidRPr="00E22969">
              <w:rPr>
                <w:color w:val="000000"/>
              </w:rPr>
              <w:t>TP-16093-WSM-MST-BV-02</w:t>
            </w:r>
          </w:p>
        </w:tc>
        <w:tc>
          <w:tcPr>
            <w:tcW w:w="1572" w:type="pct"/>
            <w:tcMar>
              <w:left w:w="14" w:type="dxa"/>
              <w:right w:w="14" w:type="dxa"/>
            </w:tcMar>
          </w:tcPr>
          <w:p w14:paraId="22BE637E" w14:textId="77777777" w:rsidR="00642749" w:rsidRPr="00E22969" w:rsidRDefault="00642749" w:rsidP="00642749">
            <w:pPr>
              <w:spacing w:after="0"/>
              <w:rPr>
                <w:color w:val="000000"/>
              </w:rPr>
            </w:pPr>
            <w:r w:rsidRPr="00E22969">
              <w:t>Verify that the IUT will transmit WSM containing valid WSM-T-Header, PSID and WSM Data</w:t>
            </w:r>
          </w:p>
        </w:tc>
      </w:tr>
      <w:tr w:rsidR="00642749" w:rsidRPr="00E22969" w14:paraId="4101D4AC" w14:textId="77777777" w:rsidTr="001A25C9">
        <w:tc>
          <w:tcPr>
            <w:tcW w:w="637" w:type="pct"/>
            <w:tcMar>
              <w:left w:w="14" w:type="dxa"/>
              <w:right w:w="14" w:type="dxa"/>
            </w:tcMar>
          </w:tcPr>
          <w:p w14:paraId="5C5F60F8" w14:textId="77777777" w:rsidR="00642749" w:rsidRPr="00E22969" w:rsidRDefault="00642749" w:rsidP="00642749">
            <w:pPr>
              <w:spacing w:after="0"/>
            </w:pPr>
            <w:r w:rsidRPr="00E22969">
              <w:lastRenderedPageBreak/>
              <w:t>N1.3.2.3.</w:t>
            </w:r>
          </w:p>
        </w:tc>
        <w:tc>
          <w:tcPr>
            <w:tcW w:w="712" w:type="pct"/>
            <w:tcMar>
              <w:left w:w="14" w:type="dxa"/>
              <w:right w:w="14" w:type="dxa"/>
            </w:tcMar>
          </w:tcPr>
          <w:p w14:paraId="5217E8BA" w14:textId="77777777" w:rsidR="00642749" w:rsidRPr="00E22969" w:rsidRDefault="00642749" w:rsidP="00642749">
            <w:pPr>
              <w:spacing w:after="0"/>
            </w:pPr>
            <w:r w:rsidRPr="00E22969">
              <w:t>Outbound message size</w:t>
            </w:r>
          </w:p>
        </w:tc>
        <w:tc>
          <w:tcPr>
            <w:tcW w:w="527" w:type="pct"/>
            <w:tcMar>
              <w:left w:w="14" w:type="dxa"/>
              <w:right w:w="14" w:type="dxa"/>
            </w:tcMar>
          </w:tcPr>
          <w:p w14:paraId="7A481137" w14:textId="77777777" w:rsidR="00642749" w:rsidRPr="00E22969" w:rsidRDefault="00642749" w:rsidP="00642749">
            <w:pPr>
              <w:spacing w:after="0"/>
            </w:pPr>
            <w:r w:rsidRPr="00E22969">
              <w:t>5.5.2</w:t>
            </w:r>
          </w:p>
        </w:tc>
        <w:tc>
          <w:tcPr>
            <w:tcW w:w="381" w:type="pct"/>
            <w:tcMar>
              <w:left w:w="14" w:type="dxa"/>
              <w:right w:w="14" w:type="dxa"/>
            </w:tcMar>
          </w:tcPr>
          <w:p w14:paraId="39C96F88" w14:textId="77777777" w:rsidR="00642749" w:rsidRPr="00E22969" w:rsidRDefault="00642749" w:rsidP="00642749">
            <w:pPr>
              <w:spacing w:after="0"/>
            </w:pPr>
            <w:r w:rsidRPr="00E22969">
              <w:t>M</w:t>
            </w:r>
          </w:p>
        </w:tc>
        <w:tc>
          <w:tcPr>
            <w:tcW w:w="548" w:type="pct"/>
            <w:tcMar>
              <w:left w:w="14" w:type="dxa"/>
              <w:right w:w="14" w:type="dxa"/>
            </w:tcMar>
          </w:tcPr>
          <w:p w14:paraId="7FC87451" w14:textId="77777777" w:rsidR="00642749" w:rsidRPr="00E22969" w:rsidRDefault="00642749" w:rsidP="00642749">
            <w:pPr>
              <w:spacing w:after="0"/>
            </w:pPr>
            <w:r w:rsidRPr="00E22969">
              <w:t>V2V</w:t>
            </w:r>
            <w:r w:rsidRPr="00E22969">
              <w:rPr>
                <w:szCs w:val="18"/>
              </w:rPr>
              <w:t>, RSE</w:t>
            </w:r>
          </w:p>
        </w:tc>
        <w:tc>
          <w:tcPr>
            <w:tcW w:w="623" w:type="pct"/>
            <w:tcMar>
              <w:left w:w="14" w:type="dxa"/>
              <w:right w:w="14" w:type="dxa"/>
            </w:tcMar>
          </w:tcPr>
          <w:p w14:paraId="4823454E" w14:textId="77777777" w:rsidR="00642749" w:rsidRPr="00E22969" w:rsidRDefault="00642749" w:rsidP="00642749">
            <w:pPr>
              <w:spacing w:after="0"/>
              <w:rPr>
                <w:color w:val="000000"/>
                <w:highlight w:val="yellow"/>
              </w:rPr>
            </w:pPr>
            <w:r w:rsidRPr="00E22969">
              <w:rPr>
                <w:color w:val="000000"/>
              </w:rPr>
              <w:t>TP-16093-WSM-MST-BV-02</w:t>
            </w:r>
          </w:p>
        </w:tc>
        <w:tc>
          <w:tcPr>
            <w:tcW w:w="1572" w:type="pct"/>
            <w:tcMar>
              <w:left w:w="14" w:type="dxa"/>
              <w:right w:w="14" w:type="dxa"/>
            </w:tcMar>
          </w:tcPr>
          <w:p w14:paraId="0C26A12C" w14:textId="77777777" w:rsidR="00642749" w:rsidRPr="00E22969" w:rsidRDefault="00642749" w:rsidP="00642749">
            <w:pPr>
              <w:spacing w:after="0"/>
              <w:rPr>
                <w:color w:val="000000"/>
              </w:rPr>
            </w:pPr>
            <w:r w:rsidRPr="00E22969">
              <w:rPr>
                <w:color w:val="000000"/>
              </w:rPr>
              <w:t>See above</w:t>
            </w:r>
          </w:p>
        </w:tc>
      </w:tr>
      <w:tr w:rsidR="00642749" w:rsidRPr="00E22969" w14:paraId="3DC02193" w14:textId="77777777" w:rsidTr="001A25C9">
        <w:tc>
          <w:tcPr>
            <w:tcW w:w="637" w:type="pct"/>
            <w:tcMar>
              <w:left w:w="14" w:type="dxa"/>
              <w:right w:w="14" w:type="dxa"/>
            </w:tcMar>
          </w:tcPr>
          <w:p w14:paraId="7E48B375" w14:textId="77777777" w:rsidR="00642749" w:rsidRPr="00E22969" w:rsidRDefault="00642749" w:rsidP="00642749">
            <w:pPr>
              <w:spacing w:after="0"/>
            </w:pPr>
            <w:r w:rsidRPr="00E22969">
              <w:t>N1.3.2.4.</w:t>
            </w:r>
          </w:p>
        </w:tc>
        <w:tc>
          <w:tcPr>
            <w:tcW w:w="712" w:type="pct"/>
            <w:tcMar>
              <w:left w:w="14" w:type="dxa"/>
              <w:right w:w="14" w:type="dxa"/>
            </w:tcMar>
          </w:tcPr>
          <w:p w14:paraId="46197BB3" w14:textId="77777777" w:rsidR="00642749" w:rsidRPr="00E22969" w:rsidRDefault="00642749" w:rsidP="00642749">
            <w:pPr>
              <w:spacing w:after="0"/>
            </w:pPr>
            <w:r w:rsidRPr="00E22969">
              <w:t>Transmit channel number</w:t>
            </w:r>
          </w:p>
        </w:tc>
        <w:tc>
          <w:tcPr>
            <w:tcW w:w="527" w:type="pct"/>
            <w:tcMar>
              <w:left w:w="14" w:type="dxa"/>
              <w:right w:w="14" w:type="dxa"/>
            </w:tcMar>
          </w:tcPr>
          <w:p w14:paraId="5AAB66F4" w14:textId="77777777" w:rsidR="00642749" w:rsidRPr="00E22969" w:rsidRDefault="00642749" w:rsidP="00642749">
            <w:pPr>
              <w:spacing w:after="0"/>
            </w:pPr>
            <w:r w:rsidRPr="00E22969">
              <w:t>8.3.4.2</w:t>
            </w:r>
          </w:p>
        </w:tc>
        <w:tc>
          <w:tcPr>
            <w:tcW w:w="381" w:type="pct"/>
            <w:tcMar>
              <w:left w:w="14" w:type="dxa"/>
              <w:right w:w="14" w:type="dxa"/>
            </w:tcMar>
          </w:tcPr>
          <w:p w14:paraId="7C99922D" w14:textId="77777777" w:rsidR="00642749" w:rsidRPr="00E22969" w:rsidRDefault="00642749" w:rsidP="00642749">
            <w:pPr>
              <w:spacing w:after="0"/>
            </w:pPr>
            <w:r w:rsidRPr="00E22969">
              <w:t>O</w:t>
            </w:r>
          </w:p>
        </w:tc>
        <w:tc>
          <w:tcPr>
            <w:tcW w:w="548" w:type="pct"/>
            <w:tcMar>
              <w:left w:w="14" w:type="dxa"/>
              <w:right w:w="14" w:type="dxa"/>
            </w:tcMar>
          </w:tcPr>
          <w:p w14:paraId="2A89CC00" w14:textId="77777777" w:rsidR="00642749" w:rsidRPr="00E22969" w:rsidRDefault="00642749" w:rsidP="00642749">
            <w:pPr>
              <w:spacing w:after="0"/>
            </w:pPr>
            <w:r w:rsidRPr="00E22969">
              <w:rPr>
                <w:szCs w:val="18"/>
              </w:rPr>
              <w:t>RSE</w:t>
            </w:r>
          </w:p>
        </w:tc>
        <w:tc>
          <w:tcPr>
            <w:tcW w:w="623" w:type="pct"/>
            <w:tcMar>
              <w:left w:w="14" w:type="dxa"/>
              <w:right w:w="14" w:type="dxa"/>
            </w:tcMar>
          </w:tcPr>
          <w:p w14:paraId="0363D506" w14:textId="77777777" w:rsidR="00642749" w:rsidRPr="00E22969" w:rsidRDefault="00642749" w:rsidP="00642749">
            <w:pPr>
              <w:spacing w:after="0"/>
              <w:rPr>
                <w:highlight w:val="yellow"/>
              </w:rPr>
            </w:pPr>
            <w:r w:rsidRPr="00E22969">
              <w:t>TP-16093-WSM-ROP-BV-01</w:t>
            </w:r>
          </w:p>
        </w:tc>
        <w:tc>
          <w:tcPr>
            <w:tcW w:w="1572" w:type="pct"/>
            <w:tcMar>
              <w:left w:w="14" w:type="dxa"/>
              <w:right w:w="14" w:type="dxa"/>
            </w:tcMar>
          </w:tcPr>
          <w:p w14:paraId="27F0036D" w14:textId="77777777" w:rsidR="00642749" w:rsidRPr="00E22969" w:rsidRDefault="00642749" w:rsidP="00642749">
            <w:pPr>
              <w:spacing w:after="0"/>
            </w:pPr>
            <w:r w:rsidRPr="00E22969">
              <w:t>Verify that the IUT will transmit WSM containing valid WSM-N-Header including WAVE Info Element Extension ‘</w:t>
            </w:r>
            <w:r w:rsidRPr="00E22969">
              <w:rPr>
                <w:rFonts w:asciiTheme="minorHAnsi" w:hAnsiTheme="minorHAnsi"/>
                <w:lang w:eastAsia="x-none"/>
              </w:rPr>
              <w:t xml:space="preserve">Channel Number’ </w:t>
            </w:r>
            <w:r w:rsidRPr="00E22969">
              <w:t>and matching the actual channel used by the IUT</w:t>
            </w:r>
          </w:p>
        </w:tc>
      </w:tr>
      <w:tr w:rsidR="00642749" w:rsidRPr="00E22969" w14:paraId="39CBEC55" w14:textId="77777777" w:rsidTr="001A25C9">
        <w:tc>
          <w:tcPr>
            <w:tcW w:w="637" w:type="pct"/>
            <w:tcMar>
              <w:left w:w="14" w:type="dxa"/>
              <w:right w:w="14" w:type="dxa"/>
            </w:tcMar>
          </w:tcPr>
          <w:p w14:paraId="0ED4C7FE" w14:textId="77777777" w:rsidR="00642749" w:rsidRPr="00E22969" w:rsidRDefault="00642749" w:rsidP="00642749">
            <w:pPr>
              <w:spacing w:after="0"/>
            </w:pPr>
            <w:r w:rsidRPr="00E22969">
              <w:t>N1.3.2.5.</w:t>
            </w:r>
          </w:p>
        </w:tc>
        <w:tc>
          <w:tcPr>
            <w:tcW w:w="712" w:type="pct"/>
            <w:tcMar>
              <w:left w:w="14" w:type="dxa"/>
              <w:right w:w="14" w:type="dxa"/>
            </w:tcMar>
          </w:tcPr>
          <w:p w14:paraId="1409089C" w14:textId="77777777" w:rsidR="00642749" w:rsidRPr="00E22969" w:rsidRDefault="00642749" w:rsidP="00642749">
            <w:pPr>
              <w:spacing w:after="0"/>
            </w:pPr>
            <w:r w:rsidRPr="00E22969">
              <w:t>Transmit data rate</w:t>
            </w:r>
          </w:p>
        </w:tc>
        <w:tc>
          <w:tcPr>
            <w:tcW w:w="527" w:type="pct"/>
            <w:tcMar>
              <w:left w:w="14" w:type="dxa"/>
              <w:right w:w="14" w:type="dxa"/>
            </w:tcMar>
          </w:tcPr>
          <w:p w14:paraId="399BF807" w14:textId="77777777" w:rsidR="00642749" w:rsidRPr="00E22969" w:rsidRDefault="00642749" w:rsidP="00642749">
            <w:pPr>
              <w:spacing w:after="0"/>
            </w:pPr>
            <w:r w:rsidRPr="00E22969">
              <w:t>8.3.4.3</w:t>
            </w:r>
          </w:p>
        </w:tc>
        <w:tc>
          <w:tcPr>
            <w:tcW w:w="381" w:type="pct"/>
            <w:tcMar>
              <w:left w:w="14" w:type="dxa"/>
              <w:right w:w="14" w:type="dxa"/>
            </w:tcMar>
          </w:tcPr>
          <w:p w14:paraId="2F86F697" w14:textId="77777777" w:rsidR="00642749" w:rsidRPr="00E22969" w:rsidRDefault="00642749" w:rsidP="00642749">
            <w:pPr>
              <w:spacing w:after="0"/>
            </w:pPr>
            <w:r w:rsidRPr="00E22969">
              <w:t>O</w:t>
            </w:r>
          </w:p>
        </w:tc>
        <w:tc>
          <w:tcPr>
            <w:tcW w:w="548" w:type="pct"/>
            <w:tcMar>
              <w:left w:w="14" w:type="dxa"/>
              <w:right w:w="14" w:type="dxa"/>
            </w:tcMar>
          </w:tcPr>
          <w:p w14:paraId="67AED4B9" w14:textId="77777777" w:rsidR="00642749" w:rsidRPr="00E22969" w:rsidRDefault="00642749" w:rsidP="00642749">
            <w:pPr>
              <w:tabs>
                <w:tab w:val="center" w:pos="1152"/>
              </w:tabs>
              <w:spacing w:after="0"/>
            </w:pPr>
            <w:r w:rsidRPr="00E22969">
              <w:rPr>
                <w:szCs w:val="18"/>
              </w:rPr>
              <w:t>RSE</w:t>
            </w:r>
          </w:p>
        </w:tc>
        <w:tc>
          <w:tcPr>
            <w:tcW w:w="623" w:type="pct"/>
            <w:tcMar>
              <w:left w:w="14" w:type="dxa"/>
              <w:right w:w="14" w:type="dxa"/>
            </w:tcMar>
          </w:tcPr>
          <w:p w14:paraId="39239D31" w14:textId="77777777" w:rsidR="00642749" w:rsidRPr="00E22969" w:rsidRDefault="00642749" w:rsidP="00642749">
            <w:pPr>
              <w:spacing w:after="0"/>
              <w:rPr>
                <w:highlight w:val="yellow"/>
              </w:rPr>
            </w:pPr>
            <w:r w:rsidRPr="00E22969">
              <w:t>TP-16093-WSM-ROP-BV-02</w:t>
            </w:r>
          </w:p>
        </w:tc>
        <w:tc>
          <w:tcPr>
            <w:tcW w:w="1572" w:type="pct"/>
            <w:tcMar>
              <w:left w:w="14" w:type="dxa"/>
              <w:right w:w="14" w:type="dxa"/>
            </w:tcMar>
          </w:tcPr>
          <w:p w14:paraId="26522E6E" w14:textId="77777777" w:rsidR="00642749" w:rsidRPr="00E22969" w:rsidRDefault="00642749" w:rsidP="00642749">
            <w:pPr>
              <w:spacing w:after="0"/>
            </w:pPr>
            <w:r w:rsidRPr="00E22969">
              <w:t>Verify that the IUT will transmit WSM containing valid WSM-N-Header including WAVE Info Element Extension ‘Data Rate’ and matching the actual data rate used by the IUT</w:t>
            </w:r>
          </w:p>
        </w:tc>
      </w:tr>
      <w:tr w:rsidR="00642749" w:rsidRPr="00E22969" w14:paraId="662F3C43" w14:textId="77777777" w:rsidTr="001A25C9">
        <w:tc>
          <w:tcPr>
            <w:tcW w:w="637" w:type="pct"/>
            <w:tcMar>
              <w:left w:w="14" w:type="dxa"/>
              <w:right w:w="14" w:type="dxa"/>
            </w:tcMar>
          </w:tcPr>
          <w:p w14:paraId="5F363F76" w14:textId="77777777" w:rsidR="00642749" w:rsidRPr="00E22969" w:rsidRDefault="00642749" w:rsidP="00642749">
            <w:pPr>
              <w:spacing w:after="0"/>
            </w:pPr>
            <w:r w:rsidRPr="00E22969">
              <w:t>N1.3.2.6.</w:t>
            </w:r>
          </w:p>
        </w:tc>
        <w:tc>
          <w:tcPr>
            <w:tcW w:w="712" w:type="pct"/>
            <w:tcMar>
              <w:left w:w="14" w:type="dxa"/>
              <w:right w:w="14" w:type="dxa"/>
            </w:tcMar>
          </w:tcPr>
          <w:p w14:paraId="3F2D6FC1" w14:textId="77777777" w:rsidR="00642749" w:rsidRPr="00E22969" w:rsidRDefault="00642749" w:rsidP="00642749">
            <w:pPr>
              <w:spacing w:after="0"/>
            </w:pPr>
            <w:r w:rsidRPr="00E22969">
              <w:t>Transmit Power Used</w:t>
            </w:r>
          </w:p>
        </w:tc>
        <w:tc>
          <w:tcPr>
            <w:tcW w:w="527" w:type="pct"/>
            <w:tcMar>
              <w:left w:w="14" w:type="dxa"/>
              <w:right w:w="14" w:type="dxa"/>
            </w:tcMar>
          </w:tcPr>
          <w:p w14:paraId="4D250971" w14:textId="77777777" w:rsidR="00642749" w:rsidRPr="00E22969" w:rsidRDefault="00642749" w:rsidP="00642749">
            <w:pPr>
              <w:spacing w:after="0"/>
            </w:pPr>
            <w:r w:rsidRPr="00E22969">
              <w:t>8.3.4.4</w:t>
            </w:r>
          </w:p>
        </w:tc>
        <w:tc>
          <w:tcPr>
            <w:tcW w:w="381" w:type="pct"/>
            <w:tcMar>
              <w:left w:w="14" w:type="dxa"/>
              <w:right w:w="14" w:type="dxa"/>
            </w:tcMar>
          </w:tcPr>
          <w:p w14:paraId="20E81516" w14:textId="77777777" w:rsidR="00642749" w:rsidRPr="00E22969" w:rsidRDefault="00642749" w:rsidP="00642749">
            <w:pPr>
              <w:spacing w:after="0"/>
            </w:pPr>
            <w:r w:rsidRPr="00E22969">
              <w:t>O</w:t>
            </w:r>
          </w:p>
        </w:tc>
        <w:tc>
          <w:tcPr>
            <w:tcW w:w="548" w:type="pct"/>
            <w:tcMar>
              <w:left w:w="14" w:type="dxa"/>
              <w:right w:w="14" w:type="dxa"/>
            </w:tcMar>
          </w:tcPr>
          <w:p w14:paraId="027DA917" w14:textId="77777777" w:rsidR="00642749" w:rsidRPr="00E22969" w:rsidRDefault="00642749" w:rsidP="00642749">
            <w:pPr>
              <w:spacing w:after="0"/>
            </w:pPr>
            <w:r w:rsidRPr="00E22969">
              <w:rPr>
                <w:szCs w:val="18"/>
              </w:rPr>
              <w:t>RSE</w:t>
            </w:r>
          </w:p>
        </w:tc>
        <w:tc>
          <w:tcPr>
            <w:tcW w:w="623" w:type="pct"/>
            <w:tcMar>
              <w:left w:w="14" w:type="dxa"/>
              <w:right w:w="14" w:type="dxa"/>
            </w:tcMar>
          </w:tcPr>
          <w:p w14:paraId="29CC7E65" w14:textId="77777777" w:rsidR="00642749" w:rsidRPr="00E22969" w:rsidRDefault="00642749" w:rsidP="00642749">
            <w:pPr>
              <w:spacing w:after="0"/>
              <w:rPr>
                <w:highlight w:val="yellow"/>
              </w:rPr>
            </w:pPr>
            <w:r w:rsidRPr="00E22969">
              <w:t>TP-16093-WSM-ROP-BV-03</w:t>
            </w:r>
          </w:p>
        </w:tc>
        <w:tc>
          <w:tcPr>
            <w:tcW w:w="1572" w:type="pct"/>
            <w:tcMar>
              <w:left w:w="14" w:type="dxa"/>
              <w:right w:w="14" w:type="dxa"/>
            </w:tcMar>
          </w:tcPr>
          <w:p w14:paraId="2519B486" w14:textId="77777777" w:rsidR="00642749" w:rsidRPr="00E22969" w:rsidRDefault="00642749" w:rsidP="00642749">
            <w:pPr>
              <w:spacing w:after="0"/>
            </w:pPr>
            <w:r w:rsidRPr="00E22969">
              <w:t>Verify that the IUT will transmit WSM containing valid WSM-N-Header including WAVE Info Element Extension ‘Transmit Power Used’ and matching the actual transmit power used by the IUT.</w:t>
            </w:r>
          </w:p>
        </w:tc>
      </w:tr>
      <w:tr w:rsidR="00642749" w:rsidRPr="00E22969" w14:paraId="152AB202" w14:textId="77777777" w:rsidTr="001A25C9">
        <w:tc>
          <w:tcPr>
            <w:tcW w:w="637" w:type="pct"/>
            <w:tcMar>
              <w:left w:w="14" w:type="dxa"/>
              <w:right w:w="14" w:type="dxa"/>
            </w:tcMar>
          </w:tcPr>
          <w:p w14:paraId="3D27D066" w14:textId="77777777" w:rsidR="00642749" w:rsidRPr="00E22969" w:rsidRDefault="00642749" w:rsidP="00642749">
            <w:pPr>
              <w:spacing w:after="0"/>
            </w:pPr>
            <w:r w:rsidRPr="00E22969">
              <w:t>N1.3.2.7.</w:t>
            </w:r>
          </w:p>
        </w:tc>
        <w:tc>
          <w:tcPr>
            <w:tcW w:w="712" w:type="pct"/>
            <w:tcMar>
              <w:left w:w="14" w:type="dxa"/>
              <w:right w:w="14" w:type="dxa"/>
            </w:tcMar>
          </w:tcPr>
          <w:p w14:paraId="3B72AEC6" w14:textId="77777777" w:rsidR="00642749" w:rsidRPr="00E22969" w:rsidRDefault="00642749" w:rsidP="00642749">
            <w:pPr>
              <w:spacing w:after="0"/>
            </w:pPr>
            <w:r w:rsidRPr="00E22969">
              <w:t>Channel Load</w:t>
            </w:r>
          </w:p>
        </w:tc>
        <w:tc>
          <w:tcPr>
            <w:tcW w:w="527" w:type="pct"/>
            <w:tcMar>
              <w:left w:w="14" w:type="dxa"/>
              <w:right w:w="14" w:type="dxa"/>
            </w:tcMar>
          </w:tcPr>
          <w:p w14:paraId="39A7B3FA" w14:textId="77777777" w:rsidR="00642749" w:rsidRPr="00E22969" w:rsidRDefault="00642749" w:rsidP="00642749">
            <w:pPr>
              <w:spacing w:after="0"/>
            </w:pPr>
            <w:r w:rsidRPr="00E22969">
              <w:t>8.3.4.5</w:t>
            </w:r>
          </w:p>
        </w:tc>
        <w:tc>
          <w:tcPr>
            <w:tcW w:w="381" w:type="pct"/>
            <w:tcMar>
              <w:left w:w="14" w:type="dxa"/>
              <w:right w:w="14" w:type="dxa"/>
            </w:tcMar>
          </w:tcPr>
          <w:p w14:paraId="71B053AF" w14:textId="77777777" w:rsidR="00642749" w:rsidRPr="00E22969" w:rsidRDefault="00642749" w:rsidP="00642749">
            <w:pPr>
              <w:spacing w:after="0"/>
            </w:pPr>
            <w:r w:rsidRPr="00E22969">
              <w:t>O</w:t>
            </w:r>
          </w:p>
        </w:tc>
        <w:tc>
          <w:tcPr>
            <w:tcW w:w="548" w:type="pct"/>
            <w:tcMar>
              <w:left w:w="14" w:type="dxa"/>
              <w:right w:w="14" w:type="dxa"/>
            </w:tcMar>
          </w:tcPr>
          <w:p w14:paraId="148766EC" w14:textId="77777777" w:rsidR="00642749" w:rsidRPr="00E22969" w:rsidRDefault="00642749" w:rsidP="00642749">
            <w:pPr>
              <w:spacing w:after="0"/>
            </w:pPr>
          </w:p>
        </w:tc>
        <w:tc>
          <w:tcPr>
            <w:tcW w:w="623" w:type="pct"/>
            <w:tcMar>
              <w:left w:w="14" w:type="dxa"/>
              <w:right w:w="14" w:type="dxa"/>
            </w:tcMar>
          </w:tcPr>
          <w:p w14:paraId="29843970" w14:textId="77777777" w:rsidR="00642749" w:rsidRPr="00E22969" w:rsidRDefault="00642749" w:rsidP="00642749">
            <w:pPr>
              <w:spacing w:after="0"/>
              <w:rPr>
                <w:highlight w:val="yellow"/>
              </w:rPr>
            </w:pPr>
          </w:p>
        </w:tc>
        <w:tc>
          <w:tcPr>
            <w:tcW w:w="1572" w:type="pct"/>
            <w:tcMar>
              <w:left w:w="14" w:type="dxa"/>
              <w:right w:w="14" w:type="dxa"/>
            </w:tcMar>
          </w:tcPr>
          <w:p w14:paraId="509C3F06" w14:textId="77777777" w:rsidR="00642749" w:rsidRPr="00E22969" w:rsidRDefault="00642749" w:rsidP="00642749">
            <w:pPr>
              <w:spacing w:after="0"/>
            </w:pPr>
            <w:r w:rsidRPr="00E22969">
              <w:rPr>
                <w:color w:val="000000"/>
              </w:rPr>
              <w:t>Not considered</w:t>
            </w:r>
          </w:p>
        </w:tc>
      </w:tr>
      <w:tr w:rsidR="00642749" w:rsidRPr="00E22969" w14:paraId="07B80A23" w14:textId="77777777" w:rsidTr="005446F4">
        <w:trPr>
          <w:trHeight w:val="660"/>
        </w:trPr>
        <w:tc>
          <w:tcPr>
            <w:tcW w:w="637" w:type="pct"/>
            <w:vMerge w:val="restart"/>
            <w:tcMar>
              <w:left w:w="14" w:type="dxa"/>
              <w:right w:w="14" w:type="dxa"/>
            </w:tcMar>
          </w:tcPr>
          <w:p w14:paraId="21FBAEA0" w14:textId="77777777" w:rsidR="00642749" w:rsidRPr="00E22969" w:rsidRDefault="00642749" w:rsidP="00642749">
            <w:pPr>
              <w:spacing w:after="0"/>
            </w:pPr>
            <w:r w:rsidRPr="00E22969">
              <w:t>N1.3.2.8.</w:t>
            </w:r>
          </w:p>
        </w:tc>
        <w:tc>
          <w:tcPr>
            <w:tcW w:w="712" w:type="pct"/>
            <w:vMerge w:val="restart"/>
            <w:tcMar>
              <w:left w:w="14" w:type="dxa"/>
              <w:right w:w="14" w:type="dxa"/>
            </w:tcMar>
          </w:tcPr>
          <w:p w14:paraId="4F66F6EE" w14:textId="77777777" w:rsidR="00642749" w:rsidRPr="00E22969" w:rsidRDefault="00642749" w:rsidP="00642749">
            <w:pPr>
              <w:spacing w:after="0"/>
            </w:pPr>
            <w:r w:rsidRPr="00E22969">
              <w:t>Insert Subtype features</w:t>
            </w:r>
          </w:p>
        </w:tc>
        <w:tc>
          <w:tcPr>
            <w:tcW w:w="527" w:type="pct"/>
            <w:vMerge w:val="restart"/>
            <w:tcMar>
              <w:left w:w="14" w:type="dxa"/>
              <w:right w:w="14" w:type="dxa"/>
            </w:tcMar>
          </w:tcPr>
          <w:p w14:paraId="3C1BFB40" w14:textId="77777777" w:rsidR="00642749" w:rsidRPr="00E22969" w:rsidRDefault="00642749" w:rsidP="00642749">
            <w:pPr>
              <w:spacing w:after="0"/>
            </w:pPr>
            <w:r w:rsidRPr="00E22969">
              <w:t>8.3.2</w:t>
            </w:r>
          </w:p>
        </w:tc>
        <w:tc>
          <w:tcPr>
            <w:tcW w:w="381" w:type="pct"/>
            <w:vMerge w:val="restart"/>
            <w:tcMar>
              <w:left w:w="14" w:type="dxa"/>
              <w:right w:w="14" w:type="dxa"/>
            </w:tcMar>
          </w:tcPr>
          <w:p w14:paraId="1882AA95" w14:textId="77777777" w:rsidR="00642749" w:rsidRPr="00E22969" w:rsidRDefault="00642749" w:rsidP="00642749">
            <w:pPr>
              <w:spacing w:after="0"/>
            </w:pPr>
            <w:r w:rsidRPr="00E22969">
              <w:t>M</w:t>
            </w:r>
          </w:p>
        </w:tc>
        <w:tc>
          <w:tcPr>
            <w:tcW w:w="548" w:type="pct"/>
            <w:vMerge w:val="restart"/>
            <w:tcBorders>
              <w:right w:val="single" w:sz="4" w:space="0" w:color="auto"/>
            </w:tcBorders>
            <w:tcMar>
              <w:left w:w="14" w:type="dxa"/>
              <w:right w:w="14" w:type="dxa"/>
            </w:tcMar>
          </w:tcPr>
          <w:p w14:paraId="67D6D1EB" w14:textId="77777777" w:rsidR="00642749" w:rsidRPr="00E22969" w:rsidRDefault="00642749" w:rsidP="00642749">
            <w:pPr>
              <w:spacing w:after="0"/>
            </w:pPr>
            <w:r w:rsidRPr="00E22969">
              <w:t>V2V</w:t>
            </w:r>
            <w:r w:rsidRPr="00E22969">
              <w:rPr>
                <w:szCs w:val="18"/>
              </w:rPr>
              <w:t>, RSE</w:t>
            </w:r>
            <w:r w:rsidRPr="00E22969">
              <w:t xml:space="preserve"> (Subtype = 0)</w:t>
            </w:r>
          </w:p>
        </w:tc>
        <w:tc>
          <w:tcPr>
            <w:tcW w:w="623" w:type="pct"/>
            <w:tcBorders>
              <w:top w:val="single" w:sz="4" w:space="0" w:color="auto"/>
              <w:left w:val="single" w:sz="4" w:space="0" w:color="auto"/>
              <w:bottom w:val="single" w:sz="4" w:space="0" w:color="auto"/>
              <w:right w:val="single" w:sz="4" w:space="0" w:color="auto"/>
            </w:tcBorders>
            <w:tcMar>
              <w:left w:w="14" w:type="dxa"/>
              <w:right w:w="14" w:type="dxa"/>
            </w:tcMar>
          </w:tcPr>
          <w:p w14:paraId="374022A0" w14:textId="77777777" w:rsidR="00642749" w:rsidRPr="00E22969" w:rsidRDefault="00642749" w:rsidP="00642749">
            <w:pPr>
              <w:spacing w:after="0"/>
              <w:rPr>
                <w:highlight w:val="yellow"/>
              </w:rPr>
            </w:pPr>
            <w:r w:rsidRPr="00E22969">
              <w:rPr>
                <w:color w:val="000000"/>
              </w:rPr>
              <w:t>TP-16093-WSM-MST-BV-01</w:t>
            </w:r>
          </w:p>
        </w:tc>
        <w:tc>
          <w:tcPr>
            <w:tcW w:w="1572" w:type="pct"/>
            <w:tcBorders>
              <w:top w:val="single" w:sz="4" w:space="0" w:color="auto"/>
              <w:left w:val="single" w:sz="4" w:space="0" w:color="auto"/>
              <w:bottom w:val="single" w:sz="4" w:space="0" w:color="auto"/>
              <w:right w:val="single" w:sz="4" w:space="0" w:color="auto"/>
            </w:tcBorders>
            <w:tcMar>
              <w:left w:w="14" w:type="dxa"/>
              <w:right w:w="14" w:type="dxa"/>
            </w:tcMar>
          </w:tcPr>
          <w:p w14:paraId="327D3070" w14:textId="77777777" w:rsidR="00642749" w:rsidRPr="00E22969" w:rsidRDefault="00642749" w:rsidP="00642749">
            <w:pPr>
              <w:spacing w:after="0"/>
            </w:pPr>
            <w:r w:rsidRPr="00E22969">
              <w:t>To verify that the IUT will transmit a WSM with the correct version number and EtherType.</w:t>
            </w:r>
          </w:p>
        </w:tc>
      </w:tr>
      <w:tr w:rsidR="00642749" w:rsidRPr="00E22969" w14:paraId="2E3EF838" w14:textId="77777777" w:rsidTr="00B80242">
        <w:trPr>
          <w:trHeight w:val="245"/>
        </w:trPr>
        <w:tc>
          <w:tcPr>
            <w:tcW w:w="637" w:type="pct"/>
            <w:vMerge/>
            <w:tcMar>
              <w:left w:w="14" w:type="dxa"/>
              <w:right w:w="14" w:type="dxa"/>
            </w:tcMar>
          </w:tcPr>
          <w:p w14:paraId="3A69A533" w14:textId="77777777" w:rsidR="00642749" w:rsidRPr="00E22969" w:rsidRDefault="00642749" w:rsidP="00642749">
            <w:pPr>
              <w:spacing w:after="0"/>
            </w:pPr>
          </w:p>
        </w:tc>
        <w:tc>
          <w:tcPr>
            <w:tcW w:w="712" w:type="pct"/>
            <w:vMerge/>
            <w:tcMar>
              <w:left w:w="14" w:type="dxa"/>
              <w:right w:w="14" w:type="dxa"/>
            </w:tcMar>
          </w:tcPr>
          <w:p w14:paraId="01F3701F" w14:textId="77777777" w:rsidR="00642749" w:rsidRPr="00E22969" w:rsidRDefault="00642749" w:rsidP="00642749">
            <w:pPr>
              <w:spacing w:after="0"/>
            </w:pPr>
          </w:p>
        </w:tc>
        <w:tc>
          <w:tcPr>
            <w:tcW w:w="527" w:type="pct"/>
            <w:vMerge/>
            <w:tcMar>
              <w:left w:w="14" w:type="dxa"/>
              <w:right w:w="14" w:type="dxa"/>
            </w:tcMar>
          </w:tcPr>
          <w:p w14:paraId="7320F986" w14:textId="77777777" w:rsidR="00642749" w:rsidRPr="00E22969" w:rsidRDefault="00642749" w:rsidP="00642749">
            <w:pPr>
              <w:spacing w:after="0"/>
            </w:pPr>
          </w:p>
        </w:tc>
        <w:tc>
          <w:tcPr>
            <w:tcW w:w="381" w:type="pct"/>
            <w:vMerge/>
            <w:tcMar>
              <w:left w:w="14" w:type="dxa"/>
              <w:right w:w="14" w:type="dxa"/>
            </w:tcMar>
          </w:tcPr>
          <w:p w14:paraId="53118696" w14:textId="77777777" w:rsidR="00642749" w:rsidRPr="00E22969" w:rsidRDefault="00642749" w:rsidP="00642749">
            <w:pPr>
              <w:spacing w:after="0"/>
            </w:pPr>
          </w:p>
        </w:tc>
        <w:tc>
          <w:tcPr>
            <w:tcW w:w="548" w:type="pct"/>
            <w:vMerge/>
            <w:tcBorders>
              <w:right w:val="single" w:sz="4" w:space="0" w:color="auto"/>
            </w:tcBorders>
            <w:tcMar>
              <w:left w:w="14" w:type="dxa"/>
              <w:right w:w="14" w:type="dxa"/>
            </w:tcMar>
          </w:tcPr>
          <w:p w14:paraId="62651177" w14:textId="77777777" w:rsidR="00642749" w:rsidRPr="00E22969" w:rsidRDefault="00642749" w:rsidP="00642749">
            <w:pPr>
              <w:spacing w:after="0"/>
            </w:pPr>
          </w:p>
        </w:tc>
        <w:tc>
          <w:tcPr>
            <w:tcW w:w="623" w:type="pct"/>
            <w:tcBorders>
              <w:top w:val="single" w:sz="4" w:space="0" w:color="auto"/>
              <w:left w:val="single" w:sz="4" w:space="0" w:color="auto"/>
              <w:right w:val="single" w:sz="4" w:space="0" w:color="auto"/>
            </w:tcBorders>
            <w:tcMar>
              <w:left w:w="14" w:type="dxa"/>
              <w:right w:w="14" w:type="dxa"/>
            </w:tcMar>
          </w:tcPr>
          <w:p w14:paraId="5A5BEE6D" w14:textId="77777777" w:rsidR="00642749" w:rsidRPr="00E22969" w:rsidRDefault="00642749" w:rsidP="00642749">
            <w:pPr>
              <w:spacing w:after="0"/>
              <w:rPr>
                <w:color w:val="000000"/>
              </w:rPr>
            </w:pPr>
            <w:r w:rsidRPr="00E22969">
              <w:t>TP-16093-WSM-MST-BV-02</w:t>
            </w:r>
          </w:p>
        </w:tc>
        <w:tc>
          <w:tcPr>
            <w:tcW w:w="1572" w:type="pct"/>
            <w:tcBorders>
              <w:top w:val="single" w:sz="4" w:space="0" w:color="auto"/>
              <w:left w:val="single" w:sz="4" w:space="0" w:color="auto"/>
              <w:right w:val="single" w:sz="4" w:space="0" w:color="auto"/>
            </w:tcBorders>
            <w:tcMar>
              <w:left w:w="14" w:type="dxa"/>
              <w:right w:w="14" w:type="dxa"/>
            </w:tcMar>
          </w:tcPr>
          <w:p w14:paraId="13D6B087" w14:textId="77777777" w:rsidR="00642749" w:rsidRPr="00E22969" w:rsidRDefault="00642749" w:rsidP="00642749">
            <w:pPr>
              <w:spacing w:after="0"/>
            </w:pPr>
            <w:r w:rsidRPr="00E22969">
              <w:t>Verify that the IUT will transmit WSM containing valid WSM-T-Header, PSID and WSM Data.</w:t>
            </w:r>
          </w:p>
        </w:tc>
      </w:tr>
      <w:tr w:rsidR="00642749" w:rsidRPr="00E22969" w14:paraId="7B4C2D96" w14:textId="77777777" w:rsidTr="001A25C9">
        <w:tc>
          <w:tcPr>
            <w:tcW w:w="637" w:type="pct"/>
            <w:tcMar>
              <w:left w:w="14" w:type="dxa"/>
              <w:right w:w="14" w:type="dxa"/>
            </w:tcMar>
          </w:tcPr>
          <w:p w14:paraId="40C559A1" w14:textId="77777777" w:rsidR="00642749" w:rsidRPr="00E22969" w:rsidRDefault="00642749" w:rsidP="00642749">
            <w:pPr>
              <w:spacing w:after="0"/>
            </w:pPr>
            <w:r w:rsidRPr="00E22969">
              <w:t>N1.3.2.9.</w:t>
            </w:r>
          </w:p>
        </w:tc>
        <w:tc>
          <w:tcPr>
            <w:tcW w:w="712" w:type="pct"/>
            <w:tcMar>
              <w:left w:w="14" w:type="dxa"/>
              <w:right w:w="14" w:type="dxa"/>
            </w:tcMar>
          </w:tcPr>
          <w:p w14:paraId="6E0C54CB" w14:textId="77777777" w:rsidR="00642749" w:rsidRPr="00E22969" w:rsidRDefault="00642749" w:rsidP="00642749">
            <w:pPr>
              <w:spacing w:after="0"/>
            </w:pPr>
            <w:r w:rsidRPr="00E22969">
              <w:t>Insert TPID</w:t>
            </w:r>
          </w:p>
        </w:tc>
        <w:tc>
          <w:tcPr>
            <w:tcW w:w="527" w:type="pct"/>
            <w:tcMar>
              <w:left w:w="14" w:type="dxa"/>
              <w:right w:w="14" w:type="dxa"/>
            </w:tcMar>
          </w:tcPr>
          <w:p w14:paraId="6A1DF1BF" w14:textId="77777777" w:rsidR="00642749" w:rsidRPr="00E22969" w:rsidRDefault="00642749" w:rsidP="00642749">
            <w:pPr>
              <w:spacing w:after="0"/>
            </w:pPr>
            <w:r w:rsidRPr="00E22969">
              <w:t>8.3.2</w:t>
            </w:r>
          </w:p>
        </w:tc>
        <w:tc>
          <w:tcPr>
            <w:tcW w:w="381" w:type="pct"/>
            <w:tcMar>
              <w:left w:w="14" w:type="dxa"/>
              <w:right w:w="14" w:type="dxa"/>
            </w:tcMar>
          </w:tcPr>
          <w:p w14:paraId="19D00BEC" w14:textId="77777777" w:rsidR="00642749" w:rsidRPr="00E22969" w:rsidRDefault="00642749" w:rsidP="00642749">
            <w:pPr>
              <w:spacing w:after="0"/>
            </w:pPr>
            <w:r w:rsidRPr="00E22969">
              <w:t>M</w:t>
            </w:r>
          </w:p>
        </w:tc>
        <w:tc>
          <w:tcPr>
            <w:tcW w:w="548" w:type="pct"/>
            <w:tcMar>
              <w:left w:w="14" w:type="dxa"/>
              <w:right w:w="14" w:type="dxa"/>
            </w:tcMar>
          </w:tcPr>
          <w:p w14:paraId="5D6626E9" w14:textId="7683712B" w:rsidR="00642749" w:rsidRPr="00E22969" w:rsidRDefault="00642749" w:rsidP="00786BE8">
            <w:pPr>
              <w:spacing w:after="0"/>
            </w:pPr>
            <w:r w:rsidRPr="00E22969">
              <w:t>V2V</w:t>
            </w:r>
            <w:r w:rsidRPr="00E22969">
              <w:rPr>
                <w:szCs w:val="18"/>
              </w:rPr>
              <w:t>, RSE</w:t>
            </w:r>
            <w:r w:rsidRPr="00E22969">
              <w:t xml:space="preserve"> (TPID = 0)</w:t>
            </w:r>
          </w:p>
        </w:tc>
        <w:tc>
          <w:tcPr>
            <w:tcW w:w="623" w:type="pct"/>
            <w:tcMar>
              <w:left w:w="14" w:type="dxa"/>
              <w:right w:w="14" w:type="dxa"/>
            </w:tcMar>
          </w:tcPr>
          <w:p w14:paraId="32EFB21B" w14:textId="77777777" w:rsidR="00642749" w:rsidRPr="00E22969" w:rsidRDefault="00642749" w:rsidP="00642749">
            <w:pPr>
              <w:spacing w:after="0"/>
            </w:pPr>
            <w:r w:rsidRPr="00E22969">
              <w:t>TP-16093-WSM-MST-BV-01</w:t>
            </w:r>
          </w:p>
          <w:p w14:paraId="30907A25" w14:textId="77777777" w:rsidR="00642749" w:rsidRPr="00E22969" w:rsidRDefault="00642749" w:rsidP="00642749">
            <w:pPr>
              <w:spacing w:after="0"/>
              <w:rPr>
                <w:highlight w:val="yellow"/>
              </w:rPr>
            </w:pPr>
            <w:r w:rsidRPr="00E22969">
              <w:t>… - 02</w:t>
            </w:r>
          </w:p>
        </w:tc>
        <w:tc>
          <w:tcPr>
            <w:tcW w:w="1572" w:type="pct"/>
            <w:tcMar>
              <w:left w:w="14" w:type="dxa"/>
              <w:right w:w="14" w:type="dxa"/>
            </w:tcMar>
          </w:tcPr>
          <w:p w14:paraId="31AAAA18" w14:textId="77777777" w:rsidR="00642749" w:rsidRPr="00E22969" w:rsidRDefault="00642749" w:rsidP="00642749">
            <w:pPr>
              <w:spacing w:after="0"/>
            </w:pPr>
            <w:r w:rsidRPr="00E22969">
              <w:t>See TPs for N1.3.2.8.</w:t>
            </w:r>
          </w:p>
        </w:tc>
      </w:tr>
      <w:tr w:rsidR="00642749" w:rsidRPr="00E22969" w14:paraId="7D5CBF50" w14:textId="77777777" w:rsidTr="001A25C9">
        <w:tc>
          <w:tcPr>
            <w:tcW w:w="637" w:type="pct"/>
            <w:shd w:val="clear" w:color="auto" w:fill="D9D9D9" w:themeFill="background1" w:themeFillShade="D9"/>
            <w:tcMar>
              <w:left w:w="14" w:type="dxa"/>
              <w:right w:w="14" w:type="dxa"/>
            </w:tcMar>
          </w:tcPr>
          <w:p w14:paraId="347DCFA6" w14:textId="77777777" w:rsidR="00642749" w:rsidRPr="00E22969" w:rsidRDefault="00642749" w:rsidP="00642749">
            <w:pPr>
              <w:spacing w:after="0"/>
            </w:pPr>
            <w:r w:rsidRPr="00E22969">
              <w:t>N2</w:t>
            </w:r>
          </w:p>
        </w:tc>
        <w:tc>
          <w:tcPr>
            <w:tcW w:w="712" w:type="pct"/>
            <w:shd w:val="clear" w:color="auto" w:fill="D9D9D9" w:themeFill="background1" w:themeFillShade="D9"/>
            <w:tcMar>
              <w:left w:w="14" w:type="dxa"/>
              <w:right w:w="14" w:type="dxa"/>
            </w:tcMar>
          </w:tcPr>
          <w:p w14:paraId="5993EC65" w14:textId="77777777" w:rsidR="00642749" w:rsidRPr="00E22969" w:rsidRDefault="00642749" w:rsidP="00642749">
            <w:pPr>
              <w:spacing w:after="0"/>
            </w:pPr>
            <w:r w:rsidRPr="00E22969">
              <w:t>MANAGEMENT PLANE</w:t>
            </w:r>
          </w:p>
        </w:tc>
        <w:tc>
          <w:tcPr>
            <w:tcW w:w="527" w:type="pct"/>
            <w:shd w:val="clear" w:color="auto" w:fill="D9D9D9" w:themeFill="background1" w:themeFillShade="D9"/>
            <w:tcMar>
              <w:left w:w="14" w:type="dxa"/>
              <w:right w:w="14" w:type="dxa"/>
            </w:tcMar>
          </w:tcPr>
          <w:p w14:paraId="1AE0B769" w14:textId="77777777" w:rsidR="00642749" w:rsidRPr="00E22969" w:rsidRDefault="00642749" w:rsidP="00642749">
            <w:pPr>
              <w:spacing w:after="0"/>
            </w:pPr>
            <w:r w:rsidRPr="00E22969">
              <w:t>-</w:t>
            </w:r>
          </w:p>
        </w:tc>
        <w:tc>
          <w:tcPr>
            <w:tcW w:w="381" w:type="pct"/>
            <w:shd w:val="clear" w:color="auto" w:fill="D9D9D9" w:themeFill="background1" w:themeFillShade="D9"/>
            <w:tcMar>
              <w:left w:w="14" w:type="dxa"/>
              <w:right w:w="14" w:type="dxa"/>
            </w:tcMar>
          </w:tcPr>
          <w:p w14:paraId="39E8ED05" w14:textId="77777777" w:rsidR="00642749" w:rsidRPr="00E22969" w:rsidRDefault="00642749" w:rsidP="00642749">
            <w:pPr>
              <w:spacing w:after="0"/>
            </w:pPr>
            <w:r w:rsidRPr="00E22969">
              <w:t>-</w:t>
            </w:r>
          </w:p>
        </w:tc>
        <w:tc>
          <w:tcPr>
            <w:tcW w:w="548" w:type="pct"/>
            <w:shd w:val="clear" w:color="auto" w:fill="D9D9D9" w:themeFill="background1" w:themeFillShade="D9"/>
            <w:tcMar>
              <w:left w:w="14" w:type="dxa"/>
              <w:right w:w="14" w:type="dxa"/>
            </w:tcMar>
          </w:tcPr>
          <w:p w14:paraId="37D9A34C" w14:textId="77777777" w:rsidR="00642749" w:rsidRPr="00E22969" w:rsidRDefault="00642749" w:rsidP="00642749">
            <w:pPr>
              <w:spacing w:after="0"/>
            </w:pPr>
          </w:p>
        </w:tc>
        <w:tc>
          <w:tcPr>
            <w:tcW w:w="623" w:type="pct"/>
            <w:shd w:val="clear" w:color="auto" w:fill="D9D9D9" w:themeFill="background1" w:themeFillShade="D9"/>
            <w:tcMar>
              <w:left w:w="14" w:type="dxa"/>
              <w:right w:w="14" w:type="dxa"/>
            </w:tcMar>
          </w:tcPr>
          <w:p w14:paraId="335A6337" w14:textId="77777777" w:rsidR="00642749" w:rsidRPr="00E22969" w:rsidRDefault="00642749" w:rsidP="00642749">
            <w:pPr>
              <w:spacing w:after="0"/>
              <w:rPr>
                <w:highlight w:val="yellow"/>
              </w:rPr>
            </w:pPr>
          </w:p>
        </w:tc>
        <w:tc>
          <w:tcPr>
            <w:tcW w:w="1572" w:type="pct"/>
            <w:shd w:val="clear" w:color="auto" w:fill="D9D9D9" w:themeFill="background1" w:themeFillShade="D9"/>
            <w:tcMar>
              <w:left w:w="14" w:type="dxa"/>
              <w:right w:w="14" w:type="dxa"/>
            </w:tcMar>
          </w:tcPr>
          <w:p w14:paraId="2D9D0F32" w14:textId="77777777" w:rsidR="00642749" w:rsidRPr="00E22969" w:rsidRDefault="00642749" w:rsidP="00642749">
            <w:pPr>
              <w:spacing w:after="0"/>
            </w:pPr>
            <w:r w:rsidRPr="00E22969">
              <w:t>Not considered</w:t>
            </w:r>
          </w:p>
        </w:tc>
      </w:tr>
      <w:tr w:rsidR="00642749" w:rsidRPr="00E22969" w14:paraId="6095BFE6" w14:textId="77777777" w:rsidTr="001A25C9">
        <w:tc>
          <w:tcPr>
            <w:tcW w:w="637" w:type="pct"/>
            <w:tcMar>
              <w:left w:w="14" w:type="dxa"/>
              <w:right w:w="14" w:type="dxa"/>
            </w:tcMar>
          </w:tcPr>
          <w:p w14:paraId="6A244B35" w14:textId="77777777" w:rsidR="00642749" w:rsidRPr="00E22969" w:rsidRDefault="00642749" w:rsidP="00642749">
            <w:pPr>
              <w:spacing w:after="0"/>
            </w:pPr>
            <w:r w:rsidRPr="00E22969">
              <w:t>N2.1.</w:t>
            </w:r>
          </w:p>
        </w:tc>
        <w:tc>
          <w:tcPr>
            <w:tcW w:w="712" w:type="pct"/>
            <w:tcMar>
              <w:left w:w="14" w:type="dxa"/>
              <w:right w:w="14" w:type="dxa"/>
            </w:tcMar>
          </w:tcPr>
          <w:p w14:paraId="0D6626DE" w14:textId="77777777" w:rsidR="00642749" w:rsidRPr="00E22969" w:rsidRDefault="00642749" w:rsidP="00642749">
            <w:pPr>
              <w:spacing w:after="0"/>
              <w:rPr>
                <w:b/>
              </w:rPr>
            </w:pPr>
            <w:r w:rsidRPr="00E22969">
              <w:rPr>
                <w:b/>
              </w:rPr>
              <w:t>User role</w:t>
            </w:r>
          </w:p>
        </w:tc>
        <w:tc>
          <w:tcPr>
            <w:tcW w:w="527" w:type="pct"/>
            <w:tcMar>
              <w:left w:w="14" w:type="dxa"/>
              <w:right w:w="14" w:type="dxa"/>
            </w:tcMar>
          </w:tcPr>
          <w:p w14:paraId="22EDDABB" w14:textId="77777777" w:rsidR="00642749" w:rsidRPr="00E22969" w:rsidRDefault="00642749" w:rsidP="00642749">
            <w:pPr>
              <w:spacing w:after="0"/>
              <w:rPr>
                <w:szCs w:val="18"/>
              </w:rPr>
            </w:pPr>
            <w:r w:rsidRPr="00E22969">
              <w:rPr>
                <w:szCs w:val="18"/>
              </w:rPr>
              <w:t>6.2.1</w:t>
            </w:r>
          </w:p>
        </w:tc>
        <w:tc>
          <w:tcPr>
            <w:tcW w:w="381" w:type="pct"/>
            <w:tcMar>
              <w:left w:w="14" w:type="dxa"/>
              <w:right w:w="14" w:type="dxa"/>
            </w:tcMar>
          </w:tcPr>
          <w:p w14:paraId="19ED07BC" w14:textId="77777777" w:rsidR="00642749" w:rsidRPr="00E22969" w:rsidRDefault="00642749" w:rsidP="00642749">
            <w:pPr>
              <w:spacing w:after="0"/>
            </w:pPr>
            <w:r w:rsidRPr="00E22969">
              <w:rPr>
                <w:szCs w:val="18"/>
              </w:rPr>
              <w:t>O</w:t>
            </w:r>
          </w:p>
        </w:tc>
        <w:tc>
          <w:tcPr>
            <w:tcW w:w="548" w:type="pct"/>
            <w:tcMar>
              <w:left w:w="14" w:type="dxa"/>
              <w:right w:w="14" w:type="dxa"/>
            </w:tcMar>
          </w:tcPr>
          <w:p w14:paraId="354E7BEF"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EF541FD" w14:textId="0DAB95E2" w:rsidR="00642749" w:rsidRPr="00E22969" w:rsidRDefault="00642749" w:rsidP="00642749">
            <w:pPr>
              <w:spacing w:after="0"/>
              <w:rPr>
                <w:highlight w:val="yellow"/>
              </w:rPr>
            </w:pPr>
          </w:p>
        </w:tc>
        <w:tc>
          <w:tcPr>
            <w:tcW w:w="1572" w:type="pct"/>
            <w:tcMar>
              <w:left w:w="14" w:type="dxa"/>
              <w:right w:w="14" w:type="dxa"/>
            </w:tcMar>
          </w:tcPr>
          <w:p w14:paraId="41F1494C" w14:textId="77777777" w:rsidR="00642749" w:rsidRPr="00E22969" w:rsidRDefault="00642749" w:rsidP="00642749">
            <w:pPr>
              <w:spacing w:after="0"/>
            </w:pPr>
            <w:r w:rsidRPr="00E22969">
              <w:t>See TPs for N2.1.1.- N2.1.9.1.3.</w:t>
            </w:r>
          </w:p>
        </w:tc>
      </w:tr>
      <w:tr w:rsidR="00642749" w:rsidRPr="00E22969" w14:paraId="21F434AE" w14:textId="77777777" w:rsidTr="001A25C9">
        <w:tc>
          <w:tcPr>
            <w:tcW w:w="637" w:type="pct"/>
            <w:tcMar>
              <w:left w:w="14" w:type="dxa"/>
              <w:right w:w="14" w:type="dxa"/>
            </w:tcMar>
          </w:tcPr>
          <w:p w14:paraId="6BEFCBD8" w14:textId="77777777" w:rsidR="00642749" w:rsidRPr="00E22969" w:rsidRDefault="00642749" w:rsidP="00642749">
            <w:pPr>
              <w:spacing w:after="0"/>
            </w:pPr>
            <w:r w:rsidRPr="00E22969">
              <w:t>N2.1.1.</w:t>
            </w:r>
          </w:p>
        </w:tc>
        <w:tc>
          <w:tcPr>
            <w:tcW w:w="712" w:type="pct"/>
            <w:tcMar>
              <w:left w:w="14" w:type="dxa"/>
              <w:right w:w="14" w:type="dxa"/>
            </w:tcMar>
          </w:tcPr>
          <w:p w14:paraId="696C0FE2" w14:textId="77777777" w:rsidR="00642749" w:rsidRPr="00E22969" w:rsidRDefault="00642749" w:rsidP="00642749">
            <w:pPr>
              <w:spacing w:after="0"/>
            </w:pPr>
            <w:r w:rsidRPr="00E22969">
              <w:rPr>
                <w:szCs w:val="18"/>
              </w:rPr>
              <w:t>Receive WSAs over WSMP</w:t>
            </w:r>
          </w:p>
        </w:tc>
        <w:tc>
          <w:tcPr>
            <w:tcW w:w="527" w:type="pct"/>
            <w:tcMar>
              <w:left w:w="14" w:type="dxa"/>
              <w:right w:w="14" w:type="dxa"/>
            </w:tcMar>
          </w:tcPr>
          <w:p w14:paraId="71AA3906" w14:textId="77777777" w:rsidR="00642749" w:rsidRPr="00E22969" w:rsidRDefault="00642749" w:rsidP="00642749">
            <w:pPr>
              <w:spacing w:after="0"/>
              <w:rPr>
                <w:szCs w:val="18"/>
              </w:rPr>
            </w:pPr>
            <w:r w:rsidRPr="00E22969">
              <w:rPr>
                <w:szCs w:val="18"/>
              </w:rPr>
              <w:t>6.3.2</w:t>
            </w:r>
          </w:p>
        </w:tc>
        <w:tc>
          <w:tcPr>
            <w:tcW w:w="381" w:type="pct"/>
            <w:tcMar>
              <w:left w:w="14" w:type="dxa"/>
              <w:right w:w="14" w:type="dxa"/>
            </w:tcMar>
          </w:tcPr>
          <w:p w14:paraId="2A5A98E9" w14:textId="77777777" w:rsidR="00642749" w:rsidRPr="00E22969" w:rsidRDefault="00642749" w:rsidP="00642749">
            <w:pPr>
              <w:spacing w:after="0"/>
            </w:pPr>
            <w:r w:rsidRPr="00E22969">
              <w:rPr>
                <w:szCs w:val="18"/>
              </w:rPr>
              <w:t>O5</w:t>
            </w:r>
          </w:p>
        </w:tc>
        <w:tc>
          <w:tcPr>
            <w:tcW w:w="548" w:type="pct"/>
            <w:tcMar>
              <w:left w:w="14" w:type="dxa"/>
              <w:right w:w="14" w:type="dxa"/>
            </w:tcMar>
          </w:tcPr>
          <w:p w14:paraId="70A8F4B0"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CC0002C"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0CD351C2" w14:textId="7E071C72" w:rsidR="00642749" w:rsidRPr="00E22969" w:rsidRDefault="00543BEA" w:rsidP="00642749">
            <w:pPr>
              <w:spacing w:after="0"/>
            </w:pPr>
            <w:r w:rsidRPr="00E22969">
              <w:t xml:space="preserve">Verify that the IUT will indicate to the upper layer availability of a provider service </w:t>
            </w:r>
            <w:r>
              <w:t xml:space="preserve">when it the IUT </w:t>
            </w:r>
            <w:r w:rsidRPr="00E22969">
              <w:t>receive</w:t>
            </w:r>
            <w:r>
              <w:t>s</w:t>
            </w:r>
            <w:r w:rsidRPr="00E22969">
              <w:t xml:space="preserve"> WSA</w:t>
            </w:r>
            <w:r>
              <w:t>s.</w:t>
            </w:r>
          </w:p>
        </w:tc>
      </w:tr>
      <w:tr w:rsidR="00642749" w:rsidRPr="00E22969" w14:paraId="0BDB2909" w14:textId="77777777" w:rsidTr="001A25C9">
        <w:tc>
          <w:tcPr>
            <w:tcW w:w="637" w:type="pct"/>
            <w:tcMar>
              <w:left w:w="14" w:type="dxa"/>
              <w:right w:w="14" w:type="dxa"/>
            </w:tcMar>
          </w:tcPr>
          <w:p w14:paraId="3095A957" w14:textId="77777777" w:rsidR="00642749" w:rsidRPr="00E22969" w:rsidRDefault="00642749" w:rsidP="00642749">
            <w:pPr>
              <w:spacing w:after="0"/>
            </w:pPr>
            <w:r w:rsidRPr="00E22969">
              <w:t>N2.1.2.</w:t>
            </w:r>
          </w:p>
        </w:tc>
        <w:tc>
          <w:tcPr>
            <w:tcW w:w="712" w:type="pct"/>
            <w:tcMar>
              <w:left w:w="14" w:type="dxa"/>
              <w:right w:w="14" w:type="dxa"/>
            </w:tcMar>
          </w:tcPr>
          <w:p w14:paraId="788E35EF" w14:textId="77777777" w:rsidR="00642749" w:rsidRPr="00E22969" w:rsidRDefault="00642749" w:rsidP="00642749">
            <w:pPr>
              <w:spacing w:after="0"/>
            </w:pPr>
            <w:r w:rsidRPr="00E22969">
              <w:rPr>
                <w:szCs w:val="18"/>
              </w:rPr>
              <w:t>Verify and accept Secured WSA</w:t>
            </w:r>
          </w:p>
        </w:tc>
        <w:tc>
          <w:tcPr>
            <w:tcW w:w="527" w:type="pct"/>
            <w:tcMar>
              <w:left w:w="14" w:type="dxa"/>
              <w:right w:w="14" w:type="dxa"/>
            </w:tcMar>
          </w:tcPr>
          <w:p w14:paraId="02B80F09" w14:textId="77777777" w:rsidR="00642749" w:rsidRPr="00E22969" w:rsidRDefault="00642749" w:rsidP="00642749">
            <w:pPr>
              <w:spacing w:after="0"/>
              <w:rPr>
                <w:szCs w:val="18"/>
              </w:rPr>
            </w:pPr>
            <w:r w:rsidRPr="00E22969">
              <w:rPr>
                <w:szCs w:val="18"/>
              </w:rPr>
              <w:t>6.3.3, 8.2.1</w:t>
            </w:r>
          </w:p>
        </w:tc>
        <w:tc>
          <w:tcPr>
            <w:tcW w:w="381" w:type="pct"/>
            <w:tcMar>
              <w:left w:w="14" w:type="dxa"/>
              <w:right w:w="14" w:type="dxa"/>
            </w:tcMar>
          </w:tcPr>
          <w:p w14:paraId="6A256D76" w14:textId="77777777" w:rsidR="00642749" w:rsidRPr="00E22969" w:rsidRDefault="00642749" w:rsidP="00642749">
            <w:pPr>
              <w:spacing w:after="0"/>
            </w:pPr>
            <w:r w:rsidRPr="00E22969">
              <w:rPr>
                <w:szCs w:val="18"/>
              </w:rPr>
              <w:t>O5</w:t>
            </w:r>
          </w:p>
        </w:tc>
        <w:tc>
          <w:tcPr>
            <w:tcW w:w="548" w:type="pct"/>
            <w:tcMar>
              <w:left w:w="14" w:type="dxa"/>
              <w:right w:w="14" w:type="dxa"/>
            </w:tcMar>
          </w:tcPr>
          <w:p w14:paraId="38E5339E"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4BFA0685"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51D8F927" w14:textId="77777777" w:rsidR="00642749" w:rsidRPr="00E22969" w:rsidRDefault="00642749" w:rsidP="00642749">
            <w:pPr>
              <w:spacing w:after="0"/>
            </w:pPr>
            <w:r w:rsidRPr="00E22969">
              <w:t>See TP for N2.1.1.</w:t>
            </w:r>
          </w:p>
        </w:tc>
      </w:tr>
      <w:tr w:rsidR="00642749" w:rsidRPr="00E22969" w14:paraId="2B46393A" w14:textId="77777777" w:rsidTr="001A25C9">
        <w:tc>
          <w:tcPr>
            <w:tcW w:w="637" w:type="pct"/>
            <w:tcMar>
              <w:left w:w="14" w:type="dxa"/>
              <w:right w:w="14" w:type="dxa"/>
            </w:tcMar>
          </w:tcPr>
          <w:p w14:paraId="71C1E5E7" w14:textId="77777777" w:rsidR="00642749" w:rsidRPr="00E22969" w:rsidRDefault="00642749" w:rsidP="00642749">
            <w:pPr>
              <w:spacing w:after="0"/>
            </w:pPr>
            <w:r w:rsidRPr="00E22969">
              <w:t>N2.1.3.</w:t>
            </w:r>
          </w:p>
        </w:tc>
        <w:tc>
          <w:tcPr>
            <w:tcW w:w="712" w:type="pct"/>
            <w:tcMar>
              <w:left w:w="14" w:type="dxa"/>
              <w:right w:w="14" w:type="dxa"/>
            </w:tcMar>
          </w:tcPr>
          <w:p w14:paraId="369DD27E" w14:textId="77777777" w:rsidR="00642749" w:rsidRPr="00E22969" w:rsidRDefault="00642749" w:rsidP="00642749">
            <w:pPr>
              <w:spacing w:after="0"/>
            </w:pPr>
            <w:r w:rsidRPr="00E22969">
              <w:rPr>
                <w:szCs w:val="18"/>
              </w:rPr>
              <w:t>Accept unsecured WSA</w:t>
            </w:r>
          </w:p>
        </w:tc>
        <w:tc>
          <w:tcPr>
            <w:tcW w:w="527" w:type="pct"/>
            <w:tcMar>
              <w:left w:w="14" w:type="dxa"/>
              <w:right w:w="14" w:type="dxa"/>
            </w:tcMar>
          </w:tcPr>
          <w:p w14:paraId="5FA1041D" w14:textId="77777777" w:rsidR="00642749" w:rsidRPr="00E22969" w:rsidRDefault="00642749" w:rsidP="00642749">
            <w:pPr>
              <w:spacing w:after="0"/>
              <w:rPr>
                <w:szCs w:val="18"/>
              </w:rPr>
            </w:pPr>
            <w:r w:rsidRPr="00E22969">
              <w:rPr>
                <w:szCs w:val="18"/>
              </w:rPr>
              <w:t>6.3.3, 8.2.1</w:t>
            </w:r>
          </w:p>
        </w:tc>
        <w:tc>
          <w:tcPr>
            <w:tcW w:w="381" w:type="pct"/>
            <w:tcMar>
              <w:left w:w="14" w:type="dxa"/>
              <w:right w:w="14" w:type="dxa"/>
            </w:tcMar>
          </w:tcPr>
          <w:p w14:paraId="3F27AC4B" w14:textId="77777777" w:rsidR="00642749" w:rsidRPr="00E22969" w:rsidRDefault="00642749" w:rsidP="00642749">
            <w:pPr>
              <w:spacing w:after="0"/>
            </w:pPr>
            <w:r w:rsidRPr="00E22969">
              <w:rPr>
                <w:szCs w:val="18"/>
              </w:rPr>
              <w:t>O5</w:t>
            </w:r>
          </w:p>
        </w:tc>
        <w:tc>
          <w:tcPr>
            <w:tcW w:w="548" w:type="pct"/>
            <w:tcMar>
              <w:left w:w="14" w:type="dxa"/>
              <w:right w:w="14" w:type="dxa"/>
            </w:tcMar>
          </w:tcPr>
          <w:p w14:paraId="70099854" w14:textId="77777777" w:rsidR="00642749" w:rsidRPr="00E22969" w:rsidRDefault="00642749" w:rsidP="00642749">
            <w:pPr>
              <w:spacing w:after="0"/>
            </w:pPr>
          </w:p>
        </w:tc>
        <w:tc>
          <w:tcPr>
            <w:tcW w:w="623" w:type="pct"/>
            <w:tcMar>
              <w:left w:w="14" w:type="dxa"/>
              <w:right w:w="14" w:type="dxa"/>
            </w:tcMar>
          </w:tcPr>
          <w:p w14:paraId="3B25BB9D" w14:textId="77777777" w:rsidR="00642749" w:rsidRPr="00E22969" w:rsidRDefault="00642749" w:rsidP="00642749">
            <w:pPr>
              <w:spacing w:after="0"/>
              <w:rPr>
                <w:highlight w:val="yellow"/>
              </w:rPr>
            </w:pPr>
          </w:p>
        </w:tc>
        <w:tc>
          <w:tcPr>
            <w:tcW w:w="1572" w:type="pct"/>
            <w:tcMar>
              <w:left w:w="14" w:type="dxa"/>
              <w:right w:w="14" w:type="dxa"/>
            </w:tcMar>
          </w:tcPr>
          <w:p w14:paraId="319B3B7F" w14:textId="77777777" w:rsidR="00642749" w:rsidRPr="00E22969" w:rsidRDefault="00642749" w:rsidP="00642749">
            <w:pPr>
              <w:spacing w:after="0"/>
            </w:pPr>
            <w:r w:rsidRPr="00E22969">
              <w:t>Not considered.</w:t>
            </w:r>
          </w:p>
        </w:tc>
      </w:tr>
      <w:tr w:rsidR="00642749" w:rsidRPr="00E22969" w14:paraId="456AFB0D" w14:textId="77777777" w:rsidTr="001A25C9">
        <w:tc>
          <w:tcPr>
            <w:tcW w:w="637" w:type="pct"/>
            <w:tcMar>
              <w:left w:w="14" w:type="dxa"/>
              <w:right w:w="14" w:type="dxa"/>
            </w:tcMar>
          </w:tcPr>
          <w:p w14:paraId="400E217D" w14:textId="77777777" w:rsidR="00642749" w:rsidRPr="00E22969" w:rsidRDefault="00642749" w:rsidP="00642749">
            <w:pPr>
              <w:spacing w:after="0"/>
            </w:pPr>
            <w:r w:rsidRPr="00E22969">
              <w:t>N2.1.4.</w:t>
            </w:r>
          </w:p>
        </w:tc>
        <w:tc>
          <w:tcPr>
            <w:tcW w:w="712" w:type="pct"/>
            <w:tcMar>
              <w:left w:w="14" w:type="dxa"/>
              <w:right w:w="14" w:type="dxa"/>
            </w:tcMar>
          </w:tcPr>
          <w:p w14:paraId="792793D2" w14:textId="77777777" w:rsidR="00642749" w:rsidRPr="00E22969" w:rsidRDefault="00642749" w:rsidP="00642749">
            <w:pPr>
              <w:spacing w:after="0"/>
            </w:pPr>
            <w:r w:rsidRPr="00E22969">
              <w:rPr>
                <w:szCs w:val="18"/>
              </w:rPr>
              <w:t>WAVE Info Elem Extension fields</w:t>
            </w:r>
          </w:p>
        </w:tc>
        <w:tc>
          <w:tcPr>
            <w:tcW w:w="527" w:type="pct"/>
            <w:tcMar>
              <w:left w:w="14" w:type="dxa"/>
              <w:right w:w="14" w:type="dxa"/>
            </w:tcMar>
          </w:tcPr>
          <w:p w14:paraId="7E5ED034" w14:textId="77777777" w:rsidR="00642749" w:rsidRPr="00E22969" w:rsidRDefault="00642749" w:rsidP="00642749">
            <w:pPr>
              <w:spacing w:after="0"/>
              <w:rPr>
                <w:szCs w:val="18"/>
              </w:rPr>
            </w:pPr>
            <w:r w:rsidRPr="00E22969">
              <w:rPr>
                <w:szCs w:val="18"/>
              </w:rPr>
              <w:t>8.1.1</w:t>
            </w:r>
          </w:p>
        </w:tc>
        <w:tc>
          <w:tcPr>
            <w:tcW w:w="381" w:type="pct"/>
            <w:tcMar>
              <w:left w:w="14" w:type="dxa"/>
              <w:right w:w="14" w:type="dxa"/>
            </w:tcMar>
          </w:tcPr>
          <w:p w14:paraId="166650E8" w14:textId="77777777" w:rsidR="00642749" w:rsidRPr="00E22969" w:rsidRDefault="00642749" w:rsidP="00642749">
            <w:pPr>
              <w:spacing w:after="0"/>
            </w:pPr>
            <w:r w:rsidRPr="00E22969">
              <w:rPr>
                <w:szCs w:val="18"/>
              </w:rPr>
              <w:t>M</w:t>
            </w:r>
          </w:p>
        </w:tc>
        <w:tc>
          <w:tcPr>
            <w:tcW w:w="548" w:type="pct"/>
            <w:tcMar>
              <w:left w:w="14" w:type="dxa"/>
              <w:right w:w="14" w:type="dxa"/>
            </w:tcMar>
          </w:tcPr>
          <w:p w14:paraId="6E3A8B0D" w14:textId="77777777" w:rsidR="00642749" w:rsidRPr="00E22969" w:rsidRDefault="00642749" w:rsidP="00642749">
            <w:pPr>
              <w:spacing w:after="0"/>
            </w:pPr>
          </w:p>
        </w:tc>
        <w:tc>
          <w:tcPr>
            <w:tcW w:w="623" w:type="pct"/>
            <w:tcMar>
              <w:left w:w="14" w:type="dxa"/>
              <w:right w:w="14" w:type="dxa"/>
            </w:tcMar>
          </w:tcPr>
          <w:p w14:paraId="56F56975"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1FDB9189" w14:textId="77777777" w:rsidR="00642749" w:rsidRPr="00E22969" w:rsidRDefault="00642749" w:rsidP="00642749">
            <w:pPr>
              <w:spacing w:after="0"/>
            </w:pPr>
            <w:r w:rsidRPr="00E22969">
              <w:t>See TP for N2.1.1.</w:t>
            </w:r>
          </w:p>
        </w:tc>
      </w:tr>
      <w:tr w:rsidR="00642749" w:rsidRPr="00E22969" w14:paraId="0C384B4E" w14:textId="77777777" w:rsidTr="001A25C9">
        <w:tc>
          <w:tcPr>
            <w:tcW w:w="637" w:type="pct"/>
            <w:tcMar>
              <w:left w:w="14" w:type="dxa"/>
              <w:right w:w="14" w:type="dxa"/>
            </w:tcMar>
          </w:tcPr>
          <w:p w14:paraId="342E0A19" w14:textId="77777777" w:rsidR="00642749" w:rsidRPr="00E22969" w:rsidRDefault="00642749" w:rsidP="00642749">
            <w:pPr>
              <w:spacing w:after="0"/>
            </w:pPr>
            <w:r w:rsidRPr="00E22969">
              <w:t>N2.1.5.</w:t>
            </w:r>
          </w:p>
        </w:tc>
        <w:tc>
          <w:tcPr>
            <w:tcW w:w="712" w:type="pct"/>
            <w:tcMar>
              <w:left w:w="14" w:type="dxa"/>
              <w:right w:w="14" w:type="dxa"/>
            </w:tcMar>
          </w:tcPr>
          <w:p w14:paraId="65463BE5" w14:textId="77777777" w:rsidR="00642749" w:rsidRPr="00E22969" w:rsidRDefault="00642749" w:rsidP="00642749">
            <w:pPr>
              <w:spacing w:after="0"/>
            </w:pPr>
            <w:r w:rsidRPr="00E22969">
              <w:rPr>
                <w:szCs w:val="18"/>
              </w:rPr>
              <w:t>Calculate avail service link quality</w:t>
            </w:r>
          </w:p>
        </w:tc>
        <w:tc>
          <w:tcPr>
            <w:tcW w:w="527" w:type="pct"/>
            <w:tcMar>
              <w:left w:w="14" w:type="dxa"/>
              <w:right w:w="14" w:type="dxa"/>
            </w:tcMar>
          </w:tcPr>
          <w:p w14:paraId="52749FB9" w14:textId="77777777" w:rsidR="00642749" w:rsidRPr="00E22969" w:rsidRDefault="00642749" w:rsidP="00642749">
            <w:pPr>
              <w:spacing w:after="0"/>
              <w:rPr>
                <w:szCs w:val="18"/>
              </w:rPr>
            </w:pPr>
            <w:r w:rsidRPr="00E22969">
              <w:rPr>
                <w:color w:val="000000"/>
                <w:sz w:val="18"/>
                <w:szCs w:val="18"/>
              </w:rPr>
              <w:t>6.3.4</w:t>
            </w:r>
          </w:p>
        </w:tc>
        <w:tc>
          <w:tcPr>
            <w:tcW w:w="381" w:type="pct"/>
            <w:tcMar>
              <w:left w:w="14" w:type="dxa"/>
              <w:right w:w="14" w:type="dxa"/>
            </w:tcMar>
          </w:tcPr>
          <w:p w14:paraId="5F206CBF" w14:textId="77777777" w:rsidR="00642749" w:rsidRPr="00E22969" w:rsidRDefault="00642749" w:rsidP="00642749">
            <w:pPr>
              <w:spacing w:after="0"/>
            </w:pPr>
            <w:r w:rsidRPr="00E22969">
              <w:rPr>
                <w:szCs w:val="18"/>
              </w:rPr>
              <w:t>O</w:t>
            </w:r>
          </w:p>
        </w:tc>
        <w:tc>
          <w:tcPr>
            <w:tcW w:w="548" w:type="pct"/>
            <w:tcMar>
              <w:left w:w="14" w:type="dxa"/>
              <w:right w:w="14" w:type="dxa"/>
            </w:tcMar>
          </w:tcPr>
          <w:p w14:paraId="79F8D4D8" w14:textId="77777777" w:rsidR="00642749" w:rsidRPr="00E22969" w:rsidRDefault="00642749" w:rsidP="00642749">
            <w:pPr>
              <w:spacing w:after="0"/>
            </w:pPr>
          </w:p>
        </w:tc>
        <w:tc>
          <w:tcPr>
            <w:tcW w:w="623" w:type="pct"/>
            <w:tcMar>
              <w:left w:w="14" w:type="dxa"/>
              <w:right w:w="14" w:type="dxa"/>
            </w:tcMar>
          </w:tcPr>
          <w:p w14:paraId="5A0A4D2A" w14:textId="77777777" w:rsidR="00642749" w:rsidRPr="00E22969" w:rsidRDefault="00642749" w:rsidP="00642749">
            <w:pPr>
              <w:spacing w:after="0"/>
              <w:rPr>
                <w:highlight w:val="yellow"/>
              </w:rPr>
            </w:pPr>
          </w:p>
        </w:tc>
        <w:tc>
          <w:tcPr>
            <w:tcW w:w="1572" w:type="pct"/>
            <w:tcMar>
              <w:left w:w="14" w:type="dxa"/>
              <w:right w:w="14" w:type="dxa"/>
            </w:tcMar>
          </w:tcPr>
          <w:p w14:paraId="583F3746" w14:textId="77777777" w:rsidR="00642749" w:rsidRPr="00E22969" w:rsidRDefault="00642749" w:rsidP="00642749">
            <w:pPr>
              <w:spacing w:after="0"/>
            </w:pPr>
            <w:r w:rsidRPr="00E22969">
              <w:t>Not considered</w:t>
            </w:r>
          </w:p>
        </w:tc>
      </w:tr>
      <w:tr w:rsidR="00642749" w:rsidRPr="00E22969" w14:paraId="44B6DF07" w14:textId="77777777" w:rsidTr="001A25C9">
        <w:tc>
          <w:tcPr>
            <w:tcW w:w="637" w:type="pct"/>
            <w:tcMar>
              <w:left w:w="14" w:type="dxa"/>
              <w:right w:w="14" w:type="dxa"/>
            </w:tcMar>
          </w:tcPr>
          <w:p w14:paraId="66AD9EC3" w14:textId="77777777" w:rsidR="00642749" w:rsidRPr="00E22969" w:rsidRDefault="00642749" w:rsidP="00642749">
            <w:pPr>
              <w:spacing w:after="0"/>
            </w:pPr>
            <w:r w:rsidRPr="00E22969">
              <w:t>N2.1.6.</w:t>
            </w:r>
          </w:p>
        </w:tc>
        <w:tc>
          <w:tcPr>
            <w:tcW w:w="712" w:type="pct"/>
            <w:tcMar>
              <w:left w:w="14" w:type="dxa"/>
              <w:right w:w="14" w:type="dxa"/>
            </w:tcMar>
          </w:tcPr>
          <w:p w14:paraId="2DB09E38" w14:textId="77777777" w:rsidR="00642749" w:rsidRPr="00E22969" w:rsidRDefault="00642749" w:rsidP="00642749">
            <w:pPr>
              <w:spacing w:after="0"/>
            </w:pPr>
            <w:r w:rsidRPr="00E22969">
              <w:rPr>
                <w:b/>
                <w:i/>
                <w:szCs w:val="18"/>
              </w:rPr>
              <w:t>WSA header</w:t>
            </w:r>
          </w:p>
        </w:tc>
        <w:tc>
          <w:tcPr>
            <w:tcW w:w="527" w:type="pct"/>
            <w:tcMar>
              <w:left w:w="14" w:type="dxa"/>
              <w:right w:w="14" w:type="dxa"/>
            </w:tcMar>
          </w:tcPr>
          <w:p w14:paraId="6BB29C17" w14:textId="77777777" w:rsidR="00642749" w:rsidRPr="00E22969" w:rsidRDefault="00642749" w:rsidP="00642749">
            <w:pPr>
              <w:spacing w:after="0"/>
              <w:rPr>
                <w:szCs w:val="18"/>
              </w:rPr>
            </w:pPr>
            <w:r w:rsidRPr="00E22969">
              <w:rPr>
                <w:color w:val="000000"/>
                <w:sz w:val="18"/>
                <w:szCs w:val="18"/>
              </w:rPr>
              <w:t>8.2.2</w:t>
            </w:r>
          </w:p>
        </w:tc>
        <w:tc>
          <w:tcPr>
            <w:tcW w:w="381" w:type="pct"/>
            <w:tcMar>
              <w:left w:w="14" w:type="dxa"/>
              <w:right w:w="14" w:type="dxa"/>
            </w:tcMar>
          </w:tcPr>
          <w:p w14:paraId="3E1AFEB7" w14:textId="77777777" w:rsidR="00642749" w:rsidRPr="00E22969" w:rsidRDefault="00642749" w:rsidP="00642749">
            <w:pPr>
              <w:spacing w:after="0"/>
            </w:pPr>
            <w:r w:rsidRPr="00E22969">
              <w:rPr>
                <w:szCs w:val="18"/>
              </w:rPr>
              <w:t>M</w:t>
            </w:r>
          </w:p>
        </w:tc>
        <w:tc>
          <w:tcPr>
            <w:tcW w:w="548" w:type="pct"/>
            <w:tcMar>
              <w:left w:w="14" w:type="dxa"/>
              <w:right w:w="14" w:type="dxa"/>
            </w:tcMar>
          </w:tcPr>
          <w:p w14:paraId="2CAA7CBC" w14:textId="77777777" w:rsidR="00642749" w:rsidRPr="00E22969" w:rsidRDefault="00642749" w:rsidP="00642749">
            <w:pPr>
              <w:spacing w:after="0"/>
            </w:pPr>
          </w:p>
        </w:tc>
        <w:tc>
          <w:tcPr>
            <w:tcW w:w="623" w:type="pct"/>
            <w:tcMar>
              <w:left w:w="14" w:type="dxa"/>
              <w:right w:w="14" w:type="dxa"/>
            </w:tcMar>
          </w:tcPr>
          <w:p w14:paraId="2380125D"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034D3A01" w14:textId="77777777" w:rsidR="00642749" w:rsidRPr="00E22969" w:rsidRDefault="00642749" w:rsidP="00642749">
            <w:pPr>
              <w:spacing w:after="0"/>
            </w:pPr>
            <w:r w:rsidRPr="00E22969">
              <w:t>See TP for N2.1.1.</w:t>
            </w:r>
          </w:p>
        </w:tc>
      </w:tr>
      <w:tr w:rsidR="00642749" w:rsidRPr="00E22969" w14:paraId="56A66EA1" w14:textId="77777777" w:rsidTr="001A25C9">
        <w:tc>
          <w:tcPr>
            <w:tcW w:w="637" w:type="pct"/>
            <w:tcMar>
              <w:left w:w="14" w:type="dxa"/>
              <w:right w:w="14" w:type="dxa"/>
            </w:tcMar>
          </w:tcPr>
          <w:p w14:paraId="3696DEE5" w14:textId="77777777" w:rsidR="00642749" w:rsidRPr="00E22969" w:rsidRDefault="00642749" w:rsidP="00642749">
            <w:pPr>
              <w:spacing w:after="0"/>
            </w:pPr>
            <w:r w:rsidRPr="00E22969">
              <w:lastRenderedPageBreak/>
              <w:t>N2.1.6.1.</w:t>
            </w:r>
          </w:p>
        </w:tc>
        <w:tc>
          <w:tcPr>
            <w:tcW w:w="712" w:type="pct"/>
            <w:tcMar>
              <w:left w:w="14" w:type="dxa"/>
              <w:right w:w="14" w:type="dxa"/>
            </w:tcMar>
          </w:tcPr>
          <w:p w14:paraId="54F1CF62" w14:textId="77777777" w:rsidR="00642749" w:rsidRPr="00E22969" w:rsidRDefault="00642749" w:rsidP="00642749">
            <w:pPr>
              <w:spacing w:after="0"/>
            </w:pPr>
            <w:r w:rsidRPr="00E22969">
              <w:rPr>
                <w:szCs w:val="18"/>
              </w:rPr>
              <w:t>Check WSA version number</w:t>
            </w:r>
          </w:p>
        </w:tc>
        <w:tc>
          <w:tcPr>
            <w:tcW w:w="527" w:type="pct"/>
            <w:tcMar>
              <w:left w:w="14" w:type="dxa"/>
              <w:right w:w="14" w:type="dxa"/>
            </w:tcMar>
          </w:tcPr>
          <w:p w14:paraId="5BADB46C" w14:textId="77777777" w:rsidR="00642749" w:rsidRPr="00E22969" w:rsidRDefault="00642749" w:rsidP="00642749">
            <w:pPr>
              <w:spacing w:after="0"/>
              <w:rPr>
                <w:szCs w:val="18"/>
              </w:rPr>
            </w:pPr>
            <w:r w:rsidRPr="00E22969">
              <w:rPr>
                <w:color w:val="000000"/>
                <w:sz w:val="18"/>
                <w:szCs w:val="18"/>
              </w:rPr>
              <w:t>8.2.2.2</w:t>
            </w:r>
          </w:p>
        </w:tc>
        <w:tc>
          <w:tcPr>
            <w:tcW w:w="381" w:type="pct"/>
            <w:tcMar>
              <w:left w:w="14" w:type="dxa"/>
              <w:right w:w="14" w:type="dxa"/>
            </w:tcMar>
          </w:tcPr>
          <w:p w14:paraId="31EF7A90" w14:textId="77777777" w:rsidR="00642749" w:rsidRPr="00E22969" w:rsidRDefault="00642749" w:rsidP="00642749">
            <w:pPr>
              <w:spacing w:after="0"/>
            </w:pPr>
            <w:r w:rsidRPr="00E22969">
              <w:rPr>
                <w:szCs w:val="18"/>
              </w:rPr>
              <w:t>M</w:t>
            </w:r>
          </w:p>
        </w:tc>
        <w:tc>
          <w:tcPr>
            <w:tcW w:w="548" w:type="pct"/>
            <w:tcMar>
              <w:left w:w="14" w:type="dxa"/>
              <w:right w:w="14" w:type="dxa"/>
            </w:tcMar>
          </w:tcPr>
          <w:p w14:paraId="4B3DAC4C"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807AC1D"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79629977" w14:textId="77777777" w:rsidR="00642749" w:rsidRPr="00E22969" w:rsidRDefault="00642749" w:rsidP="00642749">
            <w:pPr>
              <w:spacing w:after="0"/>
            </w:pPr>
            <w:r w:rsidRPr="00E22969">
              <w:t>See TP for N2.1.1.</w:t>
            </w:r>
          </w:p>
        </w:tc>
      </w:tr>
      <w:tr w:rsidR="00642749" w:rsidRPr="00E22969" w14:paraId="6E1B2533" w14:textId="77777777" w:rsidTr="001A25C9">
        <w:tc>
          <w:tcPr>
            <w:tcW w:w="637" w:type="pct"/>
            <w:tcMar>
              <w:left w:w="14" w:type="dxa"/>
              <w:right w:w="14" w:type="dxa"/>
            </w:tcMar>
          </w:tcPr>
          <w:p w14:paraId="49EEEED4" w14:textId="77777777" w:rsidR="00642749" w:rsidRPr="00E22969" w:rsidRDefault="00642749" w:rsidP="00642749">
            <w:pPr>
              <w:spacing w:after="0"/>
            </w:pPr>
            <w:r w:rsidRPr="00E22969">
              <w:t>N2.1.6.2.</w:t>
            </w:r>
          </w:p>
        </w:tc>
        <w:tc>
          <w:tcPr>
            <w:tcW w:w="712" w:type="pct"/>
            <w:tcMar>
              <w:left w:w="14" w:type="dxa"/>
              <w:right w:w="14" w:type="dxa"/>
            </w:tcMar>
          </w:tcPr>
          <w:p w14:paraId="6E4D1AC5" w14:textId="77777777" w:rsidR="00642749" w:rsidRPr="00E22969" w:rsidRDefault="00642749" w:rsidP="00642749">
            <w:pPr>
              <w:spacing w:after="0"/>
            </w:pPr>
            <w:r w:rsidRPr="00E22969">
              <w:rPr>
                <w:szCs w:val="18"/>
              </w:rPr>
              <w:t>Check WSA Identifier</w:t>
            </w:r>
          </w:p>
        </w:tc>
        <w:tc>
          <w:tcPr>
            <w:tcW w:w="527" w:type="pct"/>
            <w:tcMar>
              <w:left w:w="14" w:type="dxa"/>
              <w:right w:w="14" w:type="dxa"/>
            </w:tcMar>
          </w:tcPr>
          <w:p w14:paraId="1F08FD04" w14:textId="77777777" w:rsidR="00642749" w:rsidRPr="00E22969" w:rsidRDefault="00642749" w:rsidP="00642749">
            <w:pPr>
              <w:spacing w:after="0"/>
              <w:rPr>
                <w:szCs w:val="18"/>
              </w:rPr>
            </w:pPr>
            <w:r w:rsidRPr="00E22969">
              <w:rPr>
                <w:color w:val="000000"/>
                <w:sz w:val="18"/>
                <w:szCs w:val="18"/>
              </w:rPr>
              <w:t>8.2.2.4</w:t>
            </w:r>
          </w:p>
        </w:tc>
        <w:tc>
          <w:tcPr>
            <w:tcW w:w="381" w:type="pct"/>
            <w:tcMar>
              <w:left w:w="14" w:type="dxa"/>
              <w:right w:w="14" w:type="dxa"/>
            </w:tcMar>
          </w:tcPr>
          <w:p w14:paraId="36DF4943" w14:textId="77777777" w:rsidR="00642749" w:rsidRPr="00E22969" w:rsidRDefault="00642749" w:rsidP="00642749">
            <w:pPr>
              <w:spacing w:after="0"/>
            </w:pPr>
            <w:r w:rsidRPr="00E22969">
              <w:rPr>
                <w:szCs w:val="18"/>
              </w:rPr>
              <w:t>O</w:t>
            </w:r>
          </w:p>
        </w:tc>
        <w:tc>
          <w:tcPr>
            <w:tcW w:w="548" w:type="pct"/>
            <w:tcMar>
              <w:left w:w="14" w:type="dxa"/>
              <w:right w:w="14" w:type="dxa"/>
            </w:tcMar>
          </w:tcPr>
          <w:p w14:paraId="2F0A5BC5" w14:textId="77777777" w:rsidR="00642749" w:rsidRPr="00E22969" w:rsidRDefault="00642749" w:rsidP="00642749">
            <w:pPr>
              <w:spacing w:after="0"/>
            </w:pPr>
          </w:p>
        </w:tc>
        <w:tc>
          <w:tcPr>
            <w:tcW w:w="623" w:type="pct"/>
            <w:tcMar>
              <w:left w:w="14" w:type="dxa"/>
              <w:right w:w="14" w:type="dxa"/>
            </w:tcMar>
          </w:tcPr>
          <w:p w14:paraId="3B6F5288"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38BE0D90" w14:textId="77777777" w:rsidR="00642749" w:rsidRPr="00E22969" w:rsidRDefault="00642749" w:rsidP="00642749">
            <w:pPr>
              <w:spacing w:after="0"/>
            </w:pPr>
            <w:r w:rsidRPr="00E22969">
              <w:t>See TP for N2.1.1.</w:t>
            </w:r>
          </w:p>
        </w:tc>
      </w:tr>
      <w:tr w:rsidR="00642749" w:rsidRPr="00E22969" w14:paraId="75934568" w14:textId="77777777" w:rsidTr="001A25C9">
        <w:tc>
          <w:tcPr>
            <w:tcW w:w="637" w:type="pct"/>
            <w:tcMar>
              <w:left w:w="14" w:type="dxa"/>
              <w:right w:w="14" w:type="dxa"/>
            </w:tcMar>
          </w:tcPr>
          <w:p w14:paraId="226F1834" w14:textId="77777777" w:rsidR="00642749" w:rsidRPr="00E22969" w:rsidRDefault="00642749" w:rsidP="00642749">
            <w:pPr>
              <w:spacing w:after="0"/>
            </w:pPr>
            <w:r w:rsidRPr="00E22969">
              <w:t>N2.1.6.3.</w:t>
            </w:r>
          </w:p>
        </w:tc>
        <w:tc>
          <w:tcPr>
            <w:tcW w:w="712" w:type="pct"/>
            <w:tcMar>
              <w:left w:w="14" w:type="dxa"/>
              <w:right w:w="14" w:type="dxa"/>
            </w:tcMar>
          </w:tcPr>
          <w:p w14:paraId="1B005457" w14:textId="77777777" w:rsidR="00642749" w:rsidRPr="00E22969" w:rsidRDefault="00642749" w:rsidP="00642749">
            <w:pPr>
              <w:spacing w:after="0"/>
            </w:pPr>
            <w:r w:rsidRPr="00E22969">
              <w:rPr>
                <w:szCs w:val="18"/>
              </w:rPr>
              <w:t>Check Content Count</w:t>
            </w:r>
          </w:p>
        </w:tc>
        <w:tc>
          <w:tcPr>
            <w:tcW w:w="527" w:type="pct"/>
            <w:tcMar>
              <w:left w:w="14" w:type="dxa"/>
              <w:right w:w="14" w:type="dxa"/>
            </w:tcMar>
          </w:tcPr>
          <w:p w14:paraId="76B05216" w14:textId="77777777" w:rsidR="00642749" w:rsidRPr="00E22969" w:rsidRDefault="00642749" w:rsidP="00642749">
            <w:pPr>
              <w:spacing w:after="0"/>
              <w:rPr>
                <w:szCs w:val="18"/>
              </w:rPr>
            </w:pPr>
            <w:r w:rsidRPr="00E22969">
              <w:rPr>
                <w:color w:val="000000"/>
                <w:sz w:val="18"/>
                <w:szCs w:val="18"/>
              </w:rPr>
              <w:t>8.2.2.5</w:t>
            </w:r>
          </w:p>
        </w:tc>
        <w:tc>
          <w:tcPr>
            <w:tcW w:w="381" w:type="pct"/>
            <w:tcMar>
              <w:left w:w="14" w:type="dxa"/>
              <w:right w:w="14" w:type="dxa"/>
            </w:tcMar>
          </w:tcPr>
          <w:p w14:paraId="654A16F1" w14:textId="77777777" w:rsidR="00642749" w:rsidRPr="00E22969" w:rsidRDefault="00642749" w:rsidP="00642749">
            <w:pPr>
              <w:spacing w:after="0"/>
            </w:pPr>
            <w:r w:rsidRPr="00E22969">
              <w:rPr>
                <w:szCs w:val="18"/>
              </w:rPr>
              <w:t>O</w:t>
            </w:r>
          </w:p>
        </w:tc>
        <w:tc>
          <w:tcPr>
            <w:tcW w:w="548" w:type="pct"/>
            <w:tcMar>
              <w:left w:w="14" w:type="dxa"/>
              <w:right w:w="14" w:type="dxa"/>
            </w:tcMar>
          </w:tcPr>
          <w:p w14:paraId="665F0C9E" w14:textId="77777777" w:rsidR="00642749" w:rsidRPr="00E22969" w:rsidRDefault="00642749" w:rsidP="00642749">
            <w:pPr>
              <w:spacing w:after="0"/>
            </w:pPr>
          </w:p>
        </w:tc>
        <w:tc>
          <w:tcPr>
            <w:tcW w:w="623" w:type="pct"/>
            <w:tcMar>
              <w:left w:w="14" w:type="dxa"/>
              <w:right w:w="14" w:type="dxa"/>
            </w:tcMar>
          </w:tcPr>
          <w:p w14:paraId="6773E6E8"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646E467E" w14:textId="77777777" w:rsidR="00642749" w:rsidRPr="00E22969" w:rsidRDefault="00642749" w:rsidP="00642749">
            <w:pPr>
              <w:spacing w:after="0"/>
            </w:pPr>
            <w:r w:rsidRPr="00E22969">
              <w:t>See TP for N2.1.1.</w:t>
            </w:r>
          </w:p>
        </w:tc>
      </w:tr>
      <w:tr w:rsidR="00642749" w:rsidRPr="00E22969" w14:paraId="4EFF2F50" w14:textId="77777777" w:rsidTr="001A25C9">
        <w:tc>
          <w:tcPr>
            <w:tcW w:w="637" w:type="pct"/>
            <w:tcMar>
              <w:left w:w="14" w:type="dxa"/>
              <w:right w:w="14" w:type="dxa"/>
            </w:tcMar>
          </w:tcPr>
          <w:p w14:paraId="2DDAADBB" w14:textId="77777777" w:rsidR="00642749" w:rsidRPr="00E22969" w:rsidRDefault="00642749" w:rsidP="00642749">
            <w:pPr>
              <w:spacing w:after="0"/>
            </w:pPr>
            <w:r w:rsidRPr="00E22969">
              <w:t>N2.1.6.4.</w:t>
            </w:r>
          </w:p>
        </w:tc>
        <w:tc>
          <w:tcPr>
            <w:tcW w:w="712" w:type="pct"/>
            <w:tcMar>
              <w:left w:w="14" w:type="dxa"/>
              <w:right w:w="14" w:type="dxa"/>
            </w:tcMar>
          </w:tcPr>
          <w:p w14:paraId="394797A8" w14:textId="77777777" w:rsidR="00642749" w:rsidRPr="00E22969" w:rsidRDefault="00642749" w:rsidP="00642749">
            <w:pPr>
              <w:spacing w:after="0"/>
            </w:pPr>
            <w:r w:rsidRPr="00E22969">
              <w:rPr>
                <w:szCs w:val="18"/>
              </w:rPr>
              <w:t>WSA Header Info Element Ext field</w:t>
            </w:r>
          </w:p>
        </w:tc>
        <w:tc>
          <w:tcPr>
            <w:tcW w:w="527" w:type="pct"/>
            <w:tcMar>
              <w:left w:w="14" w:type="dxa"/>
              <w:right w:w="14" w:type="dxa"/>
            </w:tcMar>
          </w:tcPr>
          <w:p w14:paraId="0A91CEC4" w14:textId="77777777" w:rsidR="00642749" w:rsidRPr="00E22969" w:rsidRDefault="00642749" w:rsidP="00642749">
            <w:pPr>
              <w:spacing w:after="0"/>
              <w:rPr>
                <w:szCs w:val="18"/>
              </w:rPr>
            </w:pPr>
            <w:r w:rsidRPr="00E22969">
              <w:rPr>
                <w:color w:val="000000"/>
                <w:sz w:val="18"/>
                <w:szCs w:val="18"/>
              </w:rPr>
              <w:t>8.2.2.6</w:t>
            </w:r>
          </w:p>
        </w:tc>
        <w:tc>
          <w:tcPr>
            <w:tcW w:w="381" w:type="pct"/>
            <w:tcMar>
              <w:left w:w="14" w:type="dxa"/>
              <w:right w:w="14" w:type="dxa"/>
            </w:tcMar>
          </w:tcPr>
          <w:p w14:paraId="16B5FAAA" w14:textId="77777777" w:rsidR="00642749" w:rsidRPr="00E22969" w:rsidRDefault="00642749" w:rsidP="00642749">
            <w:pPr>
              <w:spacing w:after="0"/>
            </w:pPr>
            <w:r w:rsidRPr="00E22969">
              <w:rPr>
                <w:szCs w:val="18"/>
              </w:rPr>
              <w:t>M</w:t>
            </w:r>
          </w:p>
        </w:tc>
        <w:tc>
          <w:tcPr>
            <w:tcW w:w="548" w:type="pct"/>
            <w:tcMar>
              <w:left w:w="14" w:type="dxa"/>
              <w:right w:w="14" w:type="dxa"/>
            </w:tcMar>
          </w:tcPr>
          <w:p w14:paraId="5E5E0DD8"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5945F940"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6C77E7A9" w14:textId="77777777" w:rsidR="00642749" w:rsidRPr="00E22969" w:rsidRDefault="00642749" w:rsidP="00642749">
            <w:pPr>
              <w:spacing w:after="0"/>
            </w:pPr>
            <w:r w:rsidRPr="00E22969">
              <w:t>See TP for N2.1.1.</w:t>
            </w:r>
          </w:p>
        </w:tc>
      </w:tr>
      <w:tr w:rsidR="00642749" w:rsidRPr="00E22969" w14:paraId="249BC8E4" w14:textId="77777777" w:rsidTr="001A25C9">
        <w:tc>
          <w:tcPr>
            <w:tcW w:w="637" w:type="pct"/>
            <w:tcMar>
              <w:left w:w="14" w:type="dxa"/>
              <w:right w:w="14" w:type="dxa"/>
            </w:tcMar>
          </w:tcPr>
          <w:p w14:paraId="2EC6DFB6" w14:textId="77777777" w:rsidR="00642749" w:rsidRPr="00E22969" w:rsidRDefault="00642749" w:rsidP="00642749">
            <w:pPr>
              <w:spacing w:after="0"/>
            </w:pPr>
            <w:r w:rsidRPr="00E22969">
              <w:t>N2.1.6.4.1.</w:t>
            </w:r>
          </w:p>
        </w:tc>
        <w:tc>
          <w:tcPr>
            <w:tcW w:w="712" w:type="pct"/>
            <w:tcMar>
              <w:left w:w="14" w:type="dxa"/>
              <w:right w:w="14" w:type="dxa"/>
            </w:tcMar>
          </w:tcPr>
          <w:p w14:paraId="1E81262E" w14:textId="77777777" w:rsidR="00642749" w:rsidRPr="00E22969" w:rsidRDefault="00642749" w:rsidP="00642749">
            <w:pPr>
              <w:spacing w:after="0"/>
            </w:pPr>
            <w:r w:rsidRPr="00E22969">
              <w:rPr>
                <w:szCs w:val="18"/>
              </w:rPr>
              <w:t>Repeat Rate</w:t>
            </w:r>
          </w:p>
        </w:tc>
        <w:tc>
          <w:tcPr>
            <w:tcW w:w="527" w:type="pct"/>
            <w:tcMar>
              <w:left w:w="14" w:type="dxa"/>
              <w:right w:w="14" w:type="dxa"/>
            </w:tcMar>
          </w:tcPr>
          <w:p w14:paraId="5BA27D1D" w14:textId="77777777" w:rsidR="00642749" w:rsidRPr="00E22969" w:rsidRDefault="00642749" w:rsidP="00642749">
            <w:pPr>
              <w:spacing w:after="0"/>
              <w:rPr>
                <w:szCs w:val="18"/>
              </w:rPr>
            </w:pPr>
            <w:r w:rsidRPr="00E22969">
              <w:rPr>
                <w:color w:val="000000"/>
                <w:sz w:val="18"/>
                <w:szCs w:val="18"/>
              </w:rPr>
              <w:t>8.2.2.6.1</w:t>
            </w:r>
          </w:p>
        </w:tc>
        <w:tc>
          <w:tcPr>
            <w:tcW w:w="381" w:type="pct"/>
            <w:tcMar>
              <w:left w:w="14" w:type="dxa"/>
              <w:right w:w="14" w:type="dxa"/>
            </w:tcMar>
          </w:tcPr>
          <w:p w14:paraId="03A6A98A" w14:textId="77777777" w:rsidR="00642749" w:rsidRPr="00E22969" w:rsidRDefault="00642749" w:rsidP="00642749">
            <w:pPr>
              <w:spacing w:after="0"/>
            </w:pPr>
            <w:r w:rsidRPr="00E22969">
              <w:rPr>
                <w:szCs w:val="18"/>
              </w:rPr>
              <w:t>O</w:t>
            </w:r>
          </w:p>
        </w:tc>
        <w:tc>
          <w:tcPr>
            <w:tcW w:w="548" w:type="pct"/>
            <w:tcMar>
              <w:left w:w="14" w:type="dxa"/>
              <w:right w:w="14" w:type="dxa"/>
            </w:tcMar>
          </w:tcPr>
          <w:p w14:paraId="2BC2CB1B" w14:textId="77777777" w:rsidR="00642749" w:rsidRPr="00E22969" w:rsidRDefault="00642749" w:rsidP="00642749">
            <w:pPr>
              <w:spacing w:after="0"/>
            </w:pPr>
          </w:p>
        </w:tc>
        <w:tc>
          <w:tcPr>
            <w:tcW w:w="623" w:type="pct"/>
            <w:tcMar>
              <w:left w:w="14" w:type="dxa"/>
              <w:right w:w="14" w:type="dxa"/>
            </w:tcMar>
          </w:tcPr>
          <w:p w14:paraId="6AF69895"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11487ACD" w14:textId="77777777" w:rsidR="00642749" w:rsidRPr="00E22969" w:rsidRDefault="00642749" w:rsidP="00642749">
            <w:pPr>
              <w:spacing w:after="0"/>
            </w:pPr>
            <w:r w:rsidRPr="00E22969">
              <w:t>See TP for N2.1.1.</w:t>
            </w:r>
          </w:p>
        </w:tc>
      </w:tr>
      <w:tr w:rsidR="00642749" w:rsidRPr="00E22969" w14:paraId="2186D341" w14:textId="77777777" w:rsidTr="001A25C9">
        <w:tc>
          <w:tcPr>
            <w:tcW w:w="637" w:type="pct"/>
            <w:tcMar>
              <w:left w:w="14" w:type="dxa"/>
              <w:right w:w="14" w:type="dxa"/>
            </w:tcMar>
          </w:tcPr>
          <w:p w14:paraId="07769212" w14:textId="77777777" w:rsidR="00642749" w:rsidRPr="00E22969" w:rsidRDefault="00642749" w:rsidP="00642749">
            <w:pPr>
              <w:spacing w:after="0"/>
            </w:pPr>
            <w:r w:rsidRPr="00E22969">
              <w:t>N2.1.6.4.2.</w:t>
            </w:r>
          </w:p>
        </w:tc>
        <w:tc>
          <w:tcPr>
            <w:tcW w:w="712" w:type="pct"/>
            <w:tcMar>
              <w:left w:w="14" w:type="dxa"/>
              <w:right w:w="14" w:type="dxa"/>
            </w:tcMar>
          </w:tcPr>
          <w:p w14:paraId="6ACE7BB4" w14:textId="77777777" w:rsidR="00642749" w:rsidRPr="00E22969" w:rsidRDefault="00642749" w:rsidP="00642749">
            <w:pPr>
              <w:spacing w:after="0"/>
            </w:pPr>
            <w:r w:rsidRPr="00E22969">
              <w:rPr>
                <w:szCs w:val="18"/>
              </w:rPr>
              <w:t>2DLocation</w:t>
            </w:r>
          </w:p>
        </w:tc>
        <w:tc>
          <w:tcPr>
            <w:tcW w:w="527" w:type="pct"/>
            <w:tcMar>
              <w:left w:w="14" w:type="dxa"/>
              <w:right w:w="14" w:type="dxa"/>
            </w:tcMar>
          </w:tcPr>
          <w:p w14:paraId="0E6C86F4" w14:textId="77777777" w:rsidR="00642749" w:rsidRPr="00E22969" w:rsidRDefault="00642749" w:rsidP="00642749">
            <w:pPr>
              <w:spacing w:after="0"/>
              <w:rPr>
                <w:szCs w:val="18"/>
              </w:rPr>
            </w:pPr>
            <w:r w:rsidRPr="00E22969">
              <w:rPr>
                <w:color w:val="000000"/>
                <w:sz w:val="18"/>
                <w:szCs w:val="18"/>
              </w:rPr>
              <w:t>8.2.2.6.2</w:t>
            </w:r>
          </w:p>
        </w:tc>
        <w:tc>
          <w:tcPr>
            <w:tcW w:w="381" w:type="pct"/>
            <w:tcMar>
              <w:left w:w="14" w:type="dxa"/>
              <w:right w:w="14" w:type="dxa"/>
            </w:tcMar>
          </w:tcPr>
          <w:p w14:paraId="7481FB1B" w14:textId="77777777" w:rsidR="00642749" w:rsidRPr="00E22969" w:rsidRDefault="00642749" w:rsidP="00642749">
            <w:pPr>
              <w:spacing w:after="0"/>
            </w:pPr>
            <w:r w:rsidRPr="00E22969">
              <w:rPr>
                <w:szCs w:val="18"/>
              </w:rPr>
              <w:t>O</w:t>
            </w:r>
          </w:p>
        </w:tc>
        <w:tc>
          <w:tcPr>
            <w:tcW w:w="548" w:type="pct"/>
            <w:tcMar>
              <w:left w:w="14" w:type="dxa"/>
              <w:right w:w="14" w:type="dxa"/>
            </w:tcMar>
          </w:tcPr>
          <w:p w14:paraId="398B2B0D" w14:textId="77777777" w:rsidR="00642749" w:rsidRPr="00E22969" w:rsidRDefault="00642749" w:rsidP="00642749">
            <w:pPr>
              <w:spacing w:after="0"/>
            </w:pPr>
          </w:p>
        </w:tc>
        <w:tc>
          <w:tcPr>
            <w:tcW w:w="623" w:type="pct"/>
            <w:tcMar>
              <w:left w:w="14" w:type="dxa"/>
              <w:right w:w="14" w:type="dxa"/>
            </w:tcMar>
          </w:tcPr>
          <w:p w14:paraId="2AFF6F76" w14:textId="29397941" w:rsidR="00642749" w:rsidRPr="00E22969" w:rsidRDefault="00086785" w:rsidP="00642749">
            <w:pPr>
              <w:spacing w:after="0"/>
              <w:rPr>
                <w:highlight w:val="yellow"/>
              </w:rPr>
            </w:pPr>
            <w:r>
              <w:t>TP-16093-WSA-PP-BV-01</w:t>
            </w:r>
          </w:p>
        </w:tc>
        <w:tc>
          <w:tcPr>
            <w:tcW w:w="1572" w:type="pct"/>
            <w:tcMar>
              <w:left w:w="14" w:type="dxa"/>
              <w:right w:w="14" w:type="dxa"/>
            </w:tcMar>
          </w:tcPr>
          <w:p w14:paraId="2463BE43" w14:textId="77777777" w:rsidR="00642749" w:rsidRPr="00E22969" w:rsidRDefault="00642749" w:rsidP="00642749">
            <w:pPr>
              <w:spacing w:after="0"/>
              <w:rPr>
                <w:highlight w:val="yellow"/>
              </w:rPr>
            </w:pPr>
            <w:r w:rsidRPr="00E22969">
              <w:t>Verify that the IUT will receive WSA with Secure WSA envelope, WSA Header containing Info Element Extension field 2D Location, and will indicate to the upper layer availability of a provider service included in the WSA.</w:t>
            </w:r>
          </w:p>
        </w:tc>
      </w:tr>
      <w:tr w:rsidR="00642749" w:rsidRPr="00E22969" w14:paraId="366E2D38" w14:textId="77777777" w:rsidTr="001A25C9">
        <w:tc>
          <w:tcPr>
            <w:tcW w:w="637" w:type="pct"/>
            <w:tcMar>
              <w:left w:w="14" w:type="dxa"/>
              <w:right w:w="14" w:type="dxa"/>
            </w:tcMar>
          </w:tcPr>
          <w:p w14:paraId="4C631FF5" w14:textId="77777777" w:rsidR="00642749" w:rsidRPr="00E22969" w:rsidRDefault="00642749" w:rsidP="00642749">
            <w:pPr>
              <w:spacing w:after="0"/>
            </w:pPr>
            <w:r w:rsidRPr="00E22969">
              <w:t>N2.1.6.4.3.</w:t>
            </w:r>
          </w:p>
        </w:tc>
        <w:tc>
          <w:tcPr>
            <w:tcW w:w="712" w:type="pct"/>
            <w:tcMar>
              <w:left w:w="14" w:type="dxa"/>
              <w:right w:w="14" w:type="dxa"/>
            </w:tcMar>
          </w:tcPr>
          <w:p w14:paraId="11CDCE74" w14:textId="77777777" w:rsidR="00642749" w:rsidRPr="00E22969" w:rsidRDefault="00642749" w:rsidP="00642749">
            <w:pPr>
              <w:spacing w:after="0"/>
            </w:pPr>
            <w:r w:rsidRPr="00E22969">
              <w:rPr>
                <w:szCs w:val="18"/>
              </w:rPr>
              <w:t>3DLocation</w:t>
            </w:r>
          </w:p>
        </w:tc>
        <w:tc>
          <w:tcPr>
            <w:tcW w:w="527" w:type="pct"/>
            <w:tcMar>
              <w:left w:w="14" w:type="dxa"/>
              <w:right w:w="14" w:type="dxa"/>
            </w:tcMar>
          </w:tcPr>
          <w:p w14:paraId="1F75E074" w14:textId="77777777" w:rsidR="00642749" w:rsidRPr="00E22969" w:rsidRDefault="00642749" w:rsidP="00642749">
            <w:pPr>
              <w:spacing w:after="0"/>
              <w:rPr>
                <w:szCs w:val="18"/>
              </w:rPr>
            </w:pPr>
            <w:r w:rsidRPr="00E22969">
              <w:rPr>
                <w:color w:val="000000"/>
                <w:sz w:val="18"/>
                <w:szCs w:val="18"/>
              </w:rPr>
              <w:t>8.2.2.6.3</w:t>
            </w:r>
          </w:p>
        </w:tc>
        <w:tc>
          <w:tcPr>
            <w:tcW w:w="381" w:type="pct"/>
            <w:tcMar>
              <w:left w:w="14" w:type="dxa"/>
              <w:right w:w="14" w:type="dxa"/>
            </w:tcMar>
          </w:tcPr>
          <w:p w14:paraId="08309158" w14:textId="77777777" w:rsidR="00642749" w:rsidRPr="00E22969" w:rsidRDefault="00642749" w:rsidP="00642749">
            <w:pPr>
              <w:spacing w:after="0"/>
            </w:pPr>
            <w:r w:rsidRPr="00E22969">
              <w:rPr>
                <w:szCs w:val="18"/>
              </w:rPr>
              <w:t>O</w:t>
            </w:r>
          </w:p>
        </w:tc>
        <w:tc>
          <w:tcPr>
            <w:tcW w:w="548" w:type="pct"/>
            <w:tcMar>
              <w:left w:w="14" w:type="dxa"/>
              <w:right w:w="14" w:type="dxa"/>
            </w:tcMar>
          </w:tcPr>
          <w:p w14:paraId="4A449038" w14:textId="77777777" w:rsidR="00642749" w:rsidRPr="00E22969" w:rsidRDefault="00642749" w:rsidP="00642749">
            <w:pPr>
              <w:spacing w:after="0"/>
            </w:pPr>
          </w:p>
        </w:tc>
        <w:tc>
          <w:tcPr>
            <w:tcW w:w="623" w:type="pct"/>
            <w:tcMar>
              <w:left w:w="14" w:type="dxa"/>
              <w:right w:w="14" w:type="dxa"/>
            </w:tcMar>
          </w:tcPr>
          <w:p w14:paraId="435D9779"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7888E2B5" w14:textId="77777777" w:rsidR="00642749" w:rsidRPr="00E22969" w:rsidRDefault="00642749" w:rsidP="00642749">
            <w:pPr>
              <w:spacing w:after="0"/>
            </w:pPr>
            <w:r w:rsidRPr="00E22969">
              <w:t>See TP for N2.1.1.</w:t>
            </w:r>
          </w:p>
        </w:tc>
      </w:tr>
      <w:tr w:rsidR="00642749" w:rsidRPr="00E22969" w14:paraId="5740FF62" w14:textId="77777777" w:rsidTr="001A25C9">
        <w:tc>
          <w:tcPr>
            <w:tcW w:w="637" w:type="pct"/>
            <w:tcMar>
              <w:left w:w="14" w:type="dxa"/>
              <w:right w:w="14" w:type="dxa"/>
            </w:tcMar>
          </w:tcPr>
          <w:p w14:paraId="3BC993BD" w14:textId="77777777" w:rsidR="00642749" w:rsidRPr="00E22969" w:rsidRDefault="00642749" w:rsidP="00642749">
            <w:pPr>
              <w:spacing w:after="0"/>
            </w:pPr>
            <w:r w:rsidRPr="00E22969">
              <w:t>N2.1.6.4.4.</w:t>
            </w:r>
          </w:p>
        </w:tc>
        <w:tc>
          <w:tcPr>
            <w:tcW w:w="712" w:type="pct"/>
            <w:tcMar>
              <w:left w:w="14" w:type="dxa"/>
              <w:right w:w="14" w:type="dxa"/>
            </w:tcMar>
          </w:tcPr>
          <w:p w14:paraId="3F357DB2" w14:textId="77777777" w:rsidR="00642749" w:rsidRPr="00E22969" w:rsidRDefault="00642749" w:rsidP="00642749">
            <w:pPr>
              <w:spacing w:after="0"/>
            </w:pPr>
            <w:r w:rsidRPr="00E22969">
              <w:rPr>
                <w:szCs w:val="18"/>
              </w:rPr>
              <w:t>Advertiser Identifier</w:t>
            </w:r>
          </w:p>
        </w:tc>
        <w:tc>
          <w:tcPr>
            <w:tcW w:w="527" w:type="pct"/>
            <w:tcMar>
              <w:left w:w="14" w:type="dxa"/>
              <w:right w:w="14" w:type="dxa"/>
            </w:tcMar>
          </w:tcPr>
          <w:p w14:paraId="0223ECCF" w14:textId="77777777" w:rsidR="00642749" w:rsidRPr="00E22969" w:rsidRDefault="00642749" w:rsidP="00642749">
            <w:pPr>
              <w:spacing w:after="0"/>
              <w:rPr>
                <w:szCs w:val="18"/>
              </w:rPr>
            </w:pPr>
            <w:r w:rsidRPr="00E22969">
              <w:rPr>
                <w:color w:val="000000"/>
                <w:sz w:val="18"/>
                <w:szCs w:val="18"/>
              </w:rPr>
              <w:t>8.2.2.6.4</w:t>
            </w:r>
          </w:p>
        </w:tc>
        <w:tc>
          <w:tcPr>
            <w:tcW w:w="381" w:type="pct"/>
            <w:tcMar>
              <w:left w:w="14" w:type="dxa"/>
              <w:right w:w="14" w:type="dxa"/>
            </w:tcMar>
          </w:tcPr>
          <w:p w14:paraId="37407E31" w14:textId="77777777" w:rsidR="00642749" w:rsidRPr="00E22969" w:rsidRDefault="00642749" w:rsidP="00642749">
            <w:pPr>
              <w:spacing w:after="0"/>
            </w:pPr>
            <w:r w:rsidRPr="00E22969">
              <w:rPr>
                <w:szCs w:val="18"/>
              </w:rPr>
              <w:t>O</w:t>
            </w:r>
          </w:p>
        </w:tc>
        <w:tc>
          <w:tcPr>
            <w:tcW w:w="548" w:type="pct"/>
            <w:tcMar>
              <w:left w:w="14" w:type="dxa"/>
              <w:right w:w="14" w:type="dxa"/>
            </w:tcMar>
          </w:tcPr>
          <w:p w14:paraId="4035F219" w14:textId="77777777" w:rsidR="00642749" w:rsidRPr="00E22969" w:rsidRDefault="00642749" w:rsidP="00642749">
            <w:pPr>
              <w:spacing w:after="0"/>
            </w:pPr>
          </w:p>
        </w:tc>
        <w:tc>
          <w:tcPr>
            <w:tcW w:w="623" w:type="pct"/>
            <w:tcMar>
              <w:left w:w="14" w:type="dxa"/>
              <w:right w:w="14" w:type="dxa"/>
            </w:tcMar>
          </w:tcPr>
          <w:p w14:paraId="709580D2" w14:textId="77777777" w:rsidR="00642749" w:rsidRPr="00E22969" w:rsidRDefault="00642749" w:rsidP="00642749">
            <w:pPr>
              <w:spacing w:after="0"/>
              <w:rPr>
                <w:highlight w:val="yellow"/>
              </w:rPr>
            </w:pPr>
            <w:r w:rsidRPr="00E22969">
              <w:t>TP-16093-WSA-PP-BV-01</w:t>
            </w:r>
          </w:p>
        </w:tc>
        <w:tc>
          <w:tcPr>
            <w:tcW w:w="1572" w:type="pct"/>
            <w:tcMar>
              <w:left w:w="14" w:type="dxa"/>
              <w:right w:w="14" w:type="dxa"/>
            </w:tcMar>
          </w:tcPr>
          <w:p w14:paraId="327BED07" w14:textId="77777777" w:rsidR="00642749" w:rsidRPr="00E22969" w:rsidRDefault="00642749" w:rsidP="00642749">
            <w:pPr>
              <w:spacing w:after="0"/>
            </w:pPr>
            <w:r w:rsidRPr="00E22969">
              <w:t>See TP for N2.1.1.</w:t>
            </w:r>
          </w:p>
        </w:tc>
      </w:tr>
      <w:tr w:rsidR="00642749" w:rsidRPr="00E22969" w14:paraId="14DE53F7" w14:textId="77777777" w:rsidTr="001A25C9">
        <w:tc>
          <w:tcPr>
            <w:tcW w:w="637" w:type="pct"/>
            <w:tcMar>
              <w:left w:w="14" w:type="dxa"/>
              <w:right w:w="14" w:type="dxa"/>
            </w:tcMar>
          </w:tcPr>
          <w:p w14:paraId="73922445" w14:textId="77777777" w:rsidR="00642749" w:rsidRPr="00E22969" w:rsidRDefault="00642749" w:rsidP="00642749">
            <w:pPr>
              <w:spacing w:after="0"/>
            </w:pPr>
            <w:r w:rsidRPr="00E22969">
              <w:t>N2.1.6.4.5.</w:t>
            </w:r>
          </w:p>
        </w:tc>
        <w:tc>
          <w:tcPr>
            <w:tcW w:w="712" w:type="pct"/>
            <w:tcMar>
              <w:left w:w="14" w:type="dxa"/>
              <w:right w:w="14" w:type="dxa"/>
            </w:tcMar>
          </w:tcPr>
          <w:p w14:paraId="48866AD2" w14:textId="77777777" w:rsidR="00642749" w:rsidRPr="00E22969" w:rsidRDefault="00642749" w:rsidP="00642749">
            <w:pPr>
              <w:spacing w:after="0"/>
            </w:pPr>
            <w:r w:rsidRPr="00E22969">
              <w:rPr>
                <w:szCs w:val="18"/>
              </w:rPr>
              <w:t>Other info elements</w:t>
            </w:r>
          </w:p>
        </w:tc>
        <w:tc>
          <w:tcPr>
            <w:tcW w:w="527" w:type="pct"/>
            <w:tcMar>
              <w:left w:w="14" w:type="dxa"/>
              <w:right w:w="14" w:type="dxa"/>
            </w:tcMar>
          </w:tcPr>
          <w:p w14:paraId="67BCC896" w14:textId="77777777" w:rsidR="00642749" w:rsidRPr="00E22969" w:rsidRDefault="00642749" w:rsidP="00642749">
            <w:pPr>
              <w:spacing w:after="0"/>
              <w:rPr>
                <w:szCs w:val="18"/>
              </w:rPr>
            </w:pPr>
            <w:r w:rsidRPr="00E22969">
              <w:rPr>
                <w:color w:val="000000"/>
                <w:sz w:val="18"/>
                <w:szCs w:val="18"/>
              </w:rPr>
              <w:t>8.2.2.6</w:t>
            </w:r>
          </w:p>
        </w:tc>
        <w:tc>
          <w:tcPr>
            <w:tcW w:w="381" w:type="pct"/>
            <w:tcMar>
              <w:left w:w="14" w:type="dxa"/>
              <w:right w:w="14" w:type="dxa"/>
            </w:tcMar>
          </w:tcPr>
          <w:p w14:paraId="50681B93" w14:textId="77777777" w:rsidR="00642749" w:rsidRPr="00E22969" w:rsidRDefault="00642749" w:rsidP="00642749">
            <w:pPr>
              <w:spacing w:after="0"/>
            </w:pPr>
            <w:r w:rsidRPr="00E22969">
              <w:rPr>
                <w:szCs w:val="18"/>
              </w:rPr>
              <w:t>O</w:t>
            </w:r>
          </w:p>
        </w:tc>
        <w:tc>
          <w:tcPr>
            <w:tcW w:w="548" w:type="pct"/>
            <w:tcMar>
              <w:left w:w="14" w:type="dxa"/>
              <w:right w:w="14" w:type="dxa"/>
            </w:tcMar>
          </w:tcPr>
          <w:p w14:paraId="44F6C49F" w14:textId="77777777" w:rsidR="00642749" w:rsidRPr="00E22969" w:rsidRDefault="00642749" w:rsidP="00642749">
            <w:pPr>
              <w:spacing w:after="0"/>
            </w:pPr>
          </w:p>
        </w:tc>
        <w:tc>
          <w:tcPr>
            <w:tcW w:w="623" w:type="pct"/>
            <w:tcMar>
              <w:left w:w="14" w:type="dxa"/>
              <w:right w:w="14" w:type="dxa"/>
            </w:tcMar>
          </w:tcPr>
          <w:p w14:paraId="49E1E905" w14:textId="77777777" w:rsidR="00642749" w:rsidRPr="00E22969" w:rsidRDefault="00642749" w:rsidP="00642749">
            <w:pPr>
              <w:spacing w:after="0"/>
              <w:rPr>
                <w:highlight w:val="yellow"/>
              </w:rPr>
            </w:pPr>
          </w:p>
        </w:tc>
        <w:tc>
          <w:tcPr>
            <w:tcW w:w="1572" w:type="pct"/>
            <w:tcMar>
              <w:left w:w="14" w:type="dxa"/>
              <w:right w:w="14" w:type="dxa"/>
            </w:tcMar>
          </w:tcPr>
          <w:p w14:paraId="7AB535D0" w14:textId="77777777" w:rsidR="00642749" w:rsidRPr="00E22969" w:rsidRDefault="00642749" w:rsidP="00642749">
            <w:pPr>
              <w:spacing w:after="0"/>
            </w:pPr>
            <w:r w:rsidRPr="00E22969">
              <w:t>Not considered</w:t>
            </w:r>
          </w:p>
        </w:tc>
      </w:tr>
      <w:tr w:rsidR="00642749" w:rsidRPr="00E22969" w14:paraId="33FFD6A6" w14:textId="77777777" w:rsidTr="001A25C9">
        <w:tc>
          <w:tcPr>
            <w:tcW w:w="637" w:type="pct"/>
            <w:tcMar>
              <w:left w:w="14" w:type="dxa"/>
              <w:right w:w="14" w:type="dxa"/>
            </w:tcMar>
          </w:tcPr>
          <w:p w14:paraId="3047F7AF" w14:textId="77777777" w:rsidR="00642749" w:rsidRPr="00E22969" w:rsidRDefault="00642749" w:rsidP="00642749">
            <w:pPr>
              <w:spacing w:after="0"/>
            </w:pPr>
            <w:r w:rsidRPr="00E22969">
              <w:t>N2.1.7.</w:t>
            </w:r>
          </w:p>
        </w:tc>
        <w:tc>
          <w:tcPr>
            <w:tcW w:w="712" w:type="pct"/>
            <w:tcMar>
              <w:left w:w="14" w:type="dxa"/>
              <w:right w:w="14" w:type="dxa"/>
            </w:tcMar>
          </w:tcPr>
          <w:p w14:paraId="53F5BCF4" w14:textId="77777777" w:rsidR="00642749" w:rsidRPr="00E22969" w:rsidRDefault="00642749" w:rsidP="00642749">
            <w:pPr>
              <w:spacing w:after="0"/>
              <w:rPr>
                <w:b/>
              </w:rPr>
            </w:pPr>
            <w:r w:rsidRPr="00E22969">
              <w:rPr>
                <w:b/>
              </w:rPr>
              <w:t>Service Info Segment</w:t>
            </w:r>
          </w:p>
        </w:tc>
        <w:tc>
          <w:tcPr>
            <w:tcW w:w="527" w:type="pct"/>
            <w:tcMar>
              <w:left w:w="14" w:type="dxa"/>
              <w:right w:w="14" w:type="dxa"/>
            </w:tcMar>
          </w:tcPr>
          <w:p w14:paraId="155EC851" w14:textId="77777777" w:rsidR="00642749" w:rsidRPr="00E22969" w:rsidRDefault="00642749" w:rsidP="00642749">
            <w:pPr>
              <w:spacing w:after="0"/>
              <w:rPr>
                <w:szCs w:val="18"/>
              </w:rPr>
            </w:pPr>
            <w:r w:rsidRPr="00E22969">
              <w:rPr>
                <w:color w:val="000000"/>
                <w:sz w:val="18"/>
                <w:szCs w:val="18"/>
              </w:rPr>
              <w:t>8.2.3</w:t>
            </w:r>
          </w:p>
        </w:tc>
        <w:tc>
          <w:tcPr>
            <w:tcW w:w="381" w:type="pct"/>
            <w:tcMar>
              <w:left w:w="14" w:type="dxa"/>
              <w:right w:w="14" w:type="dxa"/>
            </w:tcMar>
          </w:tcPr>
          <w:p w14:paraId="70377F93" w14:textId="77777777" w:rsidR="00642749" w:rsidRPr="00E22969" w:rsidRDefault="00642749" w:rsidP="00642749">
            <w:pPr>
              <w:spacing w:after="0"/>
            </w:pPr>
            <w:r w:rsidRPr="00E22969">
              <w:rPr>
                <w:szCs w:val="18"/>
              </w:rPr>
              <w:t>M</w:t>
            </w:r>
          </w:p>
        </w:tc>
        <w:tc>
          <w:tcPr>
            <w:tcW w:w="548" w:type="pct"/>
            <w:tcMar>
              <w:left w:w="14" w:type="dxa"/>
              <w:right w:w="14" w:type="dxa"/>
            </w:tcMar>
          </w:tcPr>
          <w:p w14:paraId="1C26146E"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7BEA7455"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6C7DDFCE" w14:textId="77777777" w:rsidR="00642749" w:rsidRPr="00E22969" w:rsidRDefault="00642749" w:rsidP="00642749">
            <w:pPr>
              <w:spacing w:after="0"/>
            </w:pPr>
            <w:r w:rsidRPr="00E22969">
              <w:t>Verify that the IUT will receive WSA containing Service Info Segment with Info Element Extension fields, and will indicate to the upper layer availability of a provider service included in the WSA.</w:t>
            </w:r>
          </w:p>
        </w:tc>
      </w:tr>
      <w:tr w:rsidR="00642749" w:rsidRPr="00E22969" w14:paraId="7DEFF1FA" w14:textId="77777777" w:rsidTr="001A25C9">
        <w:tc>
          <w:tcPr>
            <w:tcW w:w="637" w:type="pct"/>
            <w:tcMar>
              <w:left w:w="14" w:type="dxa"/>
              <w:right w:w="14" w:type="dxa"/>
            </w:tcMar>
          </w:tcPr>
          <w:p w14:paraId="78DA7F09" w14:textId="77777777" w:rsidR="00642749" w:rsidRPr="00E22969" w:rsidRDefault="00642749" w:rsidP="00642749">
            <w:pPr>
              <w:spacing w:after="0"/>
            </w:pPr>
            <w:r w:rsidRPr="00E22969">
              <w:t>N2.1.7.1.</w:t>
            </w:r>
          </w:p>
        </w:tc>
        <w:tc>
          <w:tcPr>
            <w:tcW w:w="712" w:type="pct"/>
            <w:tcMar>
              <w:left w:w="14" w:type="dxa"/>
              <w:right w:w="14" w:type="dxa"/>
            </w:tcMar>
          </w:tcPr>
          <w:p w14:paraId="71486936" w14:textId="77777777" w:rsidR="00642749" w:rsidRPr="00E22969" w:rsidRDefault="00642749" w:rsidP="00642749">
            <w:pPr>
              <w:spacing w:after="0"/>
            </w:pPr>
            <w:r w:rsidRPr="00E22969">
              <w:rPr>
                <w:szCs w:val="18"/>
              </w:rPr>
              <w:t>Number of Service Info Instances</w:t>
            </w:r>
          </w:p>
        </w:tc>
        <w:tc>
          <w:tcPr>
            <w:tcW w:w="527" w:type="pct"/>
            <w:tcMar>
              <w:left w:w="14" w:type="dxa"/>
              <w:right w:w="14" w:type="dxa"/>
            </w:tcMar>
          </w:tcPr>
          <w:p w14:paraId="01F94105" w14:textId="77777777" w:rsidR="00642749" w:rsidRPr="00E22969" w:rsidRDefault="00642749" w:rsidP="00642749">
            <w:pPr>
              <w:spacing w:after="0"/>
              <w:rPr>
                <w:szCs w:val="18"/>
              </w:rPr>
            </w:pPr>
            <w:r w:rsidRPr="00E22969">
              <w:rPr>
                <w:color w:val="000000"/>
                <w:sz w:val="18"/>
                <w:szCs w:val="18"/>
              </w:rPr>
              <w:t>8.2.3</w:t>
            </w:r>
          </w:p>
        </w:tc>
        <w:tc>
          <w:tcPr>
            <w:tcW w:w="381" w:type="pct"/>
            <w:tcMar>
              <w:left w:w="14" w:type="dxa"/>
              <w:right w:w="14" w:type="dxa"/>
            </w:tcMar>
          </w:tcPr>
          <w:p w14:paraId="52400ECB" w14:textId="77777777" w:rsidR="00642749" w:rsidRPr="00E22969" w:rsidRDefault="00642749" w:rsidP="00642749">
            <w:pPr>
              <w:spacing w:after="0"/>
            </w:pPr>
            <w:r w:rsidRPr="00E22969">
              <w:rPr>
                <w:szCs w:val="18"/>
              </w:rPr>
              <w:t>M</w:t>
            </w:r>
          </w:p>
        </w:tc>
        <w:tc>
          <w:tcPr>
            <w:tcW w:w="548" w:type="pct"/>
            <w:tcMar>
              <w:left w:w="14" w:type="dxa"/>
              <w:right w:w="14" w:type="dxa"/>
            </w:tcMar>
          </w:tcPr>
          <w:p w14:paraId="7E846181"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379D87F3"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3175594F" w14:textId="77777777" w:rsidR="00642749" w:rsidRPr="00E22969" w:rsidRDefault="00642749" w:rsidP="00642749">
            <w:pPr>
              <w:spacing w:after="0"/>
            </w:pPr>
            <w:r w:rsidRPr="00E22969">
              <w:t>See TP for N2.1.7.</w:t>
            </w:r>
          </w:p>
        </w:tc>
      </w:tr>
      <w:tr w:rsidR="00642749" w:rsidRPr="00E22969" w14:paraId="36696A0B" w14:textId="77777777" w:rsidTr="001A25C9">
        <w:tc>
          <w:tcPr>
            <w:tcW w:w="637" w:type="pct"/>
            <w:tcMar>
              <w:left w:w="14" w:type="dxa"/>
              <w:right w:w="14" w:type="dxa"/>
            </w:tcMar>
          </w:tcPr>
          <w:p w14:paraId="7923128E" w14:textId="77777777" w:rsidR="00642749" w:rsidRPr="00E22969" w:rsidRDefault="00642749" w:rsidP="00642749">
            <w:pPr>
              <w:spacing w:after="0"/>
            </w:pPr>
            <w:r w:rsidRPr="00E22969">
              <w:t>N2.1.7.2.</w:t>
            </w:r>
          </w:p>
        </w:tc>
        <w:tc>
          <w:tcPr>
            <w:tcW w:w="712" w:type="pct"/>
            <w:tcMar>
              <w:left w:w="14" w:type="dxa"/>
              <w:right w:w="14" w:type="dxa"/>
            </w:tcMar>
          </w:tcPr>
          <w:p w14:paraId="518BD2D6" w14:textId="77777777" w:rsidR="00642749" w:rsidRPr="00E22969" w:rsidRDefault="00642749" w:rsidP="00642749">
            <w:pPr>
              <w:spacing w:after="0"/>
            </w:pPr>
            <w:r w:rsidRPr="00E22969">
              <w:rPr>
                <w:szCs w:val="18"/>
              </w:rPr>
              <w:t>WAVE Info Element Extension field</w:t>
            </w:r>
          </w:p>
        </w:tc>
        <w:tc>
          <w:tcPr>
            <w:tcW w:w="527" w:type="pct"/>
            <w:tcMar>
              <w:left w:w="14" w:type="dxa"/>
              <w:right w:w="14" w:type="dxa"/>
            </w:tcMar>
          </w:tcPr>
          <w:p w14:paraId="7C244251" w14:textId="77777777" w:rsidR="00642749" w:rsidRPr="00E22969" w:rsidRDefault="00642749" w:rsidP="00642749">
            <w:pPr>
              <w:spacing w:after="0"/>
              <w:rPr>
                <w:szCs w:val="18"/>
              </w:rPr>
            </w:pPr>
            <w:r w:rsidRPr="00E22969">
              <w:rPr>
                <w:color w:val="000000"/>
                <w:sz w:val="18"/>
                <w:szCs w:val="18"/>
              </w:rPr>
              <w:t>8.2.3.5</w:t>
            </w:r>
          </w:p>
        </w:tc>
        <w:tc>
          <w:tcPr>
            <w:tcW w:w="381" w:type="pct"/>
            <w:tcMar>
              <w:left w:w="14" w:type="dxa"/>
              <w:right w:w="14" w:type="dxa"/>
            </w:tcMar>
          </w:tcPr>
          <w:p w14:paraId="161110D1" w14:textId="77777777" w:rsidR="00642749" w:rsidRPr="00E22969" w:rsidRDefault="00642749" w:rsidP="00642749">
            <w:pPr>
              <w:spacing w:after="0"/>
            </w:pPr>
            <w:r w:rsidRPr="00E22969">
              <w:rPr>
                <w:szCs w:val="18"/>
              </w:rPr>
              <w:t>M</w:t>
            </w:r>
          </w:p>
        </w:tc>
        <w:tc>
          <w:tcPr>
            <w:tcW w:w="548" w:type="pct"/>
            <w:tcMar>
              <w:left w:w="14" w:type="dxa"/>
              <w:right w:w="14" w:type="dxa"/>
            </w:tcMar>
          </w:tcPr>
          <w:p w14:paraId="27BEF147"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633AF1FB"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67620512" w14:textId="77777777" w:rsidR="00642749" w:rsidRPr="00E22969" w:rsidRDefault="00642749" w:rsidP="00642749">
            <w:pPr>
              <w:spacing w:after="0"/>
            </w:pPr>
            <w:r w:rsidRPr="00E22969">
              <w:t>See TP for N2.1.7.</w:t>
            </w:r>
          </w:p>
        </w:tc>
      </w:tr>
      <w:tr w:rsidR="00642749" w:rsidRPr="00E22969" w14:paraId="58252143" w14:textId="77777777" w:rsidTr="001A25C9">
        <w:tc>
          <w:tcPr>
            <w:tcW w:w="637" w:type="pct"/>
            <w:tcMar>
              <w:left w:w="14" w:type="dxa"/>
              <w:right w:w="14" w:type="dxa"/>
            </w:tcMar>
          </w:tcPr>
          <w:p w14:paraId="0515EE0F" w14:textId="77777777" w:rsidR="00642749" w:rsidRPr="00E22969" w:rsidRDefault="00642749" w:rsidP="00642749">
            <w:pPr>
              <w:spacing w:after="0"/>
            </w:pPr>
            <w:r w:rsidRPr="00E22969">
              <w:t>N2.1.7.2.1.</w:t>
            </w:r>
          </w:p>
        </w:tc>
        <w:tc>
          <w:tcPr>
            <w:tcW w:w="712" w:type="pct"/>
            <w:tcMar>
              <w:left w:w="14" w:type="dxa"/>
              <w:right w:w="14" w:type="dxa"/>
            </w:tcMar>
          </w:tcPr>
          <w:p w14:paraId="355A628F" w14:textId="77777777" w:rsidR="00642749" w:rsidRPr="00E22969" w:rsidRDefault="00642749" w:rsidP="00642749">
            <w:pPr>
              <w:spacing w:after="0"/>
            </w:pPr>
            <w:r w:rsidRPr="00E22969">
              <w:rPr>
                <w:szCs w:val="18"/>
              </w:rPr>
              <w:t>PSC</w:t>
            </w:r>
          </w:p>
        </w:tc>
        <w:tc>
          <w:tcPr>
            <w:tcW w:w="527" w:type="pct"/>
            <w:tcMar>
              <w:left w:w="14" w:type="dxa"/>
              <w:right w:w="14" w:type="dxa"/>
            </w:tcMar>
          </w:tcPr>
          <w:p w14:paraId="6783C8C3" w14:textId="77777777" w:rsidR="00642749" w:rsidRPr="00E22969" w:rsidRDefault="00642749" w:rsidP="00642749">
            <w:pPr>
              <w:spacing w:after="0"/>
              <w:rPr>
                <w:szCs w:val="18"/>
              </w:rPr>
            </w:pPr>
            <w:r w:rsidRPr="00E22969">
              <w:rPr>
                <w:color w:val="000000"/>
                <w:sz w:val="18"/>
                <w:szCs w:val="18"/>
              </w:rPr>
              <w:t>8.2.3.5.1</w:t>
            </w:r>
          </w:p>
        </w:tc>
        <w:tc>
          <w:tcPr>
            <w:tcW w:w="381" w:type="pct"/>
            <w:tcMar>
              <w:left w:w="14" w:type="dxa"/>
              <w:right w:w="14" w:type="dxa"/>
            </w:tcMar>
          </w:tcPr>
          <w:p w14:paraId="45B9BF40" w14:textId="77777777" w:rsidR="00642749" w:rsidRPr="00E22969" w:rsidRDefault="00642749" w:rsidP="00642749">
            <w:pPr>
              <w:spacing w:after="0"/>
            </w:pPr>
            <w:r w:rsidRPr="00E22969">
              <w:rPr>
                <w:szCs w:val="18"/>
              </w:rPr>
              <w:t>O</w:t>
            </w:r>
          </w:p>
        </w:tc>
        <w:tc>
          <w:tcPr>
            <w:tcW w:w="548" w:type="pct"/>
            <w:tcMar>
              <w:left w:w="14" w:type="dxa"/>
              <w:right w:w="14" w:type="dxa"/>
            </w:tcMar>
          </w:tcPr>
          <w:p w14:paraId="01EACEFF"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2813D0D3"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1B3EED5F" w14:textId="77777777" w:rsidR="00642749" w:rsidRPr="00E22969" w:rsidRDefault="00642749" w:rsidP="00642749">
            <w:pPr>
              <w:spacing w:after="0"/>
            </w:pPr>
            <w:r w:rsidRPr="00E22969">
              <w:t>See TP for N2.1.7.</w:t>
            </w:r>
          </w:p>
        </w:tc>
      </w:tr>
      <w:tr w:rsidR="00642749" w:rsidRPr="00E22969" w14:paraId="38BF0A50" w14:textId="77777777" w:rsidTr="001A25C9">
        <w:tc>
          <w:tcPr>
            <w:tcW w:w="637" w:type="pct"/>
            <w:tcMar>
              <w:left w:w="14" w:type="dxa"/>
              <w:right w:w="14" w:type="dxa"/>
            </w:tcMar>
          </w:tcPr>
          <w:p w14:paraId="2379F9AF" w14:textId="77777777" w:rsidR="00642749" w:rsidRPr="00E22969" w:rsidRDefault="00642749" w:rsidP="00642749">
            <w:pPr>
              <w:spacing w:after="0"/>
            </w:pPr>
            <w:r w:rsidRPr="00E22969">
              <w:t>N2.1.7.2.2.</w:t>
            </w:r>
          </w:p>
        </w:tc>
        <w:tc>
          <w:tcPr>
            <w:tcW w:w="712" w:type="pct"/>
            <w:tcMar>
              <w:left w:w="14" w:type="dxa"/>
              <w:right w:w="14" w:type="dxa"/>
            </w:tcMar>
          </w:tcPr>
          <w:p w14:paraId="196C6919" w14:textId="77777777" w:rsidR="00642749" w:rsidRPr="00E22969" w:rsidRDefault="00642749" w:rsidP="00642749">
            <w:pPr>
              <w:spacing w:after="0"/>
            </w:pPr>
            <w:r w:rsidRPr="00E22969">
              <w:rPr>
                <w:szCs w:val="18"/>
              </w:rPr>
              <w:t>IPv6Address</w:t>
            </w:r>
          </w:p>
        </w:tc>
        <w:tc>
          <w:tcPr>
            <w:tcW w:w="527" w:type="pct"/>
            <w:tcMar>
              <w:left w:w="14" w:type="dxa"/>
              <w:right w:w="14" w:type="dxa"/>
            </w:tcMar>
          </w:tcPr>
          <w:p w14:paraId="6F08923C" w14:textId="77777777" w:rsidR="00642749" w:rsidRPr="00E22969" w:rsidRDefault="00642749" w:rsidP="00642749">
            <w:pPr>
              <w:spacing w:after="0"/>
              <w:rPr>
                <w:szCs w:val="18"/>
              </w:rPr>
            </w:pPr>
            <w:r w:rsidRPr="00E22969">
              <w:rPr>
                <w:color w:val="000000"/>
                <w:sz w:val="18"/>
                <w:szCs w:val="18"/>
              </w:rPr>
              <w:t>8.2.3.5.2</w:t>
            </w:r>
          </w:p>
        </w:tc>
        <w:tc>
          <w:tcPr>
            <w:tcW w:w="381" w:type="pct"/>
            <w:tcMar>
              <w:left w:w="14" w:type="dxa"/>
              <w:right w:w="14" w:type="dxa"/>
            </w:tcMar>
          </w:tcPr>
          <w:p w14:paraId="36DF03CE" w14:textId="77777777" w:rsidR="00642749" w:rsidRPr="00E22969" w:rsidRDefault="00642749" w:rsidP="00642749">
            <w:pPr>
              <w:spacing w:after="0"/>
            </w:pPr>
            <w:r w:rsidRPr="00E22969">
              <w:rPr>
                <w:szCs w:val="18"/>
              </w:rPr>
              <w:t>O</w:t>
            </w:r>
          </w:p>
        </w:tc>
        <w:tc>
          <w:tcPr>
            <w:tcW w:w="548" w:type="pct"/>
            <w:tcMar>
              <w:left w:w="14" w:type="dxa"/>
              <w:right w:w="14" w:type="dxa"/>
            </w:tcMar>
          </w:tcPr>
          <w:p w14:paraId="24A1C0FE"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6C758ADD"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745D4222" w14:textId="77777777" w:rsidR="00642749" w:rsidRPr="00E22969" w:rsidRDefault="00642749" w:rsidP="00642749">
            <w:pPr>
              <w:spacing w:after="0"/>
            </w:pPr>
            <w:r w:rsidRPr="00E22969">
              <w:t>See TP for N2.1.7.</w:t>
            </w:r>
          </w:p>
        </w:tc>
      </w:tr>
      <w:tr w:rsidR="00642749" w:rsidRPr="00E22969" w14:paraId="4E602EE4" w14:textId="77777777" w:rsidTr="001A25C9">
        <w:tc>
          <w:tcPr>
            <w:tcW w:w="637" w:type="pct"/>
            <w:tcMar>
              <w:left w:w="14" w:type="dxa"/>
              <w:right w:w="14" w:type="dxa"/>
            </w:tcMar>
          </w:tcPr>
          <w:p w14:paraId="13FB7190" w14:textId="77777777" w:rsidR="00642749" w:rsidRPr="00E22969" w:rsidRDefault="00642749" w:rsidP="00642749">
            <w:pPr>
              <w:spacing w:after="0"/>
            </w:pPr>
            <w:r w:rsidRPr="00E22969">
              <w:t>N2.1.7.2.3.</w:t>
            </w:r>
          </w:p>
        </w:tc>
        <w:tc>
          <w:tcPr>
            <w:tcW w:w="712" w:type="pct"/>
            <w:tcMar>
              <w:left w:w="14" w:type="dxa"/>
              <w:right w:w="14" w:type="dxa"/>
            </w:tcMar>
          </w:tcPr>
          <w:p w14:paraId="30405444" w14:textId="77777777" w:rsidR="00642749" w:rsidRPr="00E22969" w:rsidRDefault="00642749" w:rsidP="00642749">
            <w:pPr>
              <w:spacing w:after="0"/>
            </w:pPr>
            <w:r w:rsidRPr="00E22969">
              <w:rPr>
                <w:szCs w:val="18"/>
              </w:rPr>
              <w:t>Service Port</w:t>
            </w:r>
          </w:p>
        </w:tc>
        <w:tc>
          <w:tcPr>
            <w:tcW w:w="527" w:type="pct"/>
            <w:tcMar>
              <w:left w:w="14" w:type="dxa"/>
              <w:right w:w="14" w:type="dxa"/>
            </w:tcMar>
          </w:tcPr>
          <w:p w14:paraId="2EED7BF6" w14:textId="77777777" w:rsidR="00642749" w:rsidRPr="00E22969" w:rsidRDefault="00642749" w:rsidP="00642749">
            <w:pPr>
              <w:spacing w:after="0"/>
              <w:rPr>
                <w:szCs w:val="18"/>
              </w:rPr>
            </w:pPr>
            <w:r w:rsidRPr="00E22969">
              <w:rPr>
                <w:color w:val="000000"/>
                <w:sz w:val="18"/>
                <w:szCs w:val="18"/>
              </w:rPr>
              <w:t>8.2.3.5.3</w:t>
            </w:r>
          </w:p>
        </w:tc>
        <w:tc>
          <w:tcPr>
            <w:tcW w:w="381" w:type="pct"/>
            <w:tcMar>
              <w:left w:w="14" w:type="dxa"/>
              <w:right w:w="14" w:type="dxa"/>
            </w:tcMar>
          </w:tcPr>
          <w:p w14:paraId="67B95C3D" w14:textId="77777777" w:rsidR="00642749" w:rsidRPr="00E22969" w:rsidRDefault="00642749" w:rsidP="00642749">
            <w:pPr>
              <w:spacing w:after="0"/>
            </w:pPr>
            <w:r w:rsidRPr="00E22969">
              <w:rPr>
                <w:szCs w:val="18"/>
              </w:rPr>
              <w:t>O</w:t>
            </w:r>
          </w:p>
        </w:tc>
        <w:tc>
          <w:tcPr>
            <w:tcW w:w="548" w:type="pct"/>
            <w:tcMar>
              <w:left w:w="14" w:type="dxa"/>
              <w:right w:w="14" w:type="dxa"/>
            </w:tcMar>
          </w:tcPr>
          <w:p w14:paraId="4D148220"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26D0EA08"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37AEF7AB" w14:textId="77777777" w:rsidR="00642749" w:rsidRPr="00E22969" w:rsidRDefault="00642749" w:rsidP="00642749">
            <w:pPr>
              <w:spacing w:after="0"/>
            </w:pPr>
            <w:r w:rsidRPr="00E22969">
              <w:t>See TP for N2.1.7.</w:t>
            </w:r>
          </w:p>
        </w:tc>
      </w:tr>
      <w:tr w:rsidR="00642749" w:rsidRPr="00E22969" w14:paraId="635CED82" w14:textId="77777777" w:rsidTr="001A25C9">
        <w:tc>
          <w:tcPr>
            <w:tcW w:w="637" w:type="pct"/>
            <w:tcMar>
              <w:left w:w="14" w:type="dxa"/>
              <w:right w:w="14" w:type="dxa"/>
            </w:tcMar>
          </w:tcPr>
          <w:p w14:paraId="5AF3BD83" w14:textId="77777777" w:rsidR="00642749" w:rsidRPr="00E22969" w:rsidRDefault="00642749" w:rsidP="00642749">
            <w:pPr>
              <w:spacing w:after="0"/>
            </w:pPr>
            <w:r w:rsidRPr="00E22969">
              <w:t>N2.1.7.2.4.</w:t>
            </w:r>
          </w:p>
        </w:tc>
        <w:tc>
          <w:tcPr>
            <w:tcW w:w="712" w:type="pct"/>
            <w:tcMar>
              <w:left w:w="14" w:type="dxa"/>
              <w:right w:w="14" w:type="dxa"/>
            </w:tcMar>
          </w:tcPr>
          <w:p w14:paraId="53BA3EE1" w14:textId="77777777" w:rsidR="00642749" w:rsidRPr="00E22969" w:rsidRDefault="00642749" w:rsidP="00642749">
            <w:pPr>
              <w:spacing w:after="0"/>
            </w:pPr>
            <w:r w:rsidRPr="00E22969">
              <w:rPr>
                <w:szCs w:val="18"/>
              </w:rPr>
              <w:t>Provider MAC Address</w:t>
            </w:r>
          </w:p>
        </w:tc>
        <w:tc>
          <w:tcPr>
            <w:tcW w:w="527" w:type="pct"/>
            <w:tcMar>
              <w:left w:w="14" w:type="dxa"/>
              <w:right w:w="14" w:type="dxa"/>
            </w:tcMar>
          </w:tcPr>
          <w:p w14:paraId="2B0B13FB" w14:textId="77777777" w:rsidR="00642749" w:rsidRPr="00E22969" w:rsidRDefault="00642749" w:rsidP="00642749">
            <w:pPr>
              <w:spacing w:after="0"/>
              <w:rPr>
                <w:szCs w:val="18"/>
              </w:rPr>
            </w:pPr>
            <w:r w:rsidRPr="00E22969">
              <w:rPr>
                <w:color w:val="000000"/>
                <w:sz w:val="18"/>
                <w:szCs w:val="18"/>
              </w:rPr>
              <w:t>8.2.3.5.4</w:t>
            </w:r>
          </w:p>
        </w:tc>
        <w:tc>
          <w:tcPr>
            <w:tcW w:w="381" w:type="pct"/>
            <w:tcMar>
              <w:left w:w="14" w:type="dxa"/>
              <w:right w:w="14" w:type="dxa"/>
            </w:tcMar>
          </w:tcPr>
          <w:p w14:paraId="630A60A5" w14:textId="77777777" w:rsidR="00642749" w:rsidRPr="00E22969" w:rsidRDefault="00642749" w:rsidP="00642749">
            <w:pPr>
              <w:spacing w:after="0"/>
            </w:pPr>
            <w:r w:rsidRPr="00E22969">
              <w:rPr>
                <w:szCs w:val="18"/>
              </w:rPr>
              <w:t>O</w:t>
            </w:r>
          </w:p>
        </w:tc>
        <w:tc>
          <w:tcPr>
            <w:tcW w:w="548" w:type="pct"/>
            <w:tcMar>
              <w:left w:w="14" w:type="dxa"/>
              <w:right w:w="14" w:type="dxa"/>
            </w:tcMar>
          </w:tcPr>
          <w:p w14:paraId="202A7954"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87D47C3"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1936B8D1" w14:textId="77777777" w:rsidR="00642749" w:rsidRPr="00E22969" w:rsidRDefault="00642749" w:rsidP="00642749">
            <w:pPr>
              <w:spacing w:after="0"/>
            </w:pPr>
            <w:r w:rsidRPr="00E22969">
              <w:t>See TP for N2.1.7.</w:t>
            </w:r>
          </w:p>
        </w:tc>
      </w:tr>
      <w:tr w:rsidR="00642749" w:rsidRPr="00E22969" w14:paraId="2E14E8BC" w14:textId="77777777" w:rsidTr="001A25C9">
        <w:tc>
          <w:tcPr>
            <w:tcW w:w="637" w:type="pct"/>
            <w:tcMar>
              <w:left w:w="14" w:type="dxa"/>
              <w:right w:w="14" w:type="dxa"/>
            </w:tcMar>
          </w:tcPr>
          <w:p w14:paraId="7F108E48" w14:textId="77777777" w:rsidR="00642749" w:rsidRPr="00E22969" w:rsidRDefault="00642749" w:rsidP="00642749">
            <w:pPr>
              <w:spacing w:after="0"/>
            </w:pPr>
            <w:r w:rsidRPr="00E22969">
              <w:lastRenderedPageBreak/>
              <w:t>N2.1.7.2.5.</w:t>
            </w:r>
          </w:p>
        </w:tc>
        <w:tc>
          <w:tcPr>
            <w:tcW w:w="712" w:type="pct"/>
            <w:tcMar>
              <w:left w:w="14" w:type="dxa"/>
              <w:right w:w="14" w:type="dxa"/>
            </w:tcMar>
          </w:tcPr>
          <w:p w14:paraId="392F5C3D" w14:textId="77777777" w:rsidR="00642749" w:rsidRPr="00E22969" w:rsidRDefault="00642749" w:rsidP="00642749">
            <w:pPr>
              <w:spacing w:after="0"/>
            </w:pPr>
            <w:r w:rsidRPr="00E22969">
              <w:rPr>
                <w:szCs w:val="18"/>
              </w:rPr>
              <w:t>RCPI Threshold</w:t>
            </w:r>
          </w:p>
        </w:tc>
        <w:tc>
          <w:tcPr>
            <w:tcW w:w="527" w:type="pct"/>
            <w:tcMar>
              <w:left w:w="14" w:type="dxa"/>
              <w:right w:w="14" w:type="dxa"/>
            </w:tcMar>
          </w:tcPr>
          <w:p w14:paraId="68F26234" w14:textId="77777777" w:rsidR="00642749" w:rsidRPr="00E22969" w:rsidRDefault="00642749" w:rsidP="00642749">
            <w:pPr>
              <w:spacing w:after="0"/>
              <w:rPr>
                <w:szCs w:val="18"/>
              </w:rPr>
            </w:pPr>
            <w:r w:rsidRPr="00E22969">
              <w:rPr>
                <w:color w:val="000000"/>
                <w:sz w:val="18"/>
                <w:szCs w:val="18"/>
              </w:rPr>
              <w:t>8.2.3.5.5</w:t>
            </w:r>
          </w:p>
        </w:tc>
        <w:tc>
          <w:tcPr>
            <w:tcW w:w="381" w:type="pct"/>
            <w:tcMar>
              <w:left w:w="14" w:type="dxa"/>
              <w:right w:w="14" w:type="dxa"/>
            </w:tcMar>
          </w:tcPr>
          <w:p w14:paraId="35AE611F" w14:textId="77777777" w:rsidR="00642749" w:rsidRPr="00E22969" w:rsidRDefault="00642749" w:rsidP="00642749">
            <w:pPr>
              <w:spacing w:after="0"/>
            </w:pPr>
            <w:r w:rsidRPr="00E22969">
              <w:rPr>
                <w:szCs w:val="18"/>
              </w:rPr>
              <w:t>O</w:t>
            </w:r>
          </w:p>
        </w:tc>
        <w:tc>
          <w:tcPr>
            <w:tcW w:w="548" w:type="pct"/>
            <w:tcMar>
              <w:left w:w="14" w:type="dxa"/>
              <w:right w:w="14" w:type="dxa"/>
            </w:tcMar>
          </w:tcPr>
          <w:p w14:paraId="7DD0C23E"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4CB8B883"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658B5A52" w14:textId="77777777" w:rsidR="00642749" w:rsidRPr="00E22969" w:rsidRDefault="00642749" w:rsidP="00642749">
            <w:pPr>
              <w:spacing w:after="0"/>
            </w:pPr>
            <w:r w:rsidRPr="00E22969">
              <w:t>See TP for N2.1.7.</w:t>
            </w:r>
          </w:p>
        </w:tc>
      </w:tr>
      <w:tr w:rsidR="00642749" w:rsidRPr="00E22969" w14:paraId="0C7F7D9C" w14:textId="77777777" w:rsidTr="001A25C9">
        <w:tc>
          <w:tcPr>
            <w:tcW w:w="637" w:type="pct"/>
            <w:tcMar>
              <w:left w:w="14" w:type="dxa"/>
              <w:right w:w="14" w:type="dxa"/>
            </w:tcMar>
          </w:tcPr>
          <w:p w14:paraId="7331522E" w14:textId="77777777" w:rsidR="00642749" w:rsidRPr="00E22969" w:rsidRDefault="00642749" w:rsidP="00642749">
            <w:pPr>
              <w:spacing w:after="0"/>
            </w:pPr>
            <w:r w:rsidRPr="00E22969">
              <w:t>N2.1.7.2.6.</w:t>
            </w:r>
          </w:p>
        </w:tc>
        <w:tc>
          <w:tcPr>
            <w:tcW w:w="712" w:type="pct"/>
            <w:tcMar>
              <w:left w:w="14" w:type="dxa"/>
              <w:right w:w="14" w:type="dxa"/>
            </w:tcMar>
          </w:tcPr>
          <w:p w14:paraId="462A9F67" w14:textId="77777777" w:rsidR="00642749" w:rsidRPr="00E22969" w:rsidRDefault="00642749" w:rsidP="00642749">
            <w:pPr>
              <w:spacing w:after="0"/>
            </w:pPr>
            <w:r w:rsidRPr="00E22969">
              <w:rPr>
                <w:szCs w:val="18"/>
              </w:rPr>
              <w:t>WSA Count Threshold</w:t>
            </w:r>
          </w:p>
        </w:tc>
        <w:tc>
          <w:tcPr>
            <w:tcW w:w="527" w:type="pct"/>
            <w:tcMar>
              <w:left w:w="14" w:type="dxa"/>
              <w:right w:w="14" w:type="dxa"/>
            </w:tcMar>
          </w:tcPr>
          <w:p w14:paraId="6C321373" w14:textId="77777777" w:rsidR="00642749" w:rsidRPr="00E22969" w:rsidRDefault="00642749" w:rsidP="00642749">
            <w:pPr>
              <w:spacing w:after="0"/>
              <w:rPr>
                <w:szCs w:val="18"/>
              </w:rPr>
            </w:pPr>
            <w:r w:rsidRPr="00E22969">
              <w:rPr>
                <w:color w:val="000000"/>
                <w:sz w:val="18"/>
                <w:szCs w:val="18"/>
              </w:rPr>
              <w:t>8.2.3.5.6</w:t>
            </w:r>
          </w:p>
        </w:tc>
        <w:tc>
          <w:tcPr>
            <w:tcW w:w="381" w:type="pct"/>
            <w:tcMar>
              <w:left w:w="14" w:type="dxa"/>
              <w:right w:w="14" w:type="dxa"/>
            </w:tcMar>
          </w:tcPr>
          <w:p w14:paraId="5821053B" w14:textId="77777777" w:rsidR="00642749" w:rsidRPr="00E22969" w:rsidRDefault="00642749" w:rsidP="00642749">
            <w:pPr>
              <w:spacing w:after="0"/>
            </w:pPr>
            <w:r w:rsidRPr="00E22969">
              <w:rPr>
                <w:szCs w:val="18"/>
              </w:rPr>
              <w:t>O</w:t>
            </w:r>
          </w:p>
        </w:tc>
        <w:tc>
          <w:tcPr>
            <w:tcW w:w="548" w:type="pct"/>
            <w:tcMar>
              <w:left w:w="14" w:type="dxa"/>
              <w:right w:w="14" w:type="dxa"/>
            </w:tcMar>
          </w:tcPr>
          <w:p w14:paraId="05D29C5A"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7BC4DC18"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4A3C75C9" w14:textId="77777777" w:rsidR="00642749" w:rsidRPr="00E22969" w:rsidRDefault="00642749" w:rsidP="00642749">
            <w:pPr>
              <w:spacing w:after="0"/>
            </w:pPr>
            <w:r w:rsidRPr="00E22969">
              <w:t>See TP for N2.1.7.</w:t>
            </w:r>
          </w:p>
        </w:tc>
      </w:tr>
      <w:tr w:rsidR="00642749" w:rsidRPr="00E22969" w14:paraId="1CA8E9AD" w14:textId="77777777" w:rsidTr="001A25C9">
        <w:tc>
          <w:tcPr>
            <w:tcW w:w="637" w:type="pct"/>
            <w:tcMar>
              <w:left w:w="14" w:type="dxa"/>
              <w:right w:w="14" w:type="dxa"/>
            </w:tcMar>
          </w:tcPr>
          <w:p w14:paraId="12027821" w14:textId="77777777" w:rsidR="00642749" w:rsidRPr="00E22969" w:rsidRDefault="00642749" w:rsidP="00642749">
            <w:pPr>
              <w:spacing w:after="0"/>
            </w:pPr>
            <w:r w:rsidRPr="00E22969">
              <w:t>N2.1.7.2.6.1.</w:t>
            </w:r>
          </w:p>
        </w:tc>
        <w:tc>
          <w:tcPr>
            <w:tcW w:w="712" w:type="pct"/>
            <w:tcMar>
              <w:left w:w="14" w:type="dxa"/>
              <w:right w:w="14" w:type="dxa"/>
            </w:tcMar>
          </w:tcPr>
          <w:p w14:paraId="03C75525" w14:textId="77777777" w:rsidR="00642749" w:rsidRPr="00E22969" w:rsidRDefault="00642749" w:rsidP="00642749">
            <w:pPr>
              <w:spacing w:after="0"/>
              <w:rPr>
                <w:szCs w:val="18"/>
              </w:rPr>
            </w:pPr>
            <w:r w:rsidRPr="00E22969">
              <w:rPr>
                <w:szCs w:val="18"/>
              </w:rPr>
              <w:t>WSA Count Threshold Interval</w:t>
            </w:r>
          </w:p>
        </w:tc>
        <w:tc>
          <w:tcPr>
            <w:tcW w:w="527" w:type="pct"/>
            <w:tcMar>
              <w:left w:w="14" w:type="dxa"/>
              <w:right w:w="14" w:type="dxa"/>
            </w:tcMar>
          </w:tcPr>
          <w:p w14:paraId="111A270A" w14:textId="77777777" w:rsidR="00642749" w:rsidRPr="00E22969" w:rsidRDefault="00642749" w:rsidP="00642749">
            <w:pPr>
              <w:spacing w:after="0"/>
              <w:rPr>
                <w:szCs w:val="18"/>
              </w:rPr>
            </w:pPr>
            <w:r w:rsidRPr="00E22969">
              <w:rPr>
                <w:color w:val="000000"/>
                <w:sz w:val="18"/>
                <w:szCs w:val="18"/>
              </w:rPr>
              <w:t>8.2.3.5.7</w:t>
            </w:r>
          </w:p>
        </w:tc>
        <w:tc>
          <w:tcPr>
            <w:tcW w:w="381" w:type="pct"/>
            <w:tcMar>
              <w:left w:w="14" w:type="dxa"/>
              <w:right w:w="14" w:type="dxa"/>
            </w:tcMar>
          </w:tcPr>
          <w:p w14:paraId="33585FC2" w14:textId="77777777" w:rsidR="00642749" w:rsidRPr="00E22969" w:rsidRDefault="00642749" w:rsidP="00642749">
            <w:pPr>
              <w:spacing w:after="0"/>
              <w:rPr>
                <w:szCs w:val="18"/>
              </w:rPr>
            </w:pPr>
            <w:r w:rsidRPr="00E22969">
              <w:rPr>
                <w:szCs w:val="18"/>
              </w:rPr>
              <w:t>O</w:t>
            </w:r>
          </w:p>
        </w:tc>
        <w:tc>
          <w:tcPr>
            <w:tcW w:w="548" w:type="pct"/>
            <w:tcMar>
              <w:left w:w="14" w:type="dxa"/>
              <w:right w:w="14" w:type="dxa"/>
            </w:tcMar>
          </w:tcPr>
          <w:p w14:paraId="605E66FF" w14:textId="77777777" w:rsidR="00642749" w:rsidRPr="00E22969" w:rsidRDefault="00642749" w:rsidP="00642749">
            <w:pPr>
              <w:spacing w:after="0"/>
              <w:rPr>
                <w:szCs w:val="18"/>
              </w:rPr>
            </w:pPr>
          </w:p>
        </w:tc>
        <w:tc>
          <w:tcPr>
            <w:tcW w:w="623" w:type="pct"/>
            <w:tcMar>
              <w:left w:w="14" w:type="dxa"/>
              <w:right w:w="14" w:type="dxa"/>
            </w:tcMar>
          </w:tcPr>
          <w:p w14:paraId="20A23674" w14:textId="77777777" w:rsidR="00642749" w:rsidRPr="00E22969" w:rsidRDefault="00642749" w:rsidP="00642749">
            <w:pPr>
              <w:spacing w:after="0"/>
              <w:rPr>
                <w:highlight w:val="yellow"/>
              </w:rPr>
            </w:pPr>
            <w:r w:rsidRPr="00E22969">
              <w:t>TP-16093-WSA-PP-BV-02</w:t>
            </w:r>
          </w:p>
        </w:tc>
        <w:tc>
          <w:tcPr>
            <w:tcW w:w="1572" w:type="pct"/>
            <w:tcMar>
              <w:left w:w="14" w:type="dxa"/>
              <w:right w:w="14" w:type="dxa"/>
            </w:tcMar>
          </w:tcPr>
          <w:p w14:paraId="0A0FD69D" w14:textId="77777777" w:rsidR="00642749" w:rsidRPr="00E22969" w:rsidRDefault="00642749" w:rsidP="00642749">
            <w:pPr>
              <w:spacing w:after="0"/>
            </w:pPr>
            <w:r w:rsidRPr="00E22969">
              <w:t>See TP for N2.1.7.</w:t>
            </w:r>
          </w:p>
        </w:tc>
      </w:tr>
      <w:tr w:rsidR="00642749" w:rsidRPr="00E22969" w14:paraId="70AEDAD7" w14:textId="77777777" w:rsidTr="001A25C9">
        <w:tc>
          <w:tcPr>
            <w:tcW w:w="637" w:type="pct"/>
            <w:tcMar>
              <w:left w:w="14" w:type="dxa"/>
              <w:right w:w="14" w:type="dxa"/>
            </w:tcMar>
          </w:tcPr>
          <w:p w14:paraId="171964DF" w14:textId="77777777" w:rsidR="00642749" w:rsidRPr="00E22969" w:rsidRDefault="00642749" w:rsidP="00642749">
            <w:pPr>
              <w:spacing w:after="0"/>
            </w:pPr>
            <w:r w:rsidRPr="00E22969">
              <w:t>N2.1.7.2.7.</w:t>
            </w:r>
          </w:p>
        </w:tc>
        <w:tc>
          <w:tcPr>
            <w:tcW w:w="712" w:type="pct"/>
            <w:tcMar>
              <w:left w:w="14" w:type="dxa"/>
              <w:right w:w="14" w:type="dxa"/>
            </w:tcMar>
          </w:tcPr>
          <w:p w14:paraId="443F7C61" w14:textId="77777777" w:rsidR="00642749" w:rsidRPr="00E22969" w:rsidRDefault="00642749" w:rsidP="00642749">
            <w:pPr>
              <w:spacing w:after="0"/>
            </w:pPr>
            <w:r w:rsidRPr="00E22969">
              <w:rPr>
                <w:szCs w:val="18"/>
              </w:rPr>
              <w:t>Other info elements</w:t>
            </w:r>
          </w:p>
        </w:tc>
        <w:tc>
          <w:tcPr>
            <w:tcW w:w="527" w:type="pct"/>
            <w:tcMar>
              <w:left w:w="14" w:type="dxa"/>
              <w:right w:w="14" w:type="dxa"/>
            </w:tcMar>
          </w:tcPr>
          <w:p w14:paraId="52936603" w14:textId="77777777" w:rsidR="00642749" w:rsidRPr="00E22969" w:rsidRDefault="00642749" w:rsidP="00642749">
            <w:pPr>
              <w:spacing w:after="0"/>
              <w:rPr>
                <w:szCs w:val="18"/>
              </w:rPr>
            </w:pPr>
            <w:r w:rsidRPr="00E22969">
              <w:rPr>
                <w:color w:val="000000"/>
                <w:sz w:val="18"/>
                <w:szCs w:val="18"/>
              </w:rPr>
              <w:t>8.2.3.5</w:t>
            </w:r>
          </w:p>
        </w:tc>
        <w:tc>
          <w:tcPr>
            <w:tcW w:w="381" w:type="pct"/>
            <w:tcMar>
              <w:left w:w="14" w:type="dxa"/>
              <w:right w:w="14" w:type="dxa"/>
            </w:tcMar>
          </w:tcPr>
          <w:p w14:paraId="7BBD5395" w14:textId="77777777" w:rsidR="00642749" w:rsidRPr="00E22969" w:rsidRDefault="00642749" w:rsidP="00642749">
            <w:pPr>
              <w:spacing w:after="0"/>
            </w:pPr>
            <w:r w:rsidRPr="00E22969">
              <w:rPr>
                <w:szCs w:val="18"/>
              </w:rPr>
              <w:t>O</w:t>
            </w:r>
          </w:p>
        </w:tc>
        <w:tc>
          <w:tcPr>
            <w:tcW w:w="548" w:type="pct"/>
            <w:tcMar>
              <w:left w:w="14" w:type="dxa"/>
              <w:right w:w="14" w:type="dxa"/>
            </w:tcMar>
          </w:tcPr>
          <w:p w14:paraId="293C7ACF"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0401E76" w14:textId="77777777" w:rsidR="00642749" w:rsidRPr="00E22969" w:rsidRDefault="00642749" w:rsidP="00642749">
            <w:pPr>
              <w:spacing w:after="0"/>
              <w:rPr>
                <w:highlight w:val="yellow"/>
              </w:rPr>
            </w:pPr>
          </w:p>
        </w:tc>
        <w:tc>
          <w:tcPr>
            <w:tcW w:w="1572" w:type="pct"/>
            <w:tcMar>
              <w:left w:w="14" w:type="dxa"/>
              <w:right w:w="14" w:type="dxa"/>
            </w:tcMar>
          </w:tcPr>
          <w:p w14:paraId="06DD3E62" w14:textId="77777777" w:rsidR="00642749" w:rsidRPr="00E22969" w:rsidRDefault="00642749" w:rsidP="00642749">
            <w:pPr>
              <w:spacing w:after="0"/>
            </w:pPr>
            <w:r w:rsidRPr="00E22969">
              <w:t>Not considered</w:t>
            </w:r>
          </w:p>
        </w:tc>
      </w:tr>
      <w:tr w:rsidR="00642749" w:rsidRPr="00E22969" w14:paraId="081BEF66" w14:textId="77777777" w:rsidTr="001A25C9">
        <w:tc>
          <w:tcPr>
            <w:tcW w:w="637" w:type="pct"/>
            <w:tcMar>
              <w:left w:w="14" w:type="dxa"/>
              <w:right w:w="14" w:type="dxa"/>
            </w:tcMar>
          </w:tcPr>
          <w:p w14:paraId="7F0E4E81" w14:textId="77777777" w:rsidR="00642749" w:rsidRPr="00E22969" w:rsidRDefault="00642749" w:rsidP="00642749">
            <w:pPr>
              <w:spacing w:after="0"/>
            </w:pPr>
            <w:r w:rsidRPr="00E22969">
              <w:t>N2.1.8.</w:t>
            </w:r>
          </w:p>
        </w:tc>
        <w:tc>
          <w:tcPr>
            <w:tcW w:w="712" w:type="pct"/>
            <w:tcMar>
              <w:left w:w="14" w:type="dxa"/>
              <w:right w:w="14" w:type="dxa"/>
            </w:tcMar>
          </w:tcPr>
          <w:p w14:paraId="62E6BA59" w14:textId="77777777" w:rsidR="00642749" w:rsidRPr="00E22969" w:rsidRDefault="00642749" w:rsidP="00642749">
            <w:pPr>
              <w:spacing w:after="0"/>
              <w:rPr>
                <w:b/>
              </w:rPr>
            </w:pPr>
            <w:r w:rsidRPr="00E22969">
              <w:rPr>
                <w:b/>
              </w:rPr>
              <w:t>Channel Info Segment</w:t>
            </w:r>
          </w:p>
        </w:tc>
        <w:tc>
          <w:tcPr>
            <w:tcW w:w="527" w:type="pct"/>
            <w:tcMar>
              <w:left w:w="14" w:type="dxa"/>
              <w:right w:w="14" w:type="dxa"/>
            </w:tcMar>
          </w:tcPr>
          <w:p w14:paraId="4887E28A" w14:textId="77777777" w:rsidR="00642749" w:rsidRPr="00E22969" w:rsidRDefault="00642749" w:rsidP="00642749">
            <w:pPr>
              <w:spacing w:after="0"/>
            </w:pPr>
            <w:r w:rsidRPr="00E22969">
              <w:rPr>
                <w:color w:val="000000"/>
                <w:sz w:val="18"/>
                <w:szCs w:val="18"/>
              </w:rPr>
              <w:t>8.2.4</w:t>
            </w:r>
          </w:p>
        </w:tc>
        <w:tc>
          <w:tcPr>
            <w:tcW w:w="381" w:type="pct"/>
            <w:tcMar>
              <w:left w:w="14" w:type="dxa"/>
              <w:right w:w="14" w:type="dxa"/>
            </w:tcMar>
          </w:tcPr>
          <w:p w14:paraId="200AABCA" w14:textId="77777777" w:rsidR="00642749" w:rsidRPr="00E22969" w:rsidRDefault="00642749" w:rsidP="00642749">
            <w:pPr>
              <w:spacing w:after="0"/>
            </w:pPr>
            <w:r w:rsidRPr="00E22969">
              <w:t>M</w:t>
            </w:r>
          </w:p>
        </w:tc>
        <w:tc>
          <w:tcPr>
            <w:tcW w:w="548" w:type="pct"/>
            <w:tcMar>
              <w:left w:w="14" w:type="dxa"/>
              <w:right w:w="14" w:type="dxa"/>
            </w:tcMar>
          </w:tcPr>
          <w:p w14:paraId="546D2E30" w14:textId="77777777" w:rsidR="00642749" w:rsidRPr="00E22969" w:rsidRDefault="00642749" w:rsidP="00642749">
            <w:pPr>
              <w:spacing w:after="0"/>
            </w:pPr>
            <w:r w:rsidRPr="00E22969">
              <w:t>SCMS</w:t>
            </w:r>
          </w:p>
        </w:tc>
        <w:tc>
          <w:tcPr>
            <w:tcW w:w="623" w:type="pct"/>
            <w:tcMar>
              <w:left w:w="14" w:type="dxa"/>
              <w:right w:w="14" w:type="dxa"/>
            </w:tcMar>
          </w:tcPr>
          <w:p w14:paraId="7B91BE0D"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2134F807" w14:textId="77777777" w:rsidR="00642749" w:rsidRPr="00E22969" w:rsidRDefault="00642749" w:rsidP="00642749">
            <w:pPr>
              <w:spacing w:after="0"/>
            </w:pPr>
            <w:r w:rsidRPr="00E22969">
              <w:t>Verify that the IUT will receive WSA containing Channel Info Segment containing Info Element Extension fields, and will indicate to the upper layer availability of a provider service included in the WSA.</w:t>
            </w:r>
          </w:p>
        </w:tc>
      </w:tr>
      <w:tr w:rsidR="00642749" w:rsidRPr="00E22969" w14:paraId="6F3960C9" w14:textId="77777777" w:rsidTr="001A25C9">
        <w:tc>
          <w:tcPr>
            <w:tcW w:w="637" w:type="pct"/>
            <w:tcMar>
              <w:left w:w="14" w:type="dxa"/>
              <w:right w:w="14" w:type="dxa"/>
            </w:tcMar>
          </w:tcPr>
          <w:p w14:paraId="32BBE124" w14:textId="77777777" w:rsidR="00642749" w:rsidRPr="00E22969" w:rsidRDefault="00642749" w:rsidP="00642749">
            <w:pPr>
              <w:spacing w:after="0"/>
            </w:pPr>
            <w:r w:rsidRPr="00E22969">
              <w:t>N.2.1.8.1.</w:t>
            </w:r>
          </w:p>
        </w:tc>
        <w:tc>
          <w:tcPr>
            <w:tcW w:w="712" w:type="pct"/>
            <w:tcMar>
              <w:left w:w="14" w:type="dxa"/>
              <w:right w:w="14" w:type="dxa"/>
            </w:tcMar>
          </w:tcPr>
          <w:p w14:paraId="6CB8E7AF" w14:textId="77777777" w:rsidR="00642749" w:rsidRPr="00E22969" w:rsidRDefault="00642749" w:rsidP="00642749">
            <w:pPr>
              <w:spacing w:after="0"/>
            </w:pPr>
            <w:r w:rsidRPr="00E22969">
              <w:t>Number of Channel Info Instances</w:t>
            </w:r>
          </w:p>
        </w:tc>
        <w:tc>
          <w:tcPr>
            <w:tcW w:w="527" w:type="pct"/>
            <w:tcMar>
              <w:left w:w="14" w:type="dxa"/>
              <w:right w:w="14" w:type="dxa"/>
            </w:tcMar>
          </w:tcPr>
          <w:p w14:paraId="0C9D1AF7" w14:textId="77777777" w:rsidR="00642749" w:rsidRPr="00E22969" w:rsidRDefault="00642749" w:rsidP="00642749">
            <w:pPr>
              <w:spacing w:after="0"/>
              <w:rPr>
                <w:szCs w:val="18"/>
              </w:rPr>
            </w:pPr>
            <w:r w:rsidRPr="00E22969">
              <w:rPr>
                <w:color w:val="000000"/>
                <w:sz w:val="18"/>
                <w:szCs w:val="18"/>
              </w:rPr>
              <w:t>8.2.4</w:t>
            </w:r>
          </w:p>
        </w:tc>
        <w:tc>
          <w:tcPr>
            <w:tcW w:w="381" w:type="pct"/>
            <w:tcMar>
              <w:left w:w="14" w:type="dxa"/>
              <w:right w:w="14" w:type="dxa"/>
            </w:tcMar>
          </w:tcPr>
          <w:p w14:paraId="022028E9" w14:textId="77777777" w:rsidR="00642749" w:rsidRPr="00E22969" w:rsidRDefault="00642749" w:rsidP="00642749">
            <w:pPr>
              <w:spacing w:after="0"/>
            </w:pPr>
            <w:r w:rsidRPr="00E22969">
              <w:rPr>
                <w:szCs w:val="18"/>
              </w:rPr>
              <w:t>M</w:t>
            </w:r>
          </w:p>
        </w:tc>
        <w:tc>
          <w:tcPr>
            <w:tcW w:w="548" w:type="pct"/>
            <w:tcMar>
              <w:left w:w="14" w:type="dxa"/>
              <w:right w:w="14" w:type="dxa"/>
            </w:tcMar>
          </w:tcPr>
          <w:p w14:paraId="26CE2872"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4DF260ED"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667D47D3" w14:textId="77777777" w:rsidR="00642749" w:rsidRPr="00E22969" w:rsidRDefault="00642749" w:rsidP="00642749">
            <w:pPr>
              <w:spacing w:after="0"/>
            </w:pPr>
            <w:r w:rsidRPr="00E22969">
              <w:t>See TP for N2.1.8.</w:t>
            </w:r>
          </w:p>
        </w:tc>
      </w:tr>
      <w:tr w:rsidR="00642749" w:rsidRPr="00E22969" w14:paraId="1BC641C6" w14:textId="77777777" w:rsidTr="001A25C9">
        <w:tc>
          <w:tcPr>
            <w:tcW w:w="637" w:type="pct"/>
            <w:tcMar>
              <w:left w:w="14" w:type="dxa"/>
              <w:right w:w="14" w:type="dxa"/>
            </w:tcMar>
          </w:tcPr>
          <w:p w14:paraId="0742F7E2" w14:textId="77777777" w:rsidR="00642749" w:rsidRPr="00E22969" w:rsidRDefault="00642749" w:rsidP="00642749">
            <w:pPr>
              <w:spacing w:after="0"/>
            </w:pPr>
            <w:r w:rsidRPr="00E22969">
              <w:t>N.2.1.8.2.</w:t>
            </w:r>
          </w:p>
        </w:tc>
        <w:tc>
          <w:tcPr>
            <w:tcW w:w="712" w:type="pct"/>
            <w:tcMar>
              <w:left w:w="14" w:type="dxa"/>
              <w:right w:w="14" w:type="dxa"/>
            </w:tcMar>
          </w:tcPr>
          <w:p w14:paraId="2F2C4C21" w14:textId="77777777" w:rsidR="00642749" w:rsidRPr="00E22969" w:rsidRDefault="00642749" w:rsidP="00642749">
            <w:pPr>
              <w:spacing w:after="0"/>
            </w:pPr>
            <w:r w:rsidRPr="00E22969">
              <w:rPr>
                <w:szCs w:val="18"/>
              </w:rPr>
              <w:t>WAVE Info Elem Extension field</w:t>
            </w:r>
          </w:p>
        </w:tc>
        <w:tc>
          <w:tcPr>
            <w:tcW w:w="527" w:type="pct"/>
            <w:tcMar>
              <w:left w:w="14" w:type="dxa"/>
              <w:right w:w="14" w:type="dxa"/>
            </w:tcMar>
          </w:tcPr>
          <w:p w14:paraId="51715C36" w14:textId="77777777" w:rsidR="00642749" w:rsidRPr="00E22969" w:rsidRDefault="00642749" w:rsidP="00642749">
            <w:pPr>
              <w:spacing w:after="0"/>
              <w:rPr>
                <w:szCs w:val="18"/>
              </w:rPr>
            </w:pPr>
            <w:r w:rsidRPr="00E22969">
              <w:rPr>
                <w:color w:val="000000"/>
                <w:sz w:val="18"/>
                <w:szCs w:val="18"/>
              </w:rPr>
              <w:t>8.2.4.8</w:t>
            </w:r>
          </w:p>
        </w:tc>
        <w:tc>
          <w:tcPr>
            <w:tcW w:w="381" w:type="pct"/>
            <w:tcMar>
              <w:left w:w="14" w:type="dxa"/>
              <w:right w:w="14" w:type="dxa"/>
            </w:tcMar>
          </w:tcPr>
          <w:p w14:paraId="04EB75BD" w14:textId="77777777" w:rsidR="00642749" w:rsidRPr="00E22969" w:rsidRDefault="00642749" w:rsidP="00642749">
            <w:pPr>
              <w:spacing w:after="0"/>
            </w:pPr>
            <w:r w:rsidRPr="00E22969">
              <w:rPr>
                <w:szCs w:val="18"/>
              </w:rPr>
              <w:t>M</w:t>
            </w:r>
          </w:p>
        </w:tc>
        <w:tc>
          <w:tcPr>
            <w:tcW w:w="548" w:type="pct"/>
            <w:tcMar>
              <w:left w:w="14" w:type="dxa"/>
              <w:right w:w="14" w:type="dxa"/>
            </w:tcMar>
          </w:tcPr>
          <w:p w14:paraId="58107946"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0B095351"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7FCDF894" w14:textId="77777777" w:rsidR="00642749" w:rsidRPr="00E22969" w:rsidRDefault="00642749" w:rsidP="00642749">
            <w:pPr>
              <w:spacing w:after="0"/>
            </w:pPr>
            <w:r w:rsidRPr="00E22969">
              <w:t>See TP for N2.1.8.</w:t>
            </w:r>
          </w:p>
        </w:tc>
      </w:tr>
      <w:tr w:rsidR="00642749" w:rsidRPr="00E22969" w14:paraId="095C4503" w14:textId="77777777" w:rsidTr="001A25C9">
        <w:tc>
          <w:tcPr>
            <w:tcW w:w="637" w:type="pct"/>
            <w:tcMar>
              <w:left w:w="14" w:type="dxa"/>
              <w:right w:w="14" w:type="dxa"/>
            </w:tcMar>
          </w:tcPr>
          <w:p w14:paraId="1FD61416" w14:textId="77777777" w:rsidR="00642749" w:rsidRPr="00E22969" w:rsidRDefault="00642749" w:rsidP="00642749">
            <w:pPr>
              <w:spacing w:after="0"/>
            </w:pPr>
            <w:r w:rsidRPr="00E22969">
              <w:t>N.2.1.8.2.1.</w:t>
            </w:r>
          </w:p>
        </w:tc>
        <w:tc>
          <w:tcPr>
            <w:tcW w:w="712" w:type="pct"/>
            <w:tcMar>
              <w:left w:w="14" w:type="dxa"/>
              <w:right w:w="14" w:type="dxa"/>
            </w:tcMar>
          </w:tcPr>
          <w:p w14:paraId="72CD4A95" w14:textId="77777777" w:rsidR="00642749" w:rsidRPr="00E22969" w:rsidRDefault="00642749" w:rsidP="00642749">
            <w:pPr>
              <w:spacing w:after="0"/>
            </w:pPr>
            <w:r w:rsidRPr="00E22969">
              <w:rPr>
                <w:szCs w:val="18"/>
              </w:rPr>
              <w:t>EDCA Parameter Set</w:t>
            </w:r>
          </w:p>
        </w:tc>
        <w:tc>
          <w:tcPr>
            <w:tcW w:w="527" w:type="pct"/>
            <w:tcMar>
              <w:left w:w="14" w:type="dxa"/>
              <w:right w:w="14" w:type="dxa"/>
            </w:tcMar>
          </w:tcPr>
          <w:p w14:paraId="48B337FB" w14:textId="77777777" w:rsidR="00642749" w:rsidRPr="00E22969" w:rsidRDefault="00642749" w:rsidP="00642749">
            <w:pPr>
              <w:spacing w:after="0"/>
              <w:rPr>
                <w:szCs w:val="18"/>
              </w:rPr>
            </w:pPr>
            <w:r w:rsidRPr="00E22969">
              <w:rPr>
                <w:color w:val="000000"/>
                <w:sz w:val="18"/>
                <w:szCs w:val="18"/>
              </w:rPr>
              <w:t>8.2.4.8.1</w:t>
            </w:r>
          </w:p>
        </w:tc>
        <w:tc>
          <w:tcPr>
            <w:tcW w:w="381" w:type="pct"/>
            <w:tcMar>
              <w:left w:w="14" w:type="dxa"/>
              <w:right w:w="14" w:type="dxa"/>
            </w:tcMar>
          </w:tcPr>
          <w:p w14:paraId="1E7769C8" w14:textId="77777777" w:rsidR="00642749" w:rsidRPr="00E22969" w:rsidRDefault="00642749" w:rsidP="00642749">
            <w:pPr>
              <w:spacing w:after="0"/>
            </w:pPr>
            <w:r w:rsidRPr="00E22969">
              <w:rPr>
                <w:szCs w:val="18"/>
              </w:rPr>
              <w:t>O</w:t>
            </w:r>
          </w:p>
        </w:tc>
        <w:tc>
          <w:tcPr>
            <w:tcW w:w="548" w:type="pct"/>
            <w:tcMar>
              <w:left w:w="14" w:type="dxa"/>
              <w:right w:w="14" w:type="dxa"/>
            </w:tcMar>
          </w:tcPr>
          <w:p w14:paraId="6621F013"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3F04019D"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17BEAF6A" w14:textId="77777777" w:rsidR="00642749" w:rsidRPr="00E22969" w:rsidRDefault="00642749" w:rsidP="00642749">
            <w:pPr>
              <w:spacing w:after="0"/>
            </w:pPr>
            <w:r w:rsidRPr="00E22969">
              <w:t>See TP for N2.1.8.</w:t>
            </w:r>
          </w:p>
        </w:tc>
      </w:tr>
      <w:tr w:rsidR="00642749" w:rsidRPr="00E22969" w14:paraId="7235337F" w14:textId="77777777" w:rsidTr="001A25C9">
        <w:tc>
          <w:tcPr>
            <w:tcW w:w="637" w:type="pct"/>
            <w:tcMar>
              <w:left w:w="14" w:type="dxa"/>
              <w:right w:w="14" w:type="dxa"/>
            </w:tcMar>
          </w:tcPr>
          <w:p w14:paraId="33D02CDA" w14:textId="77777777" w:rsidR="00642749" w:rsidRPr="00E22969" w:rsidRDefault="00642749" w:rsidP="00642749">
            <w:pPr>
              <w:spacing w:after="0"/>
            </w:pPr>
            <w:r w:rsidRPr="00E22969">
              <w:t>N.2.1.8.2.2.</w:t>
            </w:r>
          </w:p>
        </w:tc>
        <w:tc>
          <w:tcPr>
            <w:tcW w:w="712" w:type="pct"/>
            <w:tcMar>
              <w:left w:w="14" w:type="dxa"/>
              <w:right w:w="14" w:type="dxa"/>
            </w:tcMar>
          </w:tcPr>
          <w:p w14:paraId="545579D7" w14:textId="77777777" w:rsidR="00642749" w:rsidRPr="00E22969" w:rsidRDefault="00642749" w:rsidP="00642749">
            <w:pPr>
              <w:spacing w:after="0"/>
            </w:pPr>
            <w:r w:rsidRPr="00E22969">
              <w:rPr>
                <w:szCs w:val="18"/>
              </w:rPr>
              <w:t>Channel Access</w:t>
            </w:r>
          </w:p>
        </w:tc>
        <w:tc>
          <w:tcPr>
            <w:tcW w:w="527" w:type="pct"/>
            <w:tcMar>
              <w:left w:w="14" w:type="dxa"/>
              <w:right w:w="14" w:type="dxa"/>
            </w:tcMar>
          </w:tcPr>
          <w:p w14:paraId="6E30145B" w14:textId="77777777" w:rsidR="00642749" w:rsidRPr="00E22969" w:rsidRDefault="00642749" w:rsidP="00642749">
            <w:pPr>
              <w:spacing w:after="0"/>
              <w:rPr>
                <w:szCs w:val="18"/>
              </w:rPr>
            </w:pPr>
            <w:r w:rsidRPr="00E22969">
              <w:rPr>
                <w:color w:val="000000"/>
                <w:sz w:val="18"/>
                <w:szCs w:val="18"/>
              </w:rPr>
              <w:t>8.2.4.8.2</w:t>
            </w:r>
          </w:p>
        </w:tc>
        <w:tc>
          <w:tcPr>
            <w:tcW w:w="381" w:type="pct"/>
            <w:tcMar>
              <w:left w:w="14" w:type="dxa"/>
              <w:right w:w="14" w:type="dxa"/>
            </w:tcMar>
          </w:tcPr>
          <w:p w14:paraId="4589CC70" w14:textId="77777777" w:rsidR="00642749" w:rsidRPr="00E22969" w:rsidRDefault="00642749" w:rsidP="00642749">
            <w:pPr>
              <w:spacing w:after="0"/>
            </w:pPr>
            <w:r w:rsidRPr="00E22969">
              <w:rPr>
                <w:szCs w:val="18"/>
              </w:rPr>
              <w:t>O</w:t>
            </w:r>
          </w:p>
        </w:tc>
        <w:tc>
          <w:tcPr>
            <w:tcW w:w="548" w:type="pct"/>
            <w:tcMar>
              <w:left w:w="14" w:type="dxa"/>
              <w:right w:w="14" w:type="dxa"/>
            </w:tcMar>
          </w:tcPr>
          <w:p w14:paraId="5274B562"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625F627E" w14:textId="77777777" w:rsidR="00642749" w:rsidRPr="00E22969" w:rsidRDefault="00642749" w:rsidP="00642749">
            <w:pPr>
              <w:spacing w:after="0"/>
              <w:rPr>
                <w:highlight w:val="yellow"/>
              </w:rPr>
            </w:pPr>
            <w:r w:rsidRPr="00E22969">
              <w:t>TP-16093-WSA-PP-BV-03</w:t>
            </w:r>
          </w:p>
        </w:tc>
        <w:tc>
          <w:tcPr>
            <w:tcW w:w="1572" w:type="pct"/>
            <w:tcMar>
              <w:left w:w="14" w:type="dxa"/>
              <w:right w:w="14" w:type="dxa"/>
            </w:tcMar>
          </w:tcPr>
          <w:p w14:paraId="00525937" w14:textId="77777777" w:rsidR="00642749" w:rsidRPr="00E22969" w:rsidRDefault="00642749" w:rsidP="00642749">
            <w:pPr>
              <w:spacing w:after="0"/>
            </w:pPr>
            <w:r w:rsidRPr="00E22969">
              <w:t>See TP for N2.1.8.</w:t>
            </w:r>
          </w:p>
        </w:tc>
      </w:tr>
      <w:tr w:rsidR="00642749" w:rsidRPr="00E22969" w14:paraId="5DE7D1DF" w14:textId="77777777" w:rsidTr="001A25C9">
        <w:tc>
          <w:tcPr>
            <w:tcW w:w="637" w:type="pct"/>
            <w:tcMar>
              <w:left w:w="14" w:type="dxa"/>
              <w:right w:w="14" w:type="dxa"/>
            </w:tcMar>
          </w:tcPr>
          <w:p w14:paraId="7E0588E5" w14:textId="77777777" w:rsidR="00642749" w:rsidRPr="00E22969" w:rsidRDefault="00642749" w:rsidP="00642749">
            <w:pPr>
              <w:spacing w:after="0"/>
            </w:pPr>
            <w:r w:rsidRPr="00E22969">
              <w:t>N.2.1.8.2.3.</w:t>
            </w:r>
          </w:p>
        </w:tc>
        <w:tc>
          <w:tcPr>
            <w:tcW w:w="712" w:type="pct"/>
            <w:tcMar>
              <w:left w:w="14" w:type="dxa"/>
              <w:right w:w="14" w:type="dxa"/>
            </w:tcMar>
          </w:tcPr>
          <w:p w14:paraId="3561A7DD" w14:textId="77777777" w:rsidR="00642749" w:rsidRPr="00E22969" w:rsidRDefault="00642749" w:rsidP="00642749">
            <w:pPr>
              <w:spacing w:after="0"/>
            </w:pPr>
            <w:r w:rsidRPr="00E22969">
              <w:rPr>
                <w:szCs w:val="18"/>
              </w:rPr>
              <w:t>Other info elements</w:t>
            </w:r>
          </w:p>
        </w:tc>
        <w:tc>
          <w:tcPr>
            <w:tcW w:w="527" w:type="pct"/>
            <w:tcMar>
              <w:left w:w="14" w:type="dxa"/>
              <w:right w:w="14" w:type="dxa"/>
            </w:tcMar>
          </w:tcPr>
          <w:p w14:paraId="7E7187B2" w14:textId="77777777" w:rsidR="00642749" w:rsidRPr="00E22969" w:rsidRDefault="00642749" w:rsidP="00642749">
            <w:pPr>
              <w:spacing w:after="0"/>
              <w:rPr>
                <w:szCs w:val="18"/>
              </w:rPr>
            </w:pPr>
            <w:r w:rsidRPr="00E22969">
              <w:rPr>
                <w:color w:val="000000"/>
                <w:sz w:val="18"/>
                <w:szCs w:val="18"/>
              </w:rPr>
              <w:t>8.2.4.8</w:t>
            </w:r>
          </w:p>
        </w:tc>
        <w:tc>
          <w:tcPr>
            <w:tcW w:w="381" w:type="pct"/>
            <w:tcMar>
              <w:left w:w="14" w:type="dxa"/>
              <w:right w:w="14" w:type="dxa"/>
            </w:tcMar>
          </w:tcPr>
          <w:p w14:paraId="646FC3A1" w14:textId="77777777" w:rsidR="00642749" w:rsidRPr="00E22969" w:rsidRDefault="00642749" w:rsidP="00642749">
            <w:pPr>
              <w:spacing w:after="0"/>
            </w:pPr>
            <w:r w:rsidRPr="00E22969">
              <w:rPr>
                <w:szCs w:val="18"/>
              </w:rPr>
              <w:t>O</w:t>
            </w:r>
          </w:p>
        </w:tc>
        <w:tc>
          <w:tcPr>
            <w:tcW w:w="548" w:type="pct"/>
            <w:tcMar>
              <w:left w:w="14" w:type="dxa"/>
              <w:right w:w="14" w:type="dxa"/>
            </w:tcMar>
          </w:tcPr>
          <w:p w14:paraId="2EB0DD04" w14:textId="77777777" w:rsidR="00642749" w:rsidRPr="00E22969" w:rsidRDefault="00642749" w:rsidP="00642749">
            <w:pPr>
              <w:spacing w:after="0"/>
            </w:pPr>
          </w:p>
        </w:tc>
        <w:tc>
          <w:tcPr>
            <w:tcW w:w="623" w:type="pct"/>
            <w:tcMar>
              <w:left w:w="14" w:type="dxa"/>
              <w:right w:w="14" w:type="dxa"/>
            </w:tcMar>
          </w:tcPr>
          <w:p w14:paraId="521BC103" w14:textId="77777777" w:rsidR="00642749" w:rsidRPr="00E22969" w:rsidRDefault="00642749" w:rsidP="00642749">
            <w:pPr>
              <w:spacing w:after="0"/>
              <w:rPr>
                <w:highlight w:val="yellow"/>
              </w:rPr>
            </w:pPr>
          </w:p>
        </w:tc>
        <w:tc>
          <w:tcPr>
            <w:tcW w:w="1572" w:type="pct"/>
            <w:tcMar>
              <w:left w:w="14" w:type="dxa"/>
              <w:right w:w="14" w:type="dxa"/>
            </w:tcMar>
          </w:tcPr>
          <w:p w14:paraId="0DC872C6" w14:textId="77777777" w:rsidR="00642749" w:rsidRPr="00E22969" w:rsidRDefault="00642749" w:rsidP="00642749">
            <w:pPr>
              <w:spacing w:after="0"/>
            </w:pPr>
            <w:r w:rsidRPr="00E22969">
              <w:t>Not considered</w:t>
            </w:r>
          </w:p>
        </w:tc>
      </w:tr>
      <w:tr w:rsidR="00642749" w:rsidRPr="00E22969" w14:paraId="6CE99DFC" w14:textId="77777777" w:rsidTr="001A25C9">
        <w:tc>
          <w:tcPr>
            <w:tcW w:w="637" w:type="pct"/>
            <w:tcMar>
              <w:left w:w="14" w:type="dxa"/>
              <w:right w:w="14" w:type="dxa"/>
            </w:tcMar>
          </w:tcPr>
          <w:p w14:paraId="216B3DD7" w14:textId="77777777" w:rsidR="00642749" w:rsidRPr="00E22969" w:rsidRDefault="00642749" w:rsidP="00642749">
            <w:pPr>
              <w:spacing w:after="0"/>
            </w:pPr>
            <w:r w:rsidRPr="00E22969">
              <w:t>N2.1.9.</w:t>
            </w:r>
          </w:p>
        </w:tc>
        <w:tc>
          <w:tcPr>
            <w:tcW w:w="712" w:type="pct"/>
            <w:tcMar>
              <w:left w:w="14" w:type="dxa"/>
              <w:right w:w="14" w:type="dxa"/>
            </w:tcMar>
          </w:tcPr>
          <w:p w14:paraId="2A30352D" w14:textId="77777777" w:rsidR="00642749" w:rsidRPr="00E22969" w:rsidRDefault="00642749" w:rsidP="00642749">
            <w:pPr>
              <w:spacing w:after="0"/>
            </w:pPr>
            <w:r w:rsidRPr="00E22969">
              <w:rPr>
                <w:b/>
                <w:i/>
                <w:szCs w:val="18"/>
              </w:rPr>
              <w:t>WAVE Router Advertisement</w:t>
            </w:r>
          </w:p>
        </w:tc>
        <w:tc>
          <w:tcPr>
            <w:tcW w:w="527" w:type="pct"/>
            <w:tcMar>
              <w:left w:w="14" w:type="dxa"/>
              <w:right w:w="14" w:type="dxa"/>
            </w:tcMar>
          </w:tcPr>
          <w:p w14:paraId="1674D18C" w14:textId="77777777" w:rsidR="00642749" w:rsidRPr="00E22969" w:rsidRDefault="00642749" w:rsidP="00642749">
            <w:pPr>
              <w:spacing w:after="0"/>
              <w:rPr>
                <w:szCs w:val="18"/>
              </w:rPr>
            </w:pPr>
            <w:r w:rsidRPr="00E22969">
              <w:rPr>
                <w:color w:val="000000"/>
                <w:sz w:val="18"/>
                <w:szCs w:val="18"/>
              </w:rPr>
              <w:t>8.2.5.1</w:t>
            </w:r>
          </w:p>
        </w:tc>
        <w:tc>
          <w:tcPr>
            <w:tcW w:w="381" w:type="pct"/>
            <w:tcMar>
              <w:left w:w="14" w:type="dxa"/>
              <w:right w:w="14" w:type="dxa"/>
            </w:tcMar>
          </w:tcPr>
          <w:p w14:paraId="1A97A54E" w14:textId="77777777" w:rsidR="00642749" w:rsidRPr="00E22969" w:rsidRDefault="00642749" w:rsidP="00642749">
            <w:pPr>
              <w:spacing w:after="0"/>
            </w:pPr>
            <w:r w:rsidRPr="00E22969">
              <w:rPr>
                <w:szCs w:val="18"/>
              </w:rPr>
              <w:t>O</w:t>
            </w:r>
          </w:p>
        </w:tc>
        <w:tc>
          <w:tcPr>
            <w:tcW w:w="548" w:type="pct"/>
            <w:tcMar>
              <w:left w:w="14" w:type="dxa"/>
              <w:right w:w="14" w:type="dxa"/>
            </w:tcMar>
          </w:tcPr>
          <w:p w14:paraId="46AD52B7"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024B04DC" w14:textId="77777777" w:rsidR="00642749" w:rsidRPr="00E22969" w:rsidRDefault="00642749" w:rsidP="00642749">
            <w:pPr>
              <w:spacing w:after="0"/>
              <w:rPr>
                <w:highlight w:val="yellow"/>
              </w:rPr>
            </w:pPr>
            <w:r w:rsidRPr="00E22969">
              <w:t>TP-16093-WSA-PP-BV-04</w:t>
            </w:r>
          </w:p>
        </w:tc>
        <w:tc>
          <w:tcPr>
            <w:tcW w:w="1572" w:type="pct"/>
            <w:tcMar>
              <w:left w:w="14" w:type="dxa"/>
              <w:right w:w="14" w:type="dxa"/>
            </w:tcMar>
          </w:tcPr>
          <w:p w14:paraId="13061F40" w14:textId="77777777" w:rsidR="00642749" w:rsidRPr="00E22969" w:rsidRDefault="00642749" w:rsidP="00642749">
            <w:pPr>
              <w:spacing w:after="0"/>
            </w:pPr>
            <w:r w:rsidRPr="00E22969">
              <w:t>Verify that the IUT will receive WSA containing WAVE Router Advertisement containing Info Element Extension fields, and will indicate to the upper layer availability of a provider service included in the WSA.</w:t>
            </w:r>
          </w:p>
        </w:tc>
      </w:tr>
      <w:tr w:rsidR="00642749" w:rsidRPr="00E22969" w14:paraId="5A733A53" w14:textId="77777777" w:rsidTr="001A25C9">
        <w:tc>
          <w:tcPr>
            <w:tcW w:w="637" w:type="pct"/>
            <w:tcMar>
              <w:left w:w="14" w:type="dxa"/>
              <w:right w:w="14" w:type="dxa"/>
            </w:tcMar>
          </w:tcPr>
          <w:p w14:paraId="595EC52E" w14:textId="77777777" w:rsidR="00642749" w:rsidRPr="00E22969" w:rsidRDefault="00642749" w:rsidP="00642749">
            <w:pPr>
              <w:spacing w:after="0"/>
            </w:pPr>
            <w:r w:rsidRPr="00E22969">
              <w:t>N2.1.9.1.</w:t>
            </w:r>
          </w:p>
        </w:tc>
        <w:tc>
          <w:tcPr>
            <w:tcW w:w="712" w:type="pct"/>
            <w:tcMar>
              <w:left w:w="14" w:type="dxa"/>
              <w:right w:w="14" w:type="dxa"/>
            </w:tcMar>
          </w:tcPr>
          <w:p w14:paraId="23BF60A3" w14:textId="77777777" w:rsidR="00642749" w:rsidRPr="00E22969" w:rsidRDefault="00642749" w:rsidP="00642749">
            <w:pPr>
              <w:spacing w:after="0"/>
            </w:pPr>
            <w:r w:rsidRPr="00E22969">
              <w:rPr>
                <w:szCs w:val="18"/>
              </w:rPr>
              <w:t>WAVE Info Elem Extension field</w:t>
            </w:r>
          </w:p>
        </w:tc>
        <w:tc>
          <w:tcPr>
            <w:tcW w:w="527" w:type="pct"/>
            <w:tcMar>
              <w:left w:w="14" w:type="dxa"/>
              <w:right w:w="14" w:type="dxa"/>
            </w:tcMar>
          </w:tcPr>
          <w:p w14:paraId="7FEB0868" w14:textId="77777777" w:rsidR="00642749" w:rsidRPr="00E22969" w:rsidRDefault="00642749" w:rsidP="00642749">
            <w:pPr>
              <w:spacing w:after="0"/>
              <w:rPr>
                <w:szCs w:val="18"/>
              </w:rPr>
            </w:pPr>
            <w:r w:rsidRPr="00E22969">
              <w:rPr>
                <w:color w:val="000000"/>
                <w:sz w:val="18"/>
                <w:szCs w:val="18"/>
              </w:rPr>
              <w:t>8.2.5.7</w:t>
            </w:r>
          </w:p>
        </w:tc>
        <w:tc>
          <w:tcPr>
            <w:tcW w:w="381" w:type="pct"/>
            <w:tcMar>
              <w:left w:w="14" w:type="dxa"/>
              <w:right w:w="14" w:type="dxa"/>
            </w:tcMar>
          </w:tcPr>
          <w:p w14:paraId="76AE6AA6" w14:textId="77777777" w:rsidR="00642749" w:rsidRPr="00E22969" w:rsidRDefault="00642749" w:rsidP="00642749">
            <w:pPr>
              <w:spacing w:after="0"/>
            </w:pPr>
            <w:r w:rsidRPr="00E22969">
              <w:rPr>
                <w:szCs w:val="18"/>
              </w:rPr>
              <w:t>M</w:t>
            </w:r>
          </w:p>
        </w:tc>
        <w:tc>
          <w:tcPr>
            <w:tcW w:w="548" w:type="pct"/>
            <w:tcMar>
              <w:left w:w="14" w:type="dxa"/>
              <w:right w:w="14" w:type="dxa"/>
            </w:tcMar>
          </w:tcPr>
          <w:p w14:paraId="1C3E5FAA"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FE8ABE4" w14:textId="77777777" w:rsidR="00642749" w:rsidRPr="00E22969" w:rsidRDefault="00642749" w:rsidP="00642749">
            <w:pPr>
              <w:spacing w:after="0"/>
              <w:rPr>
                <w:highlight w:val="yellow"/>
              </w:rPr>
            </w:pPr>
            <w:r w:rsidRPr="00E22969">
              <w:t>TP-16093-WSA-PP-BV-04</w:t>
            </w:r>
          </w:p>
        </w:tc>
        <w:tc>
          <w:tcPr>
            <w:tcW w:w="1572" w:type="pct"/>
            <w:tcMar>
              <w:left w:w="14" w:type="dxa"/>
              <w:right w:w="14" w:type="dxa"/>
            </w:tcMar>
          </w:tcPr>
          <w:p w14:paraId="3C1706F8" w14:textId="77777777" w:rsidR="00642749" w:rsidRPr="00E22969" w:rsidRDefault="00642749" w:rsidP="00642749">
            <w:pPr>
              <w:spacing w:after="0"/>
            </w:pPr>
            <w:r w:rsidRPr="00E22969">
              <w:t>See TP for N2.1.9.</w:t>
            </w:r>
          </w:p>
        </w:tc>
      </w:tr>
      <w:tr w:rsidR="00642749" w:rsidRPr="00E22969" w14:paraId="785D3CF5" w14:textId="77777777" w:rsidTr="001A25C9">
        <w:tc>
          <w:tcPr>
            <w:tcW w:w="637" w:type="pct"/>
            <w:tcMar>
              <w:left w:w="14" w:type="dxa"/>
              <w:right w:w="14" w:type="dxa"/>
            </w:tcMar>
          </w:tcPr>
          <w:p w14:paraId="11916104" w14:textId="77777777" w:rsidR="00642749" w:rsidRPr="00E22969" w:rsidRDefault="00642749" w:rsidP="00642749">
            <w:pPr>
              <w:spacing w:after="0"/>
            </w:pPr>
            <w:r w:rsidRPr="00E22969">
              <w:t>N2.1.9.1.1.</w:t>
            </w:r>
          </w:p>
        </w:tc>
        <w:tc>
          <w:tcPr>
            <w:tcW w:w="712" w:type="pct"/>
            <w:tcMar>
              <w:left w:w="14" w:type="dxa"/>
              <w:right w:w="14" w:type="dxa"/>
            </w:tcMar>
          </w:tcPr>
          <w:p w14:paraId="11438849" w14:textId="77777777" w:rsidR="00642749" w:rsidRPr="00E22969" w:rsidRDefault="00642749" w:rsidP="00642749">
            <w:pPr>
              <w:spacing w:after="0"/>
            </w:pPr>
            <w:r w:rsidRPr="00E22969">
              <w:rPr>
                <w:szCs w:val="18"/>
              </w:rPr>
              <w:t>Secondary DNS</w:t>
            </w:r>
          </w:p>
        </w:tc>
        <w:tc>
          <w:tcPr>
            <w:tcW w:w="527" w:type="pct"/>
            <w:tcMar>
              <w:left w:w="14" w:type="dxa"/>
              <w:right w:w="14" w:type="dxa"/>
            </w:tcMar>
          </w:tcPr>
          <w:p w14:paraId="66D003FA" w14:textId="77777777" w:rsidR="00642749" w:rsidRPr="00E22969" w:rsidRDefault="00642749" w:rsidP="00642749">
            <w:pPr>
              <w:spacing w:after="0"/>
              <w:rPr>
                <w:szCs w:val="18"/>
              </w:rPr>
            </w:pPr>
            <w:r w:rsidRPr="00E22969">
              <w:rPr>
                <w:color w:val="000000"/>
                <w:sz w:val="18"/>
                <w:szCs w:val="18"/>
              </w:rPr>
              <w:t>8.2.5.7.1</w:t>
            </w:r>
          </w:p>
        </w:tc>
        <w:tc>
          <w:tcPr>
            <w:tcW w:w="381" w:type="pct"/>
            <w:tcMar>
              <w:left w:w="14" w:type="dxa"/>
              <w:right w:w="14" w:type="dxa"/>
            </w:tcMar>
          </w:tcPr>
          <w:p w14:paraId="55357525" w14:textId="77777777" w:rsidR="00642749" w:rsidRPr="00E22969" w:rsidRDefault="00642749" w:rsidP="00642749">
            <w:pPr>
              <w:spacing w:after="0"/>
            </w:pPr>
            <w:r w:rsidRPr="00E22969">
              <w:rPr>
                <w:szCs w:val="18"/>
              </w:rPr>
              <w:t>O</w:t>
            </w:r>
          </w:p>
        </w:tc>
        <w:tc>
          <w:tcPr>
            <w:tcW w:w="548" w:type="pct"/>
            <w:tcMar>
              <w:left w:w="14" w:type="dxa"/>
              <w:right w:w="14" w:type="dxa"/>
            </w:tcMar>
          </w:tcPr>
          <w:p w14:paraId="7EDBF8C9"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57E429E2" w14:textId="77777777" w:rsidR="00642749" w:rsidRPr="00E22969" w:rsidRDefault="00642749" w:rsidP="00642749">
            <w:pPr>
              <w:spacing w:after="0"/>
              <w:rPr>
                <w:highlight w:val="yellow"/>
              </w:rPr>
            </w:pPr>
            <w:r w:rsidRPr="00E22969">
              <w:t>TP-16093-WSA-PP-BV-04</w:t>
            </w:r>
          </w:p>
        </w:tc>
        <w:tc>
          <w:tcPr>
            <w:tcW w:w="1572" w:type="pct"/>
            <w:tcMar>
              <w:left w:w="14" w:type="dxa"/>
              <w:right w:w="14" w:type="dxa"/>
            </w:tcMar>
          </w:tcPr>
          <w:p w14:paraId="6727AE79" w14:textId="77777777" w:rsidR="00642749" w:rsidRPr="00E22969" w:rsidRDefault="00642749" w:rsidP="00642749">
            <w:pPr>
              <w:spacing w:after="0"/>
            </w:pPr>
            <w:r w:rsidRPr="00E22969">
              <w:t>See TP for N2.1.9.</w:t>
            </w:r>
          </w:p>
        </w:tc>
      </w:tr>
      <w:tr w:rsidR="00642749" w:rsidRPr="00E22969" w14:paraId="598C3845" w14:textId="77777777" w:rsidTr="001A25C9">
        <w:tc>
          <w:tcPr>
            <w:tcW w:w="637" w:type="pct"/>
            <w:tcMar>
              <w:left w:w="14" w:type="dxa"/>
              <w:right w:w="14" w:type="dxa"/>
            </w:tcMar>
          </w:tcPr>
          <w:p w14:paraId="2BF87D83" w14:textId="77777777" w:rsidR="00642749" w:rsidRPr="00E22969" w:rsidRDefault="00642749" w:rsidP="00642749">
            <w:pPr>
              <w:spacing w:after="0"/>
            </w:pPr>
            <w:r w:rsidRPr="00E22969">
              <w:t>N2.1.9.1.2.</w:t>
            </w:r>
          </w:p>
        </w:tc>
        <w:tc>
          <w:tcPr>
            <w:tcW w:w="712" w:type="pct"/>
            <w:tcMar>
              <w:left w:w="14" w:type="dxa"/>
              <w:right w:w="14" w:type="dxa"/>
            </w:tcMar>
          </w:tcPr>
          <w:p w14:paraId="76F3E3D4" w14:textId="77777777" w:rsidR="00642749" w:rsidRPr="00E22969" w:rsidRDefault="00642749" w:rsidP="00642749">
            <w:pPr>
              <w:spacing w:after="0"/>
            </w:pPr>
            <w:r w:rsidRPr="00E22969">
              <w:rPr>
                <w:szCs w:val="18"/>
              </w:rPr>
              <w:t>Gateway MAC Address</w:t>
            </w:r>
          </w:p>
        </w:tc>
        <w:tc>
          <w:tcPr>
            <w:tcW w:w="527" w:type="pct"/>
            <w:tcMar>
              <w:left w:w="14" w:type="dxa"/>
              <w:right w:w="14" w:type="dxa"/>
            </w:tcMar>
          </w:tcPr>
          <w:p w14:paraId="057822AC" w14:textId="77777777" w:rsidR="00642749" w:rsidRPr="00E22969" w:rsidRDefault="00642749" w:rsidP="00642749">
            <w:pPr>
              <w:spacing w:after="0"/>
              <w:rPr>
                <w:szCs w:val="18"/>
              </w:rPr>
            </w:pPr>
            <w:r w:rsidRPr="00E22969">
              <w:rPr>
                <w:color w:val="000000"/>
                <w:sz w:val="18"/>
                <w:szCs w:val="18"/>
              </w:rPr>
              <w:t>8.2.5.7.2</w:t>
            </w:r>
          </w:p>
        </w:tc>
        <w:tc>
          <w:tcPr>
            <w:tcW w:w="381" w:type="pct"/>
            <w:tcMar>
              <w:left w:w="14" w:type="dxa"/>
              <w:right w:w="14" w:type="dxa"/>
            </w:tcMar>
          </w:tcPr>
          <w:p w14:paraId="6CD6CE43" w14:textId="77777777" w:rsidR="00642749" w:rsidRPr="00E22969" w:rsidRDefault="00642749" w:rsidP="00642749">
            <w:pPr>
              <w:spacing w:after="0"/>
            </w:pPr>
            <w:r w:rsidRPr="00E22969">
              <w:rPr>
                <w:szCs w:val="18"/>
              </w:rPr>
              <w:t>O</w:t>
            </w:r>
          </w:p>
        </w:tc>
        <w:tc>
          <w:tcPr>
            <w:tcW w:w="548" w:type="pct"/>
            <w:tcMar>
              <w:left w:w="14" w:type="dxa"/>
              <w:right w:w="14" w:type="dxa"/>
            </w:tcMar>
          </w:tcPr>
          <w:p w14:paraId="07B3DFDF" w14:textId="77777777" w:rsidR="00642749" w:rsidRPr="00E22969" w:rsidRDefault="00642749" w:rsidP="00642749">
            <w:pPr>
              <w:spacing w:after="0"/>
            </w:pPr>
            <w:r w:rsidRPr="00E22969">
              <w:rPr>
                <w:szCs w:val="18"/>
              </w:rPr>
              <w:t>SCMS</w:t>
            </w:r>
          </w:p>
        </w:tc>
        <w:tc>
          <w:tcPr>
            <w:tcW w:w="623" w:type="pct"/>
            <w:tcMar>
              <w:left w:w="14" w:type="dxa"/>
              <w:right w:w="14" w:type="dxa"/>
            </w:tcMar>
          </w:tcPr>
          <w:p w14:paraId="1AA0277C" w14:textId="77777777" w:rsidR="00642749" w:rsidRPr="00E22969" w:rsidRDefault="00642749" w:rsidP="00642749">
            <w:pPr>
              <w:spacing w:after="0"/>
              <w:rPr>
                <w:highlight w:val="yellow"/>
              </w:rPr>
            </w:pPr>
            <w:r w:rsidRPr="00E22969">
              <w:t>TP-16093-WSA-PP-BV-04</w:t>
            </w:r>
          </w:p>
        </w:tc>
        <w:tc>
          <w:tcPr>
            <w:tcW w:w="1572" w:type="pct"/>
            <w:tcMar>
              <w:left w:w="14" w:type="dxa"/>
              <w:right w:w="14" w:type="dxa"/>
            </w:tcMar>
          </w:tcPr>
          <w:p w14:paraId="0D177FBD" w14:textId="77777777" w:rsidR="00642749" w:rsidRPr="00E22969" w:rsidRDefault="00642749" w:rsidP="00642749">
            <w:pPr>
              <w:spacing w:after="0"/>
            </w:pPr>
            <w:r w:rsidRPr="00E22969">
              <w:t>See TP for N2.1.9.</w:t>
            </w:r>
          </w:p>
        </w:tc>
      </w:tr>
      <w:tr w:rsidR="00642749" w:rsidRPr="00E22969" w14:paraId="0248EFC2" w14:textId="77777777" w:rsidTr="001A25C9">
        <w:tc>
          <w:tcPr>
            <w:tcW w:w="637" w:type="pct"/>
            <w:tcMar>
              <w:left w:w="14" w:type="dxa"/>
              <w:right w:w="14" w:type="dxa"/>
            </w:tcMar>
          </w:tcPr>
          <w:p w14:paraId="73579B43" w14:textId="77777777" w:rsidR="00642749" w:rsidRPr="00E22969" w:rsidRDefault="00642749" w:rsidP="00642749">
            <w:pPr>
              <w:spacing w:after="0"/>
            </w:pPr>
            <w:r w:rsidRPr="00E22969">
              <w:t>N2.1.9.1.3.</w:t>
            </w:r>
          </w:p>
        </w:tc>
        <w:tc>
          <w:tcPr>
            <w:tcW w:w="712" w:type="pct"/>
            <w:tcMar>
              <w:left w:w="14" w:type="dxa"/>
              <w:right w:w="14" w:type="dxa"/>
            </w:tcMar>
          </w:tcPr>
          <w:p w14:paraId="02EC3E46" w14:textId="77777777" w:rsidR="00642749" w:rsidRPr="00E22969" w:rsidRDefault="00642749" w:rsidP="00642749">
            <w:pPr>
              <w:spacing w:after="0"/>
            </w:pPr>
            <w:r w:rsidRPr="00E22969">
              <w:rPr>
                <w:szCs w:val="18"/>
              </w:rPr>
              <w:t>Other info elements</w:t>
            </w:r>
          </w:p>
        </w:tc>
        <w:tc>
          <w:tcPr>
            <w:tcW w:w="527" w:type="pct"/>
            <w:tcMar>
              <w:left w:w="14" w:type="dxa"/>
              <w:right w:w="14" w:type="dxa"/>
            </w:tcMar>
          </w:tcPr>
          <w:p w14:paraId="3C1DAA51" w14:textId="77777777" w:rsidR="00642749" w:rsidRPr="00E22969" w:rsidRDefault="00642749" w:rsidP="00642749">
            <w:pPr>
              <w:spacing w:after="0"/>
              <w:rPr>
                <w:szCs w:val="18"/>
              </w:rPr>
            </w:pPr>
            <w:r w:rsidRPr="00E22969">
              <w:rPr>
                <w:color w:val="000000"/>
                <w:sz w:val="18"/>
                <w:szCs w:val="18"/>
              </w:rPr>
              <w:t>8.2.5.7</w:t>
            </w:r>
          </w:p>
        </w:tc>
        <w:tc>
          <w:tcPr>
            <w:tcW w:w="381" w:type="pct"/>
            <w:tcMar>
              <w:left w:w="14" w:type="dxa"/>
              <w:right w:w="14" w:type="dxa"/>
            </w:tcMar>
          </w:tcPr>
          <w:p w14:paraId="591BC9AE" w14:textId="77777777" w:rsidR="00642749" w:rsidRPr="00E22969" w:rsidRDefault="00642749" w:rsidP="00642749">
            <w:pPr>
              <w:spacing w:after="0"/>
            </w:pPr>
            <w:r w:rsidRPr="00E22969">
              <w:rPr>
                <w:szCs w:val="18"/>
              </w:rPr>
              <w:t>O</w:t>
            </w:r>
          </w:p>
        </w:tc>
        <w:tc>
          <w:tcPr>
            <w:tcW w:w="548" w:type="pct"/>
            <w:tcMar>
              <w:left w:w="14" w:type="dxa"/>
              <w:right w:w="14" w:type="dxa"/>
            </w:tcMar>
          </w:tcPr>
          <w:p w14:paraId="1A150A67" w14:textId="77777777" w:rsidR="00642749" w:rsidRPr="00E22969" w:rsidRDefault="00642749" w:rsidP="00642749">
            <w:pPr>
              <w:spacing w:after="0"/>
            </w:pPr>
          </w:p>
        </w:tc>
        <w:tc>
          <w:tcPr>
            <w:tcW w:w="623" w:type="pct"/>
            <w:tcMar>
              <w:left w:w="14" w:type="dxa"/>
              <w:right w:w="14" w:type="dxa"/>
            </w:tcMar>
          </w:tcPr>
          <w:p w14:paraId="343CE45D" w14:textId="77777777" w:rsidR="00642749" w:rsidRPr="00E22969" w:rsidRDefault="00642749" w:rsidP="00642749">
            <w:pPr>
              <w:spacing w:after="0"/>
            </w:pPr>
          </w:p>
        </w:tc>
        <w:tc>
          <w:tcPr>
            <w:tcW w:w="1572" w:type="pct"/>
            <w:tcMar>
              <w:left w:w="14" w:type="dxa"/>
              <w:right w:w="14" w:type="dxa"/>
            </w:tcMar>
          </w:tcPr>
          <w:p w14:paraId="1F11A08C" w14:textId="77777777" w:rsidR="00642749" w:rsidRPr="00E22969" w:rsidRDefault="00642749" w:rsidP="00642749">
            <w:pPr>
              <w:spacing w:after="0"/>
            </w:pPr>
            <w:r w:rsidRPr="00E22969">
              <w:t>Not considered</w:t>
            </w:r>
          </w:p>
        </w:tc>
      </w:tr>
      <w:tr w:rsidR="00642749" w:rsidRPr="00E22969" w14:paraId="5D30D01E" w14:textId="77777777" w:rsidTr="001A25C9">
        <w:tc>
          <w:tcPr>
            <w:tcW w:w="637" w:type="pct"/>
            <w:tcMar>
              <w:left w:w="14" w:type="dxa"/>
              <w:right w:w="14" w:type="dxa"/>
            </w:tcMar>
          </w:tcPr>
          <w:p w14:paraId="4322913C" w14:textId="77777777" w:rsidR="00642749" w:rsidRPr="00E22969" w:rsidRDefault="00642749" w:rsidP="00642749">
            <w:pPr>
              <w:spacing w:after="0"/>
            </w:pPr>
            <w:r w:rsidRPr="00E22969">
              <w:t>N2.2.</w:t>
            </w:r>
          </w:p>
        </w:tc>
        <w:tc>
          <w:tcPr>
            <w:tcW w:w="712" w:type="pct"/>
            <w:tcMar>
              <w:left w:w="14" w:type="dxa"/>
              <w:right w:w="14" w:type="dxa"/>
            </w:tcMar>
          </w:tcPr>
          <w:p w14:paraId="202A87A3" w14:textId="77777777" w:rsidR="00642749" w:rsidRPr="00E22969" w:rsidRDefault="00642749" w:rsidP="00642749">
            <w:pPr>
              <w:spacing w:after="0"/>
              <w:jc w:val="center"/>
              <w:rPr>
                <w:b/>
                <w:szCs w:val="18"/>
              </w:rPr>
            </w:pPr>
            <w:r w:rsidRPr="00E22969">
              <w:rPr>
                <w:b/>
                <w:szCs w:val="18"/>
              </w:rPr>
              <w:t>Provider role</w:t>
            </w:r>
          </w:p>
          <w:p w14:paraId="1AA244B8" w14:textId="77777777" w:rsidR="00642749" w:rsidRPr="00E22969" w:rsidRDefault="00642749" w:rsidP="00642749">
            <w:pPr>
              <w:spacing w:after="0"/>
            </w:pPr>
          </w:p>
        </w:tc>
        <w:tc>
          <w:tcPr>
            <w:tcW w:w="527" w:type="pct"/>
            <w:tcMar>
              <w:left w:w="14" w:type="dxa"/>
              <w:right w:w="14" w:type="dxa"/>
            </w:tcMar>
          </w:tcPr>
          <w:p w14:paraId="5E330BC7" w14:textId="77777777" w:rsidR="00642749" w:rsidRPr="00E22969" w:rsidRDefault="00642749" w:rsidP="00642749">
            <w:pPr>
              <w:spacing w:after="0"/>
              <w:rPr>
                <w:szCs w:val="18"/>
              </w:rPr>
            </w:pPr>
            <w:r w:rsidRPr="00E22969">
              <w:rPr>
                <w:color w:val="000000"/>
                <w:sz w:val="18"/>
                <w:szCs w:val="18"/>
              </w:rPr>
              <w:t>6.2.1</w:t>
            </w:r>
          </w:p>
        </w:tc>
        <w:tc>
          <w:tcPr>
            <w:tcW w:w="381" w:type="pct"/>
            <w:tcMar>
              <w:left w:w="14" w:type="dxa"/>
              <w:right w:w="14" w:type="dxa"/>
            </w:tcMar>
          </w:tcPr>
          <w:p w14:paraId="6757AF53" w14:textId="77777777" w:rsidR="00642749" w:rsidRPr="00E22969" w:rsidRDefault="00642749" w:rsidP="00642749">
            <w:pPr>
              <w:spacing w:after="0"/>
            </w:pPr>
            <w:r w:rsidRPr="00E22969">
              <w:rPr>
                <w:szCs w:val="18"/>
              </w:rPr>
              <w:t>O</w:t>
            </w:r>
          </w:p>
        </w:tc>
        <w:tc>
          <w:tcPr>
            <w:tcW w:w="548" w:type="pct"/>
            <w:tcMar>
              <w:left w:w="14" w:type="dxa"/>
              <w:right w:w="14" w:type="dxa"/>
            </w:tcMar>
          </w:tcPr>
          <w:p w14:paraId="29EE01C8" w14:textId="77777777" w:rsidR="00642749" w:rsidRPr="00E22969" w:rsidRDefault="00642749" w:rsidP="00642749">
            <w:pPr>
              <w:spacing w:after="0"/>
            </w:pPr>
            <w:r w:rsidRPr="00E22969">
              <w:t>RSE</w:t>
            </w:r>
          </w:p>
        </w:tc>
        <w:tc>
          <w:tcPr>
            <w:tcW w:w="623" w:type="pct"/>
            <w:tcMar>
              <w:left w:w="14" w:type="dxa"/>
              <w:right w:w="14" w:type="dxa"/>
            </w:tcMar>
          </w:tcPr>
          <w:p w14:paraId="2AC72E73" w14:textId="0AA1BE1F" w:rsidR="00642749" w:rsidRPr="00E22969" w:rsidRDefault="00642749" w:rsidP="00642749">
            <w:pPr>
              <w:spacing w:after="0"/>
              <w:rPr>
                <w:highlight w:val="yellow"/>
              </w:rPr>
            </w:pPr>
          </w:p>
        </w:tc>
        <w:tc>
          <w:tcPr>
            <w:tcW w:w="1572" w:type="pct"/>
            <w:tcMar>
              <w:left w:w="14" w:type="dxa"/>
              <w:right w:w="14" w:type="dxa"/>
            </w:tcMar>
          </w:tcPr>
          <w:p w14:paraId="364DAE9F" w14:textId="77777777" w:rsidR="00642749" w:rsidRPr="00E22969" w:rsidRDefault="00642749" w:rsidP="00642749">
            <w:pPr>
              <w:spacing w:after="0"/>
            </w:pPr>
            <w:r w:rsidRPr="00E22969">
              <w:t xml:space="preserve">See TPs for N2.2.- </w:t>
            </w:r>
            <w:r w:rsidRPr="00E22969">
              <w:rPr>
                <w:color w:val="000000"/>
                <w:sz w:val="18"/>
                <w:szCs w:val="18"/>
              </w:rPr>
              <w:t>N2.2.13.1.2</w:t>
            </w:r>
          </w:p>
        </w:tc>
      </w:tr>
      <w:tr w:rsidR="00642749" w:rsidRPr="00E22969" w14:paraId="520474D7" w14:textId="77777777" w:rsidTr="001A25C9">
        <w:tc>
          <w:tcPr>
            <w:tcW w:w="637" w:type="pct"/>
            <w:tcMar>
              <w:left w:w="14" w:type="dxa"/>
              <w:right w:w="14" w:type="dxa"/>
            </w:tcMar>
          </w:tcPr>
          <w:p w14:paraId="34ACFE3E" w14:textId="77777777" w:rsidR="00642749" w:rsidRPr="00E22969" w:rsidRDefault="00642749" w:rsidP="00642749">
            <w:pPr>
              <w:spacing w:after="0"/>
            </w:pPr>
            <w:r w:rsidRPr="00E22969">
              <w:t>N2.2.1.</w:t>
            </w:r>
          </w:p>
        </w:tc>
        <w:tc>
          <w:tcPr>
            <w:tcW w:w="712" w:type="pct"/>
            <w:tcMar>
              <w:left w:w="14" w:type="dxa"/>
              <w:right w:w="14" w:type="dxa"/>
            </w:tcMar>
          </w:tcPr>
          <w:p w14:paraId="6BA26737" w14:textId="77777777" w:rsidR="00642749" w:rsidRPr="00E22969" w:rsidRDefault="00642749" w:rsidP="00642749">
            <w:pPr>
              <w:spacing w:after="0"/>
            </w:pPr>
            <w:r w:rsidRPr="00E22969">
              <w:rPr>
                <w:color w:val="000000"/>
                <w:sz w:val="18"/>
                <w:szCs w:val="18"/>
              </w:rPr>
              <w:t xml:space="preserve">Send Service Advertisements </w:t>
            </w:r>
            <w:r w:rsidRPr="00E22969">
              <w:rPr>
                <w:color w:val="000000"/>
                <w:sz w:val="18"/>
                <w:szCs w:val="18"/>
              </w:rPr>
              <w:lastRenderedPageBreak/>
              <w:t>over</w:t>
            </w:r>
            <w:r w:rsidRPr="00E22969">
              <w:rPr>
                <w:color w:val="000000"/>
                <w:sz w:val="18"/>
                <w:szCs w:val="18"/>
              </w:rPr>
              <w:br/>
              <w:t>WSMP</w:t>
            </w:r>
          </w:p>
        </w:tc>
        <w:tc>
          <w:tcPr>
            <w:tcW w:w="527" w:type="pct"/>
            <w:tcMar>
              <w:left w:w="14" w:type="dxa"/>
              <w:right w:w="14" w:type="dxa"/>
            </w:tcMar>
          </w:tcPr>
          <w:p w14:paraId="505E88E3" w14:textId="77777777" w:rsidR="00642749" w:rsidRPr="00E22969" w:rsidRDefault="00642749" w:rsidP="00642749">
            <w:pPr>
              <w:spacing w:after="0"/>
              <w:rPr>
                <w:color w:val="000000"/>
                <w:sz w:val="18"/>
                <w:szCs w:val="18"/>
              </w:rPr>
            </w:pPr>
            <w:r w:rsidRPr="00E22969">
              <w:rPr>
                <w:color w:val="000000"/>
                <w:sz w:val="18"/>
                <w:szCs w:val="18"/>
              </w:rPr>
              <w:lastRenderedPageBreak/>
              <w:t>6.2.3.3</w:t>
            </w:r>
          </w:p>
        </w:tc>
        <w:tc>
          <w:tcPr>
            <w:tcW w:w="381" w:type="pct"/>
            <w:tcMar>
              <w:left w:w="14" w:type="dxa"/>
              <w:right w:w="14" w:type="dxa"/>
            </w:tcMar>
          </w:tcPr>
          <w:p w14:paraId="55B6597C" w14:textId="77777777" w:rsidR="00642749" w:rsidRPr="00E22969" w:rsidRDefault="00642749" w:rsidP="00642749">
            <w:pPr>
              <w:spacing w:after="0"/>
            </w:pPr>
            <w:r w:rsidRPr="00E22969">
              <w:rPr>
                <w:color w:val="000000"/>
                <w:sz w:val="18"/>
                <w:szCs w:val="18"/>
              </w:rPr>
              <w:t>M</w:t>
            </w:r>
          </w:p>
        </w:tc>
        <w:tc>
          <w:tcPr>
            <w:tcW w:w="548" w:type="pct"/>
            <w:tcMar>
              <w:left w:w="14" w:type="dxa"/>
              <w:right w:w="14" w:type="dxa"/>
            </w:tcMar>
          </w:tcPr>
          <w:p w14:paraId="4F93CEE6" w14:textId="77777777" w:rsidR="00642749" w:rsidRPr="00E22969" w:rsidRDefault="00642749" w:rsidP="00642749">
            <w:pPr>
              <w:spacing w:after="0"/>
            </w:pPr>
            <w:r w:rsidRPr="00E22969">
              <w:t>RSE</w:t>
            </w:r>
          </w:p>
        </w:tc>
        <w:tc>
          <w:tcPr>
            <w:tcW w:w="623" w:type="pct"/>
            <w:tcMar>
              <w:left w:w="14" w:type="dxa"/>
              <w:right w:w="14" w:type="dxa"/>
            </w:tcMar>
          </w:tcPr>
          <w:p w14:paraId="74753A1F" w14:textId="77777777" w:rsidR="00642749" w:rsidRPr="00E22969" w:rsidRDefault="00642749" w:rsidP="00642749">
            <w:pPr>
              <w:spacing w:after="0"/>
              <w:rPr>
                <w:highlight w:val="yellow"/>
              </w:rPr>
            </w:pPr>
            <w:r w:rsidRPr="00E22969">
              <w:t>TP-16093-WSA-MST-BV-01</w:t>
            </w:r>
          </w:p>
        </w:tc>
        <w:tc>
          <w:tcPr>
            <w:tcW w:w="1572" w:type="pct"/>
            <w:tcMar>
              <w:left w:w="14" w:type="dxa"/>
              <w:right w:w="14" w:type="dxa"/>
            </w:tcMar>
          </w:tcPr>
          <w:p w14:paraId="5043BF08" w14:textId="77777777" w:rsidR="00642749" w:rsidRPr="00E22969" w:rsidRDefault="00642749" w:rsidP="00642749">
            <w:pPr>
              <w:spacing w:after="0"/>
            </w:pPr>
            <w:r w:rsidRPr="00E22969">
              <w:t>Verify that the IUT will transmit a valid WSM containing WSA with valid WSM headers.</w:t>
            </w:r>
          </w:p>
        </w:tc>
      </w:tr>
      <w:tr w:rsidR="00642749" w:rsidRPr="00E22969" w14:paraId="34323DCC" w14:textId="77777777" w:rsidTr="001A25C9">
        <w:tc>
          <w:tcPr>
            <w:tcW w:w="637" w:type="pct"/>
            <w:tcMar>
              <w:left w:w="14" w:type="dxa"/>
              <w:right w:w="14" w:type="dxa"/>
            </w:tcMar>
          </w:tcPr>
          <w:p w14:paraId="10033B45" w14:textId="77777777" w:rsidR="00642749" w:rsidRPr="00E22969" w:rsidRDefault="00642749" w:rsidP="00642749">
            <w:pPr>
              <w:spacing w:after="0"/>
            </w:pPr>
            <w:r w:rsidRPr="00E22969">
              <w:rPr>
                <w:color w:val="000000"/>
                <w:sz w:val="18"/>
                <w:szCs w:val="18"/>
              </w:rPr>
              <w:t>N2.2.1.1.</w:t>
            </w:r>
          </w:p>
        </w:tc>
        <w:tc>
          <w:tcPr>
            <w:tcW w:w="712" w:type="pct"/>
            <w:tcMar>
              <w:left w:w="14" w:type="dxa"/>
              <w:right w:w="14" w:type="dxa"/>
            </w:tcMar>
          </w:tcPr>
          <w:p w14:paraId="67056D67" w14:textId="77777777" w:rsidR="00642749" w:rsidRPr="00E22969" w:rsidRDefault="00642749" w:rsidP="00642749">
            <w:pPr>
              <w:spacing w:after="0"/>
            </w:pPr>
            <w:r w:rsidRPr="00E22969">
              <w:rPr>
                <w:color w:val="000000"/>
                <w:sz w:val="18"/>
                <w:szCs w:val="18"/>
              </w:rPr>
              <w:t>Send secured WSA</w:t>
            </w:r>
          </w:p>
        </w:tc>
        <w:tc>
          <w:tcPr>
            <w:tcW w:w="527" w:type="pct"/>
            <w:tcMar>
              <w:left w:w="14" w:type="dxa"/>
              <w:right w:w="14" w:type="dxa"/>
            </w:tcMar>
          </w:tcPr>
          <w:p w14:paraId="5642F01E" w14:textId="77777777" w:rsidR="00642749" w:rsidRPr="00E22969" w:rsidRDefault="00642749" w:rsidP="00642749">
            <w:pPr>
              <w:spacing w:after="0"/>
              <w:rPr>
                <w:color w:val="000000"/>
                <w:sz w:val="18"/>
                <w:szCs w:val="18"/>
              </w:rPr>
            </w:pPr>
            <w:r w:rsidRPr="00E22969">
              <w:t>6.2.4.2.1, 8.2.1</w:t>
            </w:r>
          </w:p>
        </w:tc>
        <w:tc>
          <w:tcPr>
            <w:tcW w:w="381" w:type="pct"/>
            <w:tcMar>
              <w:left w:w="14" w:type="dxa"/>
              <w:right w:w="14" w:type="dxa"/>
            </w:tcMar>
          </w:tcPr>
          <w:p w14:paraId="610297B9" w14:textId="77777777" w:rsidR="00642749" w:rsidRPr="00E22969" w:rsidRDefault="00642749" w:rsidP="00642749">
            <w:pPr>
              <w:spacing w:after="0"/>
            </w:pPr>
            <w:r w:rsidRPr="00E22969">
              <w:rPr>
                <w:color w:val="000000"/>
                <w:sz w:val="18"/>
                <w:szCs w:val="18"/>
              </w:rPr>
              <w:t>O6</w:t>
            </w:r>
          </w:p>
        </w:tc>
        <w:tc>
          <w:tcPr>
            <w:tcW w:w="548" w:type="pct"/>
            <w:tcMar>
              <w:left w:w="14" w:type="dxa"/>
              <w:right w:w="14" w:type="dxa"/>
            </w:tcMar>
          </w:tcPr>
          <w:p w14:paraId="3B837278" w14:textId="77777777" w:rsidR="00642749" w:rsidRPr="00E22969" w:rsidRDefault="00642749" w:rsidP="00642749">
            <w:pPr>
              <w:spacing w:after="0"/>
            </w:pPr>
            <w:r w:rsidRPr="00E22969">
              <w:t>RSE</w:t>
            </w:r>
          </w:p>
        </w:tc>
        <w:tc>
          <w:tcPr>
            <w:tcW w:w="623" w:type="pct"/>
            <w:tcMar>
              <w:left w:w="14" w:type="dxa"/>
              <w:right w:w="14" w:type="dxa"/>
            </w:tcMar>
          </w:tcPr>
          <w:p w14:paraId="3CCB2C67" w14:textId="77777777" w:rsidR="00642749" w:rsidRPr="00E22969" w:rsidRDefault="00642749" w:rsidP="00642749">
            <w:pPr>
              <w:spacing w:after="0"/>
              <w:rPr>
                <w:highlight w:val="yellow"/>
              </w:rPr>
            </w:pPr>
            <w:r w:rsidRPr="00E22969">
              <w:t>TP-16093-WSA-MST-BV-03</w:t>
            </w:r>
          </w:p>
        </w:tc>
        <w:tc>
          <w:tcPr>
            <w:tcW w:w="1572" w:type="pct"/>
            <w:tcMar>
              <w:left w:w="14" w:type="dxa"/>
              <w:right w:w="14" w:type="dxa"/>
            </w:tcMar>
          </w:tcPr>
          <w:p w14:paraId="597337D8" w14:textId="77777777" w:rsidR="00642749" w:rsidRPr="00E22969" w:rsidRDefault="00642749" w:rsidP="00642749">
            <w:pPr>
              <w:spacing w:after="0"/>
            </w:pPr>
            <w:r w:rsidRPr="00E22969">
              <w:t>Verify that the IUT will transmit WSM containing a secure WSA.</w:t>
            </w:r>
          </w:p>
        </w:tc>
      </w:tr>
      <w:tr w:rsidR="00642749" w:rsidRPr="00E22969" w14:paraId="4BB08B21" w14:textId="77777777" w:rsidTr="001A25C9">
        <w:tc>
          <w:tcPr>
            <w:tcW w:w="637" w:type="pct"/>
            <w:tcMar>
              <w:left w:w="14" w:type="dxa"/>
              <w:right w:w="14" w:type="dxa"/>
            </w:tcMar>
          </w:tcPr>
          <w:p w14:paraId="06799D45" w14:textId="77777777" w:rsidR="00642749" w:rsidRPr="00E22969" w:rsidRDefault="00642749" w:rsidP="00642749">
            <w:pPr>
              <w:spacing w:after="0"/>
            </w:pPr>
            <w:r w:rsidRPr="00E22969">
              <w:rPr>
                <w:color w:val="000000"/>
                <w:sz w:val="18"/>
                <w:szCs w:val="18"/>
              </w:rPr>
              <w:t>N2.2.1.2.</w:t>
            </w:r>
          </w:p>
        </w:tc>
        <w:tc>
          <w:tcPr>
            <w:tcW w:w="712" w:type="pct"/>
            <w:tcMar>
              <w:left w:w="14" w:type="dxa"/>
              <w:right w:w="14" w:type="dxa"/>
            </w:tcMar>
          </w:tcPr>
          <w:p w14:paraId="02931199" w14:textId="77777777" w:rsidR="00642749" w:rsidRPr="00E22969" w:rsidRDefault="00642749" w:rsidP="00642749">
            <w:pPr>
              <w:spacing w:after="0"/>
            </w:pPr>
            <w:r w:rsidRPr="00E22969">
              <w:rPr>
                <w:color w:val="000000"/>
                <w:sz w:val="18"/>
                <w:szCs w:val="18"/>
              </w:rPr>
              <w:t>Send unsecured WSA</w:t>
            </w:r>
          </w:p>
        </w:tc>
        <w:tc>
          <w:tcPr>
            <w:tcW w:w="527" w:type="pct"/>
            <w:tcMar>
              <w:left w:w="14" w:type="dxa"/>
              <w:right w:w="14" w:type="dxa"/>
            </w:tcMar>
          </w:tcPr>
          <w:p w14:paraId="5F16D087" w14:textId="77777777" w:rsidR="00642749" w:rsidRPr="00E22969" w:rsidRDefault="00642749" w:rsidP="00642749">
            <w:pPr>
              <w:spacing w:after="0"/>
              <w:rPr>
                <w:color w:val="000000"/>
                <w:sz w:val="18"/>
                <w:szCs w:val="18"/>
              </w:rPr>
            </w:pPr>
            <w:r w:rsidRPr="00E22969">
              <w:t>6.2.4.2.1, 8.2.1</w:t>
            </w:r>
          </w:p>
        </w:tc>
        <w:tc>
          <w:tcPr>
            <w:tcW w:w="381" w:type="pct"/>
            <w:tcMar>
              <w:left w:w="14" w:type="dxa"/>
              <w:right w:w="14" w:type="dxa"/>
            </w:tcMar>
          </w:tcPr>
          <w:p w14:paraId="094AC2DC" w14:textId="77777777" w:rsidR="00642749" w:rsidRPr="00E22969" w:rsidRDefault="00642749" w:rsidP="00642749">
            <w:pPr>
              <w:spacing w:after="0"/>
            </w:pPr>
            <w:r w:rsidRPr="00E22969">
              <w:rPr>
                <w:color w:val="000000"/>
                <w:sz w:val="18"/>
                <w:szCs w:val="18"/>
              </w:rPr>
              <w:t>O6</w:t>
            </w:r>
          </w:p>
        </w:tc>
        <w:tc>
          <w:tcPr>
            <w:tcW w:w="548" w:type="pct"/>
            <w:tcMar>
              <w:left w:w="14" w:type="dxa"/>
              <w:right w:w="14" w:type="dxa"/>
            </w:tcMar>
          </w:tcPr>
          <w:p w14:paraId="1422270D" w14:textId="77777777" w:rsidR="00642749" w:rsidRPr="00E22969" w:rsidRDefault="00642749" w:rsidP="00642749">
            <w:pPr>
              <w:spacing w:after="0"/>
            </w:pPr>
            <w:r w:rsidRPr="00E22969">
              <w:t>RSE</w:t>
            </w:r>
          </w:p>
        </w:tc>
        <w:tc>
          <w:tcPr>
            <w:tcW w:w="623" w:type="pct"/>
            <w:tcMar>
              <w:left w:w="14" w:type="dxa"/>
              <w:right w:w="14" w:type="dxa"/>
            </w:tcMar>
          </w:tcPr>
          <w:p w14:paraId="7D40C8E1" w14:textId="77777777" w:rsidR="00642749" w:rsidRPr="00E22969" w:rsidRDefault="00642749" w:rsidP="00642749">
            <w:pPr>
              <w:spacing w:after="0"/>
              <w:rPr>
                <w:highlight w:val="yellow"/>
              </w:rPr>
            </w:pPr>
          </w:p>
        </w:tc>
        <w:tc>
          <w:tcPr>
            <w:tcW w:w="1572" w:type="pct"/>
            <w:tcMar>
              <w:left w:w="14" w:type="dxa"/>
              <w:right w:w="14" w:type="dxa"/>
            </w:tcMar>
          </w:tcPr>
          <w:p w14:paraId="3967518E" w14:textId="77777777" w:rsidR="00642749" w:rsidRPr="00E22969" w:rsidRDefault="00642749" w:rsidP="00642749">
            <w:pPr>
              <w:spacing w:after="0"/>
            </w:pPr>
            <w:r w:rsidRPr="00E22969">
              <w:t>Not considered</w:t>
            </w:r>
          </w:p>
        </w:tc>
      </w:tr>
      <w:tr w:rsidR="00642749" w:rsidRPr="00E22969" w14:paraId="072DCFE0" w14:textId="77777777" w:rsidTr="001A25C9">
        <w:tc>
          <w:tcPr>
            <w:tcW w:w="637" w:type="pct"/>
            <w:tcMar>
              <w:left w:w="14" w:type="dxa"/>
              <w:right w:w="14" w:type="dxa"/>
            </w:tcMar>
          </w:tcPr>
          <w:p w14:paraId="4ED642F6" w14:textId="77777777" w:rsidR="00642749" w:rsidRPr="00E22969" w:rsidRDefault="00642749" w:rsidP="00642749">
            <w:pPr>
              <w:spacing w:after="0"/>
            </w:pPr>
            <w:r w:rsidRPr="00E22969">
              <w:rPr>
                <w:color w:val="000000"/>
                <w:sz w:val="18"/>
                <w:szCs w:val="18"/>
              </w:rPr>
              <w:t>N2.2.2.</w:t>
            </w:r>
          </w:p>
        </w:tc>
        <w:tc>
          <w:tcPr>
            <w:tcW w:w="712" w:type="pct"/>
            <w:tcMar>
              <w:left w:w="14" w:type="dxa"/>
              <w:right w:w="14" w:type="dxa"/>
            </w:tcMar>
          </w:tcPr>
          <w:p w14:paraId="0CD3A645" w14:textId="77777777" w:rsidR="00642749" w:rsidRPr="00E22969" w:rsidRDefault="00642749" w:rsidP="00642749">
            <w:pPr>
              <w:spacing w:after="0"/>
            </w:pPr>
            <w:r w:rsidRPr="00E22969">
              <w:rPr>
                <w:color w:val="000000"/>
                <w:sz w:val="18"/>
                <w:szCs w:val="18"/>
              </w:rPr>
              <w:t>Send repeated advertisements</w:t>
            </w:r>
          </w:p>
        </w:tc>
        <w:tc>
          <w:tcPr>
            <w:tcW w:w="527" w:type="pct"/>
            <w:tcMar>
              <w:left w:w="14" w:type="dxa"/>
              <w:right w:w="14" w:type="dxa"/>
            </w:tcMar>
          </w:tcPr>
          <w:p w14:paraId="2E9E62CF" w14:textId="77777777" w:rsidR="00642749" w:rsidRPr="00E22969" w:rsidRDefault="00642749" w:rsidP="00642749">
            <w:pPr>
              <w:spacing w:after="0"/>
              <w:rPr>
                <w:color w:val="000000"/>
                <w:sz w:val="18"/>
                <w:szCs w:val="18"/>
              </w:rPr>
            </w:pPr>
            <w:r w:rsidRPr="00E22969">
              <w:t>6.2.4.2.1</w:t>
            </w:r>
          </w:p>
        </w:tc>
        <w:tc>
          <w:tcPr>
            <w:tcW w:w="381" w:type="pct"/>
            <w:tcMar>
              <w:left w:w="14" w:type="dxa"/>
              <w:right w:w="14" w:type="dxa"/>
            </w:tcMar>
          </w:tcPr>
          <w:p w14:paraId="0D416C74" w14:textId="77777777" w:rsidR="00642749" w:rsidRPr="00E22969" w:rsidRDefault="00642749" w:rsidP="00642749">
            <w:pPr>
              <w:spacing w:after="0"/>
            </w:pPr>
            <w:r w:rsidRPr="00E22969">
              <w:rPr>
                <w:color w:val="000000"/>
                <w:sz w:val="18"/>
                <w:szCs w:val="18"/>
              </w:rPr>
              <w:t>O</w:t>
            </w:r>
          </w:p>
        </w:tc>
        <w:tc>
          <w:tcPr>
            <w:tcW w:w="548" w:type="pct"/>
            <w:tcMar>
              <w:left w:w="14" w:type="dxa"/>
              <w:right w:w="14" w:type="dxa"/>
            </w:tcMar>
          </w:tcPr>
          <w:p w14:paraId="21EA5C09" w14:textId="77777777" w:rsidR="00642749" w:rsidRPr="00E22969" w:rsidRDefault="00642749" w:rsidP="00642749">
            <w:pPr>
              <w:spacing w:after="0"/>
            </w:pPr>
            <w:r w:rsidRPr="00E22969">
              <w:t>RSE</w:t>
            </w:r>
          </w:p>
        </w:tc>
        <w:tc>
          <w:tcPr>
            <w:tcW w:w="623" w:type="pct"/>
            <w:tcMar>
              <w:left w:w="14" w:type="dxa"/>
              <w:right w:w="14" w:type="dxa"/>
            </w:tcMar>
          </w:tcPr>
          <w:p w14:paraId="36D97A18" w14:textId="77777777" w:rsidR="00642749" w:rsidRPr="00E22969" w:rsidRDefault="00642749" w:rsidP="00642749">
            <w:pPr>
              <w:spacing w:after="0"/>
              <w:rPr>
                <w:highlight w:val="yellow"/>
              </w:rPr>
            </w:pPr>
            <w:r w:rsidRPr="00E22969">
              <w:t>TP-16093-WSA-ROP-BV-01</w:t>
            </w:r>
          </w:p>
        </w:tc>
        <w:tc>
          <w:tcPr>
            <w:tcW w:w="1572" w:type="pct"/>
            <w:tcMar>
              <w:left w:w="14" w:type="dxa"/>
              <w:right w:w="14" w:type="dxa"/>
            </w:tcMar>
          </w:tcPr>
          <w:p w14:paraId="502DC6BB" w14:textId="77777777" w:rsidR="00642749" w:rsidRPr="00E22969" w:rsidRDefault="00642749" w:rsidP="00642749">
            <w:pPr>
              <w:spacing w:after="0"/>
            </w:pPr>
            <w:r w:rsidRPr="00E22969">
              <w:t>Verify that the IUT operating as provider will transmit WSA with a specific repeat rate.</w:t>
            </w:r>
          </w:p>
        </w:tc>
      </w:tr>
      <w:tr w:rsidR="00642749" w:rsidRPr="00E22969" w14:paraId="2D8CA98F" w14:textId="77777777" w:rsidTr="001A25C9">
        <w:tc>
          <w:tcPr>
            <w:tcW w:w="637" w:type="pct"/>
            <w:tcMar>
              <w:left w:w="14" w:type="dxa"/>
              <w:right w:w="14" w:type="dxa"/>
            </w:tcMar>
          </w:tcPr>
          <w:p w14:paraId="038C72FC" w14:textId="77777777" w:rsidR="00642749" w:rsidRPr="00E22969" w:rsidRDefault="00642749" w:rsidP="00642749">
            <w:pPr>
              <w:spacing w:after="0"/>
            </w:pPr>
            <w:r w:rsidRPr="00E22969">
              <w:rPr>
                <w:color w:val="000000"/>
                <w:sz w:val="18"/>
                <w:szCs w:val="18"/>
              </w:rPr>
              <w:t>N2.2.3.</w:t>
            </w:r>
          </w:p>
        </w:tc>
        <w:tc>
          <w:tcPr>
            <w:tcW w:w="712" w:type="pct"/>
            <w:tcMar>
              <w:left w:w="14" w:type="dxa"/>
              <w:right w:w="14" w:type="dxa"/>
            </w:tcMar>
          </w:tcPr>
          <w:p w14:paraId="3E23E046" w14:textId="77777777" w:rsidR="00642749" w:rsidRPr="00E22969" w:rsidRDefault="00642749" w:rsidP="00642749">
            <w:pPr>
              <w:spacing w:after="0"/>
            </w:pPr>
            <w:r w:rsidRPr="00E22969">
              <w:rPr>
                <w:color w:val="000000"/>
                <w:sz w:val="18"/>
                <w:szCs w:val="18"/>
              </w:rPr>
              <w:t>Change ongoing advertisements</w:t>
            </w:r>
          </w:p>
        </w:tc>
        <w:tc>
          <w:tcPr>
            <w:tcW w:w="527" w:type="pct"/>
            <w:tcMar>
              <w:left w:w="14" w:type="dxa"/>
              <w:right w:w="14" w:type="dxa"/>
            </w:tcMar>
          </w:tcPr>
          <w:p w14:paraId="015FB626" w14:textId="77777777" w:rsidR="00642749" w:rsidRPr="00E22969" w:rsidRDefault="00642749" w:rsidP="00642749">
            <w:pPr>
              <w:spacing w:after="0"/>
              <w:rPr>
                <w:color w:val="000000"/>
                <w:sz w:val="18"/>
                <w:szCs w:val="18"/>
              </w:rPr>
            </w:pPr>
            <w:r w:rsidRPr="00E22969">
              <w:t>6.2.2.2, 6.2.4.2.2</w:t>
            </w:r>
          </w:p>
        </w:tc>
        <w:tc>
          <w:tcPr>
            <w:tcW w:w="381" w:type="pct"/>
            <w:tcMar>
              <w:left w:w="14" w:type="dxa"/>
              <w:right w:w="14" w:type="dxa"/>
            </w:tcMar>
          </w:tcPr>
          <w:p w14:paraId="4FDB85AD" w14:textId="77777777" w:rsidR="00642749" w:rsidRPr="00E22969" w:rsidRDefault="00642749" w:rsidP="00642749">
            <w:pPr>
              <w:spacing w:after="0"/>
            </w:pPr>
            <w:r w:rsidRPr="00E22969">
              <w:rPr>
                <w:color w:val="000000"/>
                <w:sz w:val="18"/>
                <w:szCs w:val="18"/>
              </w:rPr>
              <w:t>O</w:t>
            </w:r>
          </w:p>
        </w:tc>
        <w:tc>
          <w:tcPr>
            <w:tcW w:w="548" w:type="pct"/>
            <w:tcMar>
              <w:left w:w="14" w:type="dxa"/>
              <w:right w:w="14" w:type="dxa"/>
            </w:tcMar>
          </w:tcPr>
          <w:p w14:paraId="33A42EB1" w14:textId="77777777" w:rsidR="00642749" w:rsidRPr="00E22969" w:rsidRDefault="00642749" w:rsidP="00642749">
            <w:pPr>
              <w:spacing w:after="0"/>
            </w:pPr>
            <w:r w:rsidRPr="00E22969">
              <w:t>RSE</w:t>
            </w:r>
          </w:p>
        </w:tc>
        <w:tc>
          <w:tcPr>
            <w:tcW w:w="623" w:type="pct"/>
            <w:tcMar>
              <w:left w:w="14" w:type="dxa"/>
              <w:right w:w="14" w:type="dxa"/>
            </w:tcMar>
          </w:tcPr>
          <w:p w14:paraId="3CA0105F" w14:textId="77777777" w:rsidR="00642749" w:rsidRPr="00E22969" w:rsidRDefault="00642749" w:rsidP="00642749">
            <w:pPr>
              <w:spacing w:after="0"/>
              <w:rPr>
                <w:highlight w:val="yellow"/>
              </w:rPr>
            </w:pPr>
            <w:r w:rsidRPr="00E22969">
              <w:t>TP-16093-WSA-CHG-BV-01</w:t>
            </w:r>
          </w:p>
        </w:tc>
        <w:tc>
          <w:tcPr>
            <w:tcW w:w="1572" w:type="pct"/>
            <w:tcMar>
              <w:left w:w="14" w:type="dxa"/>
              <w:right w:w="14" w:type="dxa"/>
            </w:tcMar>
          </w:tcPr>
          <w:p w14:paraId="63A0DEB5" w14:textId="77777777" w:rsidR="00642749" w:rsidRPr="00E22969" w:rsidRDefault="00642749" w:rsidP="00642749">
            <w:pPr>
              <w:spacing w:after="0"/>
            </w:pPr>
            <w:r w:rsidRPr="00E22969">
              <w:t>Verify the IUT ability to change WSA when a new service added</w:t>
            </w:r>
          </w:p>
        </w:tc>
      </w:tr>
      <w:tr w:rsidR="00642749" w:rsidRPr="00E22969" w14:paraId="464485DF" w14:textId="77777777" w:rsidTr="001A25C9">
        <w:tc>
          <w:tcPr>
            <w:tcW w:w="637" w:type="pct"/>
            <w:tcMar>
              <w:left w:w="14" w:type="dxa"/>
              <w:right w:w="14" w:type="dxa"/>
            </w:tcMar>
          </w:tcPr>
          <w:p w14:paraId="0851AAB2" w14:textId="77777777" w:rsidR="00642749" w:rsidRPr="00E22969" w:rsidRDefault="00642749" w:rsidP="00642749">
            <w:pPr>
              <w:spacing w:after="0"/>
            </w:pPr>
            <w:r w:rsidRPr="00E22969">
              <w:rPr>
                <w:color w:val="000000"/>
                <w:sz w:val="18"/>
                <w:szCs w:val="18"/>
              </w:rPr>
              <w:t>N2.2.4.</w:t>
            </w:r>
          </w:p>
        </w:tc>
        <w:tc>
          <w:tcPr>
            <w:tcW w:w="712" w:type="pct"/>
            <w:tcMar>
              <w:left w:w="14" w:type="dxa"/>
              <w:right w:w="14" w:type="dxa"/>
            </w:tcMar>
          </w:tcPr>
          <w:p w14:paraId="400E16AD" w14:textId="77777777" w:rsidR="00642749" w:rsidRPr="00E22969" w:rsidRDefault="00642749" w:rsidP="00642749">
            <w:pPr>
              <w:spacing w:after="0"/>
            </w:pPr>
            <w:r w:rsidRPr="00E22969">
              <w:rPr>
                <w:color w:val="000000"/>
                <w:sz w:val="18"/>
                <w:szCs w:val="18"/>
              </w:rPr>
              <w:t>Delete application-service</w:t>
            </w:r>
          </w:p>
        </w:tc>
        <w:tc>
          <w:tcPr>
            <w:tcW w:w="527" w:type="pct"/>
            <w:tcMar>
              <w:left w:w="14" w:type="dxa"/>
              <w:right w:w="14" w:type="dxa"/>
            </w:tcMar>
          </w:tcPr>
          <w:p w14:paraId="7788C489" w14:textId="77777777" w:rsidR="00642749" w:rsidRPr="00E22969" w:rsidRDefault="00642749" w:rsidP="00642749">
            <w:pPr>
              <w:spacing w:after="0"/>
              <w:rPr>
                <w:color w:val="000000"/>
                <w:sz w:val="18"/>
                <w:szCs w:val="18"/>
              </w:rPr>
            </w:pPr>
            <w:r w:rsidRPr="00E22969">
              <w:t>6.2.3.6</w:t>
            </w:r>
          </w:p>
        </w:tc>
        <w:tc>
          <w:tcPr>
            <w:tcW w:w="381" w:type="pct"/>
            <w:tcMar>
              <w:left w:w="14" w:type="dxa"/>
              <w:right w:w="14" w:type="dxa"/>
            </w:tcMar>
          </w:tcPr>
          <w:p w14:paraId="54E8A5DE" w14:textId="77777777" w:rsidR="00642749" w:rsidRPr="00E22969" w:rsidRDefault="00642749" w:rsidP="00642749">
            <w:pPr>
              <w:spacing w:after="0"/>
            </w:pPr>
            <w:r w:rsidRPr="00E22969">
              <w:rPr>
                <w:color w:val="000000"/>
                <w:sz w:val="18"/>
                <w:szCs w:val="18"/>
              </w:rPr>
              <w:t>O</w:t>
            </w:r>
          </w:p>
        </w:tc>
        <w:tc>
          <w:tcPr>
            <w:tcW w:w="548" w:type="pct"/>
            <w:tcMar>
              <w:left w:w="14" w:type="dxa"/>
              <w:right w:w="14" w:type="dxa"/>
            </w:tcMar>
          </w:tcPr>
          <w:p w14:paraId="7C301747" w14:textId="77777777" w:rsidR="00642749" w:rsidRPr="00E22969" w:rsidRDefault="00642749" w:rsidP="00642749">
            <w:pPr>
              <w:spacing w:after="0"/>
            </w:pPr>
            <w:r w:rsidRPr="00E22969">
              <w:t>RSE</w:t>
            </w:r>
          </w:p>
        </w:tc>
        <w:tc>
          <w:tcPr>
            <w:tcW w:w="623" w:type="pct"/>
            <w:tcMar>
              <w:left w:w="14" w:type="dxa"/>
              <w:right w:w="14" w:type="dxa"/>
            </w:tcMar>
          </w:tcPr>
          <w:p w14:paraId="5BF9F2A1" w14:textId="77777777" w:rsidR="00642749" w:rsidRPr="00E22969" w:rsidRDefault="00642749" w:rsidP="00642749">
            <w:pPr>
              <w:spacing w:after="0"/>
              <w:rPr>
                <w:highlight w:val="yellow"/>
              </w:rPr>
            </w:pPr>
            <w:r w:rsidRPr="00E22969">
              <w:t>TP-16093-WSA-CHG-BV-02</w:t>
            </w:r>
          </w:p>
        </w:tc>
        <w:tc>
          <w:tcPr>
            <w:tcW w:w="1572" w:type="pct"/>
            <w:tcMar>
              <w:left w:w="14" w:type="dxa"/>
              <w:right w:w="14" w:type="dxa"/>
            </w:tcMar>
          </w:tcPr>
          <w:p w14:paraId="1EDE03CD" w14:textId="77777777" w:rsidR="00642749" w:rsidRPr="00E22969" w:rsidRDefault="00642749" w:rsidP="00642749">
            <w:pPr>
              <w:spacing w:after="0"/>
            </w:pPr>
            <w:r w:rsidRPr="00E22969">
              <w:t>Verify the IUT ability to change WSA when a service is deleted from WSA</w:t>
            </w:r>
          </w:p>
        </w:tc>
      </w:tr>
      <w:tr w:rsidR="00642749" w:rsidRPr="00E22969" w14:paraId="1740295E" w14:textId="77777777" w:rsidTr="001A25C9">
        <w:tc>
          <w:tcPr>
            <w:tcW w:w="637" w:type="pct"/>
            <w:tcMar>
              <w:left w:w="14" w:type="dxa"/>
              <w:right w:w="14" w:type="dxa"/>
            </w:tcMar>
          </w:tcPr>
          <w:p w14:paraId="4DD090E8" w14:textId="77777777" w:rsidR="00642749" w:rsidRPr="00E22969" w:rsidRDefault="00642749" w:rsidP="00642749">
            <w:pPr>
              <w:spacing w:after="0"/>
            </w:pPr>
            <w:r w:rsidRPr="00E22969">
              <w:rPr>
                <w:color w:val="000000"/>
                <w:sz w:val="18"/>
                <w:szCs w:val="18"/>
              </w:rPr>
              <w:t>N2.2.5.</w:t>
            </w:r>
          </w:p>
        </w:tc>
        <w:tc>
          <w:tcPr>
            <w:tcW w:w="712" w:type="pct"/>
            <w:tcMar>
              <w:left w:w="14" w:type="dxa"/>
              <w:right w:w="14" w:type="dxa"/>
            </w:tcMar>
          </w:tcPr>
          <w:p w14:paraId="5553E667" w14:textId="77777777" w:rsidR="00642749" w:rsidRPr="00E22969" w:rsidRDefault="00642749" w:rsidP="00642749">
            <w:pPr>
              <w:spacing w:after="0"/>
            </w:pPr>
            <w:r w:rsidRPr="00E22969">
              <w:rPr>
                <w:b/>
                <w:bCs/>
                <w:i/>
                <w:iCs/>
                <w:color w:val="000000"/>
                <w:sz w:val="18"/>
                <w:szCs w:val="18"/>
              </w:rPr>
              <w:t>WSA header</w:t>
            </w:r>
          </w:p>
        </w:tc>
        <w:tc>
          <w:tcPr>
            <w:tcW w:w="527" w:type="pct"/>
            <w:tcMar>
              <w:left w:w="14" w:type="dxa"/>
              <w:right w:w="14" w:type="dxa"/>
            </w:tcMar>
          </w:tcPr>
          <w:p w14:paraId="0EBADA42" w14:textId="77777777" w:rsidR="00642749" w:rsidRPr="00E22969" w:rsidRDefault="00642749" w:rsidP="00642749">
            <w:pPr>
              <w:spacing w:after="0"/>
            </w:pPr>
            <w:r w:rsidRPr="00E22969">
              <w:t>8.2.2</w:t>
            </w:r>
          </w:p>
        </w:tc>
        <w:tc>
          <w:tcPr>
            <w:tcW w:w="381" w:type="pct"/>
            <w:tcMar>
              <w:left w:w="14" w:type="dxa"/>
              <w:right w:w="14" w:type="dxa"/>
            </w:tcMar>
          </w:tcPr>
          <w:p w14:paraId="3153CB7A" w14:textId="77777777" w:rsidR="00642749" w:rsidRPr="00E22969" w:rsidRDefault="00642749" w:rsidP="00642749">
            <w:pPr>
              <w:spacing w:after="0"/>
            </w:pPr>
            <w:r w:rsidRPr="00E22969">
              <w:t>M</w:t>
            </w:r>
          </w:p>
        </w:tc>
        <w:tc>
          <w:tcPr>
            <w:tcW w:w="548" w:type="pct"/>
            <w:tcMar>
              <w:left w:w="14" w:type="dxa"/>
              <w:right w:w="14" w:type="dxa"/>
            </w:tcMar>
          </w:tcPr>
          <w:p w14:paraId="76B1D551" w14:textId="77777777" w:rsidR="00642749" w:rsidRPr="00E22969" w:rsidRDefault="00642749" w:rsidP="00642749">
            <w:pPr>
              <w:spacing w:after="0"/>
            </w:pPr>
            <w:r w:rsidRPr="00E22969">
              <w:t>RSE</w:t>
            </w:r>
          </w:p>
        </w:tc>
        <w:tc>
          <w:tcPr>
            <w:tcW w:w="623" w:type="pct"/>
            <w:tcMar>
              <w:left w:w="14" w:type="dxa"/>
              <w:right w:w="14" w:type="dxa"/>
            </w:tcMar>
          </w:tcPr>
          <w:p w14:paraId="1F518801" w14:textId="77777777" w:rsidR="00642749" w:rsidRPr="00E22969" w:rsidRDefault="00642749" w:rsidP="00642749">
            <w:pPr>
              <w:spacing w:after="0"/>
              <w:rPr>
                <w:highlight w:val="yellow"/>
              </w:rPr>
            </w:pPr>
            <w:r w:rsidRPr="00E22969">
              <w:t>Various</w:t>
            </w:r>
          </w:p>
        </w:tc>
        <w:tc>
          <w:tcPr>
            <w:tcW w:w="1572" w:type="pct"/>
            <w:tcMar>
              <w:left w:w="14" w:type="dxa"/>
              <w:right w:w="14" w:type="dxa"/>
            </w:tcMar>
          </w:tcPr>
          <w:p w14:paraId="15DB4058" w14:textId="77777777" w:rsidR="00642749" w:rsidRPr="00E22969" w:rsidRDefault="00642749" w:rsidP="00642749">
            <w:pPr>
              <w:spacing w:after="0"/>
            </w:pPr>
            <w:r w:rsidRPr="00E22969">
              <w:t>See TPs for N2.2.5.1-N2.2.6.5.</w:t>
            </w:r>
          </w:p>
        </w:tc>
      </w:tr>
      <w:tr w:rsidR="00642749" w:rsidRPr="00E22969" w14:paraId="572EC98D" w14:textId="77777777" w:rsidTr="001A25C9">
        <w:tc>
          <w:tcPr>
            <w:tcW w:w="637" w:type="pct"/>
            <w:tcMar>
              <w:left w:w="14" w:type="dxa"/>
              <w:right w:w="14" w:type="dxa"/>
            </w:tcMar>
          </w:tcPr>
          <w:p w14:paraId="137FB3DF" w14:textId="77777777" w:rsidR="00642749" w:rsidRPr="00E22969" w:rsidRDefault="00642749" w:rsidP="00642749">
            <w:pPr>
              <w:spacing w:after="0"/>
            </w:pPr>
            <w:r w:rsidRPr="00E22969">
              <w:rPr>
                <w:color w:val="000000"/>
                <w:sz w:val="18"/>
                <w:szCs w:val="18"/>
              </w:rPr>
              <w:t>N2.2.5.1.</w:t>
            </w:r>
          </w:p>
        </w:tc>
        <w:tc>
          <w:tcPr>
            <w:tcW w:w="712" w:type="pct"/>
            <w:tcMar>
              <w:left w:w="14" w:type="dxa"/>
              <w:right w:w="14" w:type="dxa"/>
            </w:tcMar>
          </w:tcPr>
          <w:p w14:paraId="252438BF" w14:textId="77777777" w:rsidR="00642749" w:rsidRPr="00E22969" w:rsidRDefault="00642749" w:rsidP="00642749">
            <w:pPr>
              <w:spacing w:after="0"/>
            </w:pPr>
            <w:r w:rsidRPr="00E22969">
              <w:rPr>
                <w:color w:val="000000"/>
                <w:sz w:val="18"/>
                <w:szCs w:val="18"/>
              </w:rPr>
              <w:t>Set WSA Version</w:t>
            </w:r>
          </w:p>
        </w:tc>
        <w:tc>
          <w:tcPr>
            <w:tcW w:w="527" w:type="pct"/>
            <w:tcMar>
              <w:left w:w="14" w:type="dxa"/>
              <w:right w:w="14" w:type="dxa"/>
            </w:tcMar>
          </w:tcPr>
          <w:p w14:paraId="79A1BCD8" w14:textId="77777777" w:rsidR="00642749" w:rsidRPr="00E22969" w:rsidRDefault="00642749" w:rsidP="00642749">
            <w:pPr>
              <w:spacing w:after="0"/>
              <w:rPr>
                <w:color w:val="000000"/>
                <w:sz w:val="18"/>
                <w:szCs w:val="18"/>
              </w:rPr>
            </w:pPr>
            <w:r w:rsidRPr="00E22969">
              <w:t>8.2.2.2</w:t>
            </w:r>
          </w:p>
        </w:tc>
        <w:tc>
          <w:tcPr>
            <w:tcW w:w="381" w:type="pct"/>
            <w:tcMar>
              <w:left w:w="14" w:type="dxa"/>
              <w:right w:w="14" w:type="dxa"/>
            </w:tcMar>
          </w:tcPr>
          <w:p w14:paraId="4CD692EB" w14:textId="77777777" w:rsidR="00642749" w:rsidRPr="00E22969" w:rsidRDefault="00642749" w:rsidP="00642749">
            <w:pPr>
              <w:spacing w:after="0"/>
            </w:pPr>
            <w:r w:rsidRPr="00E22969">
              <w:rPr>
                <w:color w:val="000000"/>
                <w:sz w:val="18"/>
                <w:szCs w:val="18"/>
              </w:rPr>
              <w:t>M</w:t>
            </w:r>
          </w:p>
        </w:tc>
        <w:tc>
          <w:tcPr>
            <w:tcW w:w="548" w:type="pct"/>
            <w:tcMar>
              <w:left w:w="14" w:type="dxa"/>
              <w:right w:w="14" w:type="dxa"/>
            </w:tcMar>
          </w:tcPr>
          <w:p w14:paraId="5ECF234D" w14:textId="77777777" w:rsidR="00642749" w:rsidRPr="00E22969" w:rsidRDefault="00642749" w:rsidP="00642749">
            <w:pPr>
              <w:spacing w:after="0"/>
            </w:pPr>
            <w:r w:rsidRPr="00E22969">
              <w:t>RSE</w:t>
            </w:r>
          </w:p>
        </w:tc>
        <w:tc>
          <w:tcPr>
            <w:tcW w:w="623" w:type="pct"/>
            <w:tcMar>
              <w:left w:w="14" w:type="dxa"/>
              <w:right w:w="14" w:type="dxa"/>
            </w:tcMar>
          </w:tcPr>
          <w:p w14:paraId="4B8A2A52" w14:textId="77777777" w:rsidR="00642749" w:rsidRPr="00E22969" w:rsidRDefault="00642749" w:rsidP="00642749">
            <w:pPr>
              <w:spacing w:after="0"/>
              <w:rPr>
                <w:highlight w:val="yellow"/>
              </w:rPr>
            </w:pPr>
            <w:r w:rsidRPr="00E22969">
              <w:t>TP-16093-WSA-MST-BV-02</w:t>
            </w:r>
          </w:p>
        </w:tc>
        <w:tc>
          <w:tcPr>
            <w:tcW w:w="1572" w:type="pct"/>
            <w:tcMar>
              <w:left w:w="14" w:type="dxa"/>
              <w:right w:w="14" w:type="dxa"/>
            </w:tcMar>
          </w:tcPr>
          <w:p w14:paraId="0E867478" w14:textId="77777777" w:rsidR="00642749" w:rsidRPr="00E22969" w:rsidRDefault="00642749" w:rsidP="00642749">
            <w:pPr>
              <w:spacing w:after="0"/>
            </w:pPr>
            <w:r w:rsidRPr="00E22969">
              <w:t>Verify that the IUT will transmit WSA with the correct version number and valid WSA Header.</w:t>
            </w:r>
          </w:p>
        </w:tc>
      </w:tr>
      <w:tr w:rsidR="00642749" w:rsidRPr="00E22969" w14:paraId="446189CA" w14:textId="77777777" w:rsidTr="001A25C9">
        <w:tc>
          <w:tcPr>
            <w:tcW w:w="637" w:type="pct"/>
            <w:tcMar>
              <w:left w:w="14" w:type="dxa"/>
              <w:right w:w="14" w:type="dxa"/>
            </w:tcMar>
          </w:tcPr>
          <w:p w14:paraId="38F71BA3" w14:textId="77777777" w:rsidR="00642749" w:rsidRPr="00E22969" w:rsidRDefault="00642749" w:rsidP="00642749">
            <w:pPr>
              <w:spacing w:after="0"/>
            </w:pPr>
            <w:r w:rsidRPr="00E22969">
              <w:rPr>
                <w:color w:val="000000"/>
                <w:sz w:val="18"/>
                <w:szCs w:val="18"/>
              </w:rPr>
              <w:t>N2.2.5.2.</w:t>
            </w:r>
          </w:p>
        </w:tc>
        <w:tc>
          <w:tcPr>
            <w:tcW w:w="712" w:type="pct"/>
            <w:tcMar>
              <w:left w:w="14" w:type="dxa"/>
              <w:right w:w="14" w:type="dxa"/>
            </w:tcMar>
          </w:tcPr>
          <w:p w14:paraId="7AEC07E4" w14:textId="77777777" w:rsidR="00642749" w:rsidRPr="00E22969" w:rsidRDefault="00642749" w:rsidP="00642749">
            <w:pPr>
              <w:spacing w:after="0"/>
            </w:pPr>
            <w:r w:rsidRPr="00E22969">
              <w:rPr>
                <w:color w:val="000000"/>
                <w:sz w:val="18"/>
                <w:szCs w:val="18"/>
              </w:rPr>
              <w:t>Set WSA Identifier</w:t>
            </w:r>
          </w:p>
        </w:tc>
        <w:tc>
          <w:tcPr>
            <w:tcW w:w="527" w:type="pct"/>
            <w:tcMar>
              <w:left w:w="14" w:type="dxa"/>
              <w:right w:w="14" w:type="dxa"/>
            </w:tcMar>
          </w:tcPr>
          <w:p w14:paraId="4BF7A133" w14:textId="77777777" w:rsidR="00642749" w:rsidRPr="00E22969" w:rsidRDefault="00642749" w:rsidP="00642749">
            <w:pPr>
              <w:spacing w:after="0"/>
            </w:pPr>
            <w:r w:rsidRPr="00E22969">
              <w:t>8.2.2.4</w:t>
            </w:r>
          </w:p>
        </w:tc>
        <w:tc>
          <w:tcPr>
            <w:tcW w:w="381" w:type="pct"/>
            <w:tcMar>
              <w:left w:w="14" w:type="dxa"/>
              <w:right w:w="14" w:type="dxa"/>
            </w:tcMar>
          </w:tcPr>
          <w:p w14:paraId="75F0069A" w14:textId="77777777" w:rsidR="00642749" w:rsidRPr="00E22969" w:rsidRDefault="00642749" w:rsidP="00642749">
            <w:pPr>
              <w:spacing w:after="0"/>
            </w:pPr>
            <w:r w:rsidRPr="00E22969">
              <w:t>M</w:t>
            </w:r>
          </w:p>
        </w:tc>
        <w:tc>
          <w:tcPr>
            <w:tcW w:w="548" w:type="pct"/>
            <w:tcMar>
              <w:left w:w="14" w:type="dxa"/>
              <w:right w:w="14" w:type="dxa"/>
            </w:tcMar>
          </w:tcPr>
          <w:p w14:paraId="143A436D" w14:textId="77777777" w:rsidR="00642749" w:rsidRPr="00E22969" w:rsidRDefault="00642749" w:rsidP="00642749">
            <w:pPr>
              <w:spacing w:after="0"/>
            </w:pPr>
            <w:r w:rsidRPr="00E22969">
              <w:t>RSE</w:t>
            </w:r>
          </w:p>
        </w:tc>
        <w:tc>
          <w:tcPr>
            <w:tcW w:w="623" w:type="pct"/>
            <w:tcMar>
              <w:left w:w="14" w:type="dxa"/>
              <w:right w:w="14" w:type="dxa"/>
            </w:tcMar>
          </w:tcPr>
          <w:p w14:paraId="1A395B48" w14:textId="77777777" w:rsidR="00642749" w:rsidRPr="00E22969" w:rsidRDefault="00642749" w:rsidP="00642749">
            <w:pPr>
              <w:spacing w:after="0"/>
              <w:rPr>
                <w:highlight w:val="yellow"/>
              </w:rPr>
            </w:pPr>
            <w:r w:rsidRPr="00E22969">
              <w:t>TP-16093-WSA-MST-BV-02</w:t>
            </w:r>
          </w:p>
        </w:tc>
        <w:tc>
          <w:tcPr>
            <w:tcW w:w="1572" w:type="pct"/>
            <w:tcMar>
              <w:left w:w="14" w:type="dxa"/>
              <w:right w:w="14" w:type="dxa"/>
            </w:tcMar>
          </w:tcPr>
          <w:p w14:paraId="256F92DA" w14:textId="77777777" w:rsidR="00642749" w:rsidRPr="00E22969" w:rsidRDefault="00642749" w:rsidP="00642749">
            <w:pPr>
              <w:spacing w:after="0"/>
            </w:pPr>
            <w:r w:rsidRPr="00E22969">
              <w:t>See TP for N2.2.5.1.</w:t>
            </w:r>
          </w:p>
        </w:tc>
      </w:tr>
      <w:tr w:rsidR="00642749" w:rsidRPr="00E22969" w14:paraId="3035BE38" w14:textId="77777777" w:rsidTr="001A25C9">
        <w:tc>
          <w:tcPr>
            <w:tcW w:w="637" w:type="pct"/>
            <w:tcMar>
              <w:left w:w="14" w:type="dxa"/>
              <w:right w:w="14" w:type="dxa"/>
            </w:tcMar>
          </w:tcPr>
          <w:p w14:paraId="6CEFE6FE" w14:textId="77777777" w:rsidR="00642749" w:rsidRPr="00E22969" w:rsidRDefault="00642749" w:rsidP="00642749">
            <w:pPr>
              <w:spacing w:after="0"/>
            </w:pPr>
            <w:r w:rsidRPr="00E22969">
              <w:rPr>
                <w:color w:val="000000"/>
                <w:sz w:val="18"/>
                <w:szCs w:val="18"/>
              </w:rPr>
              <w:t>N2.2.5.3.</w:t>
            </w:r>
          </w:p>
        </w:tc>
        <w:tc>
          <w:tcPr>
            <w:tcW w:w="712" w:type="pct"/>
            <w:tcMar>
              <w:left w:w="14" w:type="dxa"/>
              <w:right w:w="14" w:type="dxa"/>
            </w:tcMar>
          </w:tcPr>
          <w:p w14:paraId="4A7D8B98" w14:textId="77777777" w:rsidR="00642749" w:rsidRPr="00E22969" w:rsidRDefault="00642749" w:rsidP="00642749">
            <w:pPr>
              <w:spacing w:after="0"/>
            </w:pPr>
            <w:r w:rsidRPr="00E22969">
              <w:rPr>
                <w:color w:val="000000"/>
                <w:sz w:val="18"/>
                <w:szCs w:val="18"/>
              </w:rPr>
              <w:t>Set Content Count</w:t>
            </w:r>
          </w:p>
        </w:tc>
        <w:tc>
          <w:tcPr>
            <w:tcW w:w="527" w:type="pct"/>
            <w:tcMar>
              <w:left w:w="14" w:type="dxa"/>
              <w:right w:w="14" w:type="dxa"/>
            </w:tcMar>
          </w:tcPr>
          <w:p w14:paraId="4D6120A8" w14:textId="77777777" w:rsidR="00642749" w:rsidRPr="00E22969" w:rsidRDefault="00642749" w:rsidP="00642749">
            <w:pPr>
              <w:spacing w:after="0"/>
            </w:pPr>
            <w:r w:rsidRPr="00E22969">
              <w:t>8.2.2.5</w:t>
            </w:r>
          </w:p>
        </w:tc>
        <w:tc>
          <w:tcPr>
            <w:tcW w:w="381" w:type="pct"/>
            <w:tcMar>
              <w:left w:w="14" w:type="dxa"/>
              <w:right w:w="14" w:type="dxa"/>
            </w:tcMar>
          </w:tcPr>
          <w:p w14:paraId="222EB017" w14:textId="77777777" w:rsidR="00642749" w:rsidRPr="00E22969" w:rsidRDefault="00642749" w:rsidP="00642749">
            <w:pPr>
              <w:spacing w:after="0"/>
            </w:pPr>
            <w:r w:rsidRPr="00E22969">
              <w:t>M</w:t>
            </w:r>
          </w:p>
        </w:tc>
        <w:tc>
          <w:tcPr>
            <w:tcW w:w="548" w:type="pct"/>
            <w:tcMar>
              <w:left w:w="14" w:type="dxa"/>
              <w:right w:w="14" w:type="dxa"/>
            </w:tcMar>
          </w:tcPr>
          <w:p w14:paraId="74261AC6" w14:textId="77777777" w:rsidR="00642749" w:rsidRPr="00E22969" w:rsidRDefault="00642749" w:rsidP="00642749">
            <w:pPr>
              <w:spacing w:after="0"/>
            </w:pPr>
            <w:r w:rsidRPr="00E22969">
              <w:t>RSE</w:t>
            </w:r>
          </w:p>
        </w:tc>
        <w:tc>
          <w:tcPr>
            <w:tcW w:w="623" w:type="pct"/>
            <w:tcMar>
              <w:left w:w="14" w:type="dxa"/>
              <w:right w:w="14" w:type="dxa"/>
            </w:tcMar>
          </w:tcPr>
          <w:p w14:paraId="74DE1583" w14:textId="77777777" w:rsidR="00642749" w:rsidRPr="00E22969" w:rsidRDefault="00642749" w:rsidP="00642749">
            <w:pPr>
              <w:spacing w:after="0"/>
              <w:rPr>
                <w:highlight w:val="yellow"/>
              </w:rPr>
            </w:pPr>
            <w:r w:rsidRPr="00E22969">
              <w:t>TP-16093-WSA-MST-BV-02</w:t>
            </w:r>
          </w:p>
        </w:tc>
        <w:tc>
          <w:tcPr>
            <w:tcW w:w="1572" w:type="pct"/>
            <w:tcMar>
              <w:left w:w="14" w:type="dxa"/>
              <w:right w:w="14" w:type="dxa"/>
            </w:tcMar>
          </w:tcPr>
          <w:p w14:paraId="06EC3EE6" w14:textId="77777777" w:rsidR="00642749" w:rsidRPr="00E22969" w:rsidRDefault="00642749" w:rsidP="00642749">
            <w:pPr>
              <w:spacing w:after="0"/>
            </w:pPr>
            <w:r w:rsidRPr="00E22969">
              <w:t>See TP for N2.2.5.1.</w:t>
            </w:r>
          </w:p>
        </w:tc>
      </w:tr>
      <w:tr w:rsidR="00642749" w:rsidRPr="00E22969" w14:paraId="50D3D6DF" w14:textId="77777777" w:rsidTr="001A25C9">
        <w:tc>
          <w:tcPr>
            <w:tcW w:w="637" w:type="pct"/>
            <w:tcMar>
              <w:left w:w="14" w:type="dxa"/>
              <w:right w:w="14" w:type="dxa"/>
            </w:tcMar>
          </w:tcPr>
          <w:p w14:paraId="18CF3AD2" w14:textId="77777777" w:rsidR="00642749" w:rsidRPr="00E22969" w:rsidRDefault="00642749" w:rsidP="00642749">
            <w:pPr>
              <w:spacing w:after="0"/>
            </w:pPr>
            <w:r w:rsidRPr="00E22969">
              <w:rPr>
                <w:color w:val="000000"/>
                <w:sz w:val="18"/>
                <w:szCs w:val="18"/>
              </w:rPr>
              <w:t>N2.2.6.</w:t>
            </w:r>
          </w:p>
        </w:tc>
        <w:tc>
          <w:tcPr>
            <w:tcW w:w="712" w:type="pct"/>
            <w:tcMar>
              <w:left w:w="14" w:type="dxa"/>
              <w:right w:w="14" w:type="dxa"/>
            </w:tcMar>
          </w:tcPr>
          <w:p w14:paraId="611040E9" w14:textId="77777777" w:rsidR="00642749" w:rsidRPr="00E22969" w:rsidRDefault="00642749" w:rsidP="00642749">
            <w:pPr>
              <w:spacing w:after="0"/>
            </w:pPr>
            <w:r w:rsidRPr="00E22969">
              <w:rPr>
                <w:color w:val="000000"/>
                <w:sz w:val="18"/>
                <w:szCs w:val="18"/>
              </w:rPr>
              <w:t>WSA Header Info Element Ext field</w:t>
            </w:r>
          </w:p>
        </w:tc>
        <w:tc>
          <w:tcPr>
            <w:tcW w:w="527" w:type="pct"/>
            <w:tcMar>
              <w:left w:w="14" w:type="dxa"/>
              <w:right w:w="14" w:type="dxa"/>
            </w:tcMar>
          </w:tcPr>
          <w:p w14:paraId="47971471" w14:textId="77777777" w:rsidR="00642749" w:rsidRPr="00E22969" w:rsidRDefault="00642749" w:rsidP="00642749">
            <w:pPr>
              <w:spacing w:after="0"/>
            </w:pPr>
            <w:r w:rsidRPr="00E22969">
              <w:t>8.2.2.6</w:t>
            </w:r>
          </w:p>
        </w:tc>
        <w:tc>
          <w:tcPr>
            <w:tcW w:w="381" w:type="pct"/>
            <w:tcMar>
              <w:left w:w="14" w:type="dxa"/>
              <w:right w:w="14" w:type="dxa"/>
            </w:tcMar>
          </w:tcPr>
          <w:p w14:paraId="09F81F2D" w14:textId="77777777" w:rsidR="00642749" w:rsidRPr="00E22969" w:rsidRDefault="00642749" w:rsidP="00642749">
            <w:pPr>
              <w:spacing w:after="0"/>
            </w:pPr>
            <w:r w:rsidRPr="00E22969">
              <w:t>M</w:t>
            </w:r>
          </w:p>
        </w:tc>
        <w:tc>
          <w:tcPr>
            <w:tcW w:w="548" w:type="pct"/>
            <w:tcMar>
              <w:left w:w="14" w:type="dxa"/>
              <w:right w:w="14" w:type="dxa"/>
            </w:tcMar>
          </w:tcPr>
          <w:p w14:paraId="0ED0B8F3" w14:textId="77777777" w:rsidR="00642749" w:rsidRPr="00E22969" w:rsidRDefault="00642749" w:rsidP="00642749">
            <w:pPr>
              <w:spacing w:after="0"/>
            </w:pPr>
            <w:r w:rsidRPr="00E22969">
              <w:t>RSE</w:t>
            </w:r>
          </w:p>
        </w:tc>
        <w:tc>
          <w:tcPr>
            <w:tcW w:w="623" w:type="pct"/>
            <w:tcMar>
              <w:left w:w="14" w:type="dxa"/>
              <w:right w:w="14" w:type="dxa"/>
            </w:tcMar>
          </w:tcPr>
          <w:p w14:paraId="7853ED35" w14:textId="77777777" w:rsidR="00642749" w:rsidRPr="00E22969" w:rsidRDefault="00642749" w:rsidP="00642749">
            <w:pPr>
              <w:spacing w:after="0"/>
              <w:rPr>
                <w:highlight w:val="yellow"/>
              </w:rPr>
            </w:pPr>
            <w:r w:rsidRPr="00E22969">
              <w:t>TP-16093-WSA-MST-BV-04-X</w:t>
            </w:r>
          </w:p>
        </w:tc>
        <w:tc>
          <w:tcPr>
            <w:tcW w:w="1572" w:type="pct"/>
            <w:tcMar>
              <w:left w:w="14" w:type="dxa"/>
              <w:right w:w="14" w:type="dxa"/>
            </w:tcMar>
          </w:tcPr>
          <w:p w14:paraId="46C00D87" w14:textId="77777777" w:rsidR="00642749" w:rsidRPr="00E22969" w:rsidRDefault="00642749" w:rsidP="00642749">
            <w:pPr>
              <w:spacing w:after="0"/>
            </w:pPr>
            <w:r w:rsidRPr="00E22969">
              <w:t>Verify that the IUT will transmit WSA containing valid WSA Header Info Element Extension fields</w:t>
            </w:r>
          </w:p>
        </w:tc>
      </w:tr>
      <w:tr w:rsidR="00642749" w:rsidRPr="00E22969" w14:paraId="5616872B" w14:textId="77777777" w:rsidTr="001A25C9">
        <w:tc>
          <w:tcPr>
            <w:tcW w:w="637" w:type="pct"/>
            <w:tcMar>
              <w:left w:w="14" w:type="dxa"/>
              <w:right w:w="14" w:type="dxa"/>
            </w:tcMar>
          </w:tcPr>
          <w:p w14:paraId="69E71941" w14:textId="77777777" w:rsidR="00642749" w:rsidRPr="00E22969" w:rsidRDefault="00642749" w:rsidP="00642749">
            <w:pPr>
              <w:spacing w:after="0"/>
            </w:pPr>
            <w:r w:rsidRPr="00E22969">
              <w:rPr>
                <w:color w:val="000000"/>
                <w:sz w:val="18"/>
                <w:szCs w:val="18"/>
              </w:rPr>
              <w:t>N2.2.6.1.</w:t>
            </w:r>
          </w:p>
        </w:tc>
        <w:tc>
          <w:tcPr>
            <w:tcW w:w="712" w:type="pct"/>
            <w:tcMar>
              <w:left w:w="14" w:type="dxa"/>
              <w:right w:w="14" w:type="dxa"/>
            </w:tcMar>
          </w:tcPr>
          <w:p w14:paraId="61C0B032" w14:textId="77777777" w:rsidR="00642749" w:rsidRPr="00E22969" w:rsidRDefault="00642749" w:rsidP="00642749">
            <w:pPr>
              <w:spacing w:after="0"/>
            </w:pPr>
            <w:r w:rsidRPr="00E22969">
              <w:rPr>
                <w:color w:val="000000"/>
                <w:sz w:val="18"/>
                <w:szCs w:val="18"/>
              </w:rPr>
              <w:t>Repeat Rate</w:t>
            </w:r>
          </w:p>
        </w:tc>
        <w:tc>
          <w:tcPr>
            <w:tcW w:w="527" w:type="pct"/>
            <w:tcMar>
              <w:left w:w="14" w:type="dxa"/>
              <w:right w:w="14" w:type="dxa"/>
            </w:tcMar>
          </w:tcPr>
          <w:p w14:paraId="38346959" w14:textId="77777777" w:rsidR="00642749" w:rsidRPr="00E22969" w:rsidRDefault="00642749" w:rsidP="00642749">
            <w:pPr>
              <w:spacing w:after="0"/>
            </w:pPr>
            <w:r w:rsidRPr="00E22969">
              <w:t>8.2.2.6.1</w:t>
            </w:r>
          </w:p>
        </w:tc>
        <w:tc>
          <w:tcPr>
            <w:tcW w:w="381" w:type="pct"/>
            <w:tcMar>
              <w:left w:w="14" w:type="dxa"/>
              <w:right w:w="14" w:type="dxa"/>
            </w:tcMar>
          </w:tcPr>
          <w:p w14:paraId="4DBA467C" w14:textId="77777777" w:rsidR="00642749" w:rsidRPr="00E22969" w:rsidRDefault="00642749" w:rsidP="00642749">
            <w:pPr>
              <w:spacing w:after="0"/>
            </w:pPr>
            <w:r w:rsidRPr="00E22969">
              <w:t>O</w:t>
            </w:r>
          </w:p>
        </w:tc>
        <w:tc>
          <w:tcPr>
            <w:tcW w:w="548" w:type="pct"/>
            <w:tcMar>
              <w:left w:w="14" w:type="dxa"/>
              <w:right w:w="14" w:type="dxa"/>
            </w:tcMar>
          </w:tcPr>
          <w:p w14:paraId="7E2EE400" w14:textId="77777777" w:rsidR="00642749" w:rsidRPr="00E22969" w:rsidRDefault="00642749" w:rsidP="00642749">
            <w:pPr>
              <w:spacing w:after="0"/>
            </w:pPr>
            <w:r w:rsidRPr="00E22969">
              <w:t>RSE</w:t>
            </w:r>
          </w:p>
        </w:tc>
        <w:tc>
          <w:tcPr>
            <w:tcW w:w="623" w:type="pct"/>
            <w:tcMar>
              <w:left w:w="14" w:type="dxa"/>
              <w:right w:w="14" w:type="dxa"/>
            </w:tcMar>
          </w:tcPr>
          <w:p w14:paraId="67EDD5D9" w14:textId="77777777" w:rsidR="00642749" w:rsidRPr="00E22969" w:rsidRDefault="00642749" w:rsidP="00642749">
            <w:pPr>
              <w:spacing w:after="0"/>
              <w:rPr>
                <w:highlight w:val="yellow"/>
              </w:rPr>
            </w:pPr>
            <w:r w:rsidRPr="00E22969">
              <w:t>TP-16093-WSA-MST-BV-04-A</w:t>
            </w:r>
          </w:p>
        </w:tc>
        <w:tc>
          <w:tcPr>
            <w:tcW w:w="1572" w:type="pct"/>
            <w:tcMar>
              <w:left w:w="14" w:type="dxa"/>
              <w:right w:w="14" w:type="dxa"/>
            </w:tcMar>
          </w:tcPr>
          <w:p w14:paraId="2A31DDCB" w14:textId="77777777" w:rsidR="00642749" w:rsidRPr="00E22969" w:rsidRDefault="00642749" w:rsidP="00642749">
            <w:pPr>
              <w:spacing w:after="0"/>
            </w:pPr>
            <w:r w:rsidRPr="00E22969">
              <w:t xml:space="preserve">See TP for </w:t>
            </w:r>
            <w:r w:rsidRPr="00E22969">
              <w:rPr>
                <w:color w:val="000000"/>
                <w:sz w:val="18"/>
                <w:szCs w:val="18"/>
              </w:rPr>
              <w:t>N2.2.6.</w:t>
            </w:r>
          </w:p>
        </w:tc>
      </w:tr>
      <w:tr w:rsidR="00642749" w:rsidRPr="00E22969" w14:paraId="6AC222D9" w14:textId="77777777" w:rsidTr="001A25C9">
        <w:tc>
          <w:tcPr>
            <w:tcW w:w="637" w:type="pct"/>
            <w:tcMar>
              <w:left w:w="14" w:type="dxa"/>
              <w:right w:w="14" w:type="dxa"/>
            </w:tcMar>
          </w:tcPr>
          <w:p w14:paraId="394C4EF8" w14:textId="77777777" w:rsidR="00642749" w:rsidRPr="00E22969" w:rsidRDefault="00642749" w:rsidP="00642749">
            <w:pPr>
              <w:spacing w:after="0"/>
            </w:pPr>
            <w:r w:rsidRPr="00E22969">
              <w:rPr>
                <w:color w:val="000000"/>
                <w:sz w:val="18"/>
                <w:szCs w:val="18"/>
              </w:rPr>
              <w:t>N2.2.6.2.</w:t>
            </w:r>
          </w:p>
        </w:tc>
        <w:tc>
          <w:tcPr>
            <w:tcW w:w="712" w:type="pct"/>
            <w:tcMar>
              <w:left w:w="14" w:type="dxa"/>
              <w:right w:w="14" w:type="dxa"/>
            </w:tcMar>
          </w:tcPr>
          <w:p w14:paraId="3F7E4B79" w14:textId="77777777" w:rsidR="00642749" w:rsidRPr="00E22969" w:rsidRDefault="00642749" w:rsidP="00642749">
            <w:pPr>
              <w:spacing w:after="0"/>
            </w:pPr>
            <w:r w:rsidRPr="00E22969">
              <w:rPr>
                <w:color w:val="000000"/>
                <w:sz w:val="18"/>
                <w:szCs w:val="18"/>
              </w:rPr>
              <w:t>2DLocation</w:t>
            </w:r>
          </w:p>
        </w:tc>
        <w:tc>
          <w:tcPr>
            <w:tcW w:w="527" w:type="pct"/>
            <w:tcMar>
              <w:left w:w="14" w:type="dxa"/>
              <w:right w:w="14" w:type="dxa"/>
            </w:tcMar>
          </w:tcPr>
          <w:p w14:paraId="6B223074" w14:textId="77777777" w:rsidR="00642749" w:rsidRPr="00E22969" w:rsidRDefault="00642749" w:rsidP="00642749">
            <w:pPr>
              <w:spacing w:after="0"/>
            </w:pPr>
            <w:r w:rsidRPr="00E22969">
              <w:t>8.2.2.6.2</w:t>
            </w:r>
          </w:p>
        </w:tc>
        <w:tc>
          <w:tcPr>
            <w:tcW w:w="381" w:type="pct"/>
            <w:tcMar>
              <w:left w:w="14" w:type="dxa"/>
              <w:right w:w="14" w:type="dxa"/>
            </w:tcMar>
          </w:tcPr>
          <w:p w14:paraId="19A9C7A1" w14:textId="77777777" w:rsidR="00642749" w:rsidRPr="00E22969" w:rsidRDefault="00642749" w:rsidP="00642749">
            <w:pPr>
              <w:spacing w:after="0"/>
            </w:pPr>
            <w:r w:rsidRPr="00E22969">
              <w:t>O</w:t>
            </w:r>
          </w:p>
        </w:tc>
        <w:tc>
          <w:tcPr>
            <w:tcW w:w="548" w:type="pct"/>
            <w:tcMar>
              <w:left w:w="14" w:type="dxa"/>
              <w:right w:w="14" w:type="dxa"/>
            </w:tcMar>
          </w:tcPr>
          <w:p w14:paraId="215C3E23" w14:textId="77777777" w:rsidR="00642749" w:rsidRPr="00E22969" w:rsidRDefault="00642749" w:rsidP="00642749">
            <w:pPr>
              <w:spacing w:after="0"/>
            </w:pPr>
            <w:r w:rsidRPr="00E22969">
              <w:t>RSE</w:t>
            </w:r>
          </w:p>
        </w:tc>
        <w:tc>
          <w:tcPr>
            <w:tcW w:w="623" w:type="pct"/>
            <w:tcMar>
              <w:left w:w="14" w:type="dxa"/>
              <w:right w:w="14" w:type="dxa"/>
            </w:tcMar>
          </w:tcPr>
          <w:p w14:paraId="6AC8859A" w14:textId="77777777" w:rsidR="00642749" w:rsidRPr="00E22969" w:rsidRDefault="00642749" w:rsidP="00642749">
            <w:pPr>
              <w:spacing w:after="0"/>
              <w:rPr>
                <w:highlight w:val="yellow"/>
              </w:rPr>
            </w:pPr>
            <w:r w:rsidRPr="00E22969">
              <w:t>TP-16093-WSA-MST-BV-08</w:t>
            </w:r>
          </w:p>
        </w:tc>
        <w:tc>
          <w:tcPr>
            <w:tcW w:w="1572" w:type="pct"/>
            <w:tcMar>
              <w:left w:w="14" w:type="dxa"/>
              <w:right w:w="14" w:type="dxa"/>
            </w:tcMar>
          </w:tcPr>
          <w:p w14:paraId="29BA4A53" w14:textId="77777777" w:rsidR="00642749" w:rsidRPr="00E22969" w:rsidRDefault="00642749" w:rsidP="00642749">
            <w:pPr>
              <w:spacing w:after="0"/>
              <w:rPr>
                <w:highlight w:val="yellow"/>
              </w:rPr>
            </w:pPr>
            <w:r w:rsidRPr="00E22969">
              <w:t>Verify that the IUT will transmit WSA containing valid WSA Header Info Element Extension field 2D Location.</w:t>
            </w:r>
          </w:p>
        </w:tc>
      </w:tr>
      <w:tr w:rsidR="00642749" w:rsidRPr="00E22969" w14:paraId="584F3BFB" w14:textId="77777777" w:rsidTr="001A25C9">
        <w:tc>
          <w:tcPr>
            <w:tcW w:w="637" w:type="pct"/>
            <w:tcMar>
              <w:left w:w="14" w:type="dxa"/>
              <w:right w:w="14" w:type="dxa"/>
            </w:tcMar>
          </w:tcPr>
          <w:p w14:paraId="34BFD0B9" w14:textId="77777777" w:rsidR="00642749" w:rsidRPr="00E22969" w:rsidRDefault="00642749" w:rsidP="00642749">
            <w:pPr>
              <w:spacing w:after="0"/>
            </w:pPr>
            <w:r w:rsidRPr="00E22969">
              <w:rPr>
                <w:color w:val="000000"/>
                <w:sz w:val="18"/>
                <w:szCs w:val="18"/>
              </w:rPr>
              <w:t>N2.2.6.3.</w:t>
            </w:r>
          </w:p>
        </w:tc>
        <w:tc>
          <w:tcPr>
            <w:tcW w:w="712" w:type="pct"/>
            <w:tcMar>
              <w:left w:w="14" w:type="dxa"/>
              <w:right w:w="14" w:type="dxa"/>
            </w:tcMar>
          </w:tcPr>
          <w:p w14:paraId="3DB726A5" w14:textId="77777777" w:rsidR="00642749" w:rsidRPr="00E22969" w:rsidRDefault="00642749" w:rsidP="00642749">
            <w:pPr>
              <w:spacing w:after="0"/>
            </w:pPr>
            <w:r w:rsidRPr="00E22969">
              <w:rPr>
                <w:color w:val="000000"/>
                <w:sz w:val="18"/>
                <w:szCs w:val="18"/>
              </w:rPr>
              <w:t>3DLocation</w:t>
            </w:r>
          </w:p>
        </w:tc>
        <w:tc>
          <w:tcPr>
            <w:tcW w:w="527" w:type="pct"/>
            <w:tcMar>
              <w:left w:w="14" w:type="dxa"/>
              <w:right w:w="14" w:type="dxa"/>
            </w:tcMar>
          </w:tcPr>
          <w:p w14:paraId="36524ED3" w14:textId="77777777" w:rsidR="00642749" w:rsidRPr="00E22969" w:rsidRDefault="00642749" w:rsidP="00642749">
            <w:pPr>
              <w:spacing w:after="0"/>
            </w:pPr>
            <w:r w:rsidRPr="00E22969">
              <w:t>8.2.2.6.3</w:t>
            </w:r>
          </w:p>
        </w:tc>
        <w:tc>
          <w:tcPr>
            <w:tcW w:w="381" w:type="pct"/>
            <w:tcMar>
              <w:left w:w="14" w:type="dxa"/>
              <w:right w:w="14" w:type="dxa"/>
            </w:tcMar>
          </w:tcPr>
          <w:p w14:paraId="0EA6C80D" w14:textId="77777777" w:rsidR="00642749" w:rsidRPr="00E22969" w:rsidRDefault="00642749" w:rsidP="00642749">
            <w:pPr>
              <w:spacing w:after="0"/>
            </w:pPr>
            <w:r w:rsidRPr="00E22969">
              <w:t>O</w:t>
            </w:r>
          </w:p>
        </w:tc>
        <w:tc>
          <w:tcPr>
            <w:tcW w:w="548" w:type="pct"/>
            <w:tcMar>
              <w:left w:w="14" w:type="dxa"/>
              <w:right w:w="14" w:type="dxa"/>
            </w:tcMar>
          </w:tcPr>
          <w:p w14:paraId="2F555492" w14:textId="77777777" w:rsidR="00642749" w:rsidRPr="00E22969" w:rsidRDefault="00642749" w:rsidP="00642749">
            <w:pPr>
              <w:spacing w:after="0"/>
            </w:pPr>
            <w:r w:rsidRPr="00E22969">
              <w:t>RSE</w:t>
            </w:r>
          </w:p>
        </w:tc>
        <w:tc>
          <w:tcPr>
            <w:tcW w:w="623" w:type="pct"/>
            <w:tcMar>
              <w:left w:w="14" w:type="dxa"/>
              <w:right w:w="14" w:type="dxa"/>
            </w:tcMar>
          </w:tcPr>
          <w:p w14:paraId="779A2134" w14:textId="77777777" w:rsidR="00642749" w:rsidRPr="00E22969" w:rsidRDefault="00642749" w:rsidP="00642749">
            <w:pPr>
              <w:spacing w:after="0"/>
              <w:rPr>
                <w:highlight w:val="yellow"/>
              </w:rPr>
            </w:pPr>
            <w:r w:rsidRPr="00E22969">
              <w:t>TP-16093-WSA-MST-BV-04-B</w:t>
            </w:r>
          </w:p>
        </w:tc>
        <w:tc>
          <w:tcPr>
            <w:tcW w:w="1572" w:type="pct"/>
            <w:tcMar>
              <w:left w:w="14" w:type="dxa"/>
              <w:right w:w="14" w:type="dxa"/>
            </w:tcMar>
          </w:tcPr>
          <w:p w14:paraId="6EF8C29F" w14:textId="77777777" w:rsidR="00642749" w:rsidRPr="00E22969" w:rsidRDefault="00642749" w:rsidP="00642749">
            <w:pPr>
              <w:spacing w:after="0"/>
            </w:pPr>
            <w:r w:rsidRPr="00E22969">
              <w:t xml:space="preserve">See TP for </w:t>
            </w:r>
            <w:r w:rsidRPr="00E22969">
              <w:rPr>
                <w:color w:val="000000"/>
                <w:sz w:val="18"/>
                <w:szCs w:val="18"/>
              </w:rPr>
              <w:t>N2.2.6.</w:t>
            </w:r>
          </w:p>
        </w:tc>
      </w:tr>
      <w:tr w:rsidR="00642749" w:rsidRPr="00E22969" w14:paraId="6A56F818" w14:textId="77777777" w:rsidTr="001A25C9">
        <w:tc>
          <w:tcPr>
            <w:tcW w:w="637" w:type="pct"/>
            <w:tcMar>
              <w:left w:w="14" w:type="dxa"/>
              <w:right w:w="14" w:type="dxa"/>
            </w:tcMar>
          </w:tcPr>
          <w:p w14:paraId="72BCED83" w14:textId="77777777" w:rsidR="00642749" w:rsidRPr="00E22969" w:rsidRDefault="00642749" w:rsidP="00642749">
            <w:pPr>
              <w:spacing w:after="0"/>
            </w:pPr>
            <w:r w:rsidRPr="00E22969">
              <w:rPr>
                <w:color w:val="000000"/>
                <w:sz w:val="18"/>
                <w:szCs w:val="18"/>
              </w:rPr>
              <w:t>N2.2.6.4.</w:t>
            </w:r>
          </w:p>
        </w:tc>
        <w:tc>
          <w:tcPr>
            <w:tcW w:w="712" w:type="pct"/>
            <w:tcMar>
              <w:left w:w="14" w:type="dxa"/>
              <w:right w:w="14" w:type="dxa"/>
            </w:tcMar>
          </w:tcPr>
          <w:p w14:paraId="54F0B8EB" w14:textId="77777777" w:rsidR="00642749" w:rsidRPr="00E22969" w:rsidRDefault="00642749" w:rsidP="00642749">
            <w:pPr>
              <w:spacing w:after="0"/>
            </w:pPr>
            <w:r w:rsidRPr="00E22969">
              <w:rPr>
                <w:color w:val="000000"/>
                <w:sz w:val="18"/>
                <w:szCs w:val="18"/>
              </w:rPr>
              <w:t>AdvertiserIdentifier</w:t>
            </w:r>
          </w:p>
        </w:tc>
        <w:tc>
          <w:tcPr>
            <w:tcW w:w="527" w:type="pct"/>
            <w:tcMar>
              <w:left w:w="14" w:type="dxa"/>
              <w:right w:w="14" w:type="dxa"/>
            </w:tcMar>
          </w:tcPr>
          <w:p w14:paraId="31F2F2CD" w14:textId="77777777" w:rsidR="00642749" w:rsidRPr="00E22969" w:rsidRDefault="00642749" w:rsidP="00642749">
            <w:pPr>
              <w:spacing w:after="0"/>
            </w:pPr>
            <w:r w:rsidRPr="00E22969">
              <w:t>8.2.2.6.4</w:t>
            </w:r>
          </w:p>
        </w:tc>
        <w:tc>
          <w:tcPr>
            <w:tcW w:w="381" w:type="pct"/>
            <w:tcMar>
              <w:left w:w="14" w:type="dxa"/>
              <w:right w:w="14" w:type="dxa"/>
            </w:tcMar>
          </w:tcPr>
          <w:p w14:paraId="50597DBC" w14:textId="77777777" w:rsidR="00642749" w:rsidRPr="00E22969" w:rsidRDefault="00642749" w:rsidP="00642749">
            <w:pPr>
              <w:spacing w:after="0"/>
            </w:pPr>
            <w:r w:rsidRPr="00E22969">
              <w:t>O</w:t>
            </w:r>
          </w:p>
        </w:tc>
        <w:tc>
          <w:tcPr>
            <w:tcW w:w="548" w:type="pct"/>
            <w:tcMar>
              <w:left w:w="14" w:type="dxa"/>
              <w:right w:w="14" w:type="dxa"/>
            </w:tcMar>
          </w:tcPr>
          <w:p w14:paraId="14397848" w14:textId="77777777" w:rsidR="00642749" w:rsidRPr="00E22969" w:rsidRDefault="00642749" w:rsidP="00642749">
            <w:pPr>
              <w:spacing w:after="0"/>
            </w:pPr>
            <w:r w:rsidRPr="00E22969">
              <w:t>RSE</w:t>
            </w:r>
          </w:p>
        </w:tc>
        <w:tc>
          <w:tcPr>
            <w:tcW w:w="623" w:type="pct"/>
            <w:tcMar>
              <w:left w:w="14" w:type="dxa"/>
              <w:right w:w="14" w:type="dxa"/>
            </w:tcMar>
          </w:tcPr>
          <w:p w14:paraId="7BC8139B" w14:textId="77777777" w:rsidR="00642749" w:rsidRPr="00E22969" w:rsidRDefault="00642749" w:rsidP="00642749">
            <w:pPr>
              <w:spacing w:after="0"/>
              <w:rPr>
                <w:highlight w:val="yellow"/>
              </w:rPr>
            </w:pPr>
            <w:r w:rsidRPr="00E22969">
              <w:t>TP-16093-WSA-MST-BV-04-C</w:t>
            </w:r>
          </w:p>
        </w:tc>
        <w:tc>
          <w:tcPr>
            <w:tcW w:w="1572" w:type="pct"/>
            <w:tcMar>
              <w:left w:w="14" w:type="dxa"/>
              <w:right w:w="14" w:type="dxa"/>
            </w:tcMar>
          </w:tcPr>
          <w:p w14:paraId="45A51D04" w14:textId="77777777" w:rsidR="00642749" w:rsidRPr="00E22969" w:rsidRDefault="00642749" w:rsidP="00642749">
            <w:pPr>
              <w:spacing w:after="0"/>
            </w:pPr>
            <w:r w:rsidRPr="00E22969">
              <w:t xml:space="preserve">See TP for </w:t>
            </w:r>
            <w:r w:rsidRPr="00E22969">
              <w:rPr>
                <w:color w:val="000000"/>
                <w:sz w:val="18"/>
                <w:szCs w:val="18"/>
              </w:rPr>
              <w:t>N2.2.6.</w:t>
            </w:r>
          </w:p>
        </w:tc>
      </w:tr>
      <w:tr w:rsidR="00642749" w:rsidRPr="00E22969" w14:paraId="2A5F72EA" w14:textId="77777777" w:rsidTr="001A25C9">
        <w:tc>
          <w:tcPr>
            <w:tcW w:w="637" w:type="pct"/>
            <w:tcMar>
              <w:left w:w="14" w:type="dxa"/>
              <w:right w:w="14" w:type="dxa"/>
            </w:tcMar>
          </w:tcPr>
          <w:p w14:paraId="2578A22A" w14:textId="77777777" w:rsidR="00642749" w:rsidRPr="00E22969" w:rsidRDefault="00642749" w:rsidP="00642749">
            <w:pPr>
              <w:spacing w:after="0"/>
            </w:pPr>
            <w:r w:rsidRPr="00E22969">
              <w:rPr>
                <w:color w:val="000000"/>
                <w:sz w:val="18"/>
                <w:szCs w:val="18"/>
              </w:rPr>
              <w:t>N2.2.6.5.</w:t>
            </w:r>
          </w:p>
        </w:tc>
        <w:tc>
          <w:tcPr>
            <w:tcW w:w="712" w:type="pct"/>
            <w:tcMar>
              <w:left w:w="14" w:type="dxa"/>
              <w:right w:w="14" w:type="dxa"/>
            </w:tcMar>
          </w:tcPr>
          <w:p w14:paraId="1FF1D8E3" w14:textId="77777777" w:rsidR="00642749" w:rsidRPr="00E22969" w:rsidRDefault="00642749" w:rsidP="00642749">
            <w:pPr>
              <w:spacing w:after="0"/>
            </w:pPr>
            <w:r w:rsidRPr="00E22969">
              <w:rPr>
                <w:color w:val="000000"/>
                <w:sz w:val="18"/>
                <w:szCs w:val="18"/>
              </w:rPr>
              <w:t>Other info elements</w:t>
            </w:r>
          </w:p>
        </w:tc>
        <w:tc>
          <w:tcPr>
            <w:tcW w:w="527" w:type="pct"/>
            <w:tcMar>
              <w:left w:w="14" w:type="dxa"/>
              <w:right w:w="14" w:type="dxa"/>
            </w:tcMar>
          </w:tcPr>
          <w:p w14:paraId="1C1A35B6" w14:textId="77777777" w:rsidR="00642749" w:rsidRPr="00E22969" w:rsidRDefault="00642749" w:rsidP="00642749">
            <w:pPr>
              <w:spacing w:after="0"/>
            </w:pPr>
            <w:r w:rsidRPr="00E22969">
              <w:t>8.2.2.6</w:t>
            </w:r>
          </w:p>
        </w:tc>
        <w:tc>
          <w:tcPr>
            <w:tcW w:w="381" w:type="pct"/>
            <w:tcMar>
              <w:left w:w="14" w:type="dxa"/>
              <w:right w:w="14" w:type="dxa"/>
            </w:tcMar>
          </w:tcPr>
          <w:p w14:paraId="348B5844" w14:textId="77777777" w:rsidR="00642749" w:rsidRPr="00E22969" w:rsidRDefault="00642749" w:rsidP="00642749">
            <w:pPr>
              <w:spacing w:after="0"/>
            </w:pPr>
            <w:r w:rsidRPr="00E22969">
              <w:t>O</w:t>
            </w:r>
          </w:p>
        </w:tc>
        <w:tc>
          <w:tcPr>
            <w:tcW w:w="548" w:type="pct"/>
            <w:tcMar>
              <w:left w:w="14" w:type="dxa"/>
              <w:right w:w="14" w:type="dxa"/>
            </w:tcMar>
          </w:tcPr>
          <w:p w14:paraId="60C5F7AD" w14:textId="77777777" w:rsidR="00642749" w:rsidRPr="00E22969" w:rsidRDefault="00642749" w:rsidP="00642749">
            <w:pPr>
              <w:spacing w:after="0"/>
            </w:pPr>
            <w:r w:rsidRPr="00E22969">
              <w:t>RSE</w:t>
            </w:r>
          </w:p>
        </w:tc>
        <w:tc>
          <w:tcPr>
            <w:tcW w:w="623" w:type="pct"/>
            <w:tcMar>
              <w:left w:w="14" w:type="dxa"/>
              <w:right w:w="14" w:type="dxa"/>
            </w:tcMar>
          </w:tcPr>
          <w:p w14:paraId="25BB92EC" w14:textId="77777777" w:rsidR="00642749" w:rsidRPr="00E22969" w:rsidRDefault="00642749" w:rsidP="00642749">
            <w:pPr>
              <w:spacing w:after="0"/>
              <w:rPr>
                <w:highlight w:val="yellow"/>
              </w:rPr>
            </w:pPr>
          </w:p>
        </w:tc>
        <w:tc>
          <w:tcPr>
            <w:tcW w:w="1572" w:type="pct"/>
            <w:tcMar>
              <w:left w:w="14" w:type="dxa"/>
              <w:right w:w="14" w:type="dxa"/>
            </w:tcMar>
          </w:tcPr>
          <w:p w14:paraId="280030DE" w14:textId="77777777" w:rsidR="00642749" w:rsidRPr="00E22969" w:rsidRDefault="00642749" w:rsidP="00642749">
            <w:pPr>
              <w:spacing w:after="0"/>
            </w:pPr>
            <w:r w:rsidRPr="00E22969">
              <w:t>Not considered</w:t>
            </w:r>
          </w:p>
        </w:tc>
      </w:tr>
      <w:tr w:rsidR="00642749" w:rsidRPr="00E22969" w14:paraId="5B47836F" w14:textId="77777777" w:rsidTr="001A25C9">
        <w:tc>
          <w:tcPr>
            <w:tcW w:w="637" w:type="pct"/>
            <w:tcMar>
              <w:left w:w="14" w:type="dxa"/>
              <w:right w:w="14" w:type="dxa"/>
            </w:tcMar>
          </w:tcPr>
          <w:p w14:paraId="2AC852AD" w14:textId="77777777" w:rsidR="00642749" w:rsidRPr="00E22969" w:rsidRDefault="00642749" w:rsidP="00642749">
            <w:pPr>
              <w:spacing w:after="0"/>
            </w:pPr>
            <w:r w:rsidRPr="00E22969">
              <w:rPr>
                <w:color w:val="000000"/>
                <w:sz w:val="18"/>
                <w:szCs w:val="18"/>
              </w:rPr>
              <w:t>N2.2.7.</w:t>
            </w:r>
          </w:p>
        </w:tc>
        <w:tc>
          <w:tcPr>
            <w:tcW w:w="712" w:type="pct"/>
            <w:tcMar>
              <w:left w:w="14" w:type="dxa"/>
              <w:right w:w="14" w:type="dxa"/>
            </w:tcMar>
          </w:tcPr>
          <w:p w14:paraId="62187E41" w14:textId="77777777" w:rsidR="00642749" w:rsidRPr="00E22969" w:rsidRDefault="00642749" w:rsidP="00642749">
            <w:pPr>
              <w:spacing w:after="0"/>
            </w:pPr>
            <w:r w:rsidRPr="00E22969">
              <w:rPr>
                <w:b/>
                <w:bCs/>
                <w:i/>
                <w:iCs/>
                <w:color w:val="000000"/>
                <w:sz w:val="18"/>
                <w:szCs w:val="18"/>
              </w:rPr>
              <w:t>Service Info Segment</w:t>
            </w:r>
          </w:p>
        </w:tc>
        <w:tc>
          <w:tcPr>
            <w:tcW w:w="527" w:type="pct"/>
            <w:tcMar>
              <w:left w:w="14" w:type="dxa"/>
              <w:right w:w="14" w:type="dxa"/>
            </w:tcMar>
          </w:tcPr>
          <w:p w14:paraId="60B0616C" w14:textId="77777777" w:rsidR="00642749" w:rsidRPr="00E22969" w:rsidRDefault="00642749" w:rsidP="00642749">
            <w:pPr>
              <w:spacing w:after="0"/>
            </w:pPr>
            <w:r w:rsidRPr="00E22969">
              <w:t>8.2.3</w:t>
            </w:r>
          </w:p>
        </w:tc>
        <w:tc>
          <w:tcPr>
            <w:tcW w:w="381" w:type="pct"/>
            <w:tcMar>
              <w:left w:w="14" w:type="dxa"/>
              <w:right w:w="14" w:type="dxa"/>
            </w:tcMar>
          </w:tcPr>
          <w:p w14:paraId="699655F5" w14:textId="77777777" w:rsidR="00642749" w:rsidRPr="00E22969" w:rsidRDefault="00642749" w:rsidP="00642749">
            <w:pPr>
              <w:spacing w:after="0"/>
            </w:pPr>
            <w:r w:rsidRPr="00E22969">
              <w:t>M</w:t>
            </w:r>
          </w:p>
        </w:tc>
        <w:tc>
          <w:tcPr>
            <w:tcW w:w="548" w:type="pct"/>
            <w:tcMar>
              <w:left w:w="14" w:type="dxa"/>
              <w:right w:w="14" w:type="dxa"/>
            </w:tcMar>
          </w:tcPr>
          <w:p w14:paraId="476C7D28" w14:textId="77777777" w:rsidR="00642749" w:rsidRPr="00E22969" w:rsidRDefault="00642749" w:rsidP="00642749">
            <w:pPr>
              <w:spacing w:after="0"/>
            </w:pPr>
            <w:r w:rsidRPr="00E22969">
              <w:t>RSE</w:t>
            </w:r>
          </w:p>
        </w:tc>
        <w:tc>
          <w:tcPr>
            <w:tcW w:w="623" w:type="pct"/>
            <w:tcMar>
              <w:left w:w="14" w:type="dxa"/>
              <w:right w:w="14" w:type="dxa"/>
            </w:tcMar>
          </w:tcPr>
          <w:p w14:paraId="280A499D" w14:textId="77777777" w:rsidR="00642749" w:rsidRPr="00E22969" w:rsidRDefault="00642749" w:rsidP="00642749">
            <w:pPr>
              <w:spacing w:after="0"/>
              <w:rPr>
                <w:highlight w:val="yellow"/>
              </w:rPr>
            </w:pPr>
            <w:r w:rsidRPr="00E22969">
              <w:t>TP-16093-WSA-MST-BV-05-X</w:t>
            </w:r>
          </w:p>
        </w:tc>
        <w:tc>
          <w:tcPr>
            <w:tcW w:w="1572" w:type="pct"/>
            <w:tcMar>
              <w:left w:w="14" w:type="dxa"/>
              <w:right w:w="14" w:type="dxa"/>
            </w:tcMar>
          </w:tcPr>
          <w:p w14:paraId="2DB6DCF6" w14:textId="77777777" w:rsidR="00642749" w:rsidRPr="00E22969" w:rsidRDefault="00642749" w:rsidP="00642749">
            <w:pPr>
              <w:spacing w:after="0"/>
            </w:pPr>
            <w:r w:rsidRPr="00E22969">
              <w:t>Verify that the IUT will transmit WSA containing a valid Service Info Segment</w:t>
            </w:r>
          </w:p>
        </w:tc>
      </w:tr>
      <w:tr w:rsidR="00642749" w:rsidRPr="00E22969" w14:paraId="72ED3A33" w14:textId="77777777" w:rsidTr="001A25C9">
        <w:tc>
          <w:tcPr>
            <w:tcW w:w="637" w:type="pct"/>
            <w:tcMar>
              <w:left w:w="14" w:type="dxa"/>
              <w:right w:w="14" w:type="dxa"/>
            </w:tcMar>
          </w:tcPr>
          <w:p w14:paraId="618A30C2" w14:textId="77777777" w:rsidR="00642749" w:rsidRPr="00E22969" w:rsidRDefault="00642749" w:rsidP="00642749">
            <w:pPr>
              <w:spacing w:after="0"/>
            </w:pPr>
            <w:r w:rsidRPr="00E22969">
              <w:rPr>
                <w:color w:val="000000"/>
                <w:sz w:val="18"/>
                <w:szCs w:val="18"/>
              </w:rPr>
              <w:t>N2.2.8.</w:t>
            </w:r>
          </w:p>
        </w:tc>
        <w:tc>
          <w:tcPr>
            <w:tcW w:w="712" w:type="pct"/>
            <w:tcMar>
              <w:left w:w="14" w:type="dxa"/>
              <w:right w:w="14" w:type="dxa"/>
            </w:tcMar>
          </w:tcPr>
          <w:p w14:paraId="0D7D70D9" w14:textId="77777777" w:rsidR="00642749" w:rsidRPr="00E22969" w:rsidRDefault="00642749" w:rsidP="00642749">
            <w:pPr>
              <w:spacing w:after="0"/>
            </w:pPr>
            <w:r w:rsidRPr="00E22969">
              <w:rPr>
                <w:color w:val="000000"/>
                <w:sz w:val="18"/>
                <w:szCs w:val="18"/>
              </w:rPr>
              <w:t>Number of Service Info Instances</w:t>
            </w:r>
          </w:p>
        </w:tc>
        <w:tc>
          <w:tcPr>
            <w:tcW w:w="527" w:type="pct"/>
            <w:tcMar>
              <w:left w:w="14" w:type="dxa"/>
              <w:right w:w="14" w:type="dxa"/>
            </w:tcMar>
          </w:tcPr>
          <w:p w14:paraId="205EFDAA" w14:textId="77777777" w:rsidR="00642749" w:rsidRPr="00E22969" w:rsidRDefault="00642749" w:rsidP="00642749">
            <w:pPr>
              <w:spacing w:after="0"/>
            </w:pPr>
            <w:r w:rsidRPr="00E22969">
              <w:t>8.2.3</w:t>
            </w:r>
          </w:p>
        </w:tc>
        <w:tc>
          <w:tcPr>
            <w:tcW w:w="381" w:type="pct"/>
            <w:tcMar>
              <w:left w:w="14" w:type="dxa"/>
              <w:right w:w="14" w:type="dxa"/>
            </w:tcMar>
          </w:tcPr>
          <w:p w14:paraId="77362B83" w14:textId="77777777" w:rsidR="00642749" w:rsidRPr="00E22969" w:rsidRDefault="00642749" w:rsidP="00642749">
            <w:pPr>
              <w:spacing w:after="0"/>
            </w:pPr>
            <w:r w:rsidRPr="00E22969">
              <w:t>M</w:t>
            </w:r>
          </w:p>
        </w:tc>
        <w:tc>
          <w:tcPr>
            <w:tcW w:w="548" w:type="pct"/>
            <w:tcMar>
              <w:left w:w="14" w:type="dxa"/>
              <w:right w:w="14" w:type="dxa"/>
            </w:tcMar>
          </w:tcPr>
          <w:p w14:paraId="743028BD" w14:textId="77777777" w:rsidR="00642749" w:rsidRPr="00E22969" w:rsidRDefault="00642749" w:rsidP="00642749">
            <w:pPr>
              <w:spacing w:after="0"/>
            </w:pPr>
            <w:r w:rsidRPr="00E22969">
              <w:t>RSE</w:t>
            </w:r>
          </w:p>
        </w:tc>
        <w:tc>
          <w:tcPr>
            <w:tcW w:w="623" w:type="pct"/>
            <w:tcMar>
              <w:left w:w="14" w:type="dxa"/>
              <w:right w:w="14" w:type="dxa"/>
            </w:tcMar>
          </w:tcPr>
          <w:p w14:paraId="7697C714" w14:textId="77777777" w:rsidR="00642749" w:rsidRPr="00E22969" w:rsidRDefault="00642749" w:rsidP="00642749">
            <w:pPr>
              <w:spacing w:after="0"/>
              <w:rPr>
                <w:highlight w:val="yellow"/>
              </w:rPr>
            </w:pPr>
            <w:r w:rsidRPr="00E22969">
              <w:t>TP-16093-WSA-MST-BV-05-X</w:t>
            </w:r>
          </w:p>
        </w:tc>
        <w:tc>
          <w:tcPr>
            <w:tcW w:w="1572" w:type="pct"/>
            <w:tcMar>
              <w:left w:w="14" w:type="dxa"/>
              <w:right w:w="14" w:type="dxa"/>
            </w:tcMar>
          </w:tcPr>
          <w:p w14:paraId="37BD442D"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5C9E8FA5" w14:textId="77777777" w:rsidTr="001A25C9">
        <w:tc>
          <w:tcPr>
            <w:tcW w:w="637" w:type="pct"/>
            <w:tcMar>
              <w:left w:w="14" w:type="dxa"/>
              <w:right w:w="14" w:type="dxa"/>
            </w:tcMar>
          </w:tcPr>
          <w:p w14:paraId="11DEBE27" w14:textId="77777777" w:rsidR="00642749" w:rsidRPr="00E22969" w:rsidRDefault="00642749" w:rsidP="00642749">
            <w:pPr>
              <w:spacing w:after="0"/>
            </w:pPr>
            <w:r w:rsidRPr="00E22969">
              <w:rPr>
                <w:color w:val="000000"/>
                <w:sz w:val="18"/>
                <w:szCs w:val="18"/>
              </w:rPr>
              <w:t>N2.2.9.</w:t>
            </w:r>
          </w:p>
        </w:tc>
        <w:tc>
          <w:tcPr>
            <w:tcW w:w="712" w:type="pct"/>
            <w:tcMar>
              <w:left w:w="14" w:type="dxa"/>
              <w:right w:w="14" w:type="dxa"/>
            </w:tcMar>
          </w:tcPr>
          <w:p w14:paraId="293188F4" w14:textId="77777777" w:rsidR="00642749" w:rsidRPr="00E22969" w:rsidRDefault="00642749" w:rsidP="00642749">
            <w:pPr>
              <w:spacing w:after="0"/>
            </w:pPr>
            <w:r w:rsidRPr="00E22969">
              <w:rPr>
                <w:color w:val="000000"/>
                <w:sz w:val="18"/>
                <w:szCs w:val="18"/>
              </w:rPr>
              <w:t>WAVE Info Elem Extension field</w:t>
            </w:r>
          </w:p>
        </w:tc>
        <w:tc>
          <w:tcPr>
            <w:tcW w:w="527" w:type="pct"/>
            <w:tcMar>
              <w:left w:w="14" w:type="dxa"/>
              <w:right w:w="14" w:type="dxa"/>
            </w:tcMar>
          </w:tcPr>
          <w:p w14:paraId="6C5FC79D" w14:textId="77777777" w:rsidR="00642749" w:rsidRPr="00E22969" w:rsidRDefault="00642749" w:rsidP="00642749">
            <w:pPr>
              <w:spacing w:after="0"/>
            </w:pPr>
            <w:r w:rsidRPr="00E22969">
              <w:t>8.2.3.5</w:t>
            </w:r>
          </w:p>
        </w:tc>
        <w:tc>
          <w:tcPr>
            <w:tcW w:w="381" w:type="pct"/>
            <w:tcMar>
              <w:left w:w="14" w:type="dxa"/>
              <w:right w:w="14" w:type="dxa"/>
            </w:tcMar>
          </w:tcPr>
          <w:p w14:paraId="3179BD1C" w14:textId="77777777" w:rsidR="00642749" w:rsidRPr="00E22969" w:rsidRDefault="00642749" w:rsidP="00642749">
            <w:pPr>
              <w:spacing w:after="0"/>
            </w:pPr>
            <w:r w:rsidRPr="00E22969">
              <w:t>O</w:t>
            </w:r>
          </w:p>
        </w:tc>
        <w:tc>
          <w:tcPr>
            <w:tcW w:w="548" w:type="pct"/>
            <w:tcMar>
              <w:left w:w="14" w:type="dxa"/>
              <w:right w:w="14" w:type="dxa"/>
            </w:tcMar>
          </w:tcPr>
          <w:p w14:paraId="2658A461" w14:textId="77777777" w:rsidR="00642749" w:rsidRPr="00E22969" w:rsidRDefault="00642749" w:rsidP="00642749">
            <w:pPr>
              <w:spacing w:after="0"/>
            </w:pPr>
            <w:r w:rsidRPr="00E22969">
              <w:t>RSE</w:t>
            </w:r>
          </w:p>
        </w:tc>
        <w:tc>
          <w:tcPr>
            <w:tcW w:w="623" w:type="pct"/>
            <w:tcMar>
              <w:left w:w="14" w:type="dxa"/>
              <w:right w:w="14" w:type="dxa"/>
            </w:tcMar>
          </w:tcPr>
          <w:p w14:paraId="31A6E279" w14:textId="77777777" w:rsidR="00642749" w:rsidRPr="00E22969" w:rsidRDefault="00642749" w:rsidP="00642749">
            <w:pPr>
              <w:spacing w:after="0"/>
              <w:rPr>
                <w:highlight w:val="yellow"/>
              </w:rPr>
            </w:pPr>
            <w:r w:rsidRPr="00E22969">
              <w:t>TP-16093-WSA-MST-BV-05-X</w:t>
            </w:r>
          </w:p>
        </w:tc>
        <w:tc>
          <w:tcPr>
            <w:tcW w:w="1572" w:type="pct"/>
            <w:tcMar>
              <w:left w:w="14" w:type="dxa"/>
              <w:right w:w="14" w:type="dxa"/>
            </w:tcMar>
          </w:tcPr>
          <w:p w14:paraId="6A4B0F80"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1A5E015A" w14:textId="77777777" w:rsidTr="001A25C9">
        <w:tc>
          <w:tcPr>
            <w:tcW w:w="637" w:type="pct"/>
            <w:tcMar>
              <w:left w:w="14" w:type="dxa"/>
              <w:right w:w="14" w:type="dxa"/>
            </w:tcMar>
          </w:tcPr>
          <w:p w14:paraId="49F9873B" w14:textId="77777777" w:rsidR="00642749" w:rsidRPr="00E22969" w:rsidRDefault="00642749" w:rsidP="00642749">
            <w:pPr>
              <w:spacing w:after="0"/>
            </w:pPr>
            <w:r w:rsidRPr="00E22969">
              <w:rPr>
                <w:color w:val="000000"/>
                <w:sz w:val="18"/>
                <w:szCs w:val="18"/>
              </w:rPr>
              <w:t>N2.2.9.1.</w:t>
            </w:r>
          </w:p>
        </w:tc>
        <w:tc>
          <w:tcPr>
            <w:tcW w:w="712" w:type="pct"/>
            <w:tcMar>
              <w:left w:w="14" w:type="dxa"/>
              <w:right w:w="14" w:type="dxa"/>
            </w:tcMar>
          </w:tcPr>
          <w:p w14:paraId="04C5B78E" w14:textId="77777777" w:rsidR="00642749" w:rsidRPr="00E22969" w:rsidRDefault="00642749" w:rsidP="00642749">
            <w:pPr>
              <w:spacing w:after="0"/>
            </w:pPr>
            <w:r w:rsidRPr="00E22969">
              <w:rPr>
                <w:color w:val="000000"/>
                <w:sz w:val="18"/>
                <w:szCs w:val="18"/>
              </w:rPr>
              <w:t>PSC</w:t>
            </w:r>
          </w:p>
        </w:tc>
        <w:tc>
          <w:tcPr>
            <w:tcW w:w="527" w:type="pct"/>
            <w:tcMar>
              <w:left w:w="14" w:type="dxa"/>
              <w:right w:w="14" w:type="dxa"/>
            </w:tcMar>
          </w:tcPr>
          <w:p w14:paraId="301F8340" w14:textId="77777777" w:rsidR="00642749" w:rsidRPr="00E22969" w:rsidRDefault="00642749" w:rsidP="00642749">
            <w:pPr>
              <w:spacing w:after="0"/>
            </w:pPr>
            <w:r w:rsidRPr="00E22969">
              <w:t>8.2.3.5.1</w:t>
            </w:r>
          </w:p>
        </w:tc>
        <w:tc>
          <w:tcPr>
            <w:tcW w:w="381" w:type="pct"/>
            <w:tcMar>
              <w:left w:w="14" w:type="dxa"/>
              <w:right w:w="14" w:type="dxa"/>
            </w:tcMar>
          </w:tcPr>
          <w:p w14:paraId="43FAFEB9" w14:textId="77777777" w:rsidR="00642749" w:rsidRPr="00E22969" w:rsidRDefault="00642749" w:rsidP="00642749">
            <w:pPr>
              <w:spacing w:after="0"/>
            </w:pPr>
            <w:r w:rsidRPr="00E22969">
              <w:t>O</w:t>
            </w:r>
          </w:p>
        </w:tc>
        <w:tc>
          <w:tcPr>
            <w:tcW w:w="548" w:type="pct"/>
            <w:tcMar>
              <w:left w:w="14" w:type="dxa"/>
              <w:right w:w="14" w:type="dxa"/>
            </w:tcMar>
          </w:tcPr>
          <w:p w14:paraId="0F0ADC32" w14:textId="77777777" w:rsidR="00642749" w:rsidRPr="00E22969" w:rsidRDefault="00642749" w:rsidP="00642749">
            <w:pPr>
              <w:spacing w:after="0"/>
            </w:pPr>
            <w:r w:rsidRPr="00E22969">
              <w:t>RSE</w:t>
            </w:r>
          </w:p>
        </w:tc>
        <w:tc>
          <w:tcPr>
            <w:tcW w:w="623" w:type="pct"/>
            <w:tcMar>
              <w:left w:w="14" w:type="dxa"/>
              <w:right w:w="14" w:type="dxa"/>
            </w:tcMar>
          </w:tcPr>
          <w:p w14:paraId="2EAE2D9A" w14:textId="77777777" w:rsidR="00642749" w:rsidRPr="00E22969" w:rsidRDefault="00642749" w:rsidP="00642749">
            <w:pPr>
              <w:spacing w:after="0"/>
            </w:pPr>
            <w:r w:rsidRPr="00E22969">
              <w:t>TP-16093-WSA-MST-BV-05-A</w:t>
            </w:r>
          </w:p>
        </w:tc>
        <w:tc>
          <w:tcPr>
            <w:tcW w:w="1572" w:type="pct"/>
            <w:tcMar>
              <w:left w:w="14" w:type="dxa"/>
              <w:right w:w="14" w:type="dxa"/>
            </w:tcMar>
          </w:tcPr>
          <w:p w14:paraId="6B1832B4"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516892C2" w14:textId="77777777" w:rsidTr="001A25C9">
        <w:tc>
          <w:tcPr>
            <w:tcW w:w="637" w:type="pct"/>
            <w:tcMar>
              <w:left w:w="14" w:type="dxa"/>
              <w:right w:w="14" w:type="dxa"/>
            </w:tcMar>
          </w:tcPr>
          <w:p w14:paraId="2366AB25" w14:textId="77777777" w:rsidR="00642749" w:rsidRPr="00E22969" w:rsidRDefault="00642749" w:rsidP="00642749">
            <w:pPr>
              <w:spacing w:after="0"/>
            </w:pPr>
            <w:r w:rsidRPr="00E22969">
              <w:rPr>
                <w:color w:val="000000"/>
                <w:sz w:val="18"/>
                <w:szCs w:val="18"/>
              </w:rPr>
              <w:lastRenderedPageBreak/>
              <w:t>N2.2.9.2.</w:t>
            </w:r>
          </w:p>
        </w:tc>
        <w:tc>
          <w:tcPr>
            <w:tcW w:w="712" w:type="pct"/>
            <w:tcMar>
              <w:left w:w="14" w:type="dxa"/>
              <w:right w:w="14" w:type="dxa"/>
            </w:tcMar>
          </w:tcPr>
          <w:p w14:paraId="34C06EED" w14:textId="77777777" w:rsidR="00642749" w:rsidRPr="00E22969" w:rsidRDefault="00642749" w:rsidP="00642749">
            <w:pPr>
              <w:spacing w:after="0"/>
            </w:pPr>
            <w:r w:rsidRPr="00E22969">
              <w:rPr>
                <w:color w:val="000000"/>
                <w:sz w:val="18"/>
                <w:szCs w:val="18"/>
              </w:rPr>
              <w:t>IPv6Address</w:t>
            </w:r>
          </w:p>
        </w:tc>
        <w:tc>
          <w:tcPr>
            <w:tcW w:w="527" w:type="pct"/>
            <w:tcMar>
              <w:left w:w="14" w:type="dxa"/>
              <w:right w:w="14" w:type="dxa"/>
            </w:tcMar>
          </w:tcPr>
          <w:p w14:paraId="556C54AF" w14:textId="77777777" w:rsidR="00642749" w:rsidRPr="00E22969" w:rsidRDefault="00642749" w:rsidP="00642749">
            <w:pPr>
              <w:spacing w:after="0"/>
            </w:pPr>
            <w:r w:rsidRPr="00E22969">
              <w:t>8.2.3.5.2</w:t>
            </w:r>
          </w:p>
        </w:tc>
        <w:tc>
          <w:tcPr>
            <w:tcW w:w="381" w:type="pct"/>
            <w:tcMar>
              <w:left w:w="14" w:type="dxa"/>
              <w:right w:w="14" w:type="dxa"/>
            </w:tcMar>
          </w:tcPr>
          <w:p w14:paraId="37F9AE91" w14:textId="77777777" w:rsidR="00642749" w:rsidRPr="00E22969" w:rsidRDefault="00642749" w:rsidP="00642749">
            <w:pPr>
              <w:spacing w:after="0"/>
            </w:pPr>
            <w:r w:rsidRPr="00E22969">
              <w:t>O</w:t>
            </w:r>
          </w:p>
        </w:tc>
        <w:tc>
          <w:tcPr>
            <w:tcW w:w="548" w:type="pct"/>
            <w:tcMar>
              <w:left w:w="14" w:type="dxa"/>
              <w:right w:w="14" w:type="dxa"/>
            </w:tcMar>
          </w:tcPr>
          <w:p w14:paraId="00AAC739" w14:textId="77777777" w:rsidR="00642749" w:rsidRPr="00E22969" w:rsidRDefault="00642749" w:rsidP="00642749">
            <w:pPr>
              <w:spacing w:after="0"/>
            </w:pPr>
            <w:r w:rsidRPr="00E22969">
              <w:t>RSE</w:t>
            </w:r>
          </w:p>
        </w:tc>
        <w:tc>
          <w:tcPr>
            <w:tcW w:w="623" w:type="pct"/>
            <w:tcMar>
              <w:left w:w="14" w:type="dxa"/>
              <w:right w:w="14" w:type="dxa"/>
            </w:tcMar>
          </w:tcPr>
          <w:p w14:paraId="32A98151" w14:textId="77777777" w:rsidR="00642749" w:rsidRPr="00E22969" w:rsidRDefault="00642749" w:rsidP="00642749">
            <w:pPr>
              <w:spacing w:after="0"/>
            </w:pPr>
            <w:r w:rsidRPr="00E22969">
              <w:t>TP-16093-WSA-MST-BV-05-B</w:t>
            </w:r>
          </w:p>
        </w:tc>
        <w:tc>
          <w:tcPr>
            <w:tcW w:w="1572" w:type="pct"/>
            <w:tcMar>
              <w:left w:w="14" w:type="dxa"/>
              <w:right w:w="14" w:type="dxa"/>
            </w:tcMar>
          </w:tcPr>
          <w:p w14:paraId="2BD2CF54"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6A1374EB" w14:textId="77777777" w:rsidTr="001A25C9">
        <w:tc>
          <w:tcPr>
            <w:tcW w:w="637" w:type="pct"/>
            <w:tcMar>
              <w:left w:w="14" w:type="dxa"/>
              <w:right w:w="14" w:type="dxa"/>
            </w:tcMar>
          </w:tcPr>
          <w:p w14:paraId="33D2F861" w14:textId="77777777" w:rsidR="00642749" w:rsidRPr="00E22969" w:rsidRDefault="00642749" w:rsidP="00642749">
            <w:pPr>
              <w:spacing w:after="0"/>
            </w:pPr>
            <w:r w:rsidRPr="00E22969">
              <w:rPr>
                <w:color w:val="000000"/>
                <w:sz w:val="18"/>
                <w:szCs w:val="18"/>
              </w:rPr>
              <w:t>N2.2.9.3.</w:t>
            </w:r>
          </w:p>
        </w:tc>
        <w:tc>
          <w:tcPr>
            <w:tcW w:w="712" w:type="pct"/>
            <w:tcMar>
              <w:left w:w="14" w:type="dxa"/>
              <w:right w:w="14" w:type="dxa"/>
            </w:tcMar>
          </w:tcPr>
          <w:p w14:paraId="3F8F5F94" w14:textId="77777777" w:rsidR="00642749" w:rsidRPr="00E22969" w:rsidRDefault="00642749" w:rsidP="00642749">
            <w:pPr>
              <w:spacing w:after="0"/>
            </w:pPr>
            <w:r w:rsidRPr="00E22969">
              <w:rPr>
                <w:color w:val="000000"/>
                <w:sz w:val="18"/>
                <w:szCs w:val="18"/>
              </w:rPr>
              <w:t>Service Port</w:t>
            </w:r>
          </w:p>
        </w:tc>
        <w:tc>
          <w:tcPr>
            <w:tcW w:w="527" w:type="pct"/>
            <w:tcMar>
              <w:left w:w="14" w:type="dxa"/>
              <w:right w:w="14" w:type="dxa"/>
            </w:tcMar>
          </w:tcPr>
          <w:p w14:paraId="7A528F66" w14:textId="77777777" w:rsidR="00642749" w:rsidRPr="00E22969" w:rsidRDefault="00642749" w:rsidP="00642749">
            <w:pPr>
              <w:spacing w:after="0"/>
            </w:pPr>
            <w:r w:rsidRPr="00E22969">
              <w:t>8.2.3.5.3</w:t>
            </w:r>
          </w:p>
        </w:tc>
        <w:tc>
          <w:tcPr>
            <w:tcW w:w="381" w:type="pct"/>
            <w:tcMar>
              <w:left w:w="14" w:type="dxa"/>
              <w:right w:w="14" w:type="dxa"/>
            </w:tcMar>
          </w:tcPr>
          <w:p w14:paraId="4C5425B4" w14:textId="77777777" w:rsidR="00642749" w:rsidRPr="00E22969" w:rsidRDefault="00642749" w:rsidP="00642749">
            <w:pPr>
              <w:spacing w:after="0"/>
            </w:pPr>
            <w:r w:rsidRPr="00E22969">
              <w:t>O</w:t>
            </w:r>
          </w:p>
        </w:tc>
        <w:tc>
          <w:tcPr>
            <w:tcW w:w="548" w:type="pct"/>
            <w:tcMar>
              <w:left w:w="14" w:type="dxa"/>
              <w:right w:w="14" w:type="dxa"/>
            </w:tcMar>
          </w:tcPr>
          <w:p w14:paraId="533748B9" w14:textId="77777777" w:rsidR="00642749" w:rsidRPr="00E22969" w:rsidRDefault="00642749" w:rsidP="00642749">
            <w:pPr>
              <w:spacing w:after="0"/>
            </w:pPr>
            <w:r w:rsidRPr="00E22969">
              <w:t>RSE</w:t>
            </w:r>
          </w:p>
        </w:tc>
        <w:tc>
          <w:tcPr>
            <w:tcW w:w="623" w:type="pct"/>
            <w:tcMar>
              <w:left w:w="14" w:type="dxa"/>
              <w:right w:w="14" w:type="dxa"/>
            </w:tcMar>
          </w:tcPr>
          <w:p w14:paraId="0AEDD559" w14:textId="77777777" w:rsidR="00642749" w:rsidRPr="00E22969" w:rsidRDefault="00642749" w:rsidP="00642749">
            <w:pPr>
              <w:spacing w:after="0"/>
            </w:pPr>
            <w:r w:rsidRPr="00E22969">
              <w:t>TP-16093-WSA-MST-BV-05-C</w:t>
            </w:r>
          </w:p>
        </w:tc>
        <w:tc>
          <w:tcPr>
            <w:tcW w:w="1572" w:type="pct"/>
            <w:tcMar>
              <w:left w:w="14" w:type="dxa"/>
              <w:right w:w="14" w:type="dxa"/>
            </w:tcMar>
          </w:tcPr>
          <w:p w14:paraId="611E7FA3"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21AC4C38" w14:textId="77777777" w:rsidTr="001A25C9">
        <w:tc>
          <w:tcPr>
            <w:tcW w:w="637" w:type="pct"/>
            <w:tcMar>
              <w:left w:w="14" w:type="dxa"/>
              <w:right w:w="14" w:type="dxa"/>
            </w:tcMar>
          </w:tcPr>
          <w:p w14:paraId="07793A02" w14:textId="77777777" w:rsidR="00642749" w:rsidRPr="00E22969" w:rsidRDefault="00642749" w:rsidP="00642749">
            <w:pPr>
              <w:spacing w:after="0"/>
            </w:pPr>
            <w:r w:rsidRPr="00E22969">
              <w:rPr>
                <w:color w:val="000000"/>
                <w:sz w:val="18"/>
                <w:szCs w:val="18"/>
              </w:rPr>
              <w:t>N2.2.9.4.</w:t>
            </w:r>
          </w:p>
        </w:tc>
        <w:tc>
          <w:tcPr>
            <w:tcW w:w="712" w:type="pct"/>
            <w:tcMar>
              <w:left w:w="14" w:type="dxa"/>
              <w:right w:w="14" w:type="dxa"/>
            </w:tcMar>
          </w:tcPr>
          <w:p w14:paraId="50B32203" w14:textId="77777777" w:rsidR="00642749" w:rsidRPr="00E22969" w:rsidRDefault="00642749" w:rsidP="00642749">
            <w:pPr>
              <w:spacing w:after="0"/>
            </w:pPr>
            <w:r w:rsidRPr="00E22969">
              <w:rPr>
                <w:color w:val="000000"/>
                <w:sz w:val="18"/>
                <w:szCs w:val="18"/>
              </w:rPr>
              <w:t>Provider MAC Address</w:t>
            </w:r>
          </w:p>
        </w:tc>
        <w:tc>
          <w:tcPr>
            <w:tcW w:w="527" w:type="pct"/>
            <w:tcMar>
              <w:left w:w="14" w:type="dxa"/>
              <w:right w:w="14" w:type="dxa"/>
            </w:tcMar>
          </w:tcPr>
          <w:p w14:paraId="032CAB47" w14:textId="77777777" w:rsidR="00642749" w:rsidRPr="00E22969" w:rsidRDefault="00642749" w:rsidP="00642749">
            <w:pPr>
              <w:spacing w:after="0"/>
            </w:pPr>
            <w:r w:rsidRPr="00E22969">
              <w:t>8.2.3.5.4</w:t>
            </w:r>
          </w:p>
        </w:tc>
        <w:tc>
          <w:tcPr>
            <w:tcW w:w="381" w:type="pct"/>
            <w:tcMar>
              <w:left w:w="14" w:type="dxa"/>
              <w:right w:w="14" w:type="dxa"/>
            </w:tcMar>
          </w:tcPr>
          <w:p w14:paraId="63B382A1" w14:textId="77777777" w:rsidR="00642749" w:rsidRPr="00E22969" w:rsidRDefault="00642749" w:rsidP="00642749">
            <w:pPr>
              <w:spacing w:after="0"/>
            </w:pPr>
            <w:r w:rsidRPr="00E22969">
              <w:t>O</w:t>
            </w:r>
          </w:p>
        </w:tc>
        <w:tc>
          <w:tcPr>
            <w:tcW w:w="548" w:type="pct"/>
            <w:tcMar>
              <w:left w:w="14" w:type="dxa"/>
              <w:right w:w="14" w:type="dxa"/>
            </w:tcMar>
          </w:tcPr>
          <w:p w14:paraId="78A75166" w14:textId="77777777" w:rsidR="00642749" w:rsidRPr="00E22969" w:rsidRDefault="00642749" w:rsidP="00642749">
            <w:pPr>
              <w:spacing w:after="0"/>
            </w:pPr>
            <w:r w:rsidRPr="00E22969">
              <w:t>RSE</w:t>
            </w:r>
          </w:p>
        </w:tc>
        <w:tc>
          <w:tcPr>
            <w:tcW w:w="623" w:type="pct"/>
            <w:tcMar>
              <w:left w:w="14" w:type="dxa"/>
              <w:right w:w="14" w:type="dxa"/>
            </w:tcMar>
          </w:tcPr>
          <w:p w14:paraId="45EAB103" w14:textId="77777777" w:rsidR="00642749" w:rsidRPr="00E22969" w:rsidRDefault="00642749" w:rsidP="00642749">
            <w:pPr>
              <w:spacing w:after="0"/>
            </w:pPr>
            <w:r w:rsidRPr="00E22969">
              <w:t>TP-16093-WSA-MST-BV-05-D</w:t>
            </w:r>
          </w:p>
        </w:tc>
        <w:tc>
          <w:tcPr>
            <w:tcW w:w="1572" w:type="pct"/>
            <w:tcMar>
              <w:left w:w="14" w:type="dxa"/>
              <w:right w:w="14" w:type="dxa"/>
            </w:tcMar>
          </w:tcPr>
          <w:p w14:paraId="57959CC6"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2C8AFF53" w14:textId="77777777" w:rsidTr="001A25C9">
        <w:tc>
          <w:tcPr>
            <w:tcW w:w="637" w:type="pct"/>
            <w:tcMar>
              <w:left w:w="14" w:type="dxa"/>
              <w:right w:w="14" w:type="dxa"/>
            </w:tcMar>
          </w:tcPr>
          <w:p w14:paraId="69F4D695" w14:textId="77777777" w:rsidR="00642749" w:rsidRPr="00E22969" w:rsidRDefault="00642749" w:rsidP="00642749">
            <w:pPr>
              <w:spacing w:after="0"/>
            </w:pPr>
            <w:r w:rsidRPr="00E22969">
              <w:rPr>
                <w:color w:val="000000"/>
                <w:sz w:val="18"/>
                <w:szCs w:val="18"/>
              </w:rPr>
              <w:t>N2.2.9.5.</w:t>
            </w:r>
          </w:p>
        </w:tc>
        <w:tc>
          <w:tcPr>
            <w:tcW w:w="712" w:type="pct"/>
            <w:tcMar>
              <w:left w:w="14" w:type="dxa"/>
              <w:right w:w="14" w:type="dxa"/>
            </w:tcMar>
          </w:tcPr>
          <w:p w14:paraId="70D914F3" w14:textId="77777777" w:rsidR="00642749" w:rsidRPr="00E22969" w:rsidRDefault="00642749" w:rsidP="00642749">
            <w:pPr>
              <w:spacing w:after="0"/>
            </w:pPr>
            <w:r w:rsidRPr="00E22969">
              <w:rPr>
                <w:color w:val="000000"/>
                <w:sz w:val="18"/>
                <w:szCs w:val="18"/>
              </w:rPr>
              <w:t>RCPI Threshold</w:t>
            </w:r>
          </w:p>
        </w:tc>
        <w:tc>
          <w:tcPr>
            <w:tcW w:w="527" w:type="pct"/>
            <w:tcMar>
              <w:left w:w="14" w:type="dxa"/>
              <w:right w:w="14" w:type="dxa"/>
            </w:tcMar>
          </w:tcPr>
          <w:p w14:paraId="5305B406" w14:textId="77777777" w:rsidR="00642749" w:rsidRPr="00E22969" w:rsidRDefault="00642749" w:rsidP="00642749">
            <w:pPr>
              <w:spacing w:after="0"/>
            </w:pPr>
            <w:r w:rsidRPr="00E22969">
              <w:t>8.2.3.5.5</w:t>
            </w:r>
          </w:p>
        </w:tc>
        <w:tc>
          <w:tcPr>
            <w:tcW w:w="381" w:type="pct"/>
            <w:tcMar>
              <w:left w:w="14" w:type="dxa"/>
              <w:right w:w="14" w:type="dxa"/>
            </w:tcMar>
          </w:tcPr>
          <w:p w14:paraId="1CD82CDD" w14:textId="77777777" w:rsidR="00642749" w:rsidRPr="00E22969" w:rsidRDefault="00642749" w:rsidP="00642749">
            <w:pPr>
              <w:spacing w:after="0"/>
            </w:pPr>
            <w:r w:rsidRPr="00E22969">
              <w:t>O</w:t>
            </w:r>
          </w:p>
        </w:tc>
        <w:tc>
          <w:tcPr>
            <w:tcW w:w="548" w:type="pct"/>
            <w:tcMar>
              <w:left w:w="14" w:type="dxa"/>
              <w:right w:w="14" w:type="dxa"/>
            </w:tcMar>
          </w:tcPr>
          <w:p w14:paraId="2C3DD63B" w14:textId="77777777" w:rsidR="00642749" w:rsidRPr="00E22969" w:rsidRDefault="00642749" w:rsidP="00642749">
            <w:pPr>
              <w:spacing w:after="0"/>
            </w:pPr>
            <w:r w:rsidRPr="00E22969">
              <w:t>RSE</w:t>
            </w:r>
          </w:p>
        </w:tc>
        <w:tc>
          <w:tcPr>
            <w:tcW w:w="623" w:type="pct"/>
            <w:tcMar>
              <w:left w:w="14" w:type="dxa"/>
              <w:right w:w="14" w:type="dxa"/>
            </w:tcMar>
          </w:tcPr>
          <w:p w14:paraId="5B5054E6" w14:textId="77777777" w:rsidR="00642749" w:rsidRPr="00E22969" w:rsidRDefault="00642749" w:rsidP="00642749">
            <w:pPr>
              <w:spacing w:after="0"/>
            </w:pPr>
            <w:r w:rsidRPr="00E22969">
              <w:t>TP-16093-WSA-MST-BV-05-E</w:t>
            </w:r>
          </w:p>
        </w:tc>
        <w:tc>
          <w:tcPr>
            <w:tcW w:w="1572" w:type="pct"/>
            <w:tcMar>
              <w:left w:w="14" w:type="dxa"/>
              <w:right w:w="14" w:type="dxa"/>
            </w:tcMar>
          </w:tcPr>
          <w:p w14:paraId="33D5CFA0"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279C414B" w14:textId="77777777" w:rsidTr="001A25C9">
        <w:tc>
          <w:tcPr>
            <w:tcW w:w="637" w:type="pct"/>
            <w:tcMar>
              <w:left w:w="14" w:type="dxa"/>
              <w:right w:w="14" w:type="dxa"/>
            </w:tcMar>
          </w:tcPr>
          <w:p w14:paraId="6B71D097" w14:textId="77777777" w:rsidR="00642749" w:rsidRPr="00E22969" w:rsidRDefault="00642749" w:rsidP="00642749">
            <w:pPr>
              <w:spacing w:after="0"/>
            </w:pPr>
            <w:r w:rsidRPr="00E22969">
              <w:rPr>
                <w:color w:val="000000"/>
                <w:sz w:val="18"/>
                <w:szCs w:val="18"/>
              </w:rPr>
              <w:t>N2.2.9.6.</w:t>
            </w:r>
          </w:p>
        </w:tc>
        <w:tc>
          <w:tcPr>
            <w:tcW w:w="712" w:type="pct"/>
            <w:tcMar>
              <w:left w:w="14" w:type="dxa"/>
              <w:right w:w="14" w:type="dxa"/>
            </w:tcMar>
          </w:tcPr>
          <w:p w14:paraId="085C2EF7" w14:textId="77777777" w:rsidR="00642749" w:rsidRPr="00E22969" w:rsidRDefault="00642749" w:rsidP="00642749">
            <w:pPr>
              <w:spacing w:after="0"/>
            </w:pPr>
            <w:r w:rsidRPr="00E22969">
              <w:rPr>
                <w:color w:val="000000"/>
                <w:sz w:val="18"/>
                <w:szCs w:val="18"/>
              </w:rPr>
              <w:t>WSA Count Threshold</w:t>
            </w:r>
          </w:p>
        </w:tc>
        <w:tc>
          <w:tcPr>
            <w:tcW w:w="527" w:type="pct"/>
            <w:tcMar>
              <w:left w:w="14" w:type="dxa"/>
              <w:right w:w="14" w:type="dxa"/>
            </w:tcMar>
          </w:tcPr>
          <w:p w14:paraId="538261D1" w14:textId="77777777" w:rsidR="00642749" w:rsidRPr="00E22969" w:rsidRDefault="00642749" w:rsidP="00642749">
            <w:pPr>
              <w:spacing w:after="0"/>
            </w:pPr>
            <w:r w:rsidRPr="00E22969">
              <w:t>8.2.3.5.6</w:t>
            </w:r>
          </w:p>
        </w:tc>
        <w:tc>
          <w:tcPr>
            <w:tcW w:w="381" w:type="pct"/>
            <w:tcMar>
              <w:left w:w="14" w:type="dxa"/>
              <w:right w:w="14" w:type="dxa"/>
            </w:tcMar>
          </w:tcPr>
          <w:p w14:paraId="4BEF6F95" w14:textId="77777777" w:rsidR="00642749" w:rsidRPr="00E22969" w:rsidRDefault="00642749" w:rsidP="00642749">
            <w:pPr>
              <w:spacing w:after="0"/>
            </w:pPr>
            <w:r w:rsidRPr="00E22969">
              <w:t>O</w:t>
            </w:r>
          </w:p>
        </w:tc>
        <w:tc>
          <w:tcPr>
            <w:tcW w:w="548" w:type="pct"/>
            <w:tcMar>
              <w:left w:w="14" w:type="dxa"/>
              <w:right w:w="14" w:type="dxa"/>
            </w:tcMar>
          </w:tcPr>
          <w:p w14:paraId="3B988D1B" w14:textId="77777777" w:rsidR="00642749" w:rsidRPr="00E22969" w:rsidRDefault="00642749" w:rsidP="00642749">
            <w:pPr>
              <w:spacing w:after="0"/>
            </w:pPr>
            <w:r w:rsidRPr="00E22969">
              <w:t>RSE</w:t>
            </w:r>
          </w:p>
        </w:tc>
        <w:tc>
          <w:tcPr>
            <w:tcW w:w="623" w:type="pct"/>
            <w:tcMar>
              <w:left w:w="14" w:type="dxa"/>
              <w:right w:w="14" w:type="dxa"/>
            </w:tcMar>
          </w:tcPr>
          <w:p w14:paraId="666A26D0" w14:textId="77777777" w:rsidR="00642749" w:rsidRPr="00E22969" w:rsidRDefault="00642749" w:rsidP="00642749">
            <w:pPr>
              <w:spacing w:after="0"/>
            </w:pPr>
            <w:r w:rsidRPr="00E22969">
              <w:t>TP-16093-WSA-MST-BV-05-F</w:t>
            </w:r>
          </w:p>
        </w:tc>
        <w:tc>
          <w:tcPr>
            <w:tcW w:w="1572" w:type="pct"/>
            <w:tcMar>
              <w:left w:w="14" w:type="dxa"/>
              <w:right w:w="14" w:type="dxa"/>
            </w:tcMar>
          </w:tcPr>
          <w:p w14:paraId="115FE9E2"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2F06F840" w14:textId="77777777" w:rsidTr="001A25C9">
        <w:tc>
          <w:tcPr>
            <w:tcW w:w="637" w:type="pct"/>
            <w:tcMar>
              <w:left w:w="14" w:type="dxa"/>
              <w:right w:w="14" w:type="dxa"/>
            </w:tcMar>
          </w:tcPr>
          <w:p w14:paraId="3081AAF2" w14:textId="77777777" w:rsidR="00642749" w:rsidRPr="00E22969" w:rsidRDefault="00642749" w:rsidP="00642749">
            <w:pPr>
              <w:spacing w:after="0"/>
            </w:pPr>
            <w:r w:rsidRPr="00E22969">
              <w:rPr>
                <w:color w:val="000000"/>
                <w:sz w:val="18"/>
                <w:szCs w:val="18"/>
              </w:rPr>
              <w:t>N2.2.9.6.1.</w:t>
            </w:r>
          </w:p>
        </w:tc>
        <w:tc>
          <w:tcPr>
            <w:tcW w:w="712" w:type="pct"/>
            <w:tcMar>
              <w:left w:w="14" w:type="dxa"/>
              <w:right w:w="14" w:type="dxa"/>
            </w:tcMar>
          </w:tcPr>
          <w:p w14:paraId="7987D170" w14:textId="77777777" w:rsidR="00642749" w:rsidRPr="00E22969" w:rsidRDefault="00642749" w:rsidP="00642749">
            <w:pPr>
              <w:spacing w:after="0"/>
            </w:pPr>
            <w:r w:rsidRPr="00E22969">
              <w:rPr>
                <w:color w:val="000000"/>
                <w:sz w:val="18"/>
                <w:szCs w:val="18"/>
              </w:rPr>
              <w:t>WSA Count Threshold Interval</w:t>
            </w:r>
          </w:p>
        </w:tc>
        <w:tc>
          <w:tcPr>
            <w:tcW w:w="527" w:type="pct"/>
            <w:tcMar>
              <w:left w:w="14" w:type="dxa"/>
              <w:right w:w="14" w:type="dxa"/>
            </w:tcMar>
          </w:tcPr>
          <w:p w14:paraId="6A7AB97C" w14:textId="77777777" w:rsidR="00642749" w:rsidRPr="00E22969" w:rsidRDefault="00642749" w:rsidP="00642749">
            <w:pPr>
              <w:spacing w:after="0"/>
            </w:pPr>
            <w:r w:rsidRPr="00E22969">
              <w:t>8.2.3.5.7</w:t>
            </w:r>
          </w:p>
        </w:tc>
        <w:tc>
          <w:tcPr>
            <w:tcW w:w="381" w:type="pct"/>
            <w:tcMar>
              <w:left w:w="14" w:type="dxa"/>
              <w:right w:w="14" w:type="dxa"/>
            </w:tcMar>
          </w:tcPr>
          <w:p w14:paraId="012AB75F" w14:textId="77777777" w:rsidR="00642749" w:rsidRPr="00E22969" w:rsidRDefault="00642749" w:rsidP="00642749">
            <w:pPr>
              <w:spacing w:after="0"/>
            </w:pPr>
            <w:r w:rsidRPr="00E22969">
              <w:t>O</w:t>
            </w:r>
          </w:p>
        </w:tc>
        <w:tc>
          <w:tcPr>
            <w:tcW w:w="548" w:type="pct"/>
            <w:tcMar>
              <w:left w:w="14" w:type="dxa"/>
              <w:right w:w="14" w:type="dxa"/>
            </w:tcMar>
          </w:tcPr>
          <w:p w14:paraId="5EC96B83" w14:textId="77777777" w:rsidR="00642749" w:rsidRPr="00E22969" w:rsidRDefault="00642749" w:rsidP="00642749">
            <w:pPr>
              <w:spacing w:after="0"/>
            </w:pPr>
            <w:r w:rsidRPr="00E22969">
              <w:t>RSE</w:t>
            </w:r>
          </w:p>
        </w:tc>
        <w:tc>
          <w:tcPr>
            <w:tcW w:w="623" w:type="pct"/>
            <w:tcMar>
              <w:left w:w="14" w:type="dxa"/>
              <w:right w:w="14" w:type="dxa"/>
            </w:tcMar>
          </w:tcPr>
          <w:p w14:paraId="702E5CAD" w14:textId="77777777" w:rsidR="00642749" w:rsidRPr="00E22969" w:rsidRDefault="00642749" w:rsidP="00642749">
            <w:pPr>
              <w:spacing w:after="0"/>
            </w:pPr>
            <w:r w:rsidRPr="00E22969">
              <w:t>TP-16093-WSA-MST-BV-05-G</w:t>
            </w:r>
          </w:p>
        </w:tc>
        <w:tc>
          <w:tcPr>
            <w:tcW w:w="1572" w:type="pct"/>
            <w:tcMar>
              <w:left w:w="14" w:type="dxa"/>
              <w:right w:w="14" w:type="dxa"/>
            </w:tcMar>
          </w:tcPr>
          <w:p w14:paraId="3DA64738" w14:textId="77777777" w:rsidR="00642749" w:rsidRPr="00E22969" w:rsidRDefault="00642749" w:rsidP="00642749">
            <w:pPr>
              <w:spacing w:after="0"/>
            </w:pPr>
            <w:r w:rsidRPr="00E22969">
              <w:t xml:space="preserve">See TP for </w:t>
            </w:r>
            <w:r w:rsidRPr="00E22969">
              <w:rPr>
                <w:color w:val="000000"/>
                <w:sz w:val="18"/>
                <w:szCs w:val="18"/>
              </w:rPr>
              <w:t>N2.2.7.</w:t>
            </w:r>
          </w:p>
        </w:tc>
      </w:tr>
      <w:tr w:rsidR="00642749" w:rsidRPr="00E22969" w14:paraId="518B54AC" w14:textId="77777777" w:rsidTr="001A25C9">
        <w:tc>
          <w:tcPr>
            <w:tcW w:w="637" w:type="pct"/>
            <w:tcMar>
              <w:left w:w="14" w:type="dxa"/>
              <w:right w:w="14" w:type="dxa"/>
            </w:tcMar>
          </w:tcPr>
          <w:p w14:paraId="396E7EF9" w14:textId="77777777" w:rsidR="00642749" w:rsidRPr="00E22969" w:rsidRDefault="00642749" w:rsidP="00642749">
            <w:pPr>
              <w:spacing w:after="0"/>
            </w:pPr>
            <w:r w:rsidRPr="00E22969">
              <w:rPr>
                <w:color w:val="000000"/>
                <w:sz w:val="18"/>
                <w:szCs w:val="18"/>
              </w:rPr>
              <w:t>N2.2.9.7.</w:t>
            </w:r>
          </w:p>
        </w:tc>
        <w:tc>
          <w:tcPr>
            <w:tcW w:w="712" w:type="pct"/>
            <w:tcMar>
              <w:left w:w="14" w:type="dxa"/>
              <w:right w:w="14" w:type="dxa"/>
            </w:tcMar>
          </w:tcPr>
          <w:p w14:paraId="5F09FA7C" w14:textId="77777777" w:rsidR="00642749" w:rsidRPr="00E22969" w:rsidRDefault="00642749" w:rsidP="00642749">
            <w:pPr>
              <w:spacing w:after="0"/>
            </w:pPr>
            <w:r w:rsidRPr="00E22969">
              <w:rPr>
                <w:color w:val="000000"/>
                <w:sz w:val="18"/>
                <w:szCs w:val="18"/>
              </w:rPr>
              <w:t>Other info elements</w:t>
            </w:r>
          </w:p>
        </w:tc>
        <w:tc>
          <w:tcPr>
            <w:tcW w:w="527" w:type="pct"/>
            <w:tcMar>
              <w:left w:w="14" w:type="dxa"/>
              <w:right w:w="14" w:type="dxa"/>
            </w:tcMar>
          </w:tcPr>
          <w:p w14:paraId="1CDB53B2" w14:textId="77777777" w:rsidR="00642749" w:rsidRPr="00E22969" w:rsidRDefault="00642749" w:rsidP="00642749">
            <w:pPr>
              <w:spacing w:after="0"/>
            </w:pPr>
            <w:r w:rsidRPr="00E22969">
              <w:t>8.2.3.5</w:t>
            </w:r>
          </w:p>
        </w:tc>
        <w:tc>
          <w:tcPr>
            <w:tcW w:w="381" w:type="pct"/>
            <w:tcMar>
              <w:left w:w="14" w:type="dxa"/>
              <w:right w:w="14" w:type="dxa"/>
            </w:tcMar>
          </w:tcPr>
          <w:p w14:paraId="252695AE" w14:textId="77777777" w:rsidR="00642749" w:rsidRPr="00E22969" w:rsidRDefault="00642749" w:rsidP="00642749">
            <w:pPr>
              <w:spacing w:after="0"/>
            </w:pPr>
            <w:r w:rsidRPr="00E22969">
              <w:t>O</w:t>
            </w:r>
          </w:p>
        </w:tc>
        <w:tc>
          <w:tcPr>
            <w:tcW w:w="548" w:type="pct"/>
            <w:tcMar>
              <w:left w:w="14" w:type="dxa"/>
              <w:right w:w="14" w:type="dxa"/>
            </w:tcMar>
          </w:tcPr>
          <w:p w14:paraId="5448E8A9" w14:textId="77777777" w:rsidR="00642749" w:rsidRPr="00E22969" w:rsidRDefault="00642749" w:rsidP="00642749">
            <w:pPr>
              <w:spacing w:after="0"/>
            </w:pPr>
            <w:r w:rsidRPr="00E22969">
              <w:t>RSE</w:t>
            </w:r>
          </w:p>
        </w:tc>
        <w:tc>
          <w:tcPr>
            <w:tcW w:w="623" w:type="pct"/>
            <w:tcMar>
              <w:left w:w="14" w:type="dxa"/>
              <w:right w:w="14" w:type="dxa"/>
            </w:tcMar>
          </w:tcPr>
          <w:p w14:paraId="0C127AEE" w14:textId="77777777" w:rsidR="00642749" w:rsidRPr="00E22969" w:rsidRDefault="00642749" w:rsidP="00642749">
            <w:pPr>
              <w:spacing w:after="0"/>
              <w:rPr>
                <w:highlight w:val="yellow"/>
              </w:rPr>
            </w:pPr>
          </w:p>
        </w:tc>
        <w:tc>
          <w:tcPr>
            <w:tcW w:w="1572" w:type="pct"/>
            <w:tcMar>
              <w:left w:w="14" w:type="dxa"/>
              <w:right w:w="14" w:type="dxa"/>
            </w:tcMar>
          </w:tcPr>
          <w:p w14:paraId="3C02C6A4" w14:textId="77777777" w:rsidR="00642749" w:rsidRPr="00E22969" w:rsidRDefault="00642749" w:rsidP="00642749">
            <w:pPr>
              <w:spacing w:after="0"/>
            </w:pPr>
            <w:r w:rsidRPr="00E22969">
              <w:t>Not considered</w:t>
            </w:r>
          </w:p>
        </w:tc>
      </w:tr>
      <w:tr w:rsidR="00642749" w:rsidRPr="00E22969" w14:paraId="36CCBD59" w14:textId="77777777" w:rsidTr="001A25C9">
        <w:tc>
          <w:tcPr>
            <w:tcW w:w="637" w:type="pct"/>
            <w:tcMar>
              <w:left w:w="14" w:type="dxa"/>
              <w:right w:w="14" w:type="dxa"/>
            </w:tcMar>
          </w:tcPr>
          <w:p w14:paraId="693C352E" w14:textId="77777777" w:rsidR="00642749" w:rsidRPr="00E22969" w:rsidRDefault="00642749" w:rsidP="00642749">
            <w:pPr>
              <w:spacing w:after="0"/>
            </w:pPr>
            <w:r w:rsidRPr="00E22969">
              <w:rPr>
                <w:color w:val="000000"/>
                <w:sz w:val="18"/>
                <w:szCs w:val="18"/>
              </w:rPr>
              <w:t>N2.2.10.</w:t>
            </w:r>
          </w:p>
        </w:tc>
        <w:tc>
          <w:tcPr>
            <w:tcW w:w="712" w:type="pct"/>
            <w:tcMar>
              <w:left w:w="14" w:type="dxa"/>
              <w:right w:w="14" w:type="dxa"/>
            </w:tcMar>
          </w:tcPr>
          <w:p w14:paraId="45D118BA" w14:textId="77777777" w:rsidR="00642749" w:rsidRPr="00E22969" w:rsidRDefault="00642749" w:rsidP="00642749">
            <w:pPr>
              <w:spacing w:after="0"/>
            </w:pPr>
            <w:r w:rsidRPr="00E22969">
              <w:rPr>
                <w:b/>
                <w:bCs/>
                <w:i/>
                <w:iCs/>
                <w:color w:val="000000"/>
                <w:sz w:val="18"/>
                <w:szCs w:val="18"/>
              </w:rPr>
              <w:t>Channel Info Segment</w:t>
            </w:r>
          </w:p>
        </w:tc>
        <w:tc>
          <w:tcPr>
            <w:tcW w:w="527" w:type="pct"/>
            <w:tcMar>
              <w:left w:w="14" w:type="dxa"/>
              <w:right w:w="14" w:type="dxa"/>
            </w:tcMar>
          </w:tcPr>
          <w:p w14:paraId="01AE6A72" w14:textId="77777777" w:rsidR="00642749" w:rsidRPr="00E22969" w:rsidRDefault="00642749" w:rsidP="00642749">
            <w:pPr>
              <w:spacing w:after="0"/>
            </w:pPr>
            <w:r w:rsidRPr="00E22969">
              <w:t>8.2.4</w:t>
            </w:r>
          </w:p>
        </w:tc>
        <w:tc>
          <w:tcPr>
            <w:tcW w:w="381" w:type="pct"/>
            <w:tcMar>
              <w:left w:w="14" w:type="dxa"/>
              <w:right w:w="14" w:type="dxa"/>
            </w:tcMar>
          </w:tcPr>
          <w:p w14:paraId="1B3646D9" w14:textId="77777777" w:rsidR="00642749" w:rsidRPr="00E22969" w:rsidRDefault="00642749" w:rsidP="00642749">
            <w:pPr>
              <w:spacing w:after="0"/>
            </w:pPr>
            <w:r w:rsidRPr="00E22969">
              <w:t>M</w:t>
            </w:r>
          </w:p>
        </w:tc>
        <w:tc>
          <w:tcPr>
            <w:tcW w:w="548" w:type="pct"/>
            <w:tcMar>
              <w:left w:w="14" w:type="dxa"/>
              <w:right w:w="14" w:type="dxa"/>
            </w:tcMar>
          </w:tcPr>
          <w:p w14:paraId="0C48A57D" w14:textId="77777777" w:rsidR="00642749" w:rsidRPr="00E22969" w:rsidRDefault="00642749" w:rsidP="00642749">
            <w:pPr>
              <w:spacing w:after="0"/>
            </w:pPr>
            <w:r w:rsidRPr="00E22969">
              <w:t>RSE</w:t>
            </w:r>
          </w:p>
        </w:tc>
        <w:tc>
          <w:tcPr>
            <w:tcW w:w="623" w:type="pct"/>
            <w:tcMar>
              <w:left w:w="14" w:type="dxa"/>
              <w:right w:w="14" w:type="dxa"/>
            </w:tcMar>
          </w:tcPr>
          <w:p w14:paraId="5A016ECC" w14:textId="77777777" w:rsidR="00642749" w:rsidRPr="00E22969" w:rsidRDefault="00642749" w:rsidP="00642749">
            <w:pPr>
              <w:spacing w:after="0"/>
            </w:pPr>
            <w:r w:rsidRPr="00E22969">
              <w:t>TP-16093-WSA-MST-BV-06-X</w:t>
            </w:r>
          </w:p>
        </w:tc>
        <w:tc>
          <w:tcPr>
            <w:tcW w:w="1572" w:type="pct"/>
            <w:tcMar>
              <w:left w:w="14" w:type="dxa"/>
              <w:right w:w="14" w:type="dxa"/>
            </w:tcMar>
          </w:tcPr>
          <w:p w14:paraId="04045F68" w14:textId="77777777" w:rsidR="00642749" w:rsidRPr="00E22969" w:rsidRDefault="00642749" w:rsidP="00642749">
            <w:pPr>
              <w:spacing w:after="0"/>
            </w:pPr>
            <w:r w:rsidRPr="00E22969">
              <w:t>Verify that the IUT will transmit WSA containing a valid Channel Info Segment</w:t>
            </w:r>
          </w:p>
        </w:tc>
      </w:tr>
      <w:tr w:rsidR="00642749" w:rsidRPr="00E22969" w14:paraId="3030B235" w14:textId="77777777" w:rsidTr="001A25C9">
        <w:tc>
          <w:tcPr>
            <w:tcW w:w="637" w:type="pct"/>
            <w:tcMar>
              <w:left w:w="14" w:type="dxa"/>
              <w:right w:w="14" w:type="dxa"/>
            </w:tcMar>
          </w:tcPr>
          <w:p w14:paraId="6788CB62" w14:textId="77777777" w:rsidR="00642749" w:rsidRPr="00E22969" w:rsidRDefault="00642749" w:rsidP="00642749">
            <w:pPr>
              <w:spacing w:after="0"/>
            </w:pPr>
            <w:r w:rsidRPr="00E22969">
              <w:rPr>
                <w:color w:val="000000"/>
                <w:sz w:val="18"/>
                <w:szCs w:val="18"/>
              </w:rPr>
              <w:t>N2.2.11.</w:t>
            </w:r>
          </w:p>
        </w:tc>
        <w:tc>
          <w:tcPr>
            <w:tcW w:w="712" w:type="pct"/>
            <w:tcMar>
              <w:left w:w="14" w:type="dxa"/>
              <w:right w:w="14" w:type="dxa"/>
            </w:tcMar>
          </w:tcPr>
          <w:p w14:paraId="05EF5675" w14:textId="77777777" w:rsidR="00642749" w:rsidRPr="00E22969" w:rsidRDefault="00642749" w:rsidP="00642749">
            <w:pPr>
              <w:spacing w:after="0"/>
            </w:pPr>
            <w:r w:rsidRPr="00E22969">
              <w:rPr>
                <w:color w:val="000000"/>
                <w:sz w:val="18"/>
                <w:szCs w:val="18"/>
              </w:rPr>
              <w:t>Number of Channel Info Instances</w:t>
            </w:r>
          </w:p>
        </w:tc>
        <w:tc>
          <w:tcPr>
            <w:tcW w:w="527" w:type="pct"/>
            <w:tcMar>
              <w:left w:w="14" w:type="dxa"/>
              <w:right w:w="14" w:type="dxa"/>
            </w:tcMar>
          </w:tcPr>
          <w:p w14:paraId="49D4708A" w14:textId="77777777" w:rsidR="00642749" w:rsidRPr="00E22969" w:rsidRDefault="00642749" w:rsidP="00642749">
            <w:pPr>
              <w:spacing w:after="0"/>
            </w:pPr>
            <w:r w:rsidRPr="00E22969">
              <w:t>8.2.4</w:t>
            </w:r>
          </w:p>
        </w:tc>
        <w:tc>
          <w:tcPr>
            <w:tcW w:w="381" w:type="pct"/>
            <w:tcMar>
              <w:left w:w="14" w:type="dxa"/>
              <w:right w:w="14" w:type="dxa"/>
            </w:tcMar>
          </w:tcPr>
          <w:p w14:paraId="75EE3426" w14:textId="77777777" w:rsidR="00642749" w:rsidRPr="00E22969" w:rsidRDefault="00642749" w:rsidP="00642749">
            <w:pPr>
              <w:spacing w:after="0"/>
            </w:pPr>
            <w:r w:rsidRPr="00E22969">
              <w:t>M</w:t>
            </w:r>
          </w:p>
        </w:tc>
        <w:tc>
          <w:tcPr>
            <w:tcW w:w="548" w:type="pct"/>
            <w:tcMar>
              <w:left w:w="14" w:type="dxa"/>
              <w:right w:w="14" w:type="dxa"/>
            </w:tcMar>
          </w:tcPr>
          <w:p w14:paraId="4E5383B9" w14:textId="77777777" w:rsidR="00642749" w:rsidRPr="00E22969" w:rsidRDefault="00642749" w:rsidP="00642749">
            <w:pPr>
              <w:spacing w:after="0"/>
            </w:pPr>
            <w:r w:rsidRPr="00E22969">
              <w:t>RSE</w:t>
            </w:r>
          </w:p>
        </w:tc>
        <w:tc>
          <w:tcPr>
            <w:tcW w:w="623" w:type="pct"/>
            <w:tcMar>
              <w:left w:w="14" w:type="dxa"/>
              <w:right w:w="14" w:type="dxa"/>
            </w:tcMar>
          </w:tcPr>
          <w:p w14:paraId="74F13C07" w14:textId="77777777" w:rsidR="00642749" w:rsidRPr="00E22969" w:rsidRDefault="00642749" w:rsidP="00642749">
            <w:pPr>
              <w:spacing w:after="0"/>
            </w:pPr>
            <w:r w:rsidRPr="00E22969">
              <w:t>TP-16093-WSA-MST-BV-06-X</w:t>
            </w:r>
          </w:p>
        </w:tc>
        <w:tc>
          <w:tcPr>
            <w:tcW w:w="1572" w:type="pct"/>
            <w:tcMar>
              <w:left w:w="14" w:type="dxa"/>
              <w:right w:w="14" w:type="dxa"/>
            </w:tcMar>
          </w:tcPr>
          <w:p w14:paraId="6598C0FE" w14:textId="77777777" w:rsidR="00642749" w:rsidRPr="00E22969" w:rsidRDefault="00642749" w:rsidP="00642749">
            <w:pPr>
              <w:spacing w:after="0"/>
            </w:pPr>
            <w:r w:rsidRPr="00E22969">
              <w:t xml:space="preserve">See TP for </w:t>
            </w:r>
            <w:r w:rsidRPr="00E22969">
              <w:rPr>
                <w:color w:val="000000"/>
                <w:sz w:val="18"/>
                <w:szCs w:val="18"/>
              </w:rPr>
              <w:t>N2.2.10.</w:t>
            </w:r>
          </w:p>
        </w:tc>
      </w:tr>
      <w:tr w:rsidR="00642749" w:rsidRPr="00E22969" w14:paraId="3A742AD4" w14:textId="77777777" w:rsidTr="001A25C9">
        <w:tc>
          <w:tcPr>
            <w:tcW w:w="637" w:type="pct"/>
            <w:tcMar>
              <w:left w:w="14" w:type="dxa"/>
              <w:right w:w="14" w:type="dxa"/>
            </w:tcMar>
          </w:tcPr>
          <w:p w14:paraId="57315E3D" w14:textId="77777777" w:rsidR="00642749" w:rsidRPr="00E22969" w:rsidRDefault="00642749" w:rsidP="00642749">
            <w:pPr>
              <w:spacing w:after="0"/>
            </w:pPr>
            <w:r w:rsidRPr="00E22969">
              <w:rPr>
                <w:color w:val="000000"/>
                <w:sz w:val="18"/>
                <w:szCs w:val="18"/>
              </w:rPr>
              <w:t>N2.2.12.</w:t>
            </w:r>
          </w:p>
        </w:tc>
        <w:tc>
          <w:tcPr>
            <w:tcW w:w="712" w:type="pct"/>
            <w:tcMar>
              <w:left w:w="14" w:type="dxa"/>
              <w:right w:w="14" w:type="dxa"/>
            </w:tcMar>
          </w:tcPr>
          <w:p w14:paraId="1BF932D6" w14:textId="77777777" w:rsidR="00642749" w:rsidRPr="00E22969" w:rsidRDefault="00642749" w:rsidP="00642749">
            <w:pPr>
              <w:spacing w:after="0"/>
            </w:pPr>
            <w:r w:rsidRPr="00E22969">
              <w:rPr>
                <w:color w:val="000000"/>
                <w:sz w:val="18"/>
                <w:szCs w:val="18"/>
              </w:rPr>
              <w:t>WAVE Info Elem Extension field</w:t>
            </w:r>
          </w:p>
        </w:tc>
        <w:tc>
          <w:tcPr>
            <w:tcW w:w="527" w:type="pct"/>
            <w:tcMar>
              <w:left w:w="14" w:type="dxa"/>
              <w:right w:w="14" w:type="dxa"/>
            </w:tcMar>
          </w:tcPr>
          <w:p w14:paraId="42200C11" w14:textId="77777777" w:rsidR="00642749" w:rsidRPr="00E22969" w:rsidRDefault="00642749" w:rsidP="00642749">
            <w:pPr>
              <w:spacing w:after="0"/>
            </w:pPr>
            <w:r w:rsidRPr="00E22969">
              <w:t>8.2.4.8</w:t>
            </w:r>
          </w:p>
        </w:tc>
        <w:tc>
          <w:tcPr>
            <w:tcW w:w="381" w:type="pct"/>
            <w:tcMar>
              <w:left w:w="14" w:type="dxa"/>
              <w:right w:w="14" w:type="dxa"/>
            </w:tcMar>
          </w:tcPr>
          <w:p w14:paraId="627BB739" w14:textId="77777777" w:rsidR="00642749" w:rsidRPr="00E22969" w:rsidRDefault="00642749" w:rsidP="00642749">
            <w:pPr>
              <w:spacing w:after="0"/>
            </w:pPr>
            <w:r w:rsidRPr="00E22969">
              <w:t>O</w:t>
            </w:r>
          </w:p>
        </w:tc>
        <w:tc>
          <w:tcPr>
            <w:tcW w:w="548" w:type="pct"/>
            <w:tcMar>
              <w:left w:w="14" w:type="dxa"/>
              <w:right w:w="14" w:type="dxa"/>
            </w:tcMar>
          </w:tcPr>
          <w:p w14:paraId="3F30F7C0" w14:textId="77777777" w:rsidR="00642749" w:rsidRPr="00E22969" w:rsidRDefault="00642749" w:rsidP="00642749">
            <w:pPr>
              <w:spacing w:after="0"/>
            </w:pPr>
            <w:r w:rsidRPr="00E22969">
              <w:t>RSE</w:t>
            </w:r>
          </w:p>
        </w:tc>
        <w:tc>
          <w:tcPr>
            <w:tcW w:w="623" w:type="pct"/>
            <w:tcMar>
              <w:left w:w="14" w:type="dxa"/>
              <w:right w:w="14" w:type="dxa"/>
            </w:tcMar>
          </w:tcPr>
          <w:p w14:paraId="549D45C2" w14:textId="77777777" w:rsidR="00642749" w:rsidRPr="00E22969" w:rsidRDefault="00642749" w:rsidP="00642749">
            <w:pPr>
              <w:spacing w:after="0"/>
            </w:pPr>
            <w:r w:rsidRPr="00E22969">
              <w:t>TP-16093-WSA-MST-BV-06-X</w:t>
            </w:r>
          </w:p>
        </w:tc>
        <w:tc>
          <w:tcPr>
            <w:tcW w:w="1572" w:type="pct"/>
            <w:tcMar>
              <w:left w:w="14" w:type="dxa"/>
              <w:right w:w="14" w:type="dxa"/>
            </w:tcMar>
          </w:tcPr>
          <w:p w14:paraId="308A087B" w14:textId="77777777" w:rsidR="00642749" w:rsidRPr="00E22969" w:rsidRDefault="00642749" w:rsidP="00642749">
            <w:pPr>
              <w:spacing w:after="0"/>
            </w:pPr>
            <w:r w:rsidRPr="00E22969">
              <w:t xml:space="preserve">See TP for </w:t>
            </w:r>
            <w:r w:rsidRPr="00E22969">
              <w:rPr>
                <w:color w:val="000000"/>
                <w:sz w:val="18"/>
                <w:szCs w:val="18"/>
              </w:rPr>
              <w:t>N2.2.10.</w:t>
            </w:r>
          </w:p>
        </w:tc>
      </w:tr>
      <w:tr w:rsidR="00642749" w:rsidRPr="00E22969" w14:paraId="17102011" w14:textId="77777777" w:rsidTr="001A25C9">
        <w:tc>
          <w:tcPr>
            <w:tcW w:w="637" w:type="pct"/>
            <w:tcMar>
              <w:left w:w="14" w:type="dxa"/>
              <w:right w:w="14" w:type="dxa"/>
            </w:tcMar>
          </w:tcPr>
          <w:p w14:paraId="159BE02F" w14:textId="77777777" w:rsidR="00642749" w:rsidRPr="00E22969" w:rsidRDefault="00642749" w:rsidP="00642749">
            <w:pPr>
              <w:spacing w:after="0"/>
            </w:pPr>
            <w:r w:rsidRPr="00E22969">
              <w:rPr>
                <w:color w:val="000000"/>
                <w:sz w:val="18"/>
                <w:szCs w:val="18"/>
              </w:rPr>
              <w:t>N2.2.12.1.</w:t>
            </w:r>
          </w:p>
        </w:tc>
        <w:tc>
          <w:tcPr>
            <w:tcW w:w="712" w:type="pct"/>
            <w:tcMar>
              <w:left w:w="14" w:type="dxa"/>
              <w:right w:w="14" w:type="dxa"/>
            </w:tcMar>
          </w:tcPr>
          <w:p w14:paraId="17F42466" w14:textId="77777777" w:rsidR="00642749" w:rsidRPr="00E22969" w:rsidRDefault="00642749" w:rsidP="00642749">
            <w:pPr>
              <w:spacing w:after="0"/>
            </w:pPr>
            <w:r w:rsidRPr="00E22969">
              <w:rPr>
                <w:color w:val="000000"/>
                <w:sz w:val="18"/>
                <w:szCs w:val="18"/>
              </w:rPr>
              <w:t>EDCA Parameter Set</w:t>
            </w:r>
          </w:p>
        </w:tc>
        <w:tc>
          <w:tcPr>
            <w:tcW w:w="527" w:type="pct"/>
            <w:tcMar>
              <w:left w:w="14" w:type="dxa"/>
              <w:right w:w="14" w:type="dxa"/>
            </w:tcMar>
          </w:tcPr>
          <w:p w14:paraId="0C250ED0" w14:textId="77777777" w:rsidR="00642749" w:rsidRPr="00E22969" w:rsidRDefault="00642749" w:rsidP="00642749">
            <w:pPr>
              <w:spacing w:after="0"/>
            </w:pPr>
            <w:r w:rsidRPr="00E22969">
              <w:t>8.2.4.8.1</w:t>
            </w:r>
          </w:p>
        </w:tc>
        <w:tc>
          <w:tcPr>
            <w:tcW w:w="381" w:type="pct"/>
            <w:tcMar>
              <w:left w:w="14" w:type="dxa"/>
              <w:right w:w="14" w:type="dxa"/>
            </w:tcMar>
          </w:tcPr>
          <w:p w14:paraId="04B5E60E" w14:textId="77777777" w:rsidR="00642749" w:rsidRPr="00E22969" w:rsidRDefault="00642749" w:rsidP="00642749">
            <w:pPr>
              <w:spacing w:after="0"/>
            </w:pPr>
            <w:r w:rsidRPr="00E22969">
              <w:t>O</w:t>
            </w:r>
          </w:p>
        </w:tc>
        <w:tc>
          <w:tcPr>
            <w:tcW w:w="548" w:type="pct"/>
            <w:tcMar>
              <w:left w:w="14" w:type="dxa"/>
              <w:right w:w="14" w:type="dxa"/>
            </w:tcMar>
          </w:tcPr>
          <w:p w14:paraId="51476C2B" w14:textId="77777777" w:rsidR="00642749" w:rsidRPr="00E22969" w:rsidRDefault="00642749" w:rsidP="00642749">
            <w:pPr>
              <w:spacing w:after="0"/>
            </w:pPr>
            <w:r w:rsidRPr="00E22969">
              <w:t>RSE</w:t>
            </w:r>
          </w:p>
        </w:tc>
        <w:tc>
          <w:tcPr>
            <w:tcW w:w="623" w:type="pct"/>
            <w:tcMar>
              <w:left w:w="14" w:type="dxa"/>
              <w:right w:w="14" w:type="dxa"/>
            </w:tcMar>
          </w:tcPr>
          <w:p w14:paraId="3C0D9998" w14:textId="77777777" w:rsidR="00642749" w:rsidRPr="00E22969" w:rsidRDefault="00642749" w:rsidP="00642749">
            <w:pPr>
              <w:spacing w:after="0"/>
            </w:pPr>
            <w:r w:rsidRPr="00E22969">
              <w:t>TP-16093-WSA-MST-BV-06-B</w:t>
            </w:r>
          </w:p>
        </w:tc>
        <w:tc>
          <w:tcPr>
            <w:tcW w:w="1572" w:type="pct"/>
            <w:tcMar>
              <w:left w:w="14" w:type="dxa"/>
              <w:right w:w="14" w:type="dxa"/>
            </w:tcMar>
          </w:tcPr>
          <w:p w14:paraId="70CA2C3D" w14:textId="77777777" w:rsidR="00642749" w:rsidRPr="00E22969" w:rsidRDefault="00642749" w:rsidP="00642749">
            <w:pPr>
              <w:spacing w:after="0"/>
            </w:pPr>
            <w:r w:rsidRPr="00E22969">
              <w:t xml:space="preserve">See TP for </w:t>
            </w:r>
            <w:r w:rsidRPr="00E22969">
              <w:rPr>
                <w:color w:val="000000"/>
                <w:sz w:val="18"/>
                <w:szCs w:val="18"/>
              </w:rPr>
              <w:t>N2.2.10.</w:t>
            </w:r>
          </w:p>
        </w:tc>
      </w:tr>
      <w:tr w:rsidR="00642749" w:rsidRPr="00E22969" w14:paraId="776EACA4" w14:textId="77777777" w:rsidTr="001A25C9">
        <w:tc>
          <w:tcPr>
            <w:tcW w:w="637" w:type="pct"/>
            <w:tcMar>
              <w:left w:w="14" w:type="dxa"/>
              <w:right w:w="14" w:type="dxa"/>
            </w:tcMar>
          </w:tcPr>
          <w:p w14:paraId="60AAE20C" w14:textId="77777777" w:rsidR="00642749" w:rsidRPr="00E22969" w:rsidRDefault="00642749" w:rsidP="00642749">
            <w:pPr>
              <w:spacing w:after="0"/>
            </w:pPr>
            <w:r w:rsidRPr="00E22969">
              <w:rPr>
                <w:color w:val="000000"/>
                <w:sz w:val="18"/>
                <w:szCs w:val="18"/>
              </w:rPr>
              <w:t>N2.2.12.2.</w:t>
            </w:r>
          </w:p>
        </w:tc>
        <w:tc>
          <w:tcPr>
            <w:tcW w:w="712" w:type="pct"/>
            <w:tcMar>
              <w:left w:w="14" w:type="dxa"/>
              <w:right w:w="14" w:type="dxa"/>
            </w:tcMar>
          </w:tcPr>
          <w:p w14:paraId="16AED734" w14:textId="77777777" w:rsidR="00642749" w:rsidRPr="00E22969" w:rsidRDefault="00642749" w:rsidP="00642749">
            <w:pPr>
              <w:spacing w:after="0"/>
            </w:pPr>
            <w:r w:rsidRPr="00E22969">
              <w:rPr>
                <w:color w:val="000000"/>
                <w:sz w:val="18"/>
                <w:szCs w:val="18"/>
              </w:rPr>
              <w:t>Channel Access</w:t>
            </w:r>
          </w:p>
        </w:tc>
        <w:tc>
          <w:tcPr>
            <w:tcW w:w="527" w:type="pct"/>
            <w:tcMar>
              <w:left w:w="14" w:type="dxa"/>
              <w:right w:w="14" w:type="dxa"/>
            </w:tcMar>
          </w:tcPr>
          <w:p w14:paraId="4C82AE7F" w14:textId="77777777" w:rsidR="00642749" w:rsidRPr="00E22969" w:rsidRDefault="00642749" w:rsidP="00642749">
            <w:pPr>
              <w:spacing w:after="0"/>
            </w:pPr>
            <w:r w:rsidRPr="00E22969">
              <w:t>8.2.4.8.2</w:t>
            </w:r>
          </w:p>
        </w:tc>
        <w:tc>
          <w:tcPr>
            <w:tcW w:w="381" w:type="pct"/>
            <w:tcMar>
              <w:left w:w="14" w:type="dxa"/>
              <w:right w:w="14" w:type="dxa"/>
            </w:tcMar>
          </w:tcPr>
          <w:p w14:paraId="4C6D185A" w14:textId="77777777" w:rsidR="00642749" w:rsidRPr="00E22969" w:rsidRDefault="00642749" w:rsidP="00642749">
            <w:pPr>
              <w:spacing w:after="0"/>
            </w:pPr>
            <w:r w:rsidRPr="00E22969">
              <w:t>O</w:t>
            </w:r>
          </w:p>
        </w:tc>
        <w:tc>
          <w:tcPr>
            <w:tcW w:w="548" w:type="pct"/>
            <w:tcMar>
              <w:left w:w="14" w:type="dxa"/>
              <w:right w:w="14" w:type="dxa"/>
            </w:tcMar>
          </w:tcPr>
          <w:p w14:paraId="104C02D9" w14:textId="77777777" w:rsidR="00642749" w:rsidRPr="00E22969" w:rsidRDefault="00642749" w:rsidP="00642749">
            <w:pPr>
              <w:spacing w:after="0"/>
            </w:pPr>
            <w:r w:rsidRPr="00E22969">
              <w:t>RSE</w:t>
            </w:r>
          </w:p>
        </w:tc>
        <w:tc>
          <w:tcPr>
            <w:tcW w:w="623" w:type="pct"/>
            <w:tcMar>
              <w:left w:w="14" w:type="dxa"/>
              <w:right w:w="14" w:type="dxa"/>
            </w:tcMar>
          </w:tcPr>
          <w:p w14:paraId="4F16039E" w14:textId="77777777" w:rsidR="00642749" w:rsidRPr="00E22969" w:rsidRDefault="00642749" w:rsidP="00642749">
            <w:pPr>
              <w:spacing w:after="0"/>
            </w:pPr>
            <w:r w:rsidRPr="00E22969">
              <w:t>TP-16093-WSA-MST-BV-06-A</w:t>
            </w:r>
          </w:p>
        </w:tc>
        <w:tc>
          <w:tcPr>
            <w:tcW w:w="1572" w:type="pct"/>
            <w:tcMar>
              <w:left w:w="14" w:type="dxa"/>
              <w:right w:w="14" w:type="dxa"/>
            </w:tcMar>
          </w:tcPr>
          <w:p w14:paraId="1A959480" w14:textId="77777777" w:rsidR="00642749" w:rsidRPr="00E22969" w:rsidRDefault="00642749" w:rsidP="00642749">
            <w:pPr>
              <w:spacing w:after="0"/>
            </w:pPr>
            <w:r w:rsidRPr="00E22969">
              <w:t xml:space="preserve">See TP for </w:t>
            </w:r>
            <w:r w:rsidRPr="00E22969">
              <w:rPr>
                <w:color w:val="000000"/>
                <w:sz w:val="18"/>
                <w:szCs w:val="18"/>
              </w:rPr>
              <w:t>N2.2.10.</w:t>
            </w:r>
          </w:p>
        </w:tc>
      </w:tr>
      <w:tr w:rsidR="00642749" w:rsidRPr="00E22969" w14:paraId="1C5CFDB9" w14:textId="77777777" w:rsidTr="001A25C9">
        <w:tc>
          <w:tcPr>
            <w:tcW w:w="637" w:type="pct"/>
            <w:tcMar>
              <w:left w:w="14" w:type="dxa"/>
              <w:right w:w="14" w:type="dxa"/>
            </w:tcMar>
          </w:tcPr>
          <w:p w14:paraId="6BE20DFB" w14:textId="77777777" w:rsidR="00642749" w:rsidRPr="00E22969" w:rsidRDefault="00642749" w:rsidP="00642749">
            <w:pPr>
              <w:spacing w:after="0"/>
            </w:pPr>
            <w:r w:rsidRPr="00E22969">
              <w:rPr>
                <w:color w:val="000000"/>
                <w:sz w:val="18"/>
                <w:szCs w:val="18"/>
              </w:rPr>
              <w:t>N2.2.12.3.</w:t>
            </w:r>
          </w:p>
        </w:tc>
        <w:tc>
          <w:tcPr>
            <w:tcW w:w="712" w:type="pct"/>
            <w:tcMar>
              <w:left w:w="14" w:type="dxa"/>
              <w:right w:w="14" w:type="dxa"/>
            </w:tcMar>
          </w:tcPr>
          <w:p w14:paraId="5A3F4081" w14:textId="77777777" w:rsidR="00642749" w:rsidRPr="00E22969" w:rsidRDefault="00642749" w:rsidP="00642749">
            <w:pPr>
              <w:spacing w:after="0"/>
            </w:pPr>
            <w:r w:rsidRPr="00E22969">
              <w:rPr>
                <w:color w:val="000000"/>
                <w:sz w:val="18"/>
                <w:szCs w:val="18"/>
              </w:rPr>
              <w:t>Other info elements</w:t>
            </w:r>
          </w:p>
        </w:tc>
        <w:tc>
          <w:tcPr>
            <w:tcW w:w="527" w:type="pct"/>
            <w:tcMar>
              <w:left w:w="14" w:type="dxa"/>
              <w:right w:w="14" w:type="dxa"/>
            </w:tcMar>
          </w:tcPr>
          <w:p w14:paraId="479A8B7A" w14:textId="77777777" w:rsidR="00642749" w:rsidRPr="00E22969" w:rsidRDefault="00642749" w:rsidP="00642749">
            <w:pPr>
              <w:spacing w:after="0"/>
            </w:pPr>
            <w:r w:rsidRPr="00E22969">
              <w:t>8.2.4.8</w:t>
            </w:r>
          </w:p>
        </w:tc>
        <w:tc>
          <w:tcPr>
            <w:tcW w:w="381" w:type="pct"/>
            <w:tcMar>
              <w:left w:w="14" w:type="dxa"/>
              <w:right w:w="14" w:type="dxa"/>
            </w:tcMar>
          </w:tcPr>
          <w:p w14:paraId="0EE58F68" w14:textId="77777777" w:rsidR="00642749" w:rsidRPr="00E22969" w:rsidRDefault="00642749" w:rsidP="00642749">
            <w:pPr>
              <w:spacing w:after="0"/>
            </w:pPr>
            <w:r w:rsidRPr="00E22969">
              <w:t>O</w:t>
            </w:r>
          </w:p>
        </w:tc>
        <w:tc>
          <w:tcPr>
            <w:tcW w:w="548" w:type="pct"/>
            <w:tcMar>
              <w:left w:w="14" w:type="dxa"/>
              <w:right w:w="14" w:type="dxa"/>
            </w:tcMar>
          </w:tcPr>
          <w:p w14:paraId="17BB3238" w14:textId="77777777" w:rsidR="00642749" w:rsidRPr="00E22969" w:rsidRDefault="00642749" w:rsidP="00642749">
            <w:pPr>
              <w:spacing w:after="0"/>
            </w:pPr>
            <w:r w:rsidRPr="00E22969">
              <w:t>RSE</w:t>
            </w:r>
          </w:p>
        </w:tc>
        <w:tc>
          <w:tcPr>
            <w:tcW w:w="623" w:type="pct"/>
            <w:tcMar>
              <w:left w:w="14" w:type="dxa"/>
              <w:right w:w="14" w:type="dxa"/>
            </w:tcMar>
          </w:tcPr>
          <w:p w14:paraId="038252FB" w14:textId="77777777" w:rsidR="00642749" w:rsidRPr="00E22969" w:rsidRDefault="00642749" w:rsidP="00642749">
            <w:pPr>
              <w:spacing w:after="0"/>
              <w:rPr>
                <w:highlight w:val="yellow"/>
              </w:rPr>
            </w:pPr>
          </w:p>
        </w:tc>
        <w:tc>
          <w:tcPr>
            <w:tcW w:w="1572" w:type="pct"/>
            <w:tcMar>
              <w:left w:w="14" w:type="dxa"/>
              <w:right w:w="14" w:type="dxa"/>
            </w:tcMar>
          </w:tcPr>
          <w:p w14:paraId="39B62959" w14:textId="77777777" w:rsidR="00642749" w:rsidRPr="00E22969" w:rsidRDefault="00642749" w:rsidP="00642749">
            <w:pPr>
              <w:spacing w:after="0"/>
            </w:pPr>
            <w:r w:rsidRPr="00E22969">
              <w:t>Not considered</w:t>
            </w:r>
          </w:p>
        </w:tc>
      </w:tr>
      <w:tr w:rsidR="00642749" w:rsidRPr="00E22969" w14:paraId="236FA845" w14:textId="77777777" w:rsidTr="001A25C9">
        <w:tc>
          <w:tcPr>
            <w:tcW w:w="637" w:type="pct"/>
            <w:tcMar>
              <w:left w:w="14" w:type="dxa"/>
              <w:right w:w="14" w:type="dxa"/>
            </w:tcMar>
          </w:tcPr>
          <w:p w14:paraId="367E5323" w14:textId="77777777" w:rsidR="00642749" w:rsidRPr="00E22969" w:rsidRDefault="00642749" w:rsidP="00642749">
            <w:pPr>
              <w:spacing w:after="0"/>
            </w:pPr>
            <w:r w:rsidRPr="00E22969">
              <w:rPr>
                <w:color w:val="000000"/>
                <w:sz w:val="18"/>
                <w:szCs w:val="18"/>
              </w:rPr>
              <w:t>N2.2.13.</w:t>
            </w:r>
          </w:p>
        </w:tc>
        <w:tc>
          <w:tcPr>
            <w:tcW w:w="712" w:type="pct"/>
            <w:tcMar>
              <w:left w:w="14" w:type="dxa"/>
              <w:right w:w="14" w:type="dxa"/>
            </w:tcMar>
          </w:tcPr>
          <w:p w14:paraId="274830A5" w14:textId="77777777" w:rsidR="00642749" w:rsidRPr="00E22969" w:rsidRDefault="00642749" w:rsidP="00642749">
            <w:pPr>
              <w:spacing w:after="0"/>
            </w:pPr>
            <w:r w:rsidRPr="00E22969">
              <w:rPr>
                <w:b/>
                <w:bCs/>
                <w:i/>
                <w:iCs/>
                <w:color w:val="000000"/>
                <w:sz w:val="18"/>
                <w:szCs w:val="18"/>
              </w:rPr>
              <w:t>Send WRA</w:t>
            </w:r>
          </w:p>
        </w:tc>
        <w:tc>
          <w:tcPr>
            <w:tcW w:w="527" w:type="pct"/>
            <w:tcMar>
              <w:left w:w="14" w:type="dxa"/>
              <w:right w:w="14" w:type="dxa"/>
            </w:tcMar>
          </w:tcPr>
          <w:p w14:paraId="177EF5FF" w14:textId="77777777" w:rsidR="00642749" w:rsidRPr="00E22969" w:rsidRDefault="00642749" w:rsidP="00642749">
            <w:pPr>
              <w:spacing w:after="0"/>
            </w:pPr>
            <w:r w:rsidRPr="00E22969">
              <w:t>8.2.5</w:t>
            </w:r>
          </w:p>
        </w:tc>
        <w:tc>
          <w:tcPr>
            <w:tcW w:w="381" w:type="pct"/>
            <w:tcMar>
              <w:left w:w="14" w:type="dxa"/>
              <w:right w:w="14" w:type="dxa"/>
            </w:tcMar>
          </w:tcPr>
          <w:p w14:paraId="7CAFF91F" w14:textId="77777777" w:rsidR="00642749" w:rsidRPr="00E22969" w:rsidRDefault="00642749" w:rsidP="00642749">
            <w:pPr>
              <w:spacing w:after="0"/>
            </w:pPr>
            <w:r w:rsidRPr="00E22969">
              <w:t>O</w:t>
            </w:r>
          </w:p>
        </w:tc>
        <w:tc>
          <w:tcPr>
            <w:tcW w:w="548" w:type="pct"/>
            <w:tcMar>
              <w:left w:w="14" w:type="dxa"/>
              <w:right w:w="14" w:type="dxa"/>
            </w:tcMar>
          </w:tcPr>
          <w:p w14:paraId="05F51107" w14:textId="77777777" w:rsidR="00642749" w:rsidRPr="00E22969" w:rsidRDefault="00642749" w:rsidP="00642749">
            <w:pPr>
              <w:spacing w:after="0"/>
            </w:pPr>
            <w:r w:rsidRPr="00E22969">
              <w:t>RSE</w:t>
            </w:r>
          </w:p>
        </w:tc>
        <w:tc>
          <w:tcPr>
            <w:tcW w:w="623" w:type="pct"/>
            <w:tcMar>
              <w:left w:w="14" w:type="dxa"/>
              <w:right w:w="14" w:type="dxa"/>
            </w:tcMar>
          </w:tcPr>
          <w:p w14:paraId="259AE946" w14:textId="77777777" w:rsidR="00642749" w:rsidRPr="00E22969" w:rsidRDefault="00642749" w:rsidP="00642749">
            <w:pPr>
              <w:spacing w:after="0"/>
            </w:pPr>
            <w:r w:rsidRPr="00E22969">
              <w:t>TP-16093-WSA-MST-BV-07-X</w:t>
            </w:r>
          </w:p>
        </w:tc>
        <w:tc>
          <w:tcPr>
            <w:tcW w:w="1572" w:type="pct"/>
            <w:tcMar>
              <w:left w:w="14" w:type="dxa"/>
              <w:right w:w="14" w:type="dxa"/>
            </w:tcMar>
          </w:tcPr>
          <w:p w14:paraId="42F3F0F4" w14:textId="77777777" w:rsidR="00642749" w:rsidRPr="00E22969" w:rsidRDefault="00642749" w:rsidP="00642749">
            <w:pPr>
              <w:spacing w:after="0"/>
            </w:pPr>
            <w:r w:rsidRPr="00E22969">
              <w:t>Verify that the IUT will transmit WSA containing valid WRA Segment</w:t>
            </w:r>
          </w:p>
        </w:tc>
      </w:tr>
      <w:tr w:rsidR="00642749" w:rsidRPr="00E22969" w14:paraId="7E1ADE94" w14:textId="77777777" w:rsidTr="001A25C9">
        <w:tc>
          <w:tcPr>
            <w:tcW w:w="637" w:type="pct"/>
            <w:tcMar>
              <w:left w:w="14" w:type="dxa"/>
              <w:right w:w="14" w:type="dxa"/>
            </w:tcMar>
          </w:tcPr>
          <w:p w14:paraId="0D971A90" w14:textId="77777777" w:rsidR="00642749" w:rsidRPr="00E22969" w:rsidRDefault="00642749" w:rsidP="00642749">
            <w:pPr>
              <w:spacing w:after="0"/>
            </w:pPr>
            <w:r w:rsidRPr="00E22969">
              <w:rPr>
                <w:color w:val="000000"/>
                <w:sz w:val="18"/>
                <w:szCs w:val="18"/>
              </w:rPr>
              <w:t>N2.2.13.1.</w:t>
            </w:r>
          </w:p>
        </w:tc>
        <w:tc>
          <w:tcPr>
            <w:tcW w:w="712" w:type="pct"/>
            <w:tcMar>
              <w:left w:w="14" w:type="dxa"/>
              <w:right w:w="14" w:type="dxa"/>
            </w:tcMar>
          </w:tcPr>
          <w:p w14:paraId="78E2C254" w14:textId="77777777" w:rsidR="00642749" w:rsidRPr="00E22969" w:rsidRDefault="00642749" w:rsidP="00642749">
            <w:pPr>
              <w:spacing w:after="0"/>
            </w:pPr>
            <w:r w:rsidRPr="00E22969">
              <w:rPr>
                <w:color w:val="000000"/>
                <w:sz w:val="18"/>
                <w:szCs w:val="18"/>
              </w:rPr>
              <w:t>WAVE Info Elem Extension field</w:t>
            </w:r>
          </w:p>
        </w:tc>
        <w:tc>
          <w:tcPr>
            <w:tcW w:w="527" w:type="pct"/>
            <w:tcMar>
              <w:left w:w="14" w:type="dxa"/>
              <w:right w:w="14" w:type="dxa"/>
            </w:tcMar>
          </w:tcPr>
          <w:p w14:paraId="2E45FD50" w14:textId="77777777" w:rsidR="00642749" w:rsidRPr="00E22969" w:rsidRDefault="00642749" w:rsidP="00642749">
            <w:pPr>
              <w:spacing w:after="0"/>
            </w:pPr>
            <w:r w:rsidRPr="00E22969">
              <w:t>8.2.5.7</w:t>
            </w:r>
          </w:p>
        </w:tc>
        <w:tc>
          <w:tcPr>
            <w:tcW w:w="381" w:type="pct"/>
            <w:tcMar>
              <w:left w:w="14" w:type="dxa"/>
              <w:right w:w="14" w:type="dxa"/>
            </w:tcMar>
          </w:tcPr>
          <w:p w14:paraId="4E13B603" w14:textId="77777777" w:rsidR="00642749" w:rsidRPr="00E22969" w:rsidRDefault="00642749" w:rsidP="00642749">
            <w:pPr>
              <w:spacing w:after="0"/>
            </w:pPr>
            <w:r w:rsidRPr="00E22969">
              <w:t>O</w:t>
            </w:r>
          </w:p>
        </w:tc>
        <w:tc>
          <w:tcPr>
            <w:tcW w:w="548" w:type="pct"/>
            <w:tcMar>
              <w:left w:w="14" w:type="dxa"/>
              <w:right w:w="14" w:type="dxa"/>
            </w:tcMar>
          </w:tcPr>
          <w:p w14:paraId="653A63A9" w14:textId="77777777" w:rsidR="00642749" w:rsidRPr="00E22969" w:rsidRDefault="00642749" w:rsidP="00642749">
            <w:pPr>
              <w:spacing w:after="0"/>
            </w:pPr>
            <w:r w:rsidRPr="00E22969">
              <w:t>RSE</w:t>
            </w:r>
          </w:p>
        </w:tc>
        <w:tc>
          <w:tcPr>
            <w:tcW w:w="623" w:type="pct"/>
            <w:tcMar>
              <w:left w:w="14" w:type="dxa"/>
              <w:right w:w="14" w:type="dxa"/>
            </w:tcMar>
          </w:tcPr>
          <w:p w14:paraId="0C0E2AAE" w14:textId="77777777" w:rsidR="00642749" w:rsidRPr="00E22969" w:rsidRDefault="00642749" w:rsidP="00642749">
            <w:pPr>
              <w:spacing w:after="0"/>
            </w:pPr>
            <w:r w:rsidRPr="00E22969">
              <w:t>TP-16093-WSA-MST-BV-07-X</w:t>
            </w:r>
          </w:p>
        </w:tc>
        <w:tc>
          <w:tcPr>
            <w:tcW w:w="1572" w:type="pct"/>
            <w:tcMar>
              <w:left w:w="14" w:type="dxa"/>
              <w:right w:w="14" w:type="dxa"/>
            </w:tcMar>
          </w:tcPr>
          <w:p w14:paraId="16881859" w14:textId="77777777" w:rsidR="00642749" w:rsidRPr="00E22969" w:rsidRDefault="00642749" w:rsidP="00642749">
            <w:pPr>
              <w:spacing w:after="0"/>
            </w:pPr>
            <w:r w:rsidRPr="00E22969">
              <w:t xml:space="preserve">See TP for </w:t>
            </w:r>
            <w:r w:rsidRPr="00E22969">
              <w:rPr>
                <w:color w:val="000000"/>
                <w:sz w:val="18"/>
                <w:szCs w:val="18"/>
              </w:rPr>
              <w:t>N2.2.13.</w:t>
            </w:r>
          </w:p>
        </w:tc>
      </w:tr>
      <w:tr w:rsidR="00642749" w:rsidRPr="00E22969" w14:paraId="43DE8248" w14:textId="77777777" w:rsidTr="001A25C9">
        <w:tc>
          <w:tcPr>
            <w:tcW w:w="637" w:type="pct"/>
            <w:tcMar>
              <w:left w:w="14" w:type="dxa"/>
              <w:right w:w="14" w:type="dxa"/>
            </w:tcMar>
          </w:tcPr>
          <w:p w14:paraId="67D9C235" w14:textId="77777777" w:rsidR="00642749" w:rsidRPr="00E22969" w:rsidRDefault="00642749" w:rsidP="00642749">
            <w:pPr>
              <w:spacing w:after="0"/>
            </w:pPr>
            <w:r w:rsidRPr="00E22969">
              <w:rPr>
                <w:color w:val="000000"/>
                <w:sz w:val="18"/>
                <w:szCs w:val="18"/>
              </w:rPr>
              <w:t>N2.2.13.1.1.</w:t>
            </w:r>
          </w:p>
        </w:tc>
        <w:tc>
          <w:tcPr>
            <w:tcW w:w="712" w:type="pct"/>
            <w:tcMar>
              <w:left w:w="14" w:type="dxa"/>
              <w:right w:w="14" w:type="dxa"/>
            </w:tcMar>
          </w:tcPr>
          <w:p w14:paraId="27FC6191" w14:textId="77777777" w:rsidR="00642749" w:rsidRPr="00E22969" w:rsidRDefault="00642749" w:rsidP="00642749">
            <w:pPr>
              <w:spacing w:after="0"/>
            </w:pPr>
            <w:r w:rsidRPr="00E22969">
              <w:rPr>
                <w:color w:val="000000"/>
                <w:sz w:val="18"/>
                <w:szCs w:val="18"/>
              </w:rPr>
              <w:t>Secondary DNS</w:t>
            </w:r>
          </w:p>
        </w:tc>
        <w:tc>
          <w:tcPr>
            <w:tcW w:w="527" w:type="pct"/>
            <w:tcMar>
              <w:left w:w="14" w:type="dxa"/>
              <w:right w:w="14" w:type="dxa"/>
            </w:tcMar>
          </w:tcPr>
          <w:p w14:paraId="1837CA40" w14:textId="77777777" w:rsidR="00642749" w:rsidRPr="00E22969" w:rsidRDefault="00642749" w:rsidP="00642749">
            <w:pPr>
              <w:spacing w:after="0"/>
            </w:pPr>
            <w:r w:rsidRPr="00E22969">
              <w:t>8.2.5.7.1</w:t>
            </w:r>
          </w:p>
        </w:tc>
        <w:tc>
          <w:tcPr>
            <w:tcW w:w="381" w:type="pct"/>
            <w:tcMar>
              <w:left w:w="14" w:type="dxa"/>
              <w:right w:w="14" w:type="dxa"/>
            </w:tcMar>
          </w:tcPr>
          <w:p w14:paraId="2F56B32C" w14:textId="77777777" w:rsidR="00642749" w:rsidRPr="00E22969" w:rsidRDefault="00642749" w:rsidP="00642749">
            <w:pPr>
              <w:spacing w:after="0"/>
            </w:pPr>
            <w:r w:rsidRPr="00E22969">
              <w:t>O</w:t>
            </w:r>
          </w:p>
        </w:tc>
        <w:tc>
          <w:tcPr>
            <w:tcW w:w="548" w:type="pct"/>
            <w:tcMar>
              <w:left w:w="14" w:type="dxa"/>
              <w:right w:w="14" w:type="dxa"/>
            </w:tcMar>
          </w:tcPr>
          <w:p w14:paraId="2C24621F" w14:textId="77777777" w:rsidR="00642749" w:rsidRPr="00E22969" w:rsidRDefault="00642749" w:rsidP="00642749">
            <w:pPr>
              <w:spacing w:after="0"/>
            </w:pPr>
            <w:r w:rsidRPr="00E22969">
              <w:t>RSE</w:t>
            </w:r>
          </w:p>
        </w:tc>
        <w:tc>
          <w:tcPr>
            <w:tcW w:w="623" w:type="pct"/>
            <w:tcMar>
              <w:left w:w="14" w:type="dxa"/>
              <w:right w:w="14" w:type="dxa"/>
            </w:tcMar>
          </w:tcPr>
          <w:p w14:paraId="0AD50F83" w14:textId="77777777" w:rsidR="00642749" w:rsidRPr="00E22969" w:rsidRDefault="00642749" w:rsidP="00642749">
            <w:pPr>
              <w:spacing w:after="0"/>
            </w:pPr>
            <w:r w:rsidRPr="00E22969">
              <w:t>TP-16093-WSA-MST-BV-07-A</w:t>
            </w:r>
          </w:p>
        </w:tc>
        <w:tc>
          <w:tcPr>
            <w:tcW w:w="1572" w:type="pct"/>
            <w:tcMar>
              <w:left w:w="14" w:type="dxa"/>
              <w:right w:w="14" w:type="dxa"/>
            </w:tcMar>
          </w:tcPr>
          <w:p w14:paraId="2AC0DCAC" w14:textId="77777777" w:rsidR="00642749" w:rsidRPr="00E22969" w:rsidRDefault="00642749" w:rsidP="00642749">
            <w:pPr>
              <w:spacing w:after="0"/>
            </w:pPr>
            <w:r w:rsidRPr="00E22969">
              <w:t xml:space="preserve">See TP for </w:t>
            </w:r>
            <w:r w:rsidRPr="00E22969">
              <w:rPr>
                <w:color w:val="000000"/>
                <w:sz w:val="18"/>
                <w:szCs w:val="18"/>
              </w:rPr>
              <w:t>N2.2.13.</w:t>
            </w:r>
          </w:p>
        </w:tc>
      </w:tr>
      <w:tr w:rsidR="00642749" w:rsidRPr="00E22969" w14:paraId="78A1C3B6" w14:textId="77777777" w:rsidTr="001A25C9">
        <w:tc>
          <w:tcPr>
            <w:tcW w:w="637" w:type="pct"/>
            <w:tcMar>
              <w:left w:w="14" w:type="dxa"/>
              <w:right w:w="14" w:type="dxa"/>
            </w:tcMar>
          </w:tcPr>
          <w:p w14:paraId="4A38EF27" w14:textId="77777777" w:rsidR="00642749" w:rsidRPr="00E22969" w:rsidRDefault="00642749" w:rsidP="00642749">
            <w:pPr>
              <w:spacing w:after="0"/>
            </w:pPr>
            <w:r w:rsidRPr="00E22969">
              <w:rPr>
                <w:color w:val="000000"/>
                <w:sz w:val="18"/>
                <w:szCs w:val="18"/>
              </w:rPr>
              <w:t>N2.2.13.1.2</w:t>
            </w:r>
          </w:p>
        </w:tc>
        <w:tc>
          <w:tcPr>
            <w:tcW w:w="712" w:type="pct"/>
            <w:tcMar>
              <w:left w:w="14" w:type="dxa"/>
              <w:right w:w="14" w:type="dxa"/>
            </w:tcMar>
          </w:tcPr>
          <w:p w14:paraId="053B93B2" w14:textId="77777777" w:rsidR="00642749" w:rsidRPr="00E22969" w:rsidRDefault="00642749" w:rsidP="00642749">
            <w:pPr>
              <w:spacing w:after="0"/>
            </w:pPr>
            <w:r w:rsidRPr="00E22969">
              <w:rPr>
                <w:color w:val="000000"/>
                <w:sz w:val="18"/>
                <w:szCs w:val="18"/>
              </w:rPr>
              <w:t>Gateway MAC address</w:t>
            </w:r>
          </w:p>
        </w:tc>
        <w:tc>
          <w:tcPr>
            <w:tcW w:w="527" w:type="pct"/>
            <w:tcMar>
              <w:left w:w="14" w:type="dxa"/>
              <w:right w:w="14" w:type="dxa"/>
            </w:tcMar>
          </w:tcPr>
          <w:p w14:paraId="599DD60D" w14:textId="77777777" w:rsidR="00642749" w:rsidRPr="00E22969" w:rsidRDefault="00642749" w:rsidP="00642749">
            <w:pPr>
              <w:spacing w:after="0"/>
            </w:pPr>
            <w:r w:rsidRPr="00E22969">
              <w:t>8.2.5.7.2</w:t>
            </w:r>
          </w:p>
        </w:tc>
        <w:tc>
          <w:tcPr>
            <w:tcW w:w="381" w:type="pct"/>
            <w:tcMar>
              <w:left w:w="14" w:type="dxa"/>
              <w:right w:w="14" w:type="dxa"/>
            </w:tcMar>
          </w:tcPr>
          <w:p w14:paraId="17298804" w14:textId="77777777" w:rsidR="00642749" w:rsidRPr="00E22969" w:rsidRDefault="00642749" w:rsidP="00642749">
            <w:pPr>
              <w:spacing w:after="0"/>
            </w:pPr>
            <w:r w:rsidRPr="00E22969">
              <w:t>O</w:t>
            </w:r>
          </w:p>
        </w:tc>
        <w:tc>
          <w:tcPr>
            <w:tcW w:w="548" w:type="pct"/>
            <w:tcMar>
              <w:left w:w="14" w:type="dxa"/>
              <w:right w:w="14" w:type="dxa"/>
            </w:tcMar>
          </w:tcPr>
          <w:p w14:paraId="2F53CC62" w14:textId="77777777" w:rsidR="00642749" w:rsidRPr="00E22969" w:rsidRDefault="00642749" w:rsidP="00642749">
            <w:pPr>
              <w:spacing w:after="0"/>
            </w:pPr>
            <w:r w:rsidRPr="00E22969">
              <w:t>RSE</w:t>
            </w:r>
          </w:p>
        </w:tc>
        <w:tc>
          <w:tcPr>
            <w:tcW w:w="623" w:type="pct"/>
            <w:tcMar>
              <w:left w:w="14" w:type="dxa"/>
              <w:right w:w="14" w:type="dxa"/>
            </w:tcMar>
          </w:tcPr>
          <w:p w14:paraId="3CD497A8" w14:textId="77777777" w:rsidR="00642749" w:rsidRPr="00E22969" w:rsidRDefault="00642749" w:rsidP="00642749">
            <w:pPr>
              <w:spacing w:after="0"/>
            </w:pPr>
            <w:r w:rsidRPr="00E22969">
              <w:t>TP-16093-WSA-MST-BV-07-B</w:t>
            </w:r>
          </w:p>
        </w:tc>
        <w:tc>
          <w:tcPr>
            <w:tcW w:w="1572" w:type="pct"/>
            <w:tcMar>
              <w:left w:w="14" w:type="dxa"/>
              <w:right w:w="14" w:type="dxa"/>
            </w:tcMar>
          </w:tcPr>
          <w:p w14:paraId="42CAC985" w14:textId="77777777" w:rsidR="00642749" w:rsidRPr="00E22969" w:rsidRDefault="00642749" w:rsidP="00642749">
            <w:pPr>
              <w:spacing w:after="0"/>
            </w:pPr>
            <w:r w:rsidRPr="00E22969">
              <w:t xml:space="preserve">See TP for </w:t>
            </w:r>
            <w:r w:rsidRPr="00E22969">
              <w:rPr>
                <w:color w:val="000000"/>
                <w:sz w:val="18"/>
                <w:szCs w:val="18"/>
              </w:rPr>
              <w:t>N2.2.13.</w:t>
            </w:r>
          </w:p>
        </w:tc>
      </w:tr>
      <w:tr w:rsidR="00642749" w:rsidRPr="00E22969" w14:paraId="3B5ABD42" w14:textId="77777777" w:rsidTr="001A25C9">
        <w:tc>
          <w:tcPr>
            <w:tcW w:w="637" w:type="pct"/>
            <w:tcMar>
              <w:left w:w="14" w:type="dxa"/>
              <w:right w:w="14" w:type="dxa"/>
            </w:tcMar>
          </w:tcPr>
          <w:p w14:paraId="70DE197F" w14:textId="77777777" w:rsidR="00642749" w:rsidRPr="00E22969" w:rsidRDefault="00642749" w:rsidP="00642749">
            <w:pPr>
              <w:spacing w:after="0"/>
            </w:pPr>
            <w:r w:rsidRPr="00E22969">
              <w:rPr>
                <w:color w:val="000000"/>
                <w:sz w:val="18"/>
                <w:szCs w:val="18"/>
              </w:rPr>
              <w:t>N2.2.13.1.3.</w:t>
            </w:r>
          </w:p>
        </w:tc>
        <w:tc>
          <w:tcPr>
            <w:tcW w:w="712" w:type="pct"/>
            <w:tcMar>
              <w:left w:w="14" w:type="dxa"/>
              <w:right w:w="14" w:type="dxa"/>
            </w:tcMar>
          </w:tcPr>
          <w:p w14:paraId="13850B0F" w14:textId="77777777" w:rsidR="00642749" w:rsidRPr="00E22969" w:rsidRDefault="00642749" w:rsidP="00642749">
            <w:pPr>
              <w:spacing w:after="0"/>
            </w:pPr>
            <w:r w:rsidRPr="00E22969">
              <w:rPr>
                <w:color w:val="000000"/>
                <w:sz w:val="18"/>
                <w:szCs w:val="18"/>
              </w:rPr>
              <w:t>Other info elements</w:t>
            </w:r>
          </w:p>
        </w:tc>
        <w:tc>
          <w:tcPr>
            <w:tcW w:w="527" w:type="pct"/>
            <w:tcMar>
              <w:left w:w="14" w:type="dxa"/>
              <w:right w:w="14" w:type="dxa"/>
            </w:tcMar>
          </w:tcPr>
          <w:p w14:paraId="720603E8" w14:textId="77777777" w:rsidR="00642749" w:rsidRPr="00E22969" w:rsidRDefault="00642749" w:rsidP="00642749">
            <w:pPr>
              <w:spacing w:after="0"/>
            </w:pPr>
            <w:r w:rsidRPr="00E22969">
              <w:t>8.2.5.7</w:t>
            </w:r>
          </w:p>
        </w:tc>
        <w:tc>
          <w:tcPr>
            <w:tcW w:w="381" w:type="pct"/>
            <w:tcMar>
              <w:left w:w="14" w:type="dxa"/>
              <w:right w:w="14" w:type="dxa"/>
            </w:tcMar>
          </w:tcPr>
          <w:p w14:paraId="6BD0C3BB" w14:textId="77777777" w:rsidR="00642749" w:rsidRPr="00E22969" w:rsidRDefault="00642749" w:rsidP="00642749">
            <w:pPr>
              <w:spacing w:after="0"/>
            </w:pPr>
            <w:r w:rsidRPr="00E22969">
              <w:t>O</w:t>
            </w:r>
          </w:p>
        </w:tc>
        <w:tc>
          <w:tcPr>
            <w:tcW w:w="548" w:type="pct"/>
            <w:tcMar>
              <w:left w:w="14" w:type="dxa"/>
              <w:right w:w="14" w:type="dxa"/>
            </w:tcMar>
          </w:tcPr>
          <w:p w14:paraId="42F1BEDD" w14:textId="77777777" w:rsidR="00642749" w:rsidRPr="00E22969" w:rsidRDefault="00642749" w:rsidP="00642749">
            <w:pPr>
              <w:spacing w:after="0"/>
            </w:pPr>
          </w:p>
        </w:tc>
        <w:tc>
          <w:tcPr>
            <w:tcW w:w="623" w:type="pct"/>
            <w:tcMar>
              <w:left w:w="14" w:type="dxa"/>
              <w:right w:w="14" w:type="dxa"/>
            </w:tcMar>
          </w:tcPr>
          <w:p w14:paraId="4F340DB5" w14:textId="77777777" w:rsidR="00642749" w:rsidRPr="00E22969" w:rsidRDefault="00642749" w:rsidP="00642749">
            <w:pPr>
              <w:spacing w:after="0"/>
              <w:rPr>
                <w:highlight w:val="yellow"/>
              </w:rPr>
            </w:pPr>
          </w:p>
        </w:tc>
        <w:tc>
          <w:tcPr>
            <w:tcW w:w="1572" w:type="pct"/>
            <w:tcMar>
              <w:left w:w="14" w:type="dxa"/>
              <w:right w:w="14" w:type="dxa"/>
            </w:tcMar>
          </w:tcPr>
          <w:p w14:paraId="1AFEC866" w14:textId="77777777" w:rsidR="00642749" w:rsidRPr="00E22969" w:rsidRDefault="00642749" w:rsidP="00642749">
            <w:pPr>
              <w:spacing w:after="0"/>
            </w:pPr>
            <w:r w:rsidRPr="00E22969">
              <w:t>Not considered</w:t>
            </w:r>
          </w:p>
        </w:tc>
      </w:tr>
      <w:tr w:rsidR="00642749" w:rsidRPr="00E22969" w14:paraId="5D28E5FA" w14:textId="77777777" w:rsidTr="001A25C9">
        <w:tc>
          <w:tcPr>
            <w:tcW w:w="637" w:type="pct"/>
            <w:tcMar>
              <w:left w:w="14" w:type="dxa"/>
              <w:right w:w="14" w:type="dxa"/>
            </w:tcMar>
          </w:tcPr>
          <w:p w14:paraId="231B5C67" w14:textId="77777777" w:rsidR="00642749" w:rsidRPr="00E22969" w:rsidRDefault="00642749" w:rsidP="00642749">
            <w:pPr>
              <w:spacing w:after="0"/>
            </w:pPr>
            <w:r w:rsidRPr="00E22969">
              <w:rPr>
                <w:color w:val="000000"/>
                <w:sz w:val="18"/>
                <w:szCs w:val="18"/>
              </w:rPr>
              <w:t>N2.3.</w:t>
            </w:r>
          </w:p>
        </w:tc>
        <w:tc>
          <w:tcPr>
            <w:tcW w:w="712" w:type="pct"/>
            <w:tcMar>
              <w:left w:w="14" w:type="dxa"/>
              <w:right w:w="14" w:type="dxa"/>
            </w:tcMar>
          </w:tcPr>
          <w:p w14:paraId="6BB4A392" w14:textId="77777777" w:rsidR="00642749" w:rsidRPr="00E22969" w:rsidRDefault="00642749" w:rsidP="00642749">
            <w:pPr>
              <w:spacing w:after="0"/>
            </w:pPr>
            <w:r w:rsidRPr="00E22969">
              <w:rPr>
                <w:b/>
                <w:bCs/>
                <w:color w:val="000000"/>
                <w:sz w:val="18"/>
                <w:szCs w:val="18"/>
              </w:rPr>
              <w:t>Timing advertisement</w:t>
            </w:r>
          </w:p>
        </w:tc>
        <w:tc>
          <w:tcPr>
            <w:tcW w:w="527" w:type="pct"/>
            <w:tcMar>
              <w:left w:w="14" w:type="dxa"/>
              <w:right w:w="14" w:type="dxa"/>
            </w:tcMar>
          </w:tcPr>
          <w:p w14:paraId="0BF4152C" w14:textId="77777777" w:rsidR="00642749" w:rsidRPr="00E22969" w:rsidRDefault="00642749" w:rsidP="00642749">
            <w:pPr>
              <w:spacing w:after="0"/>
            </w:pPr>
            <w:r w:rsidRPr="00E22969">
              <w:t>-</w:t>
            </w:r>
          </w:p>
        </w:tc>
        <w:tc>
          <w:tcPr>
            <w:tcW w:w="381" w:type="pct"/>
            <w:tcMar>
              <w:left w:w="14" w:type="dxa"/>
              <w:right w:w="14" w:type="dxa"/>
            </w:tcMar>
          </w:tcPr>
          <w:p w14:paraId="2DDCF9A6" w14:textId="77777777" w:rsidR="00642749" w:rsidRPr="00E22969" w:rsidRDefault="00642749" w:rsidP="00642749">
            <w:pPr>
              <w:spacing w:after="0"/>
            </w:pPr>
          </w:p>
        </w:tc>
        <w:tc>
          <w:tcPr>
            <w:tcW w:w="548" w:type="pct"/>
            <w:tcMar>
              <w:left w:w="14" w:type="dxa"/>
              <w:right w:w="14" w:type="dxa"/>
            </w:tcMar>
          </w:tcPr>
          <w:p w14:paraId="116225C8" w14:textId="77777777" w:rsidR="00642749" w:rsidRPr="00E22969" w:rsidRDefault="00642749" w:rsidP="00642749">
            <w:pPr>
              <w:spacing w:after="0"/>
            </w:pPr>
          </w:p>
        </w:tc>
        <w:tc>
          <w:tcPr>
            <w:tcW w:w="623" w:type="pct"/>
            <w:tcMar>
              <w:left w:w="14" w:type="dxa"/>
              <w:right w:w="14" w:type="dxa"/>
            </w:tcMar>
          </w:tcPr>
          <w:p w14:paraId="7D502047" w14:textId="77777777" w:rsidR="00642749" w:rsidRPr="00E22969" w:rsidRDefault="00642749" w:rsidP="00642749">
            <w:pPr>
              <w:spacing w:after="0"/>
              <w:rPr>
                <w:highlight w:val="yellow"/>
              </w:rPr>
            </w:pPr>
          </w:p>
        </w:tc>
        <w:tc>
          <w:tcPr>
            <w:tcW w:w="1572" w:type="pct"/>
            <w:tcMar>
              <w:left w:w="14" w:type="dxa"/>
              <w:right w:w="14" w:type="dxa"/>
            </w:tcMar>
          </w:tcPr>
          <w:p w14:paraId="05F32D98" w14:textId="77777777" w:rsidR="00642749" w:rsidRPr="00E22969" w:rsidRDefault="00642749" w:rsidP="00642749">
            <w:pPr>
              <w:spacing w:after="0"/>
            </w:pPr>
            <w:r w:rsidRPr="00E22969">
              <w:t>Not considered</w:t>
            </w:r>
          </w:p>
        </w:tc>
      </w:tr>
      <w:tr w:rsidR="00642749" w:rsidRPr="00E22969" w14:paraId="334FF1D2" w14:textId="77777777" w:rsidTr="001A25C9">
        <w:tc>
          <w:tcPr>
            <w:tcW w:w="637" w:type="pct"/>
            <w:tcMar>
              <w:left w:w="14" w:type="dxa"/>
              <w:right w:w="14" w:type="dxa"/>
            </w:tcMar>
          </w:tcPr>
          <w:p w14:paraId="050B85C9" w14:textId="77777777" w:rsidR="00642749" w:rsidRPr="00E22969" w:rsidRDefault="00642749" w:rsidP="00642749">
            <w:pPr>
              <w:spacing w:after="0"/>
            </w:pPr>
            <w:r w:rsidRPr="00E22969">
              <w:rPr>
                <w:color w:val="000000"/>
                <w:sz w:val="18"/>
                <w:szCs w:val="18"/>
              </w:rPr>
              <w:t>N2.3.1.</w:t>
            </w:r>
          </w:p>
        </w:tc>
        <w:tc>
          <w:tcPr>
            <w:tcW w:w="712" w:type="pct"/>
            <w:tcMar>
              <w:left w:w="14" w:type="dxa"/>
              <w:right w:w="14" w:type="dxa"/>
            </w:tcMar>
          </w:tcPr>
          <w:p w14:paraId="26181AF5" w14:textId="77777777" w:rsidR="00642749" w:rsidRPr="00E22969" w:rsidRDefault="00642749" w:rsidP="00642749">
            <w:pPr>
              <w:spacing w:after="0"/>
            </w:pPr>
            <w:r w:rsidRPr="00E22969">
              <w:rPr>
                <w:color w:val="000000"/>
                <w:sz w:val="18"/>
                <w:szCs w:val="18"/>
              </w:rPr>
              <w:t>Timing Advertisement generation</w:t>
            </w:r>
          </w:p>
        </w:tc>
        <w:tc>
          <w:tcPr>
            <w:tcW w:w="527" w:type="pct"/>
            <w:tcMar>
              <w:left w:w="14" w:type="dxa"/>
              <w:right w:w="14" w:type="dxa"/>
            </w:tcMar>
          </w:tcPr>
          <w:p w14:paraId="05CEDF8E" w14:textId="77777777" w:rsidR="00642749" w:rsidRPr="00E22969" w:rsidRDefault="00642749" w:rsidP="00642749">
            <w:pPr>
              <w:spacing w:after="0"/>
            </w:pPr>
            <w:r w:rsidRPr="00E22969">
              <w:t>6.2.4.3</w:t>
            </w:r>
          </w:p>
        </w:tc>
        <w:tc>
          <w:tcPr>
            <w:tcW w:w="381" w:type="pct"/>
            <w:tcMar>
              <w:left w:w="14" w:type="dxa"/>
              <w:right w:w="14" w:type="dxa"/>
            </w:tcMar>
          </w:tcPr>
          <w:p w14:paraId="6C63070D" w14:textId="77777777" w:rsidR="00642749" w:rsidRPr="00E22969" w:rsidRDefault="00642749" w:rsidP="00642749">
            <w:pPr>
              <w:spacing w:after="0"/>
            </w:pPr>
            <w:r w:rsidRPr="00E22969">
              <w:t>O</w:t>
            </w:r>
          </w:p>
        </w:tc>
        <w:tc>
          <w:tcPr>
            <w:tcW w:w="548" w:type="pct"/>
            <w:tcMar>
              <w:left w:w="14" w:type="dxa"/>
              <w:right w:w="14" w:type="dxa"/>
            </w:tcMar>
          </w:tcPr>
          <w:p w14:paraId="2E126DF7" w14:textId="77777777" w:rsidR="00642749" w:rsidRPr="00E22969" w:rsidRDefault="00642749" w:rsidP="00642749">
            <w:pPr>
              <w:spacing w:after="0"/>
            </w:pPr>
          </w:p>
        </w:tc>
        <w:tc>
          <w:tcPr>
            <w:tcW w:w="623" w:type="pct"/>
            <w:tcMar>
              <w:left w:w="14" w:type="dxa"/>
              <w:right w:w="14" w:type="dxa"/>
            </w:tcMar>
          </w:tcPr>
          <w:p w14:paraId="14117A78" w14:textId="77777777" w:rsidR="00642749" w:rsidRPr="00E22969" w:rsidRDefault="00642749" w:rsidP="00642749">
            <w:pPr>
              <w:spacing w:after="0"/>
              <w:rPr>
                <w:highlight w:val="yellow"/>
              </w:rPr>
            </w:pPr>
          </w:p>
        </w:tc>
        <w:tc>
          <w:tcPr>
            <w:tcW w:w="1572" w:type="pct"/>
            <w:tcMar>
              <w:left w:w="14" w:type="dxa"/>
              <w:right w:w="14" w:type="dxa"/>
            </w:tcMar>
          </w:tcPr>
          <w:p w14:paraId="7D9409FC" w14:textId="77777777" w:rsidR="00642749" w:rsidRPr="00E22969" w:rsidRDefault="00642749" w:rsidP="00642749">
            <w:pPr>
              <w:spacing w:after="0"/>
            </w:pPr>
            <w:r w:rsidRPr="00E22969">
              <w:t>Not considered</w:t>
            </w:r>
          </w:p>
        </w:tc>
      </w:tr>
      <w:tr w:rsidR="00642749" w:rsidRPr="00E22969" w14:paraId="3187440A" w14:textId="77777777" w:rsidTr="001A25C9">
        <w:tc>
          <w:tcPr>
            <w:tcW w:w="637" w:type="pct"/>
            <w:tcMar>
              <w:left w:w="14" w:type="dxa"/>
              <w:right w:w="14" w:type="dxa"/>
            </w:tcMar>
          </w:tcPr>
          <w:p w14:paraId="1CFCE713" w14:textId="77777777" w:rsidR="00642749" w:rsidRPr="00E22969" w:rsidRDefault="00642749" w:rsidP="00642749">
            <w:pPr>
              <w:spacing w:after="0"/>
            </w:pPr>
            <w:r w:rsidRPr="00E22969">
              <w:rPr>
                <w:color w:val="000000"/>
                <w:sz w:val="18"/>
                <w:szCs w:val="18"/>
              </w:rPr>
              <w:t>N2.4.</w:t>
            </w:r>
          </w:p>
        </w:tc>
        <w:tc>
          <w:tcPr>
            <w:tcW w:w="712" w:type="pct"/>
            <w:tcMar>
              <w:left w:w="14" w:type="dxa"/>
              <w:right w:w="14" w:type="dxa"/>
            </w:tcMar>
          </w:tcPr>
          <w:p w14:paraId="2D3978F4" w14:textId="77777777" w:rsidR="00642749" w:rsidRPr="00E22969" w:rsidRDefault="00642749" w:rsidP="00642749">
            <w:pPr>
              <w:spacing w:after="0"/>
            </w:pPr>
            <w:r w:rsidRPr="00E22969">
              <w:rPr>
                <w:b/>
                <w:bCs/>
                <w:color w:val="000000"/>
                <w:sz w:val="18"/>
                <w:szCs w:val="18"/>
              </w:rPr>
              <w:t>MIB maintenance</w:t>
            </w:r>
          </w:p>
        </w:tc>
        <w:tc>
          <w:tcPr>
            <w:tcW w:w="527" w:type="pct"/>
            <w:tcMar>
              <w:left w:w="14" w:type="dxa"/>
              <w:right w:w="14" w:type="dxa"/>
            </w:tcMar>
          </w:tcPr>
          <w:p w14:paraId="10E1F333" w14:textId="77777777" w:rsidR="00642749" w:rsidRPr="00E22969" w:rsidRDefault="00642749" w:rsidP="00642749">
            <w:pPr>
              <w:spacing w:after="0"/>
            </w:pPr>
            <w:r w:rsidRPr="00E22969">
              <w:rPr>
                <w:color w:val="000000"/>
                <w:sz w:val="18"/>
                <w:szCs w:val="18"/>
              </w:rPr>
              <w:t>6.5</w:t>
            </w:r>
          </w:p>
        </w:tc>
        <w:tc>
          <w:tcPr>
            <w:tcW w:w="381" w:type="pct"/>
            <w:tcMar>
              <w:left w:w="14" w:type="dxa"/>
              <w:right w:w="14" w:type="dxa"/>
            </w:tcMar>
          </w:tcPr>
          <w:p w14:paraId="473B94BD" w14:textId="77777777" w:rsidR="00642749" w:rsidRPr="00E22969" w:rsidRDefault="00642749" w:rsidP="00642749">
            <w:pPr>
              <w:spacing w:after="0"/>
            </w:pPr>
          </w:p>
        </w:tc>
        <w:tc>
          <w:tcPr>
            <w:tcW w:w="548" w:type="pct"/>
            <w:tcMar>
              <w:left w:w="14" w:type="dxa"/>
              <w:right w:w="14" w:type="dxa"/>
            </w:tcMar>
          </w:tcPr>
          <w:p w14:paraId="53C5ECC0" w14:textId="77777777" w:rsidR="00642749" w:rsidRPr="00E22969" w:rsidRDefault="00642749" w:rsidP="00642749">
            <w:pPr>
              <w:spacing w:after="0"/>
            </w:pPr>
          </w:p>
        </w:tc>
        <w:tc>
          <w:tcPr>
            <w:tcW w:w="623" w:type="pct"/>
            <w:tcMar>
              <w:left w:w="14" w:type="dxa"/>
              <w:right w:w="14" w:type="dxa"/>
            </w:tcMar>
          </w:tcPr>
          <w:p w14:paraId="6B1876A3" w14:textId="77777777" w:rsidR="00642749" w:rsidRPr="00E22969" w:rsidRDefault="00642749" w:rsidP="00642749">
            <w:pPr>
              <w:spacing w:after="0"/>
              <w:rPr>
                <w:highlight w:val="yellow"/>
              </w:rPr>
            </w:pPr>
          </w:p>
        </w:tc>
        <w:tc>
          <w:tcPr>
            <w:tcW w:w="1572" w:type="pct"/>
            <w:tcMar>
              <w:left w:w="14" w:type="dxa"/>
              <w:right w:w="14" w:type="dxa"/>
            </w:tcMar>
          </w:tcPr>
          <w:p w14:paraId="248C32D8" w14:textId="77777777" w:rsidR="00642749" w:rsidRPr="00E22969" w:rsidRDefault="00642749" w:rsidP="00642749">
            <w:pPr>
              <w:spacing w:after="0"/>
            </w:pPr>
            <w:r w:rsidRPr="00E22969">
              <w:t>Not considered</w:t>
            </w:r>
          </w:p>
        </w:tc>
      </w:tr>
      <w:tr w:rsidR="00642749" w:rsidRPr="00E22969" w14:paraId="778B6D90" w14:textId="77777777" w:rsidTr="001A25C9">
        <w:tc>
          <w:tcPr>
            <w:tcW w:w="637" w:type="pct"/>
            <w:tcMar>
              <w:left w:w="14" w:type="dxa"/>
              <w:right w:w="14" w:type="dxa"/>
            </w:tcMar>
          </w:tcPr>
          <w:p w14:paraId="2D49F69F" w14:textId="77777777" w:rsidR="00642749" w:rsidRPr="00E22969" w:rsidRDefault="00642749" w:rsidP="00642749">
            <w:pPr>
              <w:spacing w:after="0"/>
            </w:pPr>
            <w:r w:rsidRPr="00E22969">
              <w:rPr>
                <w:color w:val="000000"/>
                <w:sz w:val="18"/>
                <w:szCs w:val="18"/>
              </w:rPr>
              <w:lastRenderedPageBreak/>
              <w:t>N2.4.1.</w:t>
            </w:r>
          </w:p>
        </w:tc>
        <w:tc>
          <w:tcPr>
            <w:tcW w:w="712" w:type="pct"/>
            <w:tcMar>
              <w:left w:w="14" w:type="dxa"/>
              <w:right w:w="14" w:type="dxa"/>
            </w:tcMar>
          </w:tcPr>
          <w:p w14:paraId="0986F414" w14:textId="77777777" w:rsidR="00642749" w:rsidRPr="00E22969" w:rsidRDefault="00642749" w:rsidP="00642749">
            <w:pPr>
              <w:spacing w:after="0"/>
            </w:pPr>
            <w:r w:rsidRPr="00E22969">
              <w:rPr>
                <w:color w:val="000000"/>
                <w:sz w:val="18"/>
                <w:szCs w:val="18"/>
              </w:rPr>
              <w:t>Managed WAVE device</w:t>
            </w:r>
          </w:p>
        </w:tc>
        <w:tc>
          <w:tcPr>
            <w:tcW w:w="527" w:type="pct"/>
            <w:tcMar>
              <w:left w:w="14" w:type="dxa"/>
              <w:right w:w="14" w:type="dxa"/>
            </w:tcMar>
          </w:tcPr>
          <w:p w14:paraId="194E4D3A" w14:textId="77777777" w:rsidR="00642749" w:rsidRPr="00E22969" w:rsidRDefault="00642749" w:rsidP="00642749">
            <w:pPr>
              <w:spacing w:after="0"/>
            </w:pPr>
            <w:r w:rsidRPr="00E22969">
              <w:rPr>
                <w:color w:val="000000"/>
                <w:sz w:val="18"/>
                <w:szCs w:val="18"/>
              </w:rPr>
              <w:t>6.5</w:t>
            </w:r>
          </w:p>
        </w:tc>
        <w:tc>
          <w:tcPr>
            <w:tcW w:w="381" w:type="pct"/>
            <w:tcMar>
              <w:left w:w="14" w:type="dxa"/>
              <w:right w:w="14" w:type="dxa"/>
            </w:tcMar>
          </w:tcPr>
          <w:p w14:paraId="6BF5791E" w14:textId="77777777" w:rsidR="00642749" w:rsidRPr="00E22969" w:rsidRDefault="00642749" w:rsidP="00642749">
            <w:pPr>
              <w:spacing w:after="0"/>
            </w:pPr>
            <w:r w:rsidRPr="00E22969">
              <w:t>O</w:t>
            </w:r>
          </w:p>
        </w:tc>
        <w:tc>
          <w:tcPr>
            <w:tcW w:w="548" w:type="pct"/>
            <w:tcMar>
              <w:left w:w="14" w:type="dxa"/>
              <w:right w:w="14" w:type="dxa"/>
            </w:tcMar>
          </w:tcPr>
          <w:p w14:paraId="433465F0" w14:textId="77777777" w:rsidR="00642749" w:rsidRPr="00E22969" w:rsidRDefault="00642749" w:rsidP="00642749">
            <w:pPr>
              <w:spacing w:after="0"/>
            </w:pPr>
          </w:p>
        </w:tc>
        <w:tc>
          <w:tcPr>
            <w:tcW w:w="623" w:type="pct"/>
            <w:tcMar>
              <w:left w:w="14" w:type="dxa"/>
              <w:right w:w="14" w:type="dxa"/>
            </w:tcMar>
          </w:tcPr>
          <w:p w14:paraId="4C3793B6" w14:textId="77777777" w:rsidR="00642749" w:rsidRPr="00E22969" w:rsidRDefault="00642749" w:rsidP="00642749">
            <w:pPr>
              <w:spacing w:after="0"/>
              <w:rPr>
                <w:highlight w:val="yellow"/>
              </w:rPr>
            </w:pPr>
          </w:p>
        </w:tc>
        <w:tc>
          <w:tcPr>
            <w:tcW w:w="1572" w:type="pct"/>
            <w:tcMar>
              <w:left w:w="14" w:type="dxa"/>
              <w:right w:w="14" w:type="dxa"/>
            </w:tcMar>
          </w:tcPr>
          <w:p w14:paraId="0B2A79B3" w14:textId="77777777" w:rsidR="00642749" w:rsidRPr="00E22969" w:rsidRDefault="00642749" w:rsidP="00642749">
            <w:pPr>
              <w:spacing w:after="0"/>
            </w:pPr>
            <w:r w:rsidRPr="00E22969">
              <w:t>Not considered</w:t>
            </w:r>
          </w:p>
        </w:tc>
      </w:tr>
      <w:tr w:rsidR="00642749" w:rsidRPr="00E22969" w14:paraId="28525229" w14:textId="77777777" w:rsidTr="001A25C9">
        <w:tc>
          <w:tcPr>
            <w:tcW w:w="637" w:type="pct"/>
            <w:tcMar>
              <w:left w:w="14" w:type="dxa"/>
              <w:right w:w="14" w:type="dxa"/>
            </w:tcMar>
          </w:tcPr>
          <w:p w14:paraId="3AF72D97" w14:textId="77777777" w:rsidR="00642749" w:rsidRPr="00E22969" w:rsidRDefault="00642749" w:rsidP="00642749">
            <w:pPr>
              <w:spacing w:after="0"/>
            </w:pPr>
            <w:r w:rsidRPr="00E22969">
              <w:rPr>
                <w:color w:val="000000"/>
                <w:sz w:val="18"/>
                <w:szCs w:val="18"/>
              </w:rPr>
              <w:t>N2.4.2.</w:t>
            </w:r>
          </w:p>
        </w:tc>
        <w:tc>
          <w:tcPr>
            <w:tcW w:w="712" w:type="pct"/>
            <w:tcMar>
              <w:left w:w="14" w:type="dxa"/>
              <w:right w:w="14" w:type="dxa"/>
            </w:tcMar>
          </w:tcPr>
          <w:p w14:paraId="379CD27F" w14:textId="77777777" w:rsidR="00642749" w:rsidRPr="00E22969" w:rsidRDefault="00642749" w:rsidP="00642749">
            <w:pPr>
              <w:spacing w:after="0"/>
            </w:pPr>
            <w:r w:rsidRPr="00E22969">
              <w:rPr>
                <w:color w:val="000000"/>
                <w:sz w:val="18"/>
                <w:szCs w:val="18"/>
              </w:rPr>
              <w:t>MIB per standard</w:t>
            </w:r>
          </w:p>
        </w:tc>
        <w:tc>
          <w:tcPr>
            <w:tcW w:w="527" w:type="pct"/>
            <w:tcMar>
              <w:left w:w="14" w:type="dxa"/>
              <w:right w:w="14" w:type="dxa"/>
            </w:tcMar>
          </w:tcPr>
          <w:p w14:paraId="16442768" w14:textId="77777777" w:rsidR="00642749" w:rsidRPr="00E22969" w:rsidRDefault="00642749" w:rsidP="00642749">
            <w:pPr>
              <w:spacing w:after="0"/>
              <w:rPr>
                <w:color w:val="000000"/>
                <w:sz w:val="18"/>
                <w:szCs w:val="18"/>
              </w:rPr>
            </w:pPr>
            <w:r w:rsidRPr="00E22969">
              <w:rPr>
                <w:color w:val="000000"/>
                <w:sz w:val="18"/>
                <w:szCs w:val="18"/>
              </w:rPr>
              <w:t>6.5</w:t>
            </w:r>
          </w:p>
        </w:tc>
        <w:tc>
          <w:tcPr>
            <w:tcW w:w="381" w:type="pct"/>
            <w:tcMar>
              <w:left w:w="14" w:type="dxa"/>
              <w:right w:w="14" w:type="dxa"/>
            </w:tcMar>
          </w:tcPr>
          <w:p w14:paraId="4FA88F61" w14:textId="77777777" w:rsidR="00642749" w:rsidRPr="00E22969" w:rsidRDefault="00642749" w:rsidP="00642749">
            <w:pPr>
              <w:spacing w:after="0"/>
            </w:pPr>
            <w:r w:rsidRPr="00E22969">
              <w:rPr>
                <w:color w:val="000000"/>
                <w:sz w:val="18"/>
                <w:szCs w:val="18"/>
              </w:rPr>
              <w:t>N2.4.1:M</w:t>
            </w:r>
          </w:p>
        </w:tc>
        <w:tc>
          <w:tcPr>
            <w:tcW w:w="548" w:type="pct"/>
            <w:tcMar>
              <w:left w:w="14" w:type="dxa"/>
              <w:right w:w="14" w:type="dxa"/>
            </w:tcMar>
          </w:tcPr>
          <w:p w14:paraId="10916AD6" w14:textId="77777777" w:rsidR="00642749" w:rsidRPr="00E22969" w:rsidRDefault="00642749" w:rsidP="00642749">
            <w:pPr>
              <w:spacing w:after="0"/>
            </w:pPr>
          </w:p>
        </w:tc>
        <w:tc>
          <w:tcPr>
            <w:tcW w:w="623" w:type="pct"/>
            <w:tcMar>
              <w:left w:w="14" w:type="dxa"/>
              <w:right w:w="14" w:type="dxa"/>
            </w:tcMar>
          </w:tcPr>
          <w:p w14:paraId="35BC4B1D" w14:textId="77777777" w:rsidR="00642749" w:rsidRPr="00E22969" w:rsidRDefault="00642749" w:rsidP="00642749">
            <w:pPr>
              <w:spacing w:after="0"/>
              <w:rPr>
                <w:highlight w:val="yellow"/>
              </w:rPr>
            </w:pPr>
          </w:p>
        </w:tc>
        <w:tc>
          <w:tcPr>
            <w:tcW w:w="1572" w:type="pct"/>
            <w:tcMar>
              <w:left w:w="14" w:type="dxa"/>
              <w:right w:w="14" w:type="dxa"/>
            </w:tcMar>
          </w:tcPr>
          <w:p w14:paraId="139A7A4B" w14:textId="77777777" w:rsidR="00642749" w:rsidRPr="00E22969" w:rsidRDefault="00642749" w:rsidP="00642749">
            <w:pPr>
              <w:spacing w:after="0"/>
            </w:pPr>
            <w:r w:rsidRPr="00E22969">
              <w:t>Not considered</w:t>
            </w:r>
          </w:p>
        </w:tc>
      </w:tr>
      <w:tr w:rsidR="00642749" w:rsidRPr="00E22969" w14:paraId="2E8B0008" w14:textId="77777777" w:rsidTr="001A25C9">
        <w:tc>
          <w:tcPr>
            <w:tcW w:w="637" w:type="pct"/>
            <w:tcMar>
              <w:left w:w="14" w:type="dxa"/>
              <w:right w:w="14" w:type="dxa"/>
            </w:tcMar>
          </w:tcPr>
          <w:p w14:paraId="7926AA3C" w14:textId="77777777" w:rsidR="00642749" w:rsidRPr="00E22969" w:rsidRDefault="00642749" w:rsidP="00642749">
            <w:pPr>
              <w:spacing w:after="0"/>
            </w:pPr>
            <w:r w:rsidRPr="00E22969">
              <w:rPr>
                <w:color w:val="000000"/>
                <w:sz w:val="18"/>
                <w:szCs w:val="18"/>
              </w:rPr>
              <w:t>N2.4.3.</w:t>
            </w:r>
          </w:p>
        </w:tc>
        <w:tc>
          <w:tcPr>
            <w:tcW w:w="712" w:type="pct"/>
            <w:tcMar>
              <w:left w:w="14" w:type="dxa"/>
              <w:right w:w="14" w:type="dxa"/>
            </w:tcMar>
          </w:tcPr>
          <w:p w14:paraId="5B5DBA9A" w14:textId="77777777" w:rsidR="00642749" w:rsidRPr="00E22969" w:rsidRDefault="00642749" w:rsidP="00642749">
            <w:pPr>
              <w:spacing w:after="0"/>
            </w:pPr>
            <w:r w:rsidRPr="00E22969">
              <w:rPr>
                <w:color w:val="000000"/>
                <w:sz w:val="18"/>
                <w:szCs w:val="18"/>
              </w:rPr>
              <w:t>Other MIB</w:t>
            </w:r>
          </w:p>
        </w:tc>
        <w:tc>
          <w:tcPr>
            <w:tcW w:w="527" w:type="pct"/>
            <w:tcMar>
              <w:left w:w="14" w:type="dxa"/>
              <w:right w:w="14" w:type="dxa"/>
            </w:tcMar>
          </w:tcPr>
          <w:p w14:paraId="35CC9B0F" w14:textId="77777777" w:rsidR="00642749" w:rsidRPr="00E22969" w:rsidRDefault="00642749" w:rsidP="00642749">
            <w:pPr>
              <w:spacing w:after="0"/>
              <w:rPr>
                <w:color w:val="000000"/>
                <w:sz w:val="18"/>
                <w:szCs w:val="18"/>
              </w:rPr>
            </w:pPr>
            <w:r w:rsidRPr="00E22969">
              <w:rPr>
                <w:color w:val="000000"/>
                <w:sz w:val="18"/>
                <w:szCs w:val="18"/>
              </w:rPr>
              <w:t>6.5</w:t>
            </w:r>
          </w:p>
        </w:tc>
        <w:tc>
          <w:tcPr>
            <w:tcW w:w="381" w:type="pct"/>
            <w:tcMar>
              <w:left w:w="14" w:type="dxa"/>
              <w:right w:w="14" w:type="dxa"/>
            </w:tcMar>
          </w:tcPr>
          <w:p w14:paraId="0565649F" w14:textId="77777777" w:rsidR="00642749" w:rsidRPr="00E22969" w:rsidRDefault="00642749" w:rsidP="00642749">
            <w:pPr>
              <w:spacing w:after="0"/>
            </w:pPr>
            <w:r w:rsidRPr="00E22969">
              <w:rPr>
                <w:color w:val="000000"/>
                <w:sz w:val="18"/>
                <w:szCs w:val="18"/>
              </w:rPr>
              <w:t>O</w:t>
            </w:r>
          </w:p>
        </w:tc>
        <w:tc>
          <w:tcPr>
            <w:tcW w:w="548" w:type="pct"/>
            <w:tcMar>
              <w:left w:w="14" w:type="dxa"/>
              <w:right w:w="14" w:type="dxa"/>
            </w:tcMar>
          </w:tcPr>
          <w:p w14:paraId="1DD1D6E5" w14:textId="77777777" w:rsidR="00642749" w:rsidRPr="00E22969" w:rsidRDefault="00642749" w:rsidP="00642749">
            <w:pPr>
              <w:spacing w:after="0"/>
            </w:pPr>
          </w:p>
        </w:tc>
        <w:tc>
          <w:tcPr>
            <w:tcW w:w="623" w:type="pct"/>
            <w:tcMar>
              <w:left w:w="14" w:type="dxa"/>
              <w:right w:w="14" w:type="dxa"/>
            </w:tcMar>
          </w:tcPr>
          <w:p w14:paraId="162DCC56" w14:textId="77777777" w:rsidR="00642749" w:rsidRPr="00E22969" w:rsidRDefault="00642749" w:rsidP="00642749">
            <w:pPr>
              <w:spacing w:after="0"/>
              <w:rPr>
                <w:highlight w:val="yellow"/>
              </w:rPr>
            </w:pPr>
          </w:p>
        </w:tc>
        <w:tc>
          <w:tcPr>
            <w:tcW w:w="1572" w:type="pct"/>
            <w:tcMar>
              <w:left w:w="14" w:type="dxa"/>
              <w:right w:w="14" w:type="dxa"/>
            </w:tcMar>
          </w:tcPr>
          <w:p w14:paraId="7604BB1B" w14:textId="77777777" w:rsidR="00642749" w:rsidRPr="00E22969" w:rsidRDefault="00642749" w:rsidP="00642749">
            <w:pPr>
              <w:spacing w:after="0"/>
            </w:pPr>
            <w:r w:rsidRPr="00E22969">
              <w:t>Not considered</w:t>
            </w:r>
          </w:p>
        </w:tc>
      </w:tr>
    </w:tbl>
    <w:p w14:paraId="258D0B40" w14:textId="77777777" w:rsidR="005E2C46" w:rsidRPr="00E22969" w:rsidRDefault="005E2C46" w:rsidP="005E2C46"/>
    <w:p w14:paraId="2EF54FA5" w14:textId="77777777" w:rsidR="00866420" w:rsidRPr="00E22969" w:rsidRDefault="00866420" w:rsidP="001B400E">
      <w:pPr>
        <w:pStyle w:val="Heading1"/>
        <w:numPr>
          <w:ilvl w:val="0"/>
          <w:numId w:val="0"/>
        </w:numPr>
        <w:ind w:left="432"/>
      </w:pPr>
    </w:p>
    <w:p w14:paraId="13FD4C07" w14:textId="77777777" w:rsidR="007157F0" w:rsidRPr="00E22969" w:rsidRDefault="007157F0" w:rsidP="005C2773">
      <w:pPr>
        <w:pStyle w:val="Heading1APDX"/>
      </w:pPr>
      <w:bookmarkStart w:id="587" w:name="_Toc428196294"/>
      <w:bookmarkStart w:id="588" w:name="_Toc489000461"/>
      <w:r w:rsidRPr="00E22969">
        <w:t>Revision History</w:t>
      </w:r>
      <w:bookmarkEnd w:id="587"/>
      <w:bookmarkEnd w:id="588"/>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7157F0" w:rsidRPr="00E22969" w14:paraId="269353AE"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775A6F46" w14:textId="77777777" w:rsidR="007157F0" w:rsidRPr="00E22969" w:rsidRDefault="007157F0" w:rsidP="007157F0">
            <w:r w:rsidRPr="00E22969">
              <w:t>V0.1.0</w:t>
            </w:r>
          </w:p>
        </w:tc>
        <w:tc>
          <w:tcPr>
            <w:tcW w:w="1588" w:type="dxa"/>
            <w:tcBorders>
              <w:top w:val="single" w:sz="6" w:space="0" w:color="auto"/>
              <w:left w:val="single" w:sz="6" w:space="0" w:color="auto"/>
              <w:bottom w:val="single" w:sz="6" w:space="0" w:color="auto"/>
              <w:right w:val="single" w:sz="6" w:space="0" w:color="auto"/>
            </w:tcBorders>
          </w:tcPr>
          <w:p w14:paraId="636BBC40" w14:textId="77777777" w:rsidR="007157F0" w:rsidRPr="00E22969" w:rsidRDefault="007157F0" w:rsidP="007157F0">
            <w:r w:rsidRPr="00E22969">
              <w:t>Sep 2015</w:t>
            </w:r>
          </w:p>
        </w:tc>
        <w:tc>
          <w:tcPr>
            <w:tcW w:w="6804" w:type="dxa"/>
            <w:tcBorders>
              <w:top w:val="single" w:sz="6" w:space="0" w:color="auto"/>
              <w:bottom w:val="single" w:sz="6" w:space="0" w:color="auto"/>
              <w:right w:val="single" w:sz="6" w:space="0" w:color="auto"/>
            </w:tcBorders>
          </w:tcPr>
          <w:p w14:paraId="3721CBC7" w14:textId="77777777" w:rsidR="007157F0" w:rsidRPr="00E22969" w:rsidRDefault="007157F0" w:rsidP="007157F0">
            <w:r w:rsidRPr="00E22969">
              <w:t>Initial Draft</w:t>
            </w:r>
          </w:p>
        </w:tc>
      </w:tr>
      <w:tr w:rsidR="007157F0" w:rsidRPr="00E22969" w14:paraId="796220F5"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7CFE1180" w14:textId="77777777" w:rsidR="007157F0" w:rsidRPr="00E22969" w:rsidRDefault="007157F0" w:rsidP="007157F0">
            <w:r w:rsidRPr="00E22969">
              <w:t>V0.2.0</w:t>
            </w:r>
          </w:p>
        </w:tc>
        <w:tc>
          <w:tcPr>
            <w:tcW w:w="1588" w:type="dxa"/>
            <w:tcBorders>
              <w:top w:val="single" w:sz="6" w:space="0" w:color="auto"/>
              <w:left w:val="single" w:sz="6" w:space="0" w:color="auto"/>
              <w:bottom w:val="single" w:sz="6" w:space="0" w:color="auto"/>
              <w:right w:val="single" w:sz="6" w:space="0" w:color="auto"/>
            </w:tcBorders>
          </w:tcPr>
          <w:p w14:paraId="39F24CCB" w14:textId="77777777" w:rsidR="007157F0" w:rsidRPr="00E22969" w:rsidRDefault="007157F0" w:rsidP="007157F0">
            <w:r w:rsidRPr="00E22969">
              <w:t>Sep 17, 2015</w:t>
            </w:r>
          </w:p>
        </w:tc>
        <w:tc>
          <w:tcPr>
            <w:tcW w:w="6804" w:type="dxa"/>
            <w:tcBorders>
              <w:top w:val="single" w:sz="6" w:space="0" w:color="auto"/>
              <w:bottom w:val="single" w:sz="6" w:space="0" w:color="auto"/>
              <w:right w:val="single" w:sz="6" w:space="0" w:color="auto"/>
            </w:tcBorders>
          </w:tcPr>
          <w:p w14:paraId="1F78D3CD" w14:textId="77777777" w:rsidR="007157F0" w:rsidRPr="00E22969" w:rsidRDefault="007157F0" w:rsidP="007157F0">
            <w:r w:rsidRPr="00E22969">
              <w:t>Editorial comments</w:t>
            </w:r>
          </w:p>
        </w:tc>
      </w:tr>
      <w:tr w:rsidR="007157F0" w:rsidRPr="00E22969" w14:paraId="20D4863B"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44974DC4" w14:textId="77777777" w:rsidR="007157F0" w:rsidRPr="00E22969" w:rsidRDefault="0072285E" w:rsidP="0072285E">
            <w:pPr>
              <w:spacing w:after="0"/>
            </w:pPr>
            <w:r w:rsidRPr="00E22969">
              <w:t>V0.4.0</w:t>
            </w:r>
          </w:p>
        </w:tc>
        <w:tc>
          <w:tcPr>
            <w:tcW w:w="1588" w:type="dxa"/>
            <w:tcBorders>
              <w:top w:val="single" w:sz="6" w:space="0" w:color="auto"/>
              <w:left w:val="single" w:sz="6" w:space="0" w:color="auto"/>
              <w:bottom w:val="single" w:sz="6" w:space="0" w:color="auto"/>
              <w:right w:val="single" w:sz="6" w:space="0" w:color="auto"/>
            </w:tcBorders>
          </w:tcPr>
          <w:p w14:paraId="7B8F2E4B" w14:textId="77777777" w:rsidR="007157F0" w:rsidRPr="00E22969" w:rsidRDefault="0072285E" w:rsidP="0072285E">
            <w:pPr>
              <w:spacing w:after="0"/>
            </w:pPr>
            <w:r w:rsidRPr="00E22969">
              <w:t>Nov 18, 2015</w:t>
            </w:r>
          </w:p>
        </w:tc>
        <w:tc>
          <w:tcPr>
            <w:tcW w:w="6804" w:type="dxa"/>
            <w:tcBorders>
              <w:top w:val="single" w:sz="6" w:space="0" w:color="auto"/>
              <w:bottom w:val="single" w:sz="6" w:space="0" w:color="auto"/>
              <w:right w:val="single" w:sz="6" w:space="0" w:color="auto"/>
            </w:tcBorders>
          </w:tcPr>
          <w:p w14:paraId="3EEFE822" w14:textId="77777777" w:rsidR="0072285E" w:rsidRPr="00E22969" w:rsidRDefault="0072285E" w:rsidP="0072285E">
            <w:pPr>
              <w:spacing w:after="0"/>
            </w:pPr>
            <w:r w:rsidRPr="00E22969">
              <w:t xml:space="preserve">- Added message templates for WSM and WSAs. </w:t>
            </w:r>
          </w:p>
          <w:p w14:paraId="14A947FB" w14:textId="77777777" w:rsidR="007157F0" w:rsidRPr="00E22969" w:rsidRDefault="0072285E" w:rsidP="0072285E">
            <w:pPr>
              <w:spacing w:after="0"/>
            </w:pPr>
            <w:r w:rsidRPr="00E22969">
              <w:t>- Specified default values for WSM/WSA parameters</w:t>
            </w:r>
          </w:p>
          <w:p w14:paraId="3D3B23AD" w14:textId="77777777" w:rsidR="0072285E" w:rsidRPr="00E22969" w:rsidRDefault="0072285E" w:rsidP="0072285E">
            <w:pPr>
              <w:spacing w:after="0"/>
            </w:pPr>
            <w:r w:rsidRPr="00E22969">
              <w:t xml:space="preserve">- Removed test cases related to </w:t>
            </w:r>
            <w:r w:rsidR="00CF4740" w:rsidRPr="00E22969">
              <w:t xml:space="preserve">IPv6 </w:t>
            </w:r>
            <w:r w:rsidRPr="00E22969">
              <w:t>multi-cast</w:t>
            </w:r>
            <w:r w:rsidR="00CF4740" w:rsidRPr="00E22969">
              <w:t>ing</w:t>
            </w:r>
          </w:p>
        </w:tc>
      </w:tr>
      <w:tr w:rsidR="00E35968" w:rsidRPr="00E22969" w14:paraId="6E00A373"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142E4BDF" w14:textId="77777777" w:rsidR="00E35968" w:rsidRPr="00E22969" w:rsidRDefault="00E35968" w:rsidP="0072285E">
            <w:pPr>
              <w:spacing w:after="0"/>
            </w:pPr>
            <w:r w:rsidRPr="00E22969">
              <w:t>V0.5.0</w:t>
            </w:r>
          </w:p>
        </w:tc>
        <w:tc>
          <w:tcPr>
            <w:tcW w:w="1588" w:type="dxa"/>
            <w:tcBorders>
              <w:top w:val="single" w:sz="6" w:space="0" w:color="auto"/>
              <w:left w:val="single" w:sz="6" w:space="0" w:color="auto"/>
              <w:bottom w:val="single" w:sz="6" w:space="0" w:color="auto"/>
              <w:right w:val="single" w:sz="6" w:space="0" w:color="auto"/>
            </w:tcBorders>
          </w:tcPr>
          <w:p w14:paraId="4F215399" w14:textId="77777777" w:rsidR="00E35968" w:rsidRPr="00E22969" w:rsidRDefault="00E35968" w:rsidP="0072285E">
            <w:pPr>
              <w:spacing w:after="0"/>
            </w:pPr>
            <w:r w:rsidRPr="00E22969">
              <w:t>Dec 1, 2015</w:t>
            </w:r>
          </w:p>
        </w:tc>
        <w:tc>
          <w:tcPr>
            <w:tcW w:w="6804" w:type="dxa"/>
            <w:tcBorders>
              <w:top w:val="single" w:sz="6" w:space="0" w:color="auto"/>
              <w:bottom w:val="single" w:sz="6" w:space="0" w:color="auto"/>
              <w:right w:val="single" w:sz="6" w:space="0" w:color="auto"/>
            </w:tcBorders>
          </w:tcPr>
          <w:p w14:paraId="4C90E727" w14:textId="77777777" w:rsidR="00E35968" w:rsidRPr="00E22969" w:rsidRDefault="00E35968" w:rsidP="0072285E">
            <w:pPr>
              <w:spacing w:after="0"/>
            </w:pPr>
            <w:r w:rsidRPr="00E22969">
              <w:t>- Revised traceability table, updated some TPs</w:t>
            </w:r>
          </w:p>
        </w:tc>
      </w:tr>
      <w:tr w:rsidR="00B55DD3" w:rsidRPr="00E22969" w14:paraId="7BF91523"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4B78B477" w14:textId="1DACD428" w:rsidR="00B55DD3" w:rsidRPr="00E22969" w:rsidRDefault="00B55DD3" w:rsidP="0072285E">
            <w:pPr>
              <w:spacing w:after="0"/>
            </w:pPr>
            <w:r>
              <w:t>V0.6.0</w:t>
            </w:r>
          </w:p>
        </w:tc>
        <w:tc>
          <w:tcPr>
            <w:tcW w:w="1588" w:type="dxa"/>
            <w:tcBorders>
              <w:top w:val="single" w:sz="6" w:space="0" w:color="auto"/>
              <w:left w:val="single" w:sz="6" w:space="0" w:color="auto"/>
              <w:bottom w:val="single" w:sz="6" w:space="0" w:color="auto"/>
              <w:right w:val="single" w:sz="6" w:space="0" w:color="auto"/>
            </w:tcBorders>
          </w:tcPr>
          <w:p w14:paraId="70B01B59" w14:textId="4A0CAA4B" w:rsidR="00B55DD3" w:rsidRPr="00E22969" w:rsidRDefault="00B55DD3" w:rsidP="0072285E">
            <w:pPr>
              <w:spacing w:after="0"/>
            </w:pPr>
            <w:r>
              <w:t>Jan 6, 2016</w:t>
            </w:r>
          </w:p>
        </w:tc>
        <w:tc>
          <w:tcPr>
            <w:tcW w:w="6804" w:type="dxa"/>
            <w:tcBorders>
              <w:top w:val="single" w:sz="6" w:space="0" w:color="auto"/>
              <w:bottom w:val="single" w:sz="6" w:space="0" w:color="auto"/>
              <w:right w:val="single" w:sz="6" w:space="0" w:color="auto"/>
            </w:tcBorders>
          </w:tcPr>
          <w:p w14:paraId="2F160CE2" w14:textId="6803EE44" w:rsidR="00B55DD3" w:rsidRPr="00E22969" w:rsidRDefault="00B55DD3" w:rsidP="00E87AC5">
            <w:pPr>
              <w:spacing w:after="0"/>
            </w:pPr>
            <w:r>
              <w:t xml:space="preserve">- Multiple </w:t>
            </w:r>
            <w:r w:rsidR="00E87AC5">
              <w:t xml:space="preserve">changes </w:t>
            </w:r>
            <w:r>
              <w:t>based on peer review/comments</w:t>
            </w:r>
          </w:p>
        </w:tc>
      </w:tr>
      <w:tr w:rsidR="00890444" w:rsidRPr="00E22969" w14:paraId="01FB3567"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6B328308" w14:textId="1D3C5429" w:rsidR="00890444" w:rsidRDefault="00890444" w:rsidP="0072285E">
            <w:pPr>
              <w:spacing w:after="0"/>
            </w:pPr>
            <w:r>
              <w:t>V1.0</w:t>
            </w:r>
          </w:p>
        </w:tc>
        <w:tc>
          <w:tcPr>
            <w:tcW w:w="1588" w:type="dxa"/>
            <w:tcBorders>
              <w:top w:val="single" w:sz="6" w:space="0" w:color="auto"/>
              <w:left w:val="single" w:sz="6" w:space="0" w:color="auto"/>
              <w:bottom w:val="single" w:sz="6" w:space="0" w:color="auto"/>
              <w:right w:val="single" w:sz="6" w:space="0" w:color="auto"/>
            </w:tcBorders>
          </w:tcPr>
          <w:p w14:paraId="0BD9CAF0" w14:textId="44F0E88B" w:rsidR="00890444" w:rsidRDefault="002C5400" w:rsidP="0072285E">
            <w:pPr>
              <w:spacing w:after="0"/>
            </w:pPr>
            <w:r>
              <w:t>Mar 29</w:t>
            </w:r>
            <w:r w:rsidR="00890444">
              <w:t>, 2016</w:t>
            </w:r>
          </w:p>
        </w:tc>
        <w:tc>
          <w:tcPr>
            <w:tcW w:w="6804" w:type="dxa"/>
            <w:tcBorders>
              <w:top w:val="single" w:sz="6" w:space="0" w:color="auto"/>
              <w:bottom w:val="single" w:sz="6" w:space="0" w:color="auto"/>
              <w:right w:val="single" w:sz="6" w:space="0" w:color="auto"/>
            </w:tcBorders>
          </w:tcPr>
          <w:p w14:paraId="3D4B0492" w14:textId="712C460B" w:rsidR="00890444" w:rsidRDefault="00890444" w:rsidP="00D93C76">
            <w:pPr>
              <w:spacing w:after="0"/>
            </w:pPr>
            <w:r>
              <w:t>- Incorporated comments from reviewers</w:t>
            </w:r>
          </w:p>
        </w:tc>
      </w:tr>
      <w:tr w:rsidR="006037A3" w:rsidRPr="00E22969" w14:paraId="75700AAB"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0FCC5E53" w14:textId="71E50D67" w:rsidR="006037A3" w:rsidRDefault="006037A3" w:rsidP="0072285E">
            <w:pPr>
              <w:spacing w:after="0"/>
            </w:pPr>
            <w:r>
              <w:t>V1.</w:t>
            </w:r>
            <w:r w:rsidR="002E3CE5">
              <w:t>1</w:t>
            </w:r>
            <w:r>
              <w:t>.</w:t>
            </w:r>
            <w:r w:rsidR="002E3CE5">
              <w:t>0</w:t>
            </w:r>
          </w:p>
        </w:tc>
        <w:tc>
          <w:tcPr>
            <w:tcW w:w="1588" w:type="dxa"/>
            <w:tcBorders>
              <w:top w:val="single" w:sz="6" w:space="0" w:color="auto"/>
              <w:left w:val="single" w:sz="6" w:space="0" w:color="auto"/>
              <w:bottom w:val="single" w:sz="6" w:space="0" w:color="auto"/>
              <w:right w:val="single" w:sz="6" w:space="0" w:color="auto"/>
            </w:tcBorders>
          </w:tcPr>
          <w:p w14:paraId="2E4B5E9C" w14:textId="4F08FBC4" w:rsidR="006037A3" w:rsidRDefault="003218F4" w:rsidP="003218F4">
            <w:pPr>
              <w:spacing w:after="0"/>
            </w:pPr>
            <w:r>
              <w:t>Oct</w:t>
            </w:r>
            <w:r w:rsidR="008544FB">
              <w:t xml:space="preserve"> </w:t>
            </w:r>
            <w:r>
              <w:t>9</w:t>
            </w:r>
            <w:r w:rsidR="008544FB">
              <w:t>, 2016</w:t>
            </w:r>
          </w:p>
        </w:tc>
        <w:tc>
          <w:tcPr>
            <w:tcW w:w="6804" w:type="dxa"/>
            <w:tcBorders>
              <w:top w:val="single" w:sz="6" w:space="0" w:color="auto"/>
              <w:bottom w:val="single" w:sz="6" w:space="0" w:color="auto"/>
              <w:right w:val="single" w:sz="6" w:space="0" w:color="auto"/>
            </w:tcBorders>
          </w:tcPr>
          <w:p w14:paraId="32419CBB" w14:textId="5DB3A518" w:rsidR="008544FB" w:rsidRDefault="008544FB" w:rsidP="008544FB">
            <w:pPr>
              <w:spacing w:after="0"/>
            </w:pPr>
            <w:r>
              <w:t xml:space="preserve">- </w:t>
            </w:r>
            <w:r w:rsidR="000F0743">
              <w:t>Incorporated comments from CAMP reviewers</w:t>
            </w:r>
          </w:p>
          <w:p w14:paraId="1C7952F4" w14:textId="5C08481D" w:rsidR="006037A3" w:rsidRDefault="000F0743" w:rsidP="008544FB">
            <w:pPr>
              <w:spacing w:after="0"/>
            </w:pPr>
            <w:r>
              <w:t>- Clarifications to terminology and cleanup</w:t>
            </w:r>
          </w:p>
        </w:tc>
      </w:tr>
      <w:tr w:rsidR="002E3CE5" w:rsidRPr="00E22969" w14:paraId="21DA9D61" w14:textId="77777777" w:rsidTr="007157F0">
        <w:trPr>
          <w:cantSplit/>
          <w:jc w:val="center"/>
        </w:trPr>
        <w:tc>
          <w:tcPr>
            <w:tcW w:w="1247" w:type="dxa"/>
            <w:tcBorders>
              <w:top w:val="single" w:sz="6" w:space="0" w:color="auto"/>
              <w:left w:val="single" w:sz="6" w:space="0" w:color="auto"/>
              <w:bottom w:val="single" w:sz="6" w:space="0" w:color="auto"/>
              <w:right w:val="single" w:sz="6" w:space="0" w:color="auto"/>
            </w:tcBorders>
          </w:tcPr>
          <w:p w14:paraId="5A9C322C" w14:textId="24307C45" w:rsidR="002E3CE5" w:rsidRDefault="002E3CE5" w:rsidP="0072285E">
            <w:pPr>
              <w:spacing w:after="0"/>
            </w:pPr>
            <w:r>
              <w:t>V1.2.0</w:t>
            </w:r>
          </w:p>
        </w:tc>
        <w:tc>
          <w:tcPr>
            <w:tcW w:w="1588" w:type="dxa"/>
            <w:tcBorders>
              <w:top w:val="single" w:sz="6" w:space="0" w:color="auto"/>
              <w:left w:val="single" w:sz="6" w:space="0" w:color="auto"/>
              <w:bottom w:val="single" w:sz="6" w:space="0" w:color="auto"/>
              <w:right w:val="single" w:sz="6" w:space="0" w:color="auto"/>
            </w:tcBorders>
          </w:tcPr>
          <w:p w14:paraId="353DA797" w14:textId="4AF2B164" w:rsidR="002E3CE5" w:rsidRDefault="002E3CE5" w:rsidP="003218F4">
            <w:pPr>
              <w:spacing w:after="0"/>
            </w:pPr>
            <w:r>
              <w:t xml:space="preserve">Apr </w:t>
            </w:r>
            <w:r w:rsidR="00941F13">
              <w:t>26</w:t>
            </w:r>
            <w:r>
              <w:t>, 2017</w:t>
            </w:r>
          </w:p>
        </w:tc>
        <w:tc>
          <w:tcPr>
            <w:tcW w:w="6804" w:type="dxa"/>
            <w:tcBorders>
              <w:top w:val="single" w:sz="6" w:space="0" w:color="auto"/>
              <w:bottom w:val="single" w:sz="6" w:space="0" w:color="auto"/>
              <w:right w:val="single" w:sz="6" w:space="0" w:color="auto"/>
            </w:tcBorders>
          </w:tcPr>
          <w:p w14:paraId="57FE38B8" w14:textId="77777777" w:rsidR="002E3CE5" w:rsidRDefault="002E3CE5" w:rsidP="008544FB">
            <w:pPr>
              <w:spacing w:after="0"/>
            </w:pPr>
            <w:r>
              <w:t xml:space="preserve">- </w:t>
            </w:r>
            <w:r w:rsidR="00F43E99">
              <w:t>Clarifications and corrections in section 4</w:t>
            </w:r>
          </w:p>
          <w:p w14:paraId="6FF63CFE" w14:textId="0297E1E1" w:rsidR="00941F13" w:rsidRDefault="00941F13" w:rsidP="008544FB">
            <w:pPr>
              <w:spacing w:after="0"/>
            </w:pPr>
            <w:r>
              <w:t xml:space="preserve">- Modified criteria for testing Repeat Rate in section </w:t>
            </w:r>
            <w:r>
              <w:fldChar w:fldCharType="begin"/>
            </w:r>
            <w:r>
              <w:instrText xml:space="preserve"> REF _Ref439778544 \r \h </w:instrText>
            </w:r>
            <w:r>
              <w:fldChar w:fldCharType="separate"/>
            </w:r>
            <w:r w:rsidR="00092395">
              <w:t>4.1.1.8</w:t>
            </w:r>
            <w:r>
              <w:fldChar w:fldCharType="end"/>
            </w:r>
            <w:r>
              <w:t xml:space="preserve"> and </w:t>
            </w:r>
            <w:r>
              <w:fldChar w:fldCharType="begin"/>
            </w:r>
            <w:r>
              <w:instrText xml:space="preserve"> REF _Ref480989952 \r \h </w:instrText>
            </w:r>
            <w:r>
              <w:fldChar w:fldCharType="separate"/>
            </w:r>
            <w:r w:rsidR="00092395">
              <w:t>4.1.1.8.1</w:t>
            </w:r>
            <w:r>
              <w:fldChar w:fldCharType="end"/>
            </w:r>
            <w:r>
              <w:t>.</w:t>
            </w:r>
          </w:p>
          <w:p w14:paraId="37E6EA55" w14:textId="2164CD6A" w:rsidR="00DF0893" w:rsidRDefault="00DF0893" w:rsidP="008544FB">
            <w:pPr>
              <w:spacing w:after="0"/>
            </w:pPr>
            <w:r>
              <w:t xml:space="preserve">- Updates to </w:t>
            </w:r>
            <w:r w:rsidRPr="00E22969">
              <w:t>TP-16093-WSA-ROP-BV-01</w:t>
            </w:r>
            <w:r>
              <w:t xml:space="preserve">, </w:t>
            </w:r>
            <w:r w:rsidR="00163D32" w:rsidRPr="00E22969">
              <w:t>TP-16093-WSM-COM-BV-</w:t>
            </w:r>
            <w:r w:rsidR="00163D32">
              <w:t>[</w:t>
            </w:r>
            <w:r w:rsidR="00163D32" w:rsidRPr="00E22969">
              <w:t>0</w:t>
            </w:r>
            <w:r w:rsidR="00163D32">
              <w:t xml:space="preserve">1 – 05], </w:t>
            </w:r>
          </w:p>
          <w:p w14:paraId="19530B06" w14:textId="325C9D62" w:rsidR="00DF0893" w:rsidRDefault="00DF0893" w:rsidP="008544FB">
            <w:pPr>
              <w:spacing w:after="0"/>
            </w:pPr>
            <w:r>
              <w:t>- Updates to TP-16093-WSM-ROP-BV-</w:t>
            </w:r>
            <w:r w:rsidR="00163D32">
              <w:t>[</w:t>
            </w:r>
            <w:r>
              <w:t>01,</w:t>
            </w:r>
            <w:r w:rsidR="00163D32">
              <w:t xml:space="preserve"> 02]</w:t>
            </w:r>
            <w:r>
              <w:t xml:space="preserve"> </w:t>
            </w:r>
          </w:p>
        </w:tc>
      </w:tr>
      <w:tr w:rsidR="002C2087" w:rsidRPr="00E22969" w14:paraId="107765FC" w14:textId="77777777" w:rsidTr="007157F0">
        <w:trPr>
          <w:cantSplit/>
          <w:jc w:val="center"/>
          <w:ins w:id="589" w:author="Dmitri.Khijniak@7Layers.com" w:date="2017-07-28T10:36:00Z"/>
        </w:trPr>
        <w:tc>
          <w:tcPr>
            <w:tcW w:w="1247" w:type="dxa"/>
            <w:tcBorders>
              <w:top w:val="single" w:sz="6" w:space="0" w:color="auto"/>
              <w:left w:val="single" w:sz="6" w:space="0" w:color="auto"/>
              <w:bottom w:val="single" w:sz="6" w:space="0" w:color="auto"/>
              <w:right w:val="single" w:sz="6" w:space="0" w:color="auto"/>
            </w:tcBorders>
          </w:tcPr>
          <w:p w14:paraId="6D3D4C94" w14:textId="5B62D63E" w:rsidR="002C2087" w:rsidRDefault="002C2087" w:rsidP="0072285E">
            <w:pPr>
              <w:spacing w:after="0"/>
              <w:rPr>
                <w:ins w:id="590" w:author="Dmitri.Khijniak@7Layers.com" w:date="2017-07-28T10:36:00Z"/>
              </w:rPr>
            </w:pPr>
            <w:ins w:id="591" w:author="Dmitri.Khijniak@7Layers.com" w:date="2017-07-28T10:36:00Z">
              <w:r>
                <w:t>V1.3.X</w:t>
              </w:r>
            </w:ins>
          </w:p>
        </w:tc>
        <w:tc>
          <w:tcPr>
            <w:tcW w:w="1588" w:type="dxa"/>
            <w:tcBorders>
              <w:top w:val="single" w:sz="6" w:space="0" w:color="auto"/>
              <w:left w:val="single" w:sz="6" w:space="0" w:color="auto"/>
              <w:bottom w:val="single" w:sz="6" w:space="0" w:color="auto"/>
              <w:right w:val="single" w:sz="6" w:space="0" w:color="auto"/>
            </w:tcBorders>
          </w:tcPr>
          <w:p w14:paraId="63AFC7A5" w14:textId="0B1A09D1" w:rsidR="002C2087" w:rsidRDefault="002C2087" w:rsidP="003218F4">
            <w:pPr>
              <w:spacing w:after="0"/>
              <w:rPr>
                <w:ins w:id="592" w:author="Dmitri.Khijniak@7Layers.com" w:date="2017-07-28T10:36:00Z"/>
              </w:rPr>
            </w:pPr>
            <w:ins w:id="593" w:author="Dmitri.Khijniak@7Layers.com" w:date="2017-07-28T10:36:00Z">
              <w:r>
                <w:t>July 2017</w:t>
              </w:r>
            </w:ins>
          </w:p>
        </w:tc>
        <w:tc>
          <w:tcPr>
            <w:tcW w:w="6804" w:type="dxa"/>
            <w:tcBorders>
              <w:top w:val="single" w:sz="6" w:space="0" w:color="auto"/>
              <w:bottom w:val="single" w:sz="6" w:space="0" w:color="auto"/>
              <w:right w:val="single" w:sz="6" w:space="0" w:color="auto"/>
            </w:tcBorders>
          </w:tcPr>
          <w:p w14:paraId="385964A7" w14:textId="77777777" w:rsidR="002C2087" w:rsidRDefault="002C2087" w:rsidP="008544FB">
            <w:pPr>
              <w:spacing w:after="0"/>
              <w:rPr>
                <w:ins w:id="594" w:author="Dmitri.Khijniak@7Layers.com" w:date="2017-07-28T10:37:00Z"/>
              </w:rPr>
            </w:pPr>
            <w:ins w:id="595" w:author="Dmitri.Khijniak@7Layers.com" w:date="2017-07-28T10:37:00Z">
              <w:r>
                <w:t xml:space="preserve">Editorial changes to </w:t>
              </w:r>
            </w:ins>
          </w:p>
          <w:p w14:paraId="4C71FD56" w14:textId="29693448" w:rsidR="002C2087" w:rsidRDefault="002C2087" w:rsidP="008544FB">
            <w:pPr>
              <w:spacing w:after="0"/>
              <w:rPr>
                <w:ins w:id="596" w:author="Dmitri.Khijniak@7Layers.com" w:date="2017-08-04T09:39:00Z"/>
              </w:rPr>
            </w:pPr>
            <w:ins w:id="597" w:author="Dmitri.Khijniak@7Layers.com" w:date="2017-07-28T10:37:00Z">
              <w:r w:rsidRPr="002C2087">
                <w:t>TP-16093-WSM-MST-BV-01</w:t>
              </w:r>
              <w:r>
                <w:t xml:space="preserve">, -02, </w:t>
              </w:r>
              <w:r w:rsidR="006B71F6" w:rsidRPr="006B71F6">
                <w:t>TP-16093-WSM-ROP-BV-03</w:t>
              </w:r>
            </w:ins>
          </w:p>
          <w:p w14:paraId="4407695A" w14:textId="1FB456C9" w:rsidR="00CD3821" w:rsidRDefault="00CD3821" w:rsidP="008544FB">
            <w:pPr>
              <w:spacing w:after="0"/>
              <w:rPr>
                <w:ins w:id="598" w:author="Dmitri.Khijniak@7Layers.com" w:date="2017-07-28T10:37:00Z"/>
              </w:rPr>
            </w:pPr>
            <w:ins w:id="599" w:author="Dmitri.Khijniak@7Layers.com" w:date="2017-08-04T09:39:00Z">
              <w:r w:rsidRPr="00E22969">
                <w:t>TP-16093-WSM-POP-BI-01</w:t>
              </w:r>
            </w:ins>
            <w:bookmarkStart w:id="600" w:name="_GoBack"/>
            <w:bookmarkEnd w:id="600"/>
          </w:p>
          <w:p w14:paraId="698AE4C6" w14:textId="77F350DC" w:rsidR="002C2087" w:rsidRDefault="002C2087" w:rsidP="008544FB">
            <w:pPr>
              <w:spacing w:after="0"/>
              <w:rPr>
                <w:ins w:id="601" w:author="Dmitri.Khijniak@7Layers.com" w:date="2017-07-28T10:36:00Z"/>
              </w:rPr>
            </w:pPr>
          </w:p>
        </w:tc>
      </w:tr>
    </w:tbl>
    <w:p w14:paraId="298B5C47" w14:textId="77777777" w:rsidR="007157F0" w:rsidRPr="00E22969" w:rsidRDefault="007157F0" w:rsidP="007157F0"/>
    <w:p w14:paraId="625FE00A" w14:textId="77777777" w:rsidR="00E35968" w:rsidRPr="00E22969" w:rsidRDefault="00E35968" w:rsidP="007157F0"/>
    <w:p w14:paraId="1322CE15" w14:textId="77777777" w:rsidR="00176E12" w:rsidRPr="00E22969" w:rsidRDefault="00176E12" w:rsidP="006B2988"/>
    <w:p w14:paraId="3948A511" w14:textId="77777777" w:rsidR="00911460" w:rsidRPr="00E22969" w:rsidRDefault="00911460" w:rsidP="00911460"/>
    <w:p w14:paraId="32F141D0" w14:textId="77777777" w:rsidR="00911460" w:rsidRPr="00E22969" w:rsidRDefault="00911460" w:rsidP="00911460">
      <w:pPr>
        <w:jc w:val="center"/>
      </w:pPr>
      <w:r w:rsidRPr="00E22969">
        <w:t>◙ End of Document ◙</w:t>
      </w:r>
    </w:p>
    <w:p w14:paraId="6C768AB9" w14:textId="77777777" w:rsidR="006D5C1D" w:rsidRPr="00E22969" w:rsidRDefault="006D5C1D" w:rsidP="001B400E">
      <w:pPr>
        <w:pStyle w:val="Heading1"/>
        <w:numPr>
          <w:ilvl w:val="0"/>
          <w:numId w:val="0"/>
        </w:numPr>
      </w:pPr>
    </w:p>
    <w:sectPr w:rsidR="006D5C1D" w:rsidRPr="00E22969" w:rsidSect="00C15DB8">
      <w:headerReference w:type="default" r:id="rId21"/>
      <w:footerReference w:type="default" r:id="rId22"/>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398B0" w14:textId="77777777" w:rsidR="00F41A94" w:rsidRDefault="00F41A94" w:rsidP="0097297B">
      <w:r>
        <w:separator/>
      </w:r>
    </w:p>
  </w:endnote>
  <w:endnote w:type="continuationSeparator" w:id="0">
    <w:p w14:paraId="218A8135" w14:textId="77777777" w:rsidR="00F41A94" w:rsidRDefault="00F41A94"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07A6B" w14:textId="54212397" w:rsidR="008F3187" w:rsidRPr="00C84DB0" w:rsidRDefault="008F3187"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CD3821">
      <w:rPr>
        <w:rFonts w:asciiTheme="minorHAnsi" w:hAnsiTheme="minorHAnsi"/>
        <w:b/>
        <w:bCs/>
        <w:noProof/>
        <w:color w:val="000000" w:themeColor="text1"/>
        <w:sz w:val="24"/>
        <w:szCs w:val="24"/>
      </w:rPr>
      <w:t>55</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CD3821">
      <w:rPr>
        <w:rFonts w:asciiTheme="minorHAnsi" w:hAnsiTheme="minorHAnsi"/>
        <w:b/>
        <w:bCs/>
        <w:noProof/>
        <w:color w:val="000000" w:themeColor="text1"/>
        <w:sz w:val="24"/>
        <w:szCs w:val="24"/>
      </w:rPr>
      <w:t>56</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DFE9C" w14:textId="77777777" w:rsidR="00F41A94" w:rsidRDefault="00F41A94" w:rsidP="0097297B">
      <w:r>
        <w:separator/>
      </w:r>
    </w:p>
  </w:footnote>
  <w:footnote w:type="continuationSeparator" w:id="0">
    <w:p w14:paraId="2D49DEA1" w14:textId="77777777" w:rsidR="00F41A94" w:rsidRDefault="00F41A94" w:rsidP="0097297B">
      <w:r>
        <w:continuationSeparator/>
      </w:r>
    </w:p>
  </w:footnote>
  <w:footnote w:id="1">
    <w:p w14:paraId="0E9FB55B" w14:textId="66A036E6" w:rsidR="008F3187" w:rsidRDefault="008F3187">
      <w:pPr>
        <w:pStyle w:val="FootnoteText"/>
      </w:pPr>
      <w:r>
        <w:rPr>
          <w:rStyle w:val="FootnoteReference"/>
        </w:rPr>
        <w:footnoteRef/>
      </w:r>
      <w:r>
        <w:t xml:space="preserve"> Specified transmit power setting may be higher than acceptable receiver input and cause damage to the receiver. Use of an attenuator may be warranted to protect receiver input circuits.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A6CF1" w14:textId="5EA45174" w:rsidR="008F3187" w:rsidRDefault="008F3187" w:rsidP="009C3C2C">
    <w:pPr>
      <w:pStyle w:val="Header"/>
      <w:jc w:val="right"/>
    </w:pPr>
    <w:r>
      <w:tab/>
    </w:r>
    <w:r>
      <w:tab/>
    </w:r>
    <w:r w:rsidRPr="009C3C2C">
      <w:rPr>
        <w:sz w:val="22"/>
        <w:szCs w:val="22"/>
      </w:rPr>
      <w:t xml:space="preserve">WAVENS-TSS&amp;TP </w:t>
    </w:r>
    <w:r w:rsidRPr="009C3C2C">
      <w:rPr>
        <w:sz w:val="22"/>
        <w:szCs w:val="22"/>
      </w:rPr>
      <w:fldChar w:fldCharType="begin"/>
    </w:r>
    <w:r w:rsidRPr="009C3C2C">
      <w:rPr>
        <w:sz w:val="22"/>
        <w:szCs w:val="22"/>
      </w:rPr>
      <w:instrText xml:space="preserve"> DOCPROPERTY  _REVNUM  \* MERGEFORMAT </w:instrText>
    </w:r>
    <w:r w:rsidRPr="009C3C2C">
      <w:rPr>
        <w:sz w:val="22"/>
        <w:szCs w:val="22"/>
      </w:rPr>
      <w:fldChar w:fldCharType="separate"/>
    </w:r>
    <w:r>
      <w:rPr>
        <w:sz w:val="22"/>
        <w:szCs w:val="22"/>
      </w:rPr>
      <w:t>V1.3.0</w:t>
    </w:r>
    <w:r w:rsidRPr="009C3C2C">
      <w:rPr>
        <w:sz w:val="22"/>
        <w:szCs w:val="22"/>
      </w:rPr>
      <w:fldChar w:fldCharType="end"/>
    </w:r>
    <w:r w:rsidRPr="009C3C2C">
      <w:rPr>
        <w:sz w:val="22"/>
        <w:szCs w:val="22"/>
      </w:rPr>
      <w:t xml:space="preserve"> (</w:t>
    </w:r>
    <w:sdt>
      <w:sdtPr>
        <w:rPr>
          <w:sz w:val="22"/>
          <w:szCs w:val="22"/>
        </w:rPr>
        <w:alias w:val="Publish Date"/>
        <w:tag w:val=""/>
        <w:id w:val="856318645"/>
        <w:dataBinding w:prefixMappings="xmlns:ns0='http://schemas.microsoft.com/office/2006/coverPageProps' " w:xpath="/ns0:CoverPageProperties[1]/ns0:PublishDate[1]" w:storeItemID="{55AF091B-3C7A-41E3-B477-F2FDAA23CFDA}"/>
        <w:date w:fullDate="2017-07-28T00:00:00Z">
          <w:dateFormat w:val="M/d/yyyy"/>
          <w:lid w:val="en-US"/>
          <w:storeMappedDataAs w:val="dateTime"/>
          <w:calendar w:val="gregorian"/>
        </w:date>
      </w:sdtPr>
      <w:sdtContent>
        <w:r>
          <w:rPr>
            <w:sz w:val="22"/>
            <w:szCs w:val="22"/>
          </w:rPr>
          <w:t>7/28/2017</w:t>
        </w:r>
      </w:sdtContent>
    </w:sdt>
    <w:r>
      <w:rPr>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85469"/>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A6828"/>
    <w:multiLevelType w:val="multilevel"/>
    <w:tmpl w:val="004E0AF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2445DC7"/>
    <w:multiLevelType w:val="hybridMultilevel"/>
    <w:tmpl w:val="E36C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4532C"/>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9E3E36"/>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3375B"/>
    <w:multiLevelType w:val="hybridMultilevel"/>
    <w:tmpl w:val="C86A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63E41"/>
    <w:multiLevelType w:val="multilevel"/>
    <w:tmpl w:val="F8A69E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E4342"/>
    <w:multiLevelType w:val="hybridMultilevel"/>
    <w:tmpl w:val="0F88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C524D"/>
    <w:multiLevelType w:val="hybridMultilevel"/>
    <w:tmpl w:val="2AD0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331DA"/>
    <w:multiLevelType w:val="multilevel"/>
    <w:tmpl w:val="7D7C8C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61D32D5B"/>
    <w:multiLevelType w:val="hybridMultilevel"/>
    <w:tmpl w:val="968A95A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F8221D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1D4ED8"/>
    <w:multiLevelType w:val="hybridMultilevel"/>
    <w:tmpl w:val="E4CA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AD48EC"/>
    <w:multiLevelType w:val="hybridMultilevel"/>
    <w:tmpl w:val="FEFCC5C6"/>
    <w:lvl w:ilvl="0" w:tplc="D602A7FA">
      <w:start w:val="1"/>
      <w:numFmt w:val="decimal"/>
      <w:pStyle w:val="StepCoun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D81C2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0A4ACE"/>
    <w:multiLevelType w:val="multilevel"/>
    <w:tmpl w:val="327287D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2"/>
  </w:num>
  <w:num w:numId="2">
    <w:abstractNumId w:val="0"/>
  </w:num>
  <w:num w:numId="3">
    <w:abstractNumId w:val="1"/>
  </w:num>
  <w:num w:numId="4">
    <w:abstractNumId w:val="10"/>
  </w:num>
  <w:num w:numId="5">
    <w:abstractNumId w:val="14"/>
  </w:num>
  <w:num w:numId="6">
    <w:abstractNumId w:val="8"/>
  </w:num>
  <w:num w:numId="7">
    <w:abstractNumId w:val="13"/>
  </w:num>
  <w:num w:numId="8">
    <w:abstractNumId w:val="6"/>
  </w:num>
  <w:num w:numId="9">
    <w:abstractNumId w:val="22"/>
  </w:num>
  <w:num w:numId="10">
    <w:abstractNumId w:val="7"/>
  </w:num>
  <w:num w:numId="11">
    <w:abstractNumId w:val="5"/>
  </w:num>
  <w:num w:numId="12">
    <w:abstractNumId w:val="2"/>
  </w:num>
  <w:num w:numId="13">
    <w:abstractNumId w:val="19"/>
  </w:num>
  <w:num w:numId="14">
    <w:abstractNumId w:val="9"/>
  </w:num>
  <w:num w:numId="15">
    <w:abstractNumId w:val="23"/>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6"/>
  </w:num>
  <w:num w:numId="23">
    <w:abstractNumId w:val="12"/>
  </w:num>
  <w:num w:numId="24">
    <w:abstractNumId w:val="4"/>
  </w:num>
  <w:num w:numId="25">
    <w:abstractNumId w:val="12"/>
  </w:num>
  <w:num w:numId="26">
    <w:abstractNumId w:val="15"/>
  </w:num>
  <w:num w:numId="27">
    <w:abstractNumId w:val="21"/>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21"/>
    <w:lvlOverride w:ilvl="0">
      <w:startOverride w:val="1"/>
    </w:lvlOverride>
  </w:num>
  <w:num w:numId="34">
    <w:abstractNumId w:val="21"/>
    <w:lvlOverride w:ilvl="0">
      <w:startOverride w:val="1"/>
    </w:lvlOverride>
  </w:num>
  <w:num w:numId="35">
    <w:abstractNumId w:val="21"/>
    <w:lvlOverride w:ilvl="0">
      <w:startOverride w:val="1"/>
    </w:lvlOverride>
  </w:num>
  <w:num w:numId="36">
    <w:abstractNumId w:val="21"/>
    <w:lvlOverride w:ilvl="0">
      <w:startOverride w:val="1"/>
    </w:lvlOverride>
  </w:num>
  <w:num w:numId="37">
    <w:abstractNumId w:val="21"/>
    <w:lvlOverride w:ilvl="0">
      <w:startOverride w:val="1"/>
    </w:lvlOverride>
  </w:num>
  <w:num w:numId="38">
    <w:abstractNumId w:val="21"/>
    <w:lvlOverride w:ilvl="0">
      <w:startOverride w:val="1"/>
    </w:lvlOverride>
  </w:num>
  <w:num w:numId="39">
    <w:abstractNumId w:val="21"/>
    <w:lvlOverride w:ilvl="0">
      <w:startOverride w:val="1"/>
    </w:lvlOverride>
  </w:num>
  <w:num w:numId="40">
    <w:abstractNumId w:val="21"/>
    <w:lvlOverride w:ilvl="0">
      <w:startOverride w:val="1"/>
    </w:lvlOverride>
  </w:num>
  <w:num w:numId="41">
    <w:abstractNumId w:val="24"/>
  </w:num>
  <w:num w:numId="42">
    <w:abstractNumId w:val="3"/>
  </w:num>
  <w:num w:numId="43">
    <w:abstractNumId w:val="21"/>
    <w:lvlOverride w:ilvl="0">
      <w:startOverride w:val="1"/>
    </w:lvlOverride>
  </w:num>
  <w:num w:numId="44">
    <w:abstractNumId w:val="21"/>
    <w:lvlOverride w:ilvl="0">
      <w:startOverride w:val="1"/>
    </w:lvlOverride>
  </w:num>
  <w:num w:numId="45">
    <w:abstractNumId w:val="21"/>
    <w:lvlOverride w:ilvl="0">
      <w:startOverride w:val="1"/>
    </w:lvlOverride>
  </w:num>
  <w:num w:numId="46">
    <w:abstractNumId w:val="17"/>
  </w:num>
  <w:num w:numId="47">
    <w:abstractNumId w:val="18"/>
  </w:num>
  <w:num w:numId="48">
    <w:abstractNumId w:val="20"/>
  </w:num>
  <w:num w:numId="49">
    <w:abstractNumId w:val="1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mitri.Khijniak@7Layers.com">
    <w15:presenceInfo w15:providerId="AD" w15:userId="S-1-5-21-2243525319-1236639098-625902868-8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187E"/>
    <w:rsid w:val="000030DF"/>
    <w:rsid w:val="00003436"/>
    <w:rsid w:val="00004506"/>
    <w:rsid w:val="00004B03"/>
    <w:rsid w:val="00005311"/>
    <w:rsid w:val="00005825"/>
    <w:rsid w:val="00005B59"/>
    <w:rsid w:val="00007008"/>
    <w:rsid w:val="00010044"/>
    <w:rsid w:val="000102C6"/>
    <w:rsid w:val="00010331"/>
    <w:rsid w:val="00010AEF"/>
    <w:rsid w:val="00010E9F"/>
    <w:rsid w:val="00011644"/>
    <w:rsid w:val="00012762"/>
    <w:rsid w:val="00012AB7"/>
    <w:rsid w:val="0001324D"/>
    <w:rsid w:val="00013389"/>
    <w:rsid w:val="00013552"/>
    <w:rsid w:val="000139C9"/>
    <w:rsid w:val="00013B24"/>
    <w:rsid w:val="00014406"/>
    <w:rsid w:val="000158DB"/>
    <w:rsid w:val="00015FA7"/>
    <w:rsid w:val="00016D34"/>
    <w:rsid w:val="000172D8"/>
    <w:rsid w:val="000176D3"/>
    <w:rsid w:val="00020C75"/>
    <w:rsid w:val="00021669"/>
    <w:rsid w:val="0002259B"/>
    <w:rsid w:val="00022631"/>
    <w:rsid w:val="00022A24"/>
    <w:rsid w:val="0002323E"/>
    <w:rsid w:val="00024BEA"/>
    <w:rsid w:val="00024BFD"/>
    <w:rsid w:val="00026341"/>
    <w:rsid w:val="0002661F"/>
    <w:rsid w:val="0002767F"/>
    <w:rsid w:val="00030058"/>
    <w:rsid w:val="00030119"/>
    <w:rsid w:val="00031791"/>
    <w:rsid w:val="00033CEA"/>
    <w:rsid w:val="00034A6E"/>
    <w:rsid w:val="00035328"/>
    <w:rsid w:val="00037FA1"/>
    <w:rsid w:val="0004205D"/>
    <w:rsid w:val="00043FA8"/>
    <w:rsid w:val="00045F54"/>
    <w:rsid w:val="000470EE"/>
    <w:rsid w:val="00047863"/>
    <w:rsid w:val="00047A69"/>
    <w:rsid w:val="00052101"/>
    <w:rsid w:val="000537A0"/>
    <w:rsid w:val="00054525"/>
    <w:rsid w:val="00054583"/>
    <w:rsid w:val="00056D0B"/>
    <w:rsid w:val="00057581"/>
    <w:rsid w:val="00057C78"/>
    <w:rsid w:val="000623C9"/>
    <w:rsid w:val="00063871"/>
    <w:rsid w:val="0006403B"/>
    <w:rsid w:val="000650A0"/>
    <w:rsid w:val="0006616E"/>
    <w:rsid w:val="00070A11"/>
    <w:rsid w:val="00073D2F"/>
    <w:rsid w:val="000740F8"/>
    <w:rsid w:val="00074F9E"/>
    <w:rsid w:val="00075707"/>
    <w:rsid w:val="000759E4"/>
    <w:rsid w:val="00075CAE"/>
    <w:rsid w:val="00076440"/>
    <w:rsid w:val="00080092"/>
    <w:rsid w:val="0008123D"/>
    <w:rsid w:val="000839DF"/>
    <w:rsid w:val="00083A25"/>
    <w:rsid w:val="00084146"/>
    <w:rsid w:val="00084418"/>
    <w:rsid w:val="000847AD"/>
    <w:rsid w:val="00085D5F"/>
    <w:rsid w:val="00086785"/>
    <w:rsid w:val="00086BC0"/>
    <w:rsid w:val="00087133"/>
    <w:rsid w:val="00087A0C"/>
    <w:rsid w:val="00087BBC"/>
    <w:rsid w:val="00087C7F"/>
    <w:rsid w:val="00091201"/>
    <w:rsid w:val="0009153C"/>
    <w:rsid w:val="00092395"/>
    <w:rsid w:val="000934E0"/>
    <w:rsid w:val="00093E4F"/>
    <w:rsid w:val="000949C9"/>
    <w:rsid w:val="00095C82"/>
    <w:rsid w:val="00095C95"/>
    <w:rsid w:val="0009601B"/>
    <w:rsid w:val="0009648F"/>
    <w:rsid w:val="000968BD"/>
    <w:rsid w:val="00096E14"/>
    <w:rsid w:val="000971AF"/>
    <w:rsid w:val="000A02E8"/>
    <w:rsid w:val="000A2302"/>
    <w:rsid w:val="000A2401"/>
    <w:rsid w:val="000A245B"/>
    <w:rsid w:val="000A2770"/>
    <w:rsid w:val="000A27A1"/>
    <w:rsid w:val="000A3A67"/>
    <w:rsid w:val="000A4DD5"/>
    <w:rsid w:val="000A55E2"/>
    <w:rsid w:val="000A5620"/>
    <w:rsid w:val="000A5A3C"/>
    <w:rsid w:val="000A5D00"/>
    <w:rsid w:val="000A7C5B"/>
    <w:rsid w:val="000B033C"/>
    <w:rsid w:val="000B1E80"/>
    <w:rsid w:val="000B23DC"/>
    <w:rsid w:val="000B2956"/>
    <w:rsid w:val="000B34A9"/>
    <w:rsid w:val="000B3BB4"/>
    <w:rsid w:val="000B4C47"/>
    <w:rsid w:val="000B4E91"/>
    <w:rsid w:val="000B6A3D"/>
    <w:rsid w:val="000B7FF6"/>
    <w:rsid w:val="000C103F"/>
    <w:rsid w:val="000C1118"/>
    <w:rsid w:val="000C1BFA"/>
    <w:rsid w:val="000C235F"/>
    <w:rsid w:val="000C239C"/>
    <w:rsid w:val="000C61EF"/>
    <w:rsid w:val="000C6432"/>
    <w:rsid w:val="000C668D"/>
    <w:rsid w:val="000C7104"/>
    <w:rsid w:val="000C7623"/>
    <w:rsid w:val="000C7A0A"/>
    <w:rsid w:val="000D02F2"/>
    <w:rsid w:val="000D11F3"/>
    <w:rsid w:val="000D1E5F"/>
    <w:rsid w:val="000D361C"/>
    <w:rsid w:val="000D4662"/>
    <w:rsid w:val="000D4C6D"/>
    <w:rsid w:val="000D4DD8"/>
    <w:rsid w:val="000D5B7E"/>
    <w:rsid w:val="000D62A3"/>
    <w:rsid w:val="000D70C8"/>
    <w:rsid w:val="000D7859"/>
    <w:rsid w:val="000E181E"/>
    <w:rsid w:val="000E2078"/>
    <w:rsid w:val="000E2659"/>
    <w:rsid w:val="000E3CAB"/>
    <w:rsid w:val="000E41AF"/>
    <w:rsid w:val="000E52D9"/>
    <w:rsid w:val="000E52DB"/>
    <w:rsid w:val="000E7C9B"/>
    <w:rsid w:val="000F0743"/>
    <w:rsid w:val="000F0B98"/>
    <w:rsid w:val="000F1D62"/>
    <w:rsid w:val="000F28EB"/>
    <w:rsid w:val="000F34A2"/>
    <w:rsid w:val="000F491E"/>
    <w:rsid w:val="000F4B25"/>
    <w:rsid w:val="000F4C14"/>
    <w:rsid w:val="000F5311"/>
    <w:rsid w:val="000F68A4"/>
    <w:rsid w:val="0010057F"/>
    <w:rsid w:val="00100973"/>
    <w:rsid w:val="00100DC1"/>
    <w:rsid w:val="00101497"/>
    <w:rsid w:val="00101D9C"/>
    <w:rsid w:val="00103A5D"/>
    <w:rsid w:val="00106CF7"/>
    <w:rsid w:val="00107B49"/>
    <w:rsid w:val="00110561"/>
    <w:rsid w:val="00110CAF"/>
    <w:rsid w:val="00111CBE"/>
    <w:rsid w:val="00111EB7"/>
    <w:rsid w:val="00111EBD"/>
    <w:rsid w:val="00113CD5"/>
    <w:rsid w:val="00114337"/>
    <w:rsid w:val="00115525"/>
    <w:rsid w:val="001158C3"/>
    <w:rsid w:val="00116807"/>
    <w:rsid w:val="00116E83"/>
    <w:rsid w:val="00116F80"/>
    <w:rsid w:val="00117B60"/>
    <w:rsid w:val="00120382"/>
    <w:rsid w:val="001205F3"/>
    <w:rsid w:val="00122AF6"/>
    <w:rsid w:val="00124514"/>
    <w:rsid w:val="00124978"/>
    <w:rsid w:val="00124FB2"/>
    <w:rsid w:val="00127F5F"/>
    <w:rsid w:val="001303CC"/>
    <w:rsid w:val="00130996"/>
    <w:rsid w:val="00131402"/>
    <w:rsid w:val="001319F3"/>
    <w:rsid w:val="00132A01"/>
    <w:rsid w:val="00132E68"/>
    <w:rsid w:val="00133F4D"/>
    <w:rsid w:val="001344AD"/>
    <w:rsid w:val="00134534"/>
    <w:rsid w:val="001349A9"/>
    <w:rsid w:val="00134A2F"/>
    <w:rsid w:val="0013761B"/>
    <w:rsid w:val="00137C6F"/>
    <w:rsid w:val="00140057"/>
    <w:rsid w:val="0014027C"/>
    <w:rsid w:val="00141059"/>
    <w:rsid w:val="00141386"/>
    <w:rsid w:val="00141B15"/>
    <w:rsid w:val="001421CE"/>
    <w:rsid w:val="001434DC"/>
    <w:rsid w:val="00143B6B"/>
    <w:rsid w:val="00143C60"/>
    <w:rsid w:val="001443D5"/>
    <w:rsid w:val="00144707"/>
    <w:rsid w:val="00144889"/>
    <w:rsid w:val="00144F47"/>
    <w:rsid w:val="00151913"/>
    <w:rsid w:val="0015354A"/>
    <w:rsid w:val="0015374A"/>
    <w:rsid w:val="00153758"/>
    <w:rsid w:val="00153A32"/>
    <w:rsid w:val="00154461"/>
    <w:rsid w:val="00154C15"/>
    <w:rsid w:val="00157AFF"/>
    <w:rsid w:val="001614C3"/>
    <w:rsid w:val="00161912"/>
    <w:rsid w:val="00162896"/>
    <w:rsid w:val="00163B24"/>
    <w:rsid w:val="00163D32"/>
    <w:rsid w:val="001650A4"/>
    <w:rsid w:val="001661D1"/>
    <w:rsid w:val="00166AF6"/>
    <w:rsid w:val="00166CBA"/>
    <w:rsid w:val="0017035A"/>
    <w:rsid w:val="00170A7F"/>
    <w:rsid w:val="001710E8"/>
    <w:rsid w:val="001721A3"/>
    <w:rsid w:val="001743F1"/>
    <w:rsid w:val="001753F3"/>
    <w:rsid w:val="00175946"/>
    <w:rsid w:val="00176277"/>
    <w:rsid w:val="00176E12"/>
    <w:rsid w:val="001774D4"/>
    <w:rsid w:val="00181788"/>
    <w:rsid w:val="00181C8A"/>
    <w:rsid w:val="00182E3E"/>
    <w:rsid w:val="00182FA2"/>
    <w:rsid w:val="00183AAA"/>
    <w:rsid w:val="00183E50"/>
    <w:rsid w:val="00184A45"/>
    <w:rsid w:val="0018535C"/>
    <w:rsid w:val="0018593A"/>
    <w:rsid w:val="00185A30"/>
    <w:rsid w:val="00186927"/>
    <w:rsid w:val="001875ED"/>
    <w:rsid w:val="0019014B"/>
    <w:rsid w:val="001901B5"/>
    <w:rsid w:val="001908B9"/>
    <w:rsid w:val="00190F21"/>
    <w:rsid w:val="00193344"/>
    <w:rsid w:val="00194176"/>
    <w:rsid w:val="0019443C"/>
    <w:rsid w:val="00195790"/>
    <w:rsid w:val="001A02EA"/>
    <w:rsid w:val="001A17E4"/>
    <w:rsid w:val="001A18A0"/>
    <w:rsid w:val="001A1A89"/>
    <w:rsid w:val="001A1BF8"/>
    <w:rsid w:val="001A25C9"/>
    <w:rsid w:val="001A46BE"/>
    <w:rsid w:val="001A4B5A"/>
    <w:rsid w:val="001A5192"/>
    <w:rsid w:val="001A576F"/>
    <w:rsid w:val="001A6574"/>
    <w:rsid w:val="001A69FD"/>
    <w:rsid w:val="001A7716"/>
    <w:rsid w:val="001A7D0B"/>
    <w:rsid w:val="001B06D9"/>
    <w:rsid w:val="001B1CD9"/>
    <w:rsid w:val="001B282A"/>
    <w:rsid w:val="001B2997"/>
    <w:rsid w:val="001B31CE"/>
    <w:rsid w:val="001B32D6"/>
    <w:rsid w:val="001B400E"/>
    <w:rsid w:val="001B502A"/>
    <w:rsid w:val="001B552C"/>
    <w:rsid w:val="001B64BF"/>
    <w:rsid w:val="001B7092"/>
    <w:rsid w:val="001B78FF"/>
    <w:rsid w:val="001C066D"/>
    <w:rsid w:val="001C1A39"/>
    <w:rsid w:val="001C299A"/>
    <w:rsid w:val="001C338B"/>
    <w:rsid w:val="001C3B2B"/>
    <w:rsid w:val="001C4077"/>
    <w:rsid w:val="001C4D8A"/>
    <w:rsid w:val="001C5221"/>
    <w:rsid w:val="001C5F66"/>
    <w:rsid w:val="001C6ED9"/>
    <w:rsid w:val="001C75C2"/>
    <w:rsid w:val="001D0AA8"/>
    <w:rsid w:val="001D1017"/>
    <w:rsid w:val="001D2BF9"/>
    <w:rsid w:val="001D2CA2"/>
    <w:rsid w:val="001D3730"/>
    <w:rsid w:val="001D3826"/>
    <w:rsid w:val="001D4427"/>
    <w:rsid w:val="001D5787"/>
    <w:rsid w:val="001D6ADD"/>
    <w:rsid w:val="001D73D6"/>
    <w:rsid w:val="001E0717"/>
    <w:rsid w:val="001E13B5"/>
    <w:rsid w:val="001E151D"/>
    <w:rsid w:val="001E18F6"/>
    <w:rsid w:val="001E3838"/>
    <w:rsid w:val="001E51F8"/>
    <w:rsid w:val="001E7365"/>
    <w:rsid w:val="001E7489"/>
    <w:rsid w:val="001E7BE5"/>
    <w:rsid w:val="001E7FC4"/>
    <w:rsid w:val="001F044D"/>
    <w:rsid w:val="001F0914"/>
    <w:rsid w:val="001F1B0E"/>
    <w:rsid w:val="001F2FB6"/>
    <w:rsid w:val="001F33C2"/>
    <w:rsid w:val="001F35A3"/>
    <w:rsid w:val="001F3AC1"/>
    <w:rsid w:val="001F4E5B"/>
    <w:rsid w:val="001F5C7B"/>
    <w:rsid w:val="001F5CE8"/>
    <w:rsid w:val="001F64B2"/>
    <w:rsid w:val="001F691D"/>
    <w:rsid w:val="00201504"/>
    <w:rsid w:val="0020175B"/>
    <w:rsid w:val="002021B2"/>
    <w:rsid w:val="0020472D"/>
    <w:rsid w:val="00204A7D"/>
    <w:rsid w:val="0020664C"/>
    <w:rsid w:val="002069BD"/>
    <w:rsid w:val="00207284"/>
    <w:rsid w:val="00207888"/>
    <w:rsid w:val="00207CC7"/>
    <w:rsid w:val="00210F67"/>
    <w:rsid w:val="00212609"/>
    <w:rsid w:val="00212FE2"/>
    <w:rsid w:val="002134EA"/>
    <w:rsid w:val="00213F99"/>
    <w:rsid w:val="00214F41"/>
    <w:rsid w:val="0021514D"/>
    <w:rsid w:val="00215FC7"/>
    <w:rsid w:val="00216A68"/>
    <w:rsid w:val="00220D6E"/>
    <w:rsid w:val="0022249D"/>
    <w:rsid w:val="00222929"/>
    <w:rsid w:val="002232F3"/>
    <w:rsid w:val="00223436"/>
    <w:rsid w:val="00223798"/>
    <w:rsid w:val="002245D6"/>
    <w:rsid w:val="00225686"/>
    <w:rsid w:val="00227515"/>
    <w:rsid w:val="002275F5"/>
    <w:rsid w:val="00227DEA"/>
    <w:rsid w:val="00230A29"/>
    <w:rsid w:val="0023197B"/>
    <w:rsid w:val="00232998"/>
    <w:rsid w:val="00233325"/>
    <w:rsid w:val="00233A1D"/>
    <w:rsid w:val="0023421F"/>
    <w:rsid w:val="00234980"/>
    <w:rsid w:val="002349A6"/>
    <w:rsid w:val="002349DF"/>
    <w:rsid w:val="0023640D"/>
    <w:rsid w:val="00241126"/>
    <w:rsid w:val="002422A5"/>
    <w:rsid w:val="002427BF"/>
    <w:rsid w:val="00242930"/>
    <w:rsid w:val="00242B6B"/>
    <w:rsid w:val="0024309F"/>
    <w:rsid w:val="002435BE"/>
    <w:rsid w:val="00245075"/>
    <w:rsid w:val="00250777"/>
    <w:rsid w:val="002516E3"/>
    <w:rsid w:val="0025190E"/>
    <w:rsid w:val="00251C61"/>
    <w:rsid w:val="0025203B"/>
    <w:rsid w:val="00252B79"/>
    <w:rsid w:val="00253FCC"/>
    <w:rsid w:val="0025562E"/>
    <w:rsid w:val="002568D5"/>
    <w:rsid w:val="00256E8D"/>
    <w:rsid w:val="002574CE"/>
    <w:rsid w:val="0025778F"/>
    <w:rsid w:val="00260335"/>
    <w:rsid w:val="00260DA6"/>
    <w:rsid w:val="00261D62"/>
    <w:rsid w:val="002627BE"/>
    <w:rsid w:val="00265525"/>
    <w:rsid w:val="0026581B"/>
    <w:rsid w:val="00266434"/>
    <w:rsid w:val="002665DA"/>
    <w:rsid w:val="00271E74"/>
    <w:rsid w:val="00274DFA"/>
    <w:rsid w:val="00277547"/>
    <w:rsid w:val="002803E2"/>
    <w:rsid w:val="00280731"/>
    <w:rsid w:val="00280840"/>
    <w:rsid w:val="00280E7D"/>
    <w:rsid w:val="0028112F"/>
    <w:rsid w:val="002826E7"/>
    <w:rsid w:val="00282A64"/>
    <w:rsid w:val="0028491D"/>
    <w:rsid w:val="00284ACC"/>
    <w:rsid w:val="00284CD7"/>
    <w:rsid w:val="00284E0E"/>
    <w:rsid w:val="002863D0"/>
    <w:rsid w:val="0028748C"/>
    <w:rsid w:val="00294099"/>
    <w:rsid w:val="002948AC"/>
    <w:rsid w:val="00294D88"/>
    <w:rsid w:val="00296AC8"/>
    <w:rsid w:val="00296C44"/>
    <w:rsid w:val="00297963"/>
    <w:rsid w:val="002A056C"/>
    <w:rsid w:val="002A1833"/>
    <w:rsid w:val="002A1B84"/>
    <w:rsid w:val="002A2667"/>
    <w:rsid w:val="002A32B9"/>
    <w:rsid w:val="002A3449"/>
    <w:rsid w:val="002A40B6"/>
    <w:rsid w:val="002A4B31"/>
    <w:rsid w:val="002A5A85"/>
    <w:rsid w:val="002A62F1"/>
    <w:rsid w:val="002A6416"/>
    <w:rsid w:val="002A6968"/>
    <w:rsid w:val="002B04A5"/>
    <w:rsid w:val="002B0DAD"/>
    <w:rsid w:val="002B0EEF"/>
    <w:rsid w:val="002B1AD2"/>
    <w:rsid w:val="002B1BF7"/>
    <w:rsid w:val="002B2C64"/>
    <w:rsid w:val="002B2FB1"/>
    <w:rsid w:val="002B3323"/>
    <w:rsid w:val="002B34C1"/>
    <w:rsid w:val="002B4039"/>
    <w:rsid w:val="002B4327"/>
    <w:rsid w:val="002B505D"/>
    <w:rsid w:val="002B50D0"/>
    <w:rsid w:val="002B54B9"/>
    <w:rsid w:val="002B5F1C"/>
    <w:rsid w:val="002B63E1"/>
    <w:rsid w:val="002B6F2A"/>
    <w:rsid w:val="002B7406"/>
    <w:rsid w:val="002B7F51"/>
    <w:rsid w:val="002C1399"/>
    <w:rsid w:val="002C2087"/>
    <w:rsid w:val="002C2091"/>
    <w:rsid w:val="002C255A"/>
    <w:rsid w:val="002C2781"/>
    <w:rsid w:val="002C2F0F"/>
    <w:rsid w:val="002C4947"/>
    <w:rsid w:val="002C49EA"/>
    <w:rsid w:val="002C4A74"/>
    <w:rsid w:val="002C5400"/>
    <w:rsid w:val="002C5B4A"/>
    <w:rsid w:val="002C5C7D"/>
    <w:rsid w:val="002C5DE7"/>
    <w:rsid w:val="002C649B"/>
    <w:rsid w:val="002C7D02"/>
    <w:rsid w:val="002D0FFD"/>
    <w:rsid w:val="002D4389"/>
    <w:rsid w:val="002D445A"/>
    <w:rsid w:val="002D56D6"/>
    <w:rsid w:val="002E1BF9"/>
    <w:rsid w:val="002E1F8D"/>
    <w:rsid w:val="002E24F0"/>
    <w:rsid w:val="002E2E31"/>
    <w:rsid w:val="002E36FB"/>
    <w:rsid w:val="002E3CE5"/>
    <w:rsid w:val="002E4383"/>
    <w:rsid w:val="002E5987"/>
    <w:rsid w:val="002E5B71"/>
    <w:rsid w:val="002E6DBF"/>
    <w:rsid w:val="002E7971"/>
    <w:rsid w:val="002F0B91"/>
    <w:rsid w:val="002F1142"/>
    <w:rsid w:val="002F2E16"/>
    <w:rsid w:val="002F3595"/>
    <w:rsid w:val="002F3898"/>
    <w:rsid w:val="002F39EF"/>
    <w:rsid w:val="002F3E50"/>
    <w:rsid w:val="002F42EB"/>
    <w:rsid w:val="002F4F2A"/>
    <w:rsid w:val="002F5416"/>
    <w:rsid w:val="002F67F2"/>
    <w:rsid w:val="002F7446"/>
    <w:rsid w:val="002F772E"/>
    <w:rsid w:val="0030399F"/>
    <w:rsid w:val="003042B8"/>
    <w:rsid w:val="0030602E"/>
    <w:rsid w:val="00306ED2"/>
    <w:rsid w:val="00307B2B"/>
    <w:rsid w:val="00307B6F"/>
    <w:rsid w:val="003119FB"/>
    <w:rsid w:val="003135AE"/>
    <w:rsid w:val="003136D8"/>
    <w:rsid w:val="00313F0A"/>
    <w:rsid w:val="0031416C"/>
    <w:rsid w:val="00314524"/>
    <w:rsid w:val="003163FA"/>
    <w:rsid w:val="00317772"/>
    <w:rsid w:val="00320392"/>
    <w:rsid w:val="00321824"/>
    <w:rsid w:val="003218F4"/>
    <w:rsid w:val="00321F57"/>
    <w:rsid w:val="003222C1"/>
    <w:rsid w:val="00322307"/>
    <w:rsid w:val="00322FBC"/>
    <w:rsid w:val="00322FC8"/>
    <w:rsid w:val="003248CD"/>
    <w:rsid w:val="00326579"/>
    <w:rsid w:val="00326FE6"/>
    <w:rsid w:val="00327C67"/>
    <w:rsid w:val="00327D6A"/>
    <w:rsid w:val="003313C1"/>
    <w:rsid w:val="0033349A"/>
    <w:rsid w:val="00333ADF"/>
    <w:rsid w:val="00336932"/>
    <w:rsid w:val="003376EB"/>
    <w:rsid w:val="003405DA"/>
    <w:rsid w:val="003409E8"/>
    <w:rsid w:val="003418FA"/>
    <w:rsid w:val="00341977"/>
    <w:rsid w:val="00342029"/>
    <w:rsid w:val="00342640"/>
    <w:rsid w:val="003430A0"/>
    <w:rsid w:val="00344084"/>
    <w:rsid w:val="00344554"/>
    <w:rsid w:val="00344D58"/>
    <w:rsid w:val="00345827"/>
    <w:rsid w:val="00346488"/>
    <w:rsid w:val="00346ABF"/>
    <w:rsid w:val="00346F4F"/>
    <w:rsid w:val="003475E5"/>
    <w:rsid w:val="00350361"/>
    <w:rsid w:val="00352190"/>
    <w:rsid w:val="00352AE0"/>
    <w:rsid w:val="00354A9A"/>
    <w:rsid w:val="00354CDE"/>
    <w:rsid w:val="00355B37"/>
    <w:rsid w:val="00356C6E"/>
    <w:rsid w:val="00360B19"/>
    <w:rsid w:val="003613C3"/>
    <w:rsid w:val="00361430"/>
    <w:rsid w:val="00361A7C"/>
    <w:rsid w:val="00362FE3"/>
    <w:rsid w:val="00363D43"/>
    <w:rsid w:val="0036489D"/>
    <w:rsid w:val="00364B62"/>
    <w:rsid w:val="00365EAA"/>
    <w:rsid w:val="0037163D"/>
    <w:rsid w:val="003718D4"/>
    <w:rsid w:val="00373258"/>
    <w:rsid w:val="00373ECF"/>
    <w:rsid w:val="0037432A"/>
    <w:rsid w:val="0037545D"/>
    <w:rsid w:val="003755B0"/>
    <w:rsid w:val="00376128"/>
    <w:rsid w:val="0037686A"/>
    <w:rsid w:val="00377EF1"/>
    <w:rsid w:val="00380547"/>
    <w:rsid w:val="003807A6"/>
    <w:rsid w:val="003809BA"/>
    <w:rsid w:val="00380ECB"/>
    <w:rsid w:val="00381D70"/>
    <w:rsid w:val="003827B6"/>
    <w:rsid w:val="00386CB7"/>
    <w:rsid w:val="00386EC7"/>
    <w:rsid w:val="00387D78"/>
    <w:rsid w:val="00390AEB"/>
    <w:rsid w:val="00391226"/>
    <w:rsid w:val="00391919"/>
    <w:rsid w:val="00392B11"/>
    <w:rsid w:val="00393CFD"/>
    <w:rsid w:val="00394D1C"/>
    <w:rsid w:val="00397CD0"/>
    <w:rsid w:val="003A3508"/>
    <w:rsid w:val="003A38BA"/>
    <w:rsid w:val="003A3A66"/>
    <w:rsid w:val="003A3A71"/>
    <w:rsid w:val="003A45DC"/>
    <w:rsid w:val="003A5C2C"/>
    <w:rsid w:val="003A5D1A"/>
    <w:rsid w:val="003A60EA"/>
    <w:rsid w:val="003A60FD"/>
    <w:rsid w:val="003A6917"/>
    <w:rsid w:val="003A6B2F"/>
    <w:rsid w:val="003B0B74"/>
    <w:rsid w:val="003B207D"/>
    <w:rsid w:val="003B4908"/>
    <w:rsid w:val="003B4CB9"/>
    <w:rsid w:val="003B512B"/>
    <w:rsid w:val="003B516E"/>
    <w:rsid w:val="003B540D"/>
    <w:rsid w:val="003B57B7"/>
    <w:rsid w:val="003B5DCF"/>
    <w:rsid w:val="003B6AFF"/>
    <w:rsid w:val="003B6DBA"/>
    <w:rsid w:val="003B7E32"/>
    <w:rsid w:val="003C0BC5"/>
    <w:rsid w:val="003C1C99"/>
    <w:rsid w:val="003C2A09"/>
    <w:rsid w:val="003C2F67"/>
    <w:rsid w:val="003C37B5"/>
    <w:rsid w:val="003C3842"/>
    <w:rsid w:val="003C402B"/>
    <w:rsid w:val="003C617A"/>
    <w:rsid w:val="003D145C"/>
    <w:rsid w:val="003D17B9"/>
    <w:rsid w:val="003D17E1"/>
    <w:rsid w:val="003D1A3C"/>
    <w:rsid w:val="003D1EAF"/>
    <w:rsid w:val="003D2B06"/>
    <w:rsid w:val="003D34F0"/>
    <w:rsid w:val="003D45E2"/>
    <w:rsid w:val="003D4E39"/>
    <w:rsid w:val="003D582C"/>
    <w:rsid w:val="003D74A0"/>
    <w:rsid w:val="003E181E"/>
    <w:rsid w:val="003E1945"/>
    <w:rsid w:val="003E1A17"/>
    <w:rsid w:val="003E1C00"/>
    <w:rsid w:val="003E21FE"/>
    <w:rsid w:val="003E2EE8"/>
    <w:rsid w:val="003E489C"/>
    <w:rsid w:val="003E543E"/>
    <w:rsid w:val="003E5803"/>
    <w:rsid w:val="003E5D9E"/>
    <w:rsid w:val="003E5DA6"/>
    <w:rsid w:val="003E652E"/>
    <w:rsid w:val="003E6740"/>
    <w:rsid w:val="003F07DE"/>
    <w:rsid w:val="003F0832"/>
    <w:rsid w:val="003F29D5"/>
    <w:rsid w:val="003F47FC"/>
    <w:rsid w:val="003F48CC"/>
    <w:rsid w:val="003F4CAF"/>
    <w:rsid w:val="003F4E42"/>
    <w:rsid w:val="003F558D"/>
    <w:rsid w:val="003F5EB0"/>
    <w:rsid w:val="003F6C91"/>
    <w:rsid w:val="003F7661"/>
    <w:rsid w:val="003F7977"/>
    <w:rsid w:val="003F7EE6"/>
    <w:rsid w:val="00400EA7"/>
    <w:rsid w:val="0040109D"/>
    <w:rsid w:val="00401903"/>
    <w:rsid w:val="004026C4"/>
    <w:rsid w:val="0040280E"/>
    <w:rsid w:val="00404C09"/>
    <w:rsid w:val="00405B5A"/>
    <w:rsid w:val="004060D6"/>
    <w:rsid w:val="004071FA"/>
    <w:rsid w:val="004077FA"/>
    <w:rsid w:val="0040797C"/>
    <w:rsid w:val="00410426"/>
    <w:rsid w:val="00413044"/>
    <w:rsid w:val="004130DA"/>
    <w:rsid w:val="00416AF1"/>
    <w:rsid w:val="00416E25"/>
    <w:rsid w:val="004210F2"/>
    <w:rsid w:val="00422175"/>
    <w:rsid w:val="004227C3"/>
    <w:rsid w:val="00422E5D"/>
    <w:rsid w:val="00423FC8"/>
    <w:rsid w:val="00425E5F"/>
    <w:rsid w:val="004275C5"/>
    <w:rsid w:val="00427E64"/>
    <w:rsid w:val="004306F6"/>
    <w:rsid w:val="004312C7"/>
    <w:rsid w:val="004315E5"/>
    <w:rsid w:val="00431B1A"/>
    <w:rsid w:val="004324CA"/>
    <w:rsid w:val="00433533"/>
    <w:rsid w:val="00433D21"/>
    <w:rsid w:val="0043421D"/>
    <w:rsid w:val="004344FA"/>
    <w:rsid w:val="00435456"/>
    <w:rsid w:val="00437142"/>
    <w:rsid w:val="00440556"/>
    <w:rsid w:val="00441004"/>
    <w:rsid w:val="00441ACE"/>
    <w:rsid w:val="00442844"/>
    <w:rsid w:val="00444E3C"/>
    <w:rsid w:val="00446F0B"/>
    <w:rsid w:val="00447653"/>
    <w:rsid w:val="004504EB"/>
    <w:rsid w:val="00450675"/>
    <w:rsid w:val="00453416"/>
    <w:rsid w:val="00453E23"/>
    <w:rsid w:val="004550ED"/>
    <w:rsid w:val="004555FE"/>
    <w:rsid w:val="00455FF2"/>
    <w:rsid w:val="0045644B"/>
    <w:rsid w:val="00456805"/>
    <w:rsid w:val="00457318"/>
    <w:rsid w:val="00461AAE"/>
    <w:rsid w:val="00461B19"/>
    <w:rsid w:val="00462080"/>
    <w:rsid w:val="004648DA"/>
    <w:rsid w:val="0046517A"/>
    <w:rsid w:val="00466901"/>
    <w:rsid w:val="00466A6B"/>
    <w:rsid w:val="00466B40"/>
    <w:rsid w:val="004672D0"/>
    <w:rsid w:val="00467364"/>
    <w:rsid w:val="004727C5"/>
    <w:rsid w:val="0047296D"/>
    <w:rsid w:val="00474563"/>
    <w:rsid w:val="004750DE"/>
    <w:rsid w:val="00475775"/>
    <w:rsid w:val="004768F2"/>
    <w:rsid w:val="004770FD"/>
    <w:rsid w:val="004806E8"/>
    <w:rsid w:val="0048199E"/>
    <w:rsid w:val="00482386"/>
    <w:rsid w:val="0048384C"/>
    <w:rsid w:val="00483E10"/>
    <w:rsid w:val="004842EE"/>
    <w:rsid w:val="0048507F"/>
    <w:rsid w:val="00485E70"/>
    <w:rsid w:val="004860B9"/>
    <w:rsid w:val="00486E57"/>
    <w:rsid w:val="00487CBF"/>
    <w:rsid w:val="0049076D"/>
    <w:rsid w:val="00490978"/>
    <w:rsid w:val="00490EDF"/>
    <w:rsid w:val="00492705"/>
    <w:rsid w:val="00492ADE"/>
    <w:rsid w:val="00492B64"/>
    <w:rsid w:val="00493A66"/>
    <w:rsid w:val="00493B19"/>
    <w:rsid w:val="00493C17"/>
    <w:rsid w:val="00493D36"/>
    <w:rsid w:val="00494967"/>
    <w:rsid w:val="00495216"/>
    <w:rsid w:val="0049689E"/>
    <w:rsid w:val="00497C61"/>
    <w:rsid w:val="004A048E"/>
    <w:rsid w:val="004A0687"/>
    <w:rsid w:val="004A06B0"/>
    <w:rsid w:val="004A06F5"/>
    <w:rsid w:val="004A0F6C"/>
    <w:rsid w:val="004A1F4A"/>
    <w:rsid w:val="004A27B8"/>
    <w:rsid w:val="004A2991"/>
    <w:rsid w:val="004A2D2E"/>
    <w:rsid w:val="004A4924"/>
    <w:rsid w:val="004A5718"/>
    <w:rsid w:val="004A57B3"/>
    <w:rsid w:val="004A62F1"/>
    <w:rsid w:val="004B0907"/>
    <w:rsid w:val="004B2778"/>
    <w:rsid w:val="004B2D15"/>
    <w:rsid w:val="004B3002"/>
    <w:rsid w:val="004B3134"/>
    <w:rsid w:val="004B361E"/>
    <w:rsid w:val="004B4926"/>
    <w:rsid w:val="004B4A40"/>
    <w:rsid w:val="004B6491"/>
    <w:rsid w:val="004B699B"/>
    <w:rsid w:val="004B70DE"/>
    <w:rsid w:val="004B78B3"/>
    <w:rsid w:val="004B7F27"/>
    <w:rsid w:val="004C07D6"/>
    <w:rsid w:val="004C0CCF"/>
    <w:rsid w:val="004C0CFB"/>
    <w:rsid w:val="004C0E35"/>
    <w:rsid w:val="004C1BCD"/>
    <w:rsid w:val="004C2177"/>
    <w:rsid w:val="004C2E0F"/>
    <w:rsid w:val="004C359E"/>
    <w:rsid w:val="004C4BAF"/>
    <w:rsid w:val="004C6C76"/>
    <w:rsid w:val="004D1FD9"/>
    <w:rsid w:val="004D2E35"/>
    <w:rsid w:val="004D3CBE"/>
    <w:rsid w:val="004D5174"/>
    <w:rsid w:val="004D5ADE"/>
    <w:rsid w:val="004D5EFF"/>
    <w:rsid w:val="004D6182"/>
    <w:rsid w:val="004D61A2"/>
    <w:rsid w:val="004E0041"/>
    <w:rsid w:val="004E406D"/>
    <w:rsid w:val="004E483A"/>
    <w:rsid w:val="004E485C"/>
    <w:rsid w:val="004E4C9B"/>
    <w:rsid w:val="004E5DE1"/>
    <w:rsid w:val="004E6235"/>
    <w:rsid w:val="004E78E0"/>
    <w:rsid w:val="004E7C46"/>
    <w:rsid w:val="004F01F1"/>
    <w:rsid w:val="004F110A"/>
    <w:rsid w:val="004F2BF6"/>
    <w:rsid w:val="004F30AB"/>
    <w:rsid w:val="004F3616"/>
    <w:rsid w:val="004F46C4"/>
    <w:rsid w:val="004F485A"/>
    <w:rsid w:val="004F4C68"/>
    <w:rsid w:val="004F5F8F"/>
    <w:rsid w:val="004F662D"/>
    <w:rsid w:val="004F7463"/>
    <w:rsid w:val="004F7B82"/>
    <w:rsid w:val="005022AD"/>
    <w:rsid w:val="005029BD"/>
    <w:rsid w:val="005029EA"/>
    <w:rsid w:val="00502FFA"/>
    <w:rsid w:val="005033BA"/>
    <w:rsid w:val="0050389B"/>
    <w:rsid w:val="005045BB"/>
    <w:rsid w:val="00506AA2"/>
    <w:rsid w:val="00506B70"/>
    <w:rsid w:val="00507770"/>
    <w:rsid w:val="00507990"/>
    <w:rsid w:val="005102CD"/>
    <w:rsid w:val="00510CB5"/>
    <w:rsid w:val="00514BC1"/>
    <w:rsid w:val="005157C0"/>
    <w:rsid w:val="00516F1B"/>
    <w:rsid w:val="00516F6C"/>
    <w:rsid w:val="00520DC2"/>
    <w:rsid w:val="0052133B"/>
    <w:rsid w:val="0052147E"/>
    <w:rsid w:val="00521D6B"/>
    <w:rsid w:val="00523B3A"/>
    <w:rsid w:val="00523B4F"/>
    <w:rsid w:val="00523DC5"/>
    <w:rsid w:val="005250C1"/>
    <w:rsid w:val="00525DF4"/>
    <w:rsid w:val="00525FD6"/>
    <w:rsid w:val="00526E57"/>
    <w:rsid w:val="00527286"/>
    <w:rsid w:val="00530519"/>
    <w:rsid w:val="005308B8"/>
    <w:rsid w:val="00530C30"/>
    <w:rsid w:val="00530C40"/>
    <w:rsid w:val="00532B3E"/>
    <w:rsid w:val="00534BC9"/>
    <w:rsid w:val="00534CF3"/>
    <w:rsid w:val="00536871"/>
    <w:rsid w:val="00540E87"/>
    <w:rsid w:val="0054193A"/>
    <w:rsid w:val="00542178"/>
    <w:rsid w:val="005431FE"/>
    <w:rsid w:val="00543204"/>
    <w:rsid w:val="00543390"/>
    <w:rsid w:val="00543BEA"/>
    <w:rsid w:val="00544665"/>
    <w:rsid w:val="005446F4"/>
    <w:rsid w:val="00544ADD"/>
    <w:rsid w:val="0054560F"/>
    <w:rsid w:val="00545611"/>
    <w:rsid w:val="00546486"/>
    <w:rsid w:val="005472B2"/>
    <w:rsid w:val="005475EA"/>
    <w:rsid w:val="00547733"/>
    <w:rsid w:val="00547E63"/>
    <w:rsid w:val="00550045"/>
    <w:rsid w:val="0055099E"/>
    <w:rsid w:val="00553061"/>
    <w:rsid w:val="00553DFE"/>
    <w:rsid w:val="00553EFE"/>
    <w:rsid w:val="005557EF"/>
    <w:rsid w:val="005561FD"/>
    <w:rsid w:val="005567AC"/>
    <w:rsid w:val="00557B99"/>
    <w:rsid w:val="00557BD2"/>
    <w:rsid w:val="00560C61"/>
    <w:rsid w:val="0056217C"/>
    <w:rsid w:val="0056253E"/>
    <w:rsid w:val="00562A94"/>
    <w:rsid w:val="00562BE4"/>
    <w:rsid w:val="00563498"/>
    <w:rsid w:val="0056456D"/>
    <w:rsid w:val="00564D78"/>
    <w:rsid w:val="00570533"/>
    <w:rsid w:val="00571030"/>
    <w:rsid w:val="00571421"/>
    <w:rsid w:val="0057186B"/>
    <w:rsid w:val="005725A7"/>
    <w:rsid w:val="005729A0"/>
    <w:rsid w:val="00573138"/>
    <w:rsid w:val="00573180"/>
    <w:rsid w:val="0057343D"/>
    <w:rsid w:val="00575031"/>
    <w:rsid w:val="0057547D"/>
    <w:rsid w:val="00575640"/>
    <w:rsid w:val="00576293"/>
    <w:rsid w:val="00576326"/>
    <w:rsid w:val="005778C8"/>
    <w:rsid w:val="00580662"/>
    <w:rsid w:val="00581915"/>
    <w:rsid w:val="005828DE"/>
    <w:rsid w:val="00583B34"/>
    <w:rsid w:val="00586784"/>
    <w:rsid w:val="00586FA2"/>
    <w:rsid w:val="00587F1E"/>
    <w:rsid w:val="005905E5"/>
    <w:rsid w:val="00590FDC"/>
    <w:rsid w:val="005913A5"/>
    <w:rsid w:val="0059249C"/>
    <w:rsid w:val="00593F28"/>
    <w:rsid w:val="00593F5E"/>
    <w:rsid w:val="0059702A"/>
    <w:rsid w:val="005A05F1"/>
    <w:rsid w:val="005A0CD5"/>
    <w:rsid w:val="005A0E45"/>
    <w:rsid w:val="005A1336"/>
    <w:rsid w:val="005A18E2"/>
    <w:rsid w:val="005A246C"/>
    <w:rsid w:val="005A3298"/>
    <w:rsid w:val="005A3E93"/>
    <w:rsid w:val="005A42D3"/>
    <w:rsid w:val="005A5816"/>
    <w:rsid w:val="005A6008"/>
    <w:rsid w:val="005A6741"/>
    <w:rsid w:val="005A6C10"/>
    <w:rsid w:val="005A7883"/>
    <w:rsid w:val="005B010B"/>
    <w:rsid w:val="005B0118"/>
    <w:rsid w:val="005B25C4"/>
    <w:rsid w:val="005B343B"/>
    <w:rsid w:val="005B3DDD"/>
    <w:rsid w:val="005B440E"/>
    <w:rsid w:val="005B6C77"/>
    <w:rsid w:val="005C0155"/>
    <w:rsid w:val="005C20E2"/>
    <w:rsid w:val="005C259E"/>
    <w:rsid w:val="005C2773"/>
    <w:rsid w:val="005C3447"/>
    <w:rsid w:val="005C34A2"/>
    <w:rsid w:val="005C38E9"/>
    <w:rsid w:val="005C4467"/>
    <w:rsid w:val="005C45FA"/>
    <w:rsid w:val="005C558A"/>
    <w:rsid w:val="005C62FC"/>
    <w:rsid w:val="005C6A88"/>
    <w:rsid w:val="005D05E2"/>
    <w:rsid w:val="005D0FE4"/>
    <w:rsid w:val="005D219D"/>
    <w:rsid w:val="005D24EE"/>
    <w:rsid w:val="005D274D"/>
    <w:rsid w:val="005D2E04"/>
    <w:rsid w:val="005D383B"/>
    <w:rsid w:val="005D3DC9"/>
    <w:rsid w:val="005D45F5"/>
    <w:rsid w:val="005D4639"/>
    <w:rsid w:val="005D4B88"/>
    <w:rsid w:val="005D53B6"/>
    <w:rsid w:val="005D5E0F"/>
    <w:rsid w:val="005D61FD"/>
    <w:rsid w:val="005D7558"/>
    <w:rsid w:val="005E00F5"/>
    <w:rsid w:val="005E0131"/>
    <w:rsid w:val="005E176B"/>
    <w:rsid w:val="005E2C46"/>
    <w:rsid w:val="005E33BB"/>
    <w:rsid w:val="005E36D4"/>
    <w:rsid w:val="005E478A"/>
    <w:rsid w:val="005E7241"/>
    <w:rsid w:val="005E79F9"/>
    <w:rsid w:val="005F03DD"/>
    <w:rsid w:val="005F0919"/>
    <w:rsid w:val="005F185B"/>
    <w:rsid w:val="005F1E74"/>
    <w:rsid w:val="005F26E1"/>
    <w:rsid w:val="005F3D5E"/>
    <w:rsid w:val="005F406A"/>
    <w:rsid w:val="005F44C3"/>
    <w:rsid w:val="005F496D"/>
    <w:rsid w:val="00601B68"/>
    <w:rsid w:val="00602370"/>
    <w:rsid w:val="0060320E"/>
    <w:rsid w:val="006037A3"/>
    <w:rsid w:val="00603B34"/>
    <w:rsid w:val="00603DFF"/>
    <w:rsid w:val="00603EC2"/>
    <w:rsid w:val="0060506C"/>
    <w:rsid w:val="00607315"/>
    <w:rsid w:val="006106BC"/>
    <w:rsid w:val="00610D46"/>
    <w:rsid w:val="00611697"/>
    <w:rsid w:val="00611F64"/>
    <w:rsid w:val="00612509"/>
    <w:rsid w:val="006150A9"/>
    <w:rsid w:val="00615C28"/>
    <w:rsid w:val="00616438"/>
    <w:rsid w:val="00616E1E"/>
    <w:rsid w:val="00620C2E"/>
    <w:rsid w:val="00623115"/>
    <w:rsid w:val="006242D3"/>
    <w:rsid w:val="00624876"/>
    <w:rsid w:val="00625FD2"/>
    <w:rsid w:val="00626A3E"/>
    <w:rsid w:val="00627725"/>
    <w:rsid w:val="0063007B"/>
    <w:rsid w:val="006304E0"/>
    <w:rsid w:val="00630DD4"/>
    <w:rsid w:val="00631DB6"/>
    <w:rsid w:val="006326CE"/>
    <w:rsid w:val="00633CC2"/>
    <w:rsid w:val="006342B5"/>
    <w:rsid w:val="006354D2"/>
    <w:rsid w:val="0063560E"/>
    <w:rsid w:val="00636859"/>
    <w:rsid w:val="00637715"/>
    <w:rsid w:val="00642749"/>
    <w:rsid w:val="00643C2C"/>
    <w:rsid w:val="00646BC2"/>
    <w:rsid w:val="006476C6"/>
    <w:rsid w:val="00650557"/>
    <w:rsid w:val="00650D31"/>
    <w:rsid w:val="00650FDE"/>
    <w:rsid w:val="0065253B"/>
    <w:rsid w:val="0065253C"/>
    <w:rsid w:val="00655236"/>
    <w:rsid w:val="006556F0"/>
    <w:rsid w:val="00656F70"/>
    <w:rsid w:val="00657ACC"/>
    <w:rsid w:val="00661999"/>
    <w:rsid w:val="00663691"/>
    <w:rsid w:val="00664B35"/>
    <w:rsid w:val="00664FFB"/>
    <w:rsid w:val="00665E9D"/>
    <w:rsid w:val="00670E21"/>
    <w:rsid w:val="0067218D"/>
    <w:rsid w:val="006735E3"/>
    <w:rsid w:val="00676C9C"/>
    <w:rsid w:val="00677426"/>
    <w:rsid w:val="00680559"/>
    <w:rsid w:val="00682139"/>
    <w:rsid w:val="0068326B"/>
    <w:rsid w:val="0068333C"/>
    <w:rsid w:val="00685F1B"/>
    <w:rsid w:val="00687192"/>
    <w:rsid w:val="00690535"/>
    <w:rsid w:val="00691129"/>
    <w:rsid w:val="00693ADF"/>
    <w:rsid w:val="0069504B"/>
    <w:rsid w:val="00695BF8"/>
    <w:rsid w:val="00695E7E"/>
    <w:rsid w:val="006967B9"/>
    <w:rsid w:val="006A2DB6"/>
    <w:rsid w:val="006A3610"/>
    <w:rsid w:val="006A38D0"/>
    <w:rsid w:val="006A3A5D"/>
    <w:rsid w:val="006A410E"/>
    <w:rsid w:val="006A4378"/>
    <w:rsid w:val="006A45D3"/>
    <w:rsid w:val="006A4E8F"/>
    <w:rsid w:val="006A5D30"/>
    <w:rsid w:val="006A64BB"/>
    <w:rsid w:val="006A69F0"/>
    <w:rsid w:val="006B0E79"/>
    <w:rsid w:val="006B0EEA"/>
    <w:rsid w:val="006B221C"/>
    <w:rsid w:val="006B2229"/>
    <w:rsid w:val="006B223F"/>
    <w:rsid w:val="006B2988"/>
    <w:rsid w:val="006B38FD"/>
    <w:rsid w:val="006B3901"/>
    <w:rsid w:val="006B6D86"/>
    <w:rsid w:val="006B71F6"/>
    <w:rsid w:val="006B7ACA"/>
    <w:rsid w:val="006C0155"/>
    <w:rsid w:val="006C024E"/>
    <w:rsid w:val="006C0A26"/>
    <w:rsid w:val="006C0C0A"/>
    <w:rsid w:val="006C15DA"/>
    <w:rsid w:val="006C3155"/>
    <w:rsid w:val="006C55BE"/>
    <w:rsid w:val="006C5717"/>
    <w:rsid w:val="006C6EC2"/>
    <w:rsid w:val="006D136B"/>
    <w:rsid w:val="006D416B"/>
    <w:rsid w:val="006D43C6"/>
    <w:rsid w:val="006D4B7D"/>
    <w:rsid w:val="006D4CA3"/>
    <w:rsid w:val="006D5A54"/>
    <w:rsid w:val="006D5C1D"/>
    <w:rsid w:val="006D6A9A"/>
    <w:rsid w:val="006D75EC"/>
    <w:rsid w:val="006E0456"/>
    <w:rsid w:val="006E14CF"/>
    <w:rsid w:val="006E1BAA"/>
    <w:rsid w:val="006E276E"/>
    <w:rsid w:val="006E36A9"/>
    <w:rsid w:val="006E38ED"/>
    <w:rsid w:val="006E3F23"/>
    <w:rsid w:val="006E53EA"/>
    <w:rsid w:val="006E68AC"/>
    <w:rsid w:val="006E6EED"/>
    <w:rsid w:val="006F02E2"/>
    <w:rsid w:val="006F030F"/>
    <w:rsid w:val="006F09D1"/>
    <w:rsid w:val="006F0C12"/>
    <w:rsid w:val="006F18CA"/>
    <w:rsid w:val="006F25E9"/>
    <w:rsid w:val="006F3B2B"/>
    <w:rsid w:val="006F47D5"/>
    <w:rsid w:val="006F4A80"/>
    <w:rsid w:val="006F572E"/>
    <w:rsid w:val="006F5A34"/>
    <w:rsid w:val="006F6230"/>
    <w:rsid w:val="006F6257"/>
    <w:rsid w:val="006F66E8"/>
    <w:rsid w:val="006F69F3"/>
    <w:rsid w:val="00701237"/>
    <w:rsid w:val="00701AC2"/>
    <w:rsid w:val="00703DD5"/>
    <w:rsid w:val="00704983"/>
    <w:rsid w:val="0070549B"/>
    <w:rsid w:val="007061AB"/>
    <w:rsid w:val="00706B13"/>
    <w:rsid w:val="007070AC"/>
    <w:rsid w:val="00710276"/>
    <w:rsid w:val="00710915"/>
    <w:rsid w:val="00711449"/>
    <w:rsid w:val="0071239D"/>
    <w:rsid w:val="007134F2"/>
    <w:rsid w:val="007143F1"/>
    <w:rsid w:val="00714487"/>
    <w:rsid w:val="007152AB"/>
    <w:rsid w:val="007157F0"/>
    <w:rsid w:val="00715EE6"/>
    <w:rsid w:val="00716A1D"/>
    <w:rsid w:val="00717792"/>
    <w:rsid w:val="0072000C"/>
    <w:rsid w:val="00720566"/>
    <w:rsid w:val="007205B4"/>
    <w:rsid w:val="0072070A"/>
    <w:rsid w:val="00720FB1"/>
    <w:rsid w:val="007212A8"/>
    <w:rsid w:val="007225C7"/>
    <w:rsid w:val="0072285E"/>
    <w:rsid w:val="00723624"/>
    <w:rsid w:val="00723F0D"/>
    <w:rsid w:val="007246FC"/>
    <w:rsid w:val="00724C7D"/>
    <w:rsid w:val="00726CE2"/>
    <w:rsid w:val="00727582"/>
    <w:rsid w:val="00730314"/>
    <w:rsid w:val="0073087B"/>
    <w:rsid w:val="00730F88"/>
    <w:rsid w:val="007317BD"/>
    <w:rsid w:val="0073332F"/>
    <w:rsid w:val="0073342B"/>
    <w:rsid w:val="007366DB"/>
    <w:rsid w:val="00736F6C"/>
    <w:rsid w:val="00737F40"/>
    <w:rsid w:val="00740A2E"/>
    <w:rsid w:val="0074180A"/>
    <w:rsid w:val="00741C7C"/>
    <w:rsid w:val="007428B7"/>
    <w:rsid w:val="007434A3"/>
    <w:rsid w:val="0074358B"/>
    <w:rsid w:val="007453F3"/>
    <w:rsid w:val="00745EB2"/>
    <w:rsid w:val="00746B4A"/>
    <w:rsid w:val="007502C9"/>
    <w:rsid w:val="0075043C"/>
    <w:rsid w:val="00750DCD"/>
    <w:rsid w:val="007512CF"/>
    <w:rsid w:val="00753A5E"/>
    <w:rsid w:val="007542CD"/>
    <w:rsid w:val="0075520A"/>
    <w:rsid w:val="007558C1"/>
    <w:rsid w:val="00756E7F"/>
    <w:rsid w:val="00761405"/>
    <w:rsid w:val="00761F1B"/>
    <w:rsid w:val="007624F4"/>
    <w:rsid w:val="007627FA"/>
    <w:rsid w:val="007657B1"/>
    <w:rsid w:val="0076621D"/>
    <w:rsid w:val="00766556"/>
    <w:rsid w:val="007665F3"/>
    <w:rsid w:val="0076673D"/>
    <w:rsid w:val="00767638"/>
    <w:rsid w:val="00767B96"/>
    <w:rsid w:val="00770D9A"/>
    <w:rsid w:val="00770FEF"/>
    <w:rsid w:val="00771692"/>
    <w:rsid w:val="00771CE7"/>
    <w:rsid w:val="0077263C"/>
    <w:rsid w:val="00772846"/>
    <w:rsid w:val="00772CD3"/>
    <w:rsid w:val="0077370F"/>
    <w:rsid w:val="00773987"/>
    <w:rsid w:val="00774257"/>
    <w:rsid w:val="007747B6"/>
    <w:rsid w:val="00774C27"/>
    <w:rsid w:val="00774E60"/>
    <w:rsid w:val="00774EE2"/>
    <w:rsid w:val="0077500A"/>
    <w:rsid w:val="00775606"/>
    <w:rsid w:val="00775A68"/>
    <w:rsid w:val="007761E4"/>
    <w:rsid w:val="007765BA"/>
    <w:rsid w:val="00776D75"/>
    <w:rsid w:val="0078008B"/>
    <w:rsid w:val="00782022"/>
    <w:rsid w:val="007824FD"/>
    <w:rsid w:val="007831BA"/>
    <w:rsid w:val="007832DB"/>
    <w:rsid w:val="00783582"/>
    <w:rsid w:val="00784EA6"/>
    <w:rsid w:val="0078580E"/>
    <w:rsid w:val="00786BE8"/>
    <w:rsid w:val="00786DC4"/>
    <w:rsid w:val="00787D28"/>
    <w:rsid w:val="00790E8F"/>
    <w:rsid w:val="007924AE"/>
    <w:rsid w:val="00793E2E"/>
    <w:rsid w:val="007941CC"/>
    <w:rsid w:val="00795786"/>
    <w:rsid w:val="007968B5"/>
    <w:rsid w:val="007A15D4"/>
    <w:rsid w:val="007A1652"/>
    <w:rsid w:val="007A244A"/>
    <w:rsid w:val="007A25D0"/>
    <w:rsid w:val="007A2822"/>
    <w:rsid w:val="007A3DAD"/>
    <w:rsid w:val="007A54B6"/>
    <w:rsid w:val="007A589F"/>
    <w:rsid w:val="007A66A8"/>
    <w:rsid w:val="007A6E49"/>
    <w:rsid w:val="007A7BA4"/>
    <w:rsid w:val="007A7D5C"/>
    <w:rsid w:val="007B04C0"/>
    <w:rsid w:val="007B0515"/>
    <w:rsid w:val="007B0F41"/>
    <w:rsid w:val="007B1092"/>
    <w:rsid w:val="007B13A3"/>
    <w:rsid w:val="007B15CE"/>
    <w:rsid w:val="007B1F46"/>
    <w:rsid w:val="007B34F0"/>
    <w:rsid w:val="007B3C28"/>
    <w:rsid w:val="007B3D4F"/>
    <w:rsid w:val="007B44D8"/>
    <w:rsid w:val="007B4669"/>
    <w:rsid w:val="007B4808"/>
    <w:rsid w:val="007B52EE"/>
    <w:rsid w:val="007B604F"/>
    <w:rsid w:val="007B6B2B"/>
    <w:rsid w:val="007B76EA"/>
    <w:rsid w:val="007C0E59"/>
    <w:rsid w:val="007C15B5"/>
    <w:rsid w:val="007C15DC"/>
    <w:rsid w:val="007C307D"/>
    <w:rsid w:val="007C3C79"/>
    <w:rsid w:val="007C3DCB"/>
    <w:rsid w:val="007C4A9D"/>
    <w:rsid w:val="007C53F1"/>
    <w:rsid w:val="007C62D3"/>
    <w:rsid w:val="007D0BF4"/>
    <w:rsid w:val="007D0C1E"/>
    <w:rsid w:val="007D0CCB"/>
    <w:rsid w:val="007D1700"/>
    <w:rsid w:val="007D4E3B"/>
    <w:rsid w:val="007D754E"/>
    <w:rsid w:val="007D798E"/>
    <w:rsid w:val="007E06CF"/>
    <w:rsid w:val="007E2953"/>
    <w:rsid w:val="007E2D33"/>
    <w:rsid w:val="007E41A7"/>
    <w:rsid w:val="007E471A"/>
    <w:rsid w:val="007E47E5"/>
    <w:rsid w:val="007E48AF"/>
    <w:rsid w:val="007E65D5"/>
    <w:rsid w:val="007E6930"/>
    <w:rsid w:val="007E6AC4"/>
    <w:rsid w:val="007E74BE"/>
    <w:rsid w:val="007F06BC"/>
    <w:rsid w:val="007F0CD4"/>
    <w:rsid w:val="007F0EF7"/>
    <w:rsid w:val="007F16C3"/>
    <w:rsid w:val="007F3729"/>
    <w:rsid w:val="007F38A5"/>
    <w:rsid w:val="007F4D1E"/>
    <w:rsid w:val="007F65F5"/>
    <w:rsid w:val="007F678E"/>
    <w:rsid w:val="008008FE"/>
    <w:rsid w:val="00800995"/>
    <w:rsid w:val="00802BA4"/>
    <w:rsid w:val="00802CB1"/>
    <w:rsid w:val="00804BC0"/>
    <w:rsid w:val="00804F18"/>
    <w:rsid w:val="00805293"/>
    <w:rsid w:val="008054DC"/>
    <w:rsid w:val="008058FC"/>
    <w:rsid w:val="008068F3"/>
    <w:rsid w:val="00810337"/>
    <w:rsid w:val="00810740"/>
    <w:rsid w:val="00810AAF"/>
    <w:rsid w:val="00811E75"/>
    <w:rsid w:val="00812895"/>
    <w:rsid w:val="00813BD6"/>
    <w:rsid w:val="00813E73"/>
    <w:rsid w:val="00814330"/>
    <w:rsid w:val="008148C7"/>
    <w:rsid w:val="00815CAA"/>
    <w:rsid w:val="00815DFC"/>
    <w:rsid w:val="00816B0D"/>
    <w:rsid w:val="00817958"/>
    <w:rsid w:val="00820E42"/>
    <w:rsid w:val="00820EA3"/>
    <w:rsid w:val="0082199F"/>
    <w:rsid w:val="008230D0"/>
    <w:rsid w:val="008246A7"/>
    <w:rsid w:val="00824CF9"/>
    <w:rsid w:val="00825CCB"/>
    <w:rsid w:val="00826914"/>
    <w:rsid w:val="0082770D"/>
    <w:rsid w:val="00827A71"/>
    <w:rsid w:val="00830AC5"/>
    <w:rsid w:val="00830FB9"/>
    <w:rsid w:val="008343B6"/>
    <w:rsid w:val="0083502F"/>
    <w:rsid w:val="00835705"/>
    <w:rsid w:val="00835D3D"/>
    <w:rsid w:val="008361A2"/>
    <w:rsid w:val="00836386"/>
    <w:rsid w:val="0083721A"/>
    <w:rsid w:val="00837272"/>
    <w:rsid w:val="00837FBA"/>
    <w:rsid w:val="00840419"/>
    <w:rsid w:val="0084137B"/>
    <w:rsid w:val="00841AB3"/>
    <w:rsid w:val="008433E2"/>
    <w:rsid w:val="008436FC"/>
    <w:rsid w:val="0084373D"/>
    <w:rsid w:val="00844B5E"/>
    <w:rsid w:val="008456FF"/>
    <w:rsid w:val="00845AAB"/>
    <w:rsid w:val="00846D89"/>
    <w:rsid w:val="0084751D"/>
    <w:rsid w:val="008477D9"/>
    <w:rsid w:val="00847B7B"/>
    <w:rsid w:val="00850819"/>
    <w:rsid w:val="00850F03"/>
    <w:rsid w:val="00851206"/>
    <w:rsid w:val="00851A71"/>
    <w:rsid w:val="00851FF9"/>
    <w:rsid w:val="008527A5"/>
    <w:rsid w:val="00853C93"/>
    <w:rsid w:val="0085435C"/>
    <w:rsid w:val="008544FB"/>
    <w:rsid w:val="00855059"/>
    <w:rsid w:val="0085537B"/>
    <w:rsid w:val="0085547D"/>
    <w:rsid w:val="0085592B"/>
    <w:rsid w:val="00857C5A"/>
    <w:rsid w:val="00857D89"/>
    <w:rsid w:val="0086116D"/>
    <w:rsid w:val="008617A7"/>
    <w:rsid w:val="00863A8F"/>
    <w:rsid w:val="00864460"/>
    <w:rsid w:val="008646EF"/>
    <w:rsid w:val="00865A2C"/>
    <w:rsid w:val="00865F3C"/>
    <w:rsid w:val="00866420"/>
    <w:rsid w:val="00866EBA"/>
    <w:rsid w:val="00866F78"/>
    <w:rsid w:val="0086729E"/>
    <w:rsid w:val="0087096D"/>
    <w:rsid w:val="00871196"/>
    <w:rsid w:val="008732B5"/>
    <w:rsid w:val="00873531"/>
    <w:rsid w:val="008737C4"/>
    <w:rsid w:val="00873DE4"/>
    <w:rsid w:val="00875629"/>
    <w:rsid w:val="0087597F"/>
    <w:rsid w:val="00875A5F"/>
    <w:rsid w:val="008772BC"/>
    <w:rsid w:val="00882A48"/>
    <w:rsid w:val="008832CD"/>
    <w:rsid w:val="008834AF"/>
    <w:rsid w:val="00883EB3"/>
    <w:rsid w:val="00883F7B"/>
    <w:rsid w:val="008840A2"/>
    <w:rsid w:val="00884AF3"/>
    <w:rsid w:val="0088540F"/>
    <w:rsid w:val="008856E5"/>
    <w:rsid w:val="0088613C"/>
    <w:rsid w:val="008867EB"/>
    <w:rsid w:val="00886FE8"/>
    <w:rsid w:val="00890444"/>
    <w:rsid w:val="00890E00"/>
    <w:rsid w:val="00891097"/>
    <w:rsid w:val="00891D67"/>
    <w:rsid w:val="008924A7"/>
    <w:rsid w:val="00893577"/>
    <w:rsid w:val="00894CC0"/>
    <w:rsid w:val="00894FF7"/>
    <w:rsid w:val="0089516A"/>
    <w:rsid w:val="008A0D98"/>
    <w:rsid w:val="008A130E"/>
    <w:rsid w:val="008A1F1A"/>
    <w:rsid w:val="008A2075"/>
    <w:rsid w:val="008A22E0"/>
    <w:rsid w:val="008A37A8"/>
    <w:rsid w:val="008A3D40"/>
    <w:rsid w:val="008A4919"/>
    <w:rsid w:val="008A49B5"/>
    <w:rsid w:val="008A49CC"/>
    <w:rsid w:val="008A5138"/>
    <w:rsid w:val="008A5EFF"/>
    <w:rsid w:val="008A655D"/>
    <w:rsid w:val="008B17B8"/>
    <w:rsid w:val="008B23D1"/>
    <w:rsid w:val="008B33A3"/>
    <w:rsid w:val="008B366A"/>
    <w:rsid w:val="008B39DF"/>
    <w:rsid w:val="008B444C"/>
    <w:rsid w:val="008B4589"/>
    <w:rsid w:val="008B4BA2"/>
    <w:rsid w:val="008C0574"/>
    <w:rsid w:val="008C0770"/>
    <w:rsid w:val="008C1826"/>
    <w:rsid w:val="008C23A1"/>
    <w:rsid w:val="008C2638"/>
    <w:rsid w:val="008C27A0"/>
    <w:rsid w:val="008C4591"/>
    <w:rsid w:val="008C48A2"/>
    <w:rsid w:val="008C71EC"/>
    <w:rsid w:val="008C7418"/>
    <w:rsid w:val="008C741A"/>
    <w:rsid w:val="008C757B"/>
    <w:rsid w:val="008C764A"/>
    <w:rsid w:val="008D05FB"/>
    <w:rsid w:val="008D17EA"/>
    <w:rsid w:val="008D3312"/>
    <w:rsid w:val="008D33B9"/>
    <w:rsid w:val="008D3B83"/>
    <w:rsid w:val="008D3F91"/>
    <w:rsid w:val="008D5089"/>
    <w:rsid w:val="008D5145"/>
    <w:rsid w:val="008D5965"/>
    <w:rsid w:val="008D5991"/>
    <w:rsid w:val="008D7137"/>
    <w:rsid w:val="008D7978"/>
    <w:rsid w:val="008D7E86"/>
    <w:rsid w:val="008E0792"/>
    <w:rsid w:val="008E2B5A"/>
    <w:rsid w:val="008E330C"/>
    <w:rsid w:val="008E3479"/>
    <w:rsid w:val="008E385E"/>
    <w:rsid w:val="008E437E"/>
    <w:rsid w:val="008E4AE2"/>
    <w:rsid w:val="008E518C"/>
    <w:rsid w:val="008E5266"/>
    <w:rsid w:val="008F00D8"/>
    <w:rsid w:val="008F3187"/>
    <w:rsid w:val="008F3304"/>
    <w:rsid w:val="008F349C"/>
    <w:rsid w:val="008F3610"/>
    <w:rsid w:val="008F46EB"/>
    <w:rsid w:val="008F5C49"/>
    <w:rsid w:val="00900383"/>
    <w:rsid w:val="0090096B"/>
    <w:rsid w:val="00900A7F"/>
    <w:rsid w:val="00900ED2"/>
    <w:rsid w:val="00901F34"/>
    <w:rsid w:val="00902006"/>
    <w:rsid w:val="009043BF"/>
    <w:rsid w:val="009059F4"/>
    <w:rsid w:val="00906F25"/>
    <w:rsid w:val="009075B7"/>
    <w:rsid w:val="00910744"/>
    <w:rsid w:val="00910B70"/>
    <w:rsid w:val="00910DA2"/>
    <w:rsid w:val="00911460"/>
    <w:rsid w:val="00911870"/>
    <w:rsid w:val="00913299"/>
    <w:rsid w:val="009136D2"/>
    <w:rsid w:val="009136ED"/>
    <w:rsid w:val="00913EC9"/>
    <w:rsid w:val="00914497"/>
    <w:rsid w:val="00914600"/>
    <w:rsid w:val="009147DB"/>
    <w:rsid w:val="00915770"/>
    <w:rsid w:val="00916DE3"/>
    <w:rsid w:val="009171C4"/>
    <w:rsid w:val="00920E62"/>
    <w:rsid w:val="00921274"/>
    <w:rsid w:val="0092192A"/>
    <w:rsid w:val="00923287"/>
    <w:rsid w:val="009236BB"/>
    <w:rsid w:val="0092398A"/>
    <w:rsid w:val="00923B03"/>
    <w:rsid w:val="00923BEE"/>
    <w:rsid w:val="00923EC7"/>
    <w:rsid w:val="009248F3"/>
    <w:rsid w:val="00924EF2"/>
    <w:rsid w:val="00926C05"/>
    <w:rsid w:val="009274DF"/>
    <w:rsid w:val="009279B2"/>
    <w:rsid w:val="00932A84"/>
    <w:rsid w:val="00932AF8"/>
    <w:rsid w:val="00932F3B"/>
    <w:rsid w:val="00933417"/>
    <w:rsid w:val="00933E18"/>
    <w:rsid w:val="00933F87"/>
    <w:rsid w:val="00934987"/>
    <w:rsid w:val="00936304"/>
    <w:rsid w:val="00937404"/>
    <w:rsid w:val="0094021F"/>
    <w:rsid w:val="0094052A"/>
    <w:rsid w:val="009416E9"/>
    <w:rsid w:val="00941A02"/>
    <w:rsid w:val="00941F13"/>
    <w:rsid w:val="009427EB"/>
    <w:rsid w:val="0094293C"/>
    <w:rsid w:val="009430B7"/>
    <w:rsid w:val="0094398A"/>
    <w:rsid w:val="00943AAD"/>
    <w:rsid w:val="00945449"/>
    <w:rsid w:val="00945B96"/>
    <w:rsid w:val="009460C2"/>
    <w:rsid w:val="00946140"/>
    <w:rsid w:val="009464F5"/>
    <w:rsid w:val="00946993"/>
    <w:rsid w:val="00947445"/>
    <w:rsid w:val="00947E85"/>
    <w:rsid w:val="009508BD"/>
    <w:rsid w:val="00950B4C"/>
    <w:rsid w:val="009511DB"/>
    <w:rsid w:val="00951B9B"/>
    <w:rsid w:val="00952549"/>
    <w:rsid w:val="0095256B"/>
    <w:rsid w:val="009525E4"/>
    <w:rsid w:val="009526E0"/>
    <w:rsid w:val="0095384F"/>
    <w:rsid w:val="00954062"/>
    <w:rsid w:val="00955F6B"/>
    <w:rsid w:val="009560A1"/>
    <w:rsid w:val="00956379"/>
    <w:rsid w:val="00956E9F"/>
    <w:rsid w:val="00956ED0"/>
    <w:rsid w:val="009617F0"/>
    <w:rsid w:val="00961A15"/>
    <w:rsid w:val="00961C41"/>
    <w:rsid w:val="0096206C"/>
    <w:rsid w:val="00962717"/>
    <w:rsid w:val="00962B80"/>
    <w:rsid w:val="00962D2F"/>
    <w:rsid w:val="00962FA7"/>
    <w:rsid w:val="009630CA"/>
    <w:rsid w:val="00963ABB"/>
    <w:rsid w:val="00965FFC"/>
    <w:rsid w:val="00967D37"/>
    <w:rsid w:val="00970799"/>
    <w:rsid w:val="009709E3"/>
    <w:rsid w:val="00972184"/>
    <w:rsid w:val="009721AC"/>
    <w:rsid w:val="009726E2"/>
    <w:rsid w:val="00972828"/>
    <w:rsid w:val="0097297B"/>
    <w:rsid w:val="00973BDD"/>
    <w:rsid w:val="00974D1F"/>
    <w:rsid w:val="009756C0"/>
    <w:rsid w:val="00975B9F"/>
    <w:rsid w:val="00975EFF"/>
    <w:rsid w:val="0098077F"/>
    <w:rsid w:val="009817CA"/>
    <w:rsid w:val="00981975"/>
    <w:rsid w:val="00982A68"/>
    <w:rsid w:val="00983942"/>
    <w:rsid w:val="00984012"/>
    <w:rsid w:val="00984B7E"/>
    <w:rsid w:val="00985125"/>
    <w:rsid w:val="00985977"/>
    <w:rsid w:val="00986BD3"/>
    <w:rsid w:val="009872F9"/>
    <w:rsid w:val="00987715"/>
    <w:rsid w:val="0098781E"/>
    <w:rsid w:val="0098789E"/>
    <w:rsid w:val="00990B3F"/>
    <w:rsid w:val="00991078"/>
    <w:rsid w:val="00991E1A"/>
    <w:rsid w:val="009929AE"/>
    <w:rsid w:val="0099425C"/>
    <w:rsid w:val="00996A50"/>
    <w:rsid w:val="009A03C0"/>
    <w:rsid w:val="009A04FE"/>
    <w:rsid w:val="009A0590"/>
    <w:rsid w:val="009A1213"/>
    <w:rsid w:val="009A1F3D"/>
    <w:rsid w:val="009A2010"/>
    <w:rsid w:val="009A28BF"/>
    <w:rsid w:val="009A29C7"/>
    <w:rsid w:val="009A2C0F"/>
    <w:rsid w:val="009A2FA3"/>
    <w:rsid w:val="009A35C5"/>
    <w:rsid w:val="009A69D5"/>
    <w:rsid w:val="009A7036"/>
    <w:rsid w:val="009A7190"/>
    <w:rsid w:val="009A79DC"/>
    <w:rsid w:val="009B067E"/>
    <w:rsid w:val="009B0927"/>
    <w:rsid w:val="009B1A5C"/>
    <w:rsid w:val="009B1AA5"/>
    <w:rsid w:val="009B27E6"/>
    <w:rsid w:val="009B35C8"/>
    <w:rsid w:val="009B4140"/>
    <w:rsid w:val="009B4497"/>
    <w:rsid w:val="009B4531"/>
    <w:rsid w:val="009B46A0"/>
    <w:rsid w:val="009B51C9"/>
    <w:rsid w:val="009B76B4"/>
    <w:rsid w:val="009C1F02"/>
    <w:rsid w:val="009C28F2"/>
    <w:rsid w:val="009C3420"/>
    <w:rsid w:val="009C384E"/>
    <w:rsid w:val="009C38C3"/>
    <w:rsid w:val="009C3C2C"/>
    <w:rsid w:val="009C453B"/>
    <w:rsid w:val="009C5206"/>
    <w:rsid w:val="009C690E"/>
    <w:rsid w:val="009C727B"/>
    <w:rsid w:val="009C78C8"/>
    <w:rsid w:val="009D0D41"/>
    <w:rsid w:val="009D10F2"/>
    <w:rsid w:val="009D14CA"/>
    <w:rsid w:val="009D1D77"/>
    <w:rsid w:val="009D2257"/>
    <w:rsid w:val="009D26BA"/>
    <w:rsid w:val="009D2C6A"/>
    <w:rsid w:val="009D2F6A"/>
    <w:rsid w:val="009D3384"/>
    <w:rsid w:val="009D3A46"/>
    <w:rsid w:val="009D5CF8"/>
    <w:rsid w:val="009D6462"/>
    <w:rsid w:val="009D6494"/>
    <w:rsid w:val="009D7059"/>
    <w:rsid w:val="009D7998"/>
    <w:rsid w:val="009D7D79"/>
    <w:rsid w:val="009E0ACC"/>
    <w:rsid w:val="009E14F9"/>
    <w:rsid w:val="009E1580"/>
    <w:rsid w:val="009E18B9"/>
    <w:rsid w:val="009E25A1"/>
    <w:rsid w:val="009E2F76"/>
    <w:rsid w:val="009E4474"/>
    <w:rsid w:val="009E4B68"/>
    <w:rsid w:val="009E5C64"/>
    <w:rsid w:val="009E696C"/>
    <w:rsid w:val="009E6A31"/>
    <w:rsid w:val="009E7761"/>
    <w:rsid w:val="009F035F"/>
    <w:rsid w:val="009F07DB"/>
    <w:rsid w:val="009F16D0"/>
    <w:rsid w:val="009F2097"/>
    <w:rsid w:val="009F26DD"/>
    <w:rsid w:val="009F2B47"/>
    <w:rsid w:val="009F2E4E"/>
    <w:rsid w:val="009F3682"/>
    <w:rsid w:val="009F4397"/>
    <w:rsid w:val="009F555C"/>
    <w:rsid w:val="009F5FF7"/>
    <w:rsid w:val="009F695F"/>
    <w:rsid w:val="009F6A06"/>
    <w:rsid w:val="009F72AB"/>
    <w:rsid w:val="00A00990"/>
    <w:rsid w:val="00A00B0D"/>
    <w:rsid w:val="00A00CBA"/>
    <w:rsid w:val="00A01BDB"/>
    <w:rsid w:val="00A0350E"/>
    <w:rsid w:val="00A03D3E"/>
    <w:rsid w:val="00A0535A"/>
    <w:rsid w:val="00A0713B"/>
    <w:rsid w:val="00A079B9"/>
    <w:rsid w:val="00A07C00"/>
    <w:rsid w:val="00A10229"/>
    <w:rsid w:val="00A108F1"/>
    <w:rsid w:val="00A11E72"/>
    <w:rsid w:val="00A1207B"/>
    <w:rsid w:val="00A125F7"/>
    <w:rsid w:val="00A1383A"/>
    <w:rsid w:val="00A14212"/>
    <w:rsid w:val="00A14439"/>
    <w:rsid w:val="00A14989"/>
    <w:rsid w:val="00A154FB"/>
    <w:rsid w:val="00A15BBE"/>
    <w:rsid w:val="00A1752A"/>
    <w:rsid w:val="00A17E19"/>
    <w:rsid w:val="00A206EF"/>
    <w:rsid w:val="00A23E66"/>
    <w:rsid w:val="00A251ED"/>
    <w:rsid w:val="00A2638D"/>
    <w:rsid w:val="00A26DC7"/>
    <w:rsid w:val="00A27A65"/>
    <w:rsid w:val="00A27C14"/>
    <w:rsid w:val="00A27FA3"/>
    <w:rsid w:val="00A3012A"/>
    <w:rsid w:val="00A30833"/>
    <w:rsid w:val="00A315B0"/>
    <w:rsid w:val="00A31CE2"/>
    <w:rsid w:val="00A31E4D"/>
    <w:rsid w:val="00A32156"/>
    <w:rsid w:val="00A339DE"/>
    <w:rsid w:val="00A3696C"/>
    <w:rsid w:val="00A37C0D"/>
    <w:rsid w:val="00A37ED3"/>
    <w:rsid w:val="00A40493"/>
    <w:rsid w:val="00A40891"/>
    <w:rsid w:val="00A41E94"/>
    <w:rsid w:val="00A4322C"/>
    <w:rsid w:val="00A446D4"/>
    <w:rsid w:val="00A45B50"/>
    <w:rsid w:val="00A47859"/>
    <w:rsid w:val="00A50D29"/>
    <w:rsid w:val="00A516FA"/>
    <w:rsid w:val="00A5275A"/>
    <w:rsid w:val="00A52E1C"/>
    <w:rsid w:val="00A53847"/>
    <w:rsid w:val="00A5526B"/>
    <w:rsid w:val="00A554C7"/>
    <w:rsid w:val="00A55AA1"/>
    <w:rsid w:val="00A561E8"/>
    <w:rsid w:val="00A5723E"/>
    <w:rsid w:val="00A57B85"/>
    <w:rsid w:val="00A60BED"/>
    <w:rsid w:val="00A60D7B"/>
    <w:rsid w:val="00A61FA5"/>
    <w:rsid w:val="00A62AE2"/>
    <w:rsid w:val="00A62B01"/>
    <w:rsid w:val="00A63947"/>
    <w:rsid w:val="00A63E51"/>
    <w:rsid w:val="00A64359"/>
    <w:rsid w:val="00A64AB0"/>
    <w:rsid w:val="00A64B9B"/>
    <w:rsid w:val="00A65BEA"/>
    <w:rsid w:val="00A667A3"/>
    <w:rsid w:val="00A677D5"/>
    <w:rsid w:val="00A67F3B"/>
    <w:rsid w:val="00A723DA"/>
    <w:rsid w:val="00A7394E"/>
    <w:rsid w:val="00A739DC"/>
    <w:rsid w:val="00A73B4D"/>
    <w:rsid w:val="00A73CC9"/>
    <w:rsid w:val="00A74507"/>
    <w:rsid w:val="00A768E7"/>
    <w:rsid w:val="00A76C5D"/>
    <w:rsid w:val="00A80999"/>
    <w:rsid w:val="00A823E1"/>
    <w:rsid w:val="00A8489E"/>
    <w:rsid w:val="00A848AA"/>
    <w:rsid w:val="00A84BDB"/>
    <w:rsid w:val="00A858AF"/>
    <w:rsid w:val="00A858F4"/>
    <w:rsid w:val="00A8666A"/>
    <w:rsid w:val="00A87BFD"/>
    <w:rsid w:val="00A87C69"/>
    <w:rsid w:val="00A900ED"/>
    <w:rsid w:val="00A90927"/>
    <w:rsid w:val="00A913DE"/>
    <w:rsid w:val="00A92220"/>
    <w:rsid w:val="00A924B5"/>
    <w:rsid w:val="00A92A57"/>
    <w:rsid w:val="00A92CDE"/>
    <w:rsid w:val="00A9394E"/>
    <w:rsid w:val="00A93B95"/>
    <w:rsid w:val="00A94EC8"/>
    <w:rsid w:val="00A950B0"/>
    <w:rsid w:val="00A954E6"/>
    <w:rsid w:val="00A95F08"/>
    <w:rsid w:val="00A96151"/>
    <w:rsid w:val="00A9652C"/>
    <w:rsid w:val="00A96B9C"/>
    <w:rsid w:val="00A97147"/>
    <w:rsid w:val="00AA039D"/>
    <w:rsid w:val="00AA1077"/>
    <w:rsid w:val="00AA17E3"/>
    <w:rsid w:val="00AA1E90"/>
    <w:rsid w:val="00AA21A9"/>
    <w:rsid w:val="00AA4892"/>
    <w:rsid w:val="00AA4D66"/>
    <w:rsid w:val="00AA4EDF"/>
    <w:rsid w:val="00AA7297"/>
    <w:rsid w:val="00AB1583"/>
    <w:rsid w:val="00AB2067"/>
    <w:rsid w:val="00AB251C"/>
    <w:rsid w:val="00AB423E"/>
    <w:rsid w:val="00AB5211"/>
    <w:rsid w:val="00AB530A"/>
    <w:rsid w:val="00AB5376"/>
    <w:rsid w:val="00AB5621"/>
    <w:rsid w:val="00AB669B"/>
    <w:rsid w:val="00AB7E07"/>
    <w:rsid w:val="00AC09F5"/>
    <w:rsid w:val="00AC1D9C"/>
    <w:rsid w:val="00AC22FA"/>
    <w:rsid w:val="00AC3049"/>
    <w:rsid w:val="00AC3432"/>
    <w:rsid w:val="00AC44C1"/>
    <w:rsid w:val="00AC5689"/>
    <w:rsid w:val="00AC5780"/>
    <w:rsid w:val="00AC5E68"/>
    <w:rsid w:val="00AC61E9"/>
    <w:rsid w:val="00AC650E"/>
    <w:rsid w:val="00AD0874"/>
    <w:rsid w:val="00AD18EE"/>
    <w:rsid w:val="00AD2375"/>
    <w:rsid w:val="00AD274F"/>
    <w:rsid w:val="00AD2F11"/>
    <w:rsid w:val="00AD61DE"/>
    <w:rsid w:val="00AD6F9F"/>
    <w:rsid w:val="00AD79DC"/>
    <w:rsid w:val="00AD7FAE"/>
    <w:rsid w:val="00AE091A"/>
    <w:rsid w:val="00AE1B51"/>
    <w:rsid w:val="00AE1BE2"/>
    <w:rsid w:val="00AE29AB"/>
    <w:rsid w:val="00AE3060"/>
    <w:rsid w:val="00AE3A21"/>
    <w:rsid w:val="00AE480B"/>
    <w:rsid w:val="00AE5550"/>
    <w:rsid w:val="00AF0903"/>
    <w:rsid w:val="00AF21E1"/>
    <w:rsid w:val="00AF305E"/>
    <w:rsid w:val="00AF3F6F"/>
    <w:rsid w:val="00AF4922"/>
    <w:rsid w:val="00AF4E31"/>
    <w:rsid w:val="00AF5351"/>
    <w:rsid w:val="00AF79F0"/>
    <w:rsid w:val="00B013D0"/>
    <w:rsid w:val="00B019C6"/>
    <w:rsid w:val="00B019EC"/>
    <w:rsid w:val="00B01D67"/>
    <w:rsid w:val="00B02509"/>
    <w:rsid w:val="00B029DF"/>
    <w:rsid w:val="00B030FF"/>
    <w:rsid w:val="00B036B6"/>
    <w:rsid w:val="00B041DD"/>
    <w:rsid w:val="00B04711"/>
    <w:rsid w:val="00B05699"/>
    <w:rsid w:val="00B0583A"/>
    <w:rsid w:val="00B06787"/>
    <w:rsid w:val="00B10BED"/>
    <w:rsid w:val="00B12BCD"/>
    <w:rsid w:val="00B13181"/>
    <w:rsid w:val="00B137EF"/>
    <w:rsid w:val="00B16A4B"/>
    <w:rsid w:val="00B1747A"/>
    <w:rsid w:val="00B17D27"/>
    <w:rsid w:val="00B20854"/>
    <w:rsid w:val="00B20DD9"/>
    <w:rsid w:val="00B21422"/>
    <w:rsid w:val="00B22381"/>
    <w:rsid w:val="00B226C0"/>
    <w:rsid w:val="00B231E3"/>
    <w:rsid w:val="00B238F1"/>
    <w:rsid w:val="00B2482D"/>
    <w:rsid w:val="00B273F0"/>
    <w:rsid w:val="00B2759C"/>
    <w:rsid w:val="00B30EBB"/>
    <w:rsid w:val="00B314C0"/>
    <w:rsid w:val="00B3188B"/>
    <w:rsid w:val="00B32154"/>
    <w:rsid w:val="00B3293C"/>
    <w:rsid w:val="00B3486E"/>
    <w:rsid w:val="00B3655C"/>
    <w:rsid w:val="00B36D1B"/>
    <w:rsid w:val="00B37298"/>
    <w:rsid w:val="00B374EB"/>
    <w:rsid w:val="00B37C6D"/>
    <w:rsid w:val="00B40D29"/>
    <w:rsid w:val="00B4101D"/>
    <w:rsid w:val="00B4197D"/>
    <w:rsid w:val="00B422FE"/>
    <w:rsid w:val="00B42FA7"/>
    <w:rsid w:val="00B43E47"/>
    <w:rsid w:val="00B443B7"/>
    <w:rsid w:val="00B44BCE"/>
    <w:rsid w:val="00B4571E"/>
    <w:rsid w:val="00B457CB"/>
    <w:rsid w:val="00B46086"/>
    <w:rsid w:val="00B46C5A"/>
    <w:rsid w:val="00B479AE"/>
    <w:rsid w:val="00B5014D"/>
    <w:rsid w:val="00B5078D"/>
    <w:rsid w:val="00B526B5"/>
    <w:rsid w:val="00B537D9"/>
    <w:rsid w:val="00B54B5C"/>
    <w:rsid w:val="00B55896"/>
    <w:rsid w:val="00B55DD3"/>
    <w:rsid w:val="00B561E1"/>
    <w:rsid w:val="00B56599"/>
    <w:rsid w:val="00B56932"/>
    <w:rsid w:val="00B60BB2"/>
    <w:rsid w:val="00B621B6"/>
    <w:rsid w:val="00B621D5"/>
    <w:rsid w:val="00B62B40"/>
    <w:rsid w:val="00B637C7"/>
    <w:rsid w:val="00B63D44"/>
    <w:rsid w:val="00B64081"/>
    <w:rsid w:val="00B649BD"/>
    <w:rsid w:val="00B65FF1"/>
    <w:rsid w:val="00B66E0C"/>
    <w:rsid w:val="00B66F82"/>
    <w:rsid w:val="00B708B8"/>
    <w:rsid w:val="00B71E73"/>
    <w:rsid w:val="00B72DE8"/>
    <w:rsid w:val="00B758C5"/>
    <w:rsid w:val="00B75AB1"/>
    <w:rsid w:val="00B75F87"/>
    <w:rsid w:val="00B77C16"/>
    <w:rsid w:val="00B80242"/>
    <w:rsid w:val="00B808AC"/>
    <w:rsid w:val="00B80C99"/>
    <w:rsid w:val="00B80D66"/>
    <w:rsid w:val="00B81C13"/>
    <w:rsid w:val="00B85249"/>
    <w:rsid w:val="00B86F4F"/>
    <w:rsid w:val="00B8754A"/>
    <w:rsid w:val="00B87B58"/>
    <w:rsid w:val="00B9056D"/>
    <w:rsid w:val="00B9067B"/>
    <w:rsid w:val="00B91A60"/>
    <w:rsid w:val="00B92702"/>
    <w:rsid w:val="00B928DC"/>
    <w:rsid w:val="00B92E7F"/>
    <w:rsid w:val="00B93BCE"/>
    <w:rsid w:val="00B94A64"/>
    <w:rsid w:val="00B94D38"/>
    <w:rsid w:val="00B95496"/>
    <w:rsid w:val="00B95CC2"/>
    <w:rsid w:val="00B96413"/>
    <w:rsid w:val="00B9755A"/>
    <w:rsid w:val="00BA141B"/>
    <w:rsid w:val="00BA271C"/>
    <w:rsid w:val="00BA2E75"/>
    <w:rsid w:val="00BA516C"/>
    <w:rsid w:val="00BA5A7D"/>
    <w:rsid w:val="00BA5F17"/>
    <w:rsid w:val="00BA603B"/>
    <w:rsid w:val="00BA60C6"/>
    <w:rsid w:val="00BA62EC"/>
    <w:rsid w:val="00BA63B3"/>
    <w:rsid w:val="00BB04B8"/>
    <w:rsid w:val="00BB069D"/>
    <w:rsid w:val="00BB0E80"/>
    <w:rsid w:val="00BB15CF"/>
    <w:rsid w:val="00BB2A1A"/>
    <w:rsid w:val="00BB2CFD"/>
    <w:rsid w:val="00BB2EE9"/>
    <w:rsid w:val="00BB2FA2"/>
    <w:rsid w:val="00BB41D0"/>
    <w:rsid w:val="00BB5DBC"/>
    <w:rsid w:val="00BB623B"/>
    <w:rsid w:val="00BB70FB"/>
    <w:rsid w:val="00BB7C6B"/>
    <w:rsid w:val="00BC11FD"/>
    <w:rsid w:val="00BC131C"/>
    <w:rsid w:val="00BC2173"/>
    <w:rsid w:val="00BC231D"/>
    <w:rsid w:val="00BC23AC"/>
    <w:rsid w:val="00BC2D93"/>
    <w:rsid w:val="00BC373E"/>
    <w:rsid w:val="00BC3E2B"/>
    <w:rsid w:val="00BC6858"/>
    <w:rsid w:val="00BC758A"/>
    <w:rsid w:val="00BD0449"/>
    <w:rsid w:val="00BD0A76"/>
    <w:rsid w:val="00BD2A59"/>
    <w:rsid w:val="00BD2AF4"/>
    <w:rsid w:val="00BD2CB9"/>
    <w:rsid w:val="00BD3121"/>
    <w:rsid w:val="00BD52B9"/>
    <w:rsid w:val="00BD5696"/>
    <w:rsid w:val="00BD5810"/>
    <w:rsid w:val="00BD6B5A"/>
    <w:rsid w:val="00BD7649"/>
    <w:rsid w:val="00BD7B42"/>
    <w:rsid w:val="00BE0419"/>
    <w:rsid w:val="00BE07DE"/>
    <w:rsid w:val="00BE0D6D"/>
    <w:rsid w:val="00BE0ED5"/>
    <w:rsid w:val="00BE1F51"/>
    <w:rsid w:val="00BE7C06"/>
    <w:rsid w:val="00BF0418"/>
    <w:rsid w:val="00BF269D"/>
    <w:rsid w:val="00BF37DA"/>
    <w:rsid w:val="00BF4785"/>
    <w:rsid w:val="00BF5A64"/>
    <w:rsid w:val="00BF75E9"/>
    <w:rsid w:val="00BF7E17"/>
    <w:rsid w:val="00C007C8"/>
    <w:rsid w:val="00C01D5B"/>
    <w:rsid w:val="00C02166"/>
    <w:rsid w:val="00C021D0"/>
    <w:rsid w:val="00C0227A"/>
    <w:rsid w:val="00C02440"/>
    <w:rsid w:val="00C02D25"/>
    <w:rsid w:val="00C02EE9"/>
    <w:rsid w:val="00C034DB"/>
    <w:rsid w:val="00C04603"/>
    <w:rsid w:val="00C0743E"/>
    <w:rsid w:val="00C10100"/>
    <w:rsid w:val="00C11702"/>
    <w:rsid w:val="00C12926"/>
    <w:rsid w:val="00C145FD"/>
    <w:rsid w:val="00C15672"/>
    <w:rsid w:val="00C15DB8"/>
    <w:rsid w:val="00C1614B"/>
    <w:rsid w:val="00C17574"/>
    <w:rsid w:val="00C201AC"/>
    <w:rsid w:val="00C205CF"/>
    <w:rsid w:val="00C21373"/>
    <w:rsid w:val="00C21853"/>
    <w:rsid w:val="00C243FE"/>
    <w:rsid w:val="00C24AA5"/>
    <w:rsid w:val="00C26F25"/>
    <w:rsid w:val="00C271ED"/>
    <w:rsid w:val="00C27537"/>
    <w:rsid w:val="00C27993"/>
    <w:rsid w:val="00C27FE1"/>
    <w:rsid w:val="00C30584"/>
    <w:rsid w:val="00C3193D"/>
    <w:rsid w:val="00C35EB9"/>
    <w:rsid w:val="00C36015"/>
    <w:rsid w:val="00C36413"/>
    <w:rsid w:val="00C3648C"/>
    <w:rsid w:val="00C36AAE"/>
    <w:rsid w:val="00C40323"/>
    <w:rsid w:val="00C4044C"/>
    <w:rsid w:val="00C406E7"/>
    <w:rsid w:val="00C40ED2"/>
    <w:rsid w:val="00C42238"/>
    <w:rsid w:val="00C42574"/>
    <w:rsid w:val="00C43D95"/>
    <w:rsid w:val="00C44232"/>
    <w:rsid w:val="00C452CF"/>
    <w:rsid w:val="00C45345"/>
    <w:rsid w:val="00C45514"/>
    <w:rsid w:val="00C47AB6"/>
    <w:rsid w:val="00C47B60"/>
    <w:rsid w:val="00C50423"/>
    <w:rsid w:val="00C50477"/>
    <w:rsid w:val="00C50627"/>
    <w:rsid w:val="00C5071A"/>
    <w:rsid w:val="00C5284D"/>
    <w:rsid w:val="00C529B6"/>
    <w:rsid w:val="00C52C08"/>
    <w:rsid w:val="00C530B2"/>
    <w:rsid w:val="00C534C5"/>
    <w:rsid w:val="00C53EFA"/>
    <w:rsid w:val="00C54744"/>
    <w:rsid w:val="00C54A20"/>
    <w:rsid w:val="00C5511C"/>
    <w:rsid w:val="00C60521"/>
    <w:rsid w:val="00C60DC4"/>
    <w:rsid w:val="00C61C4A"/>
    <w:rsid w:val="00C62025"/>
    <w:rsid w:val="00C62158"/>
    <w:rsid w:val="00C62178"/>
    <w:rsid w:val="00C62B9F"/>
    <w:rsid w:val="00C64496"/>
    <w:rsid w:val="00C64CD6"/>
    <w:rsid w:val="00C661C1"/>
    <w:rsid w:val="00C66320"/>
    <w:rsid w:val="00C66331"/>
    <w:rsid w:val="00C6689F"/>
    <w:rsid w:val="00C70150"/>
    <w:rsid w:val="00C70372"/>
    <w:rsid w:val="00C71B51"/>
    <w:rsid w:val="00C72969"/>
    <w:rsid w:val="00C734A8"/>
    <w:rsid w:val="00C73BF3"/>
    <w:rsid w:val="00C74F7B"/>
    <w:rsid w:val="00C755B8"/>
    <w:rsid w:val="00C75891"/>
    <w:rsid w:val="00C760CF"/>
    <w:rsid w:val="00C77550"/>
    <w:rsid w:val="00C77BE6"/>
    <w:rsid w:val="00C81226"/>
    <w:rsid w:val="00C821A1"/>
    <w:rsid w:val="00C83136"/>
    <w:rsid w:val="00C833C5"/>
    <w:rsid w:val="00C835A7"/>
    <w:rsid w:val="00C835BA"/>
    <w:rsid w:val="00C846EA"/>
    <w:rsid w:val="00C84DB0"/>
    <w:rsid w:val="00C86337"/>
    <w:rsid w:val="00C86634"/>
    <w:rsid w:val="00C90B76"/>
    <w:rsid w:val="00C91F59"/>
    <w:rsid w:val="00C928E8"/>
    <w:rsid w:val="00C93BD9"/>
    <w:rsid w:val="00C953EB"/>
    <w:rsid w:val="00C954FC"/>
    <w:rsid w:val="00C95A72"/>
    <w:rsid w:val="00C95D7C"/>
    <w:rsid w:val="00C96331"/>
    <w:rsid w:val="00C977FE"/>
    <w:rsid w:val="00C97DB3"/>
    <w:rsid w:val="00C97FAD"/>
    <w:rsid w:val="00CA16AB"/>
    <w:rsid w:val="00CA1ED6"/>
    <w:rsid w:val="00CA4485"/>
    <w:rsid w:val="00CA51FD"/>
    <w:rsid w:val="00CA5348"/>
    <w:rsid w:val="00CA63D3"/>
    <w:rsid w:val="00CB0B31"/>
    <w:rsid w:val="00CB1457"/>
    <w:rsid w:val="00CB15CC"/>
    <w:rsid w:val="00CB23DD"/>
    <w:rsid w:val="00CB4631"/>
    <w:rsid w:val="00CB4BCA"/>
    <w:rsid w:val="00CB4F9E"/>
    <w:rsid w:val="00CB5454"/>
    <w:rsid w:val="00CB71BF"/>
    <w:rsid w:val="00CB7B3B"/>
    <w:rsid w:val="00CC03E5"/>
    <w:rsid w:val="00CC0BAB"/>
    <w:rsid w:val="00CC0DBC"/>
    <w:rsid w:val="00CC29FC"/>
    <w:rsid w:val="00CC41D8"/>
    <w:rsid w:val="00CC4544"/>
    <w:rsid w:val="00CC6E83"/>
    <w:rsid w:val="00CC73B3"/>
    <w:rsid w:val="00CC78F6"/>
    <w:rsid w:val="00CC7A7C"/>
    <w:rsid w:val="00CD0562"/>
    <w:rsid w:val="00CD0DC3"/>
    <w:rsid w:val="00CD14EA"/>
    <w:rsid w:val="00CD2086"/>
    <w:rsid w:val="00CD3821"/>
    <w:rsid w:val="00CD469B"/>
    <w:rsid w:val="00CD55B2"/>
    <w:rsid w:val="00CD62E7"/>
    <w:rsid w:val="00CD6B6C"/>
    <w:rsid w:val="00CD7F9E"/>
    <w:rsid w:val="00CE08DB"/>
    <w:rsid w:val="00CE0CD6"/>
    <w:rsid w:val="00CE23A8"/>
    <w:rsid w:val="00CE2951"/>
    <w:rsid w:val="00CE33AA"/>
    <w:rsid w:val="00CE43D5"/>
    <w:rsid w:val="00CE47A1"/>
    <w:rsid w:val="00CE4AB9"/>
    <w:rsid w:val="00CE5B94"/>
    <w:rsid w:val="00CE65C9"/>
    <w:rsid w:val="00CE6645"/>
    <w:rsid w:val="00CE687E"/>
    <w:rsid w:val="00CF0686"/>
    <w:rsid w:val="00CF07D2"/>
    <w:rsid w:val="00CF081A"/>
    <w:rsid w:val="00CF16B9"/>
    <w:rsid w:val="00CF177B"/>
    <w:rsid w:val="00CF1884"/>
    <w:rsid w:val="00CF2D96"/>
    <w:rsid w:val="00CF4740"/>
    <w:rsid w:val="00CF5066"/>
    <w:rsid w:val="00CF5387"/>
    <w:rsid w:val="00CF5EB4"/>
    <w:rsid w:val="00CF6408"/>
    <w:rsid w:val="00CF6DC5"/>
    <w:rsid w:val="00CF7E54"/>
    <w:rsid w:val="00D00153"/>
    <w:rsid w:val="00D018F0"/>
    <w:rsid w:val="00D02AD0"/>
    <w:rsid w:val="00D04F1E"/>
    <w:rsid w:val="00D06253"/>
    <w:rsid w:val="00D0667A"/>
    <w:rsid w:val="00D06E4B"/>
    <w:rsid w:val="00D07782"/>
    <w:rsid w:val="00D07BD9"/>
    <w:rsid w:val="00D1046F"/>
    <w:rsid w:val="00D10805"/>
    <w:rsid w:val="00D11A39"/>
    <w:rsid w:val="00D12B6A"/>
    <w:rsid w:val="00D131D2"/>
    <w:rsid w:val="00D15C86"/>
    <w:rsid w:val="00D160D7"/>
    <w:rsid w:val="00D1733D"/>
    <w:rsid w:val="00D17774"/>
    <w:rsid w:val="00D17DE9"/>
    <w:rsid w:val="00D17EAC"/>
    <w:rsid w:val="00D2186D"/>
    <w:rsid w:val="00D21B93"/>
    <w:rsid w:val="00D21C7C"/>
    <w:rsid w:val="00D21EF4"/>
    <w:rsid w:val="00D24167"/>
    <w:rsid w:val="00D24230"/>
    <w:rsid w:val="00D24594"/>
    <w:rsid w:val="00D2553D"/>
    <w:rsid w:val="00D26BA3"/>
    <w:rsid w:val="00D27992"/>
    <w:rsid w:val="00D27FF2"/>
    <w:rsid w:val="00D31D97"/>
    <w:rsid w:val="00D33952"/>
    <w:rsid w:val="00D34003"/>
    <w:rsid w:val="00D34D36"/>
    <w:rsid w:val="00D35BE3"/>
    <w:rsid w:val="00D36CF9"/>
    <w:rsid w:val="00D36DE1"/>
    <w:rsid w:val="00D37C59"/>
    <w:rsid w:val="00D40BE0"/>
    <w:rsid w:val="00D40DD6"/>
    <w:rsid w:val="00D40FDE"/>
    <w:rsid w:val="00D415EA"/>
    <w:rsid w:val="00D44C14"/>
    <w:rsid w:val="00D44DFC"/>
    <w:rsid w:val="00D457F6"/>
    <w:rsid w:val="00D462DE"/>
    <w:rsid w:val="00D4714E"/>
    <w:rsid w:val="00D47AC5"/>
    <w:rsid w:val="00D47E63"/>
    <w:rsid w:val="00D50B89"/>
    <w:rsid w:val="00D5152D"/>
    <w:rsid w:val="00D5193F"/>
    <w:rsid w:val="00D51EA3"/>
    <w:rsid w:val="00D52B61"/>
    <w:rsid w:val="00D5677D"/>
    <w:rsid w:val="00D57CC1"/>
    <w:rsid w:val="00D61FC6"/>
    <w:rsid w:val="00D65079"/>
    <w:rsid w:val="00D65301"/>
    <w:rsid w:val="00D6726D"/>
    <w:rsid w:val="00D6766C"/>
    <w:rsid w:val="00D72F36"/>
    <w:rsid w:val="00D73BA3"/>
    <w:rsid w:val="00D74897"/>
    <w:rsid w:val="00D764EF"/>
    <w:rsid w:val="00D800A7"/>
    <w:rsid w:val="00D8186D"/>
    <w:rsid w:val="00D81977"/>
    <w:rsid w:val="00D8204B"/>
    <w:rsid w:val="00D82A7E"/>
    <w:rsid w:val="00D835C1"/>
    <w:rsid w:val="00D83882"/>
    <w:rsid w:val="00D83EE7"/>
    <w:rsid w:val="00D852B4"/>
    <w:rsid w:val="00D85462"/>
    <w:rsid w:val="00D862C3"/>
    <w:rsid w:val="00D87AA9"/>
    <w:rsid w:val="00D90380"/>
    <w:rsid w:val="00D9044B"/>
    <w:rsid w:val="00D90501"/>
    <w:rsid w:val="00D905CD"/>
    <w:rsid w:val="00D9237F"/>
    <w:rsid w:val="00D93C39"/>
    <w:rsid w:val="00D93C76"/>
    <w:rsid w:val="00D93E9F"/>
    <w:rsid w:val="00D94380"/>
    <w:rsid w:val="00D94801"/>
    <w:rsid w:val="00D94D78"/>
    <w:rsid w:val="00D95366"/>
    <w:rsid w:val="00D96187"/>
    <w:rsid w:val="00D96BF2"/>
    <w:rsid w:val="00D970E0"/>
    <w:rsid w:val="00DA007B"/>
    <w:rsid w:val="00DA05D4"/>
    <w:rsid w:val="00DA2929"/>
    <w:rsid w:val="00DA3057"/>
    <w:rsid w:val="00DA30D2"/>
    <w:rsid w:val="00DA4C57"/>
    <w:rsid w:val="00DA6603"/>
    <w:rsid w:val="00DA7238"/>
    <w:rsid w:val="00DB0504"/>
    <w:rsid w:val="00DB17B4"/>
    <w:rsid w:val="00DB2394"/>
    <w:rsid w:val="00DB37FE"/>
    <w:rsid w:val="00DB4303"/>
    <w:rsid w:val="00DB4393"/>
    <w:rsid w:val="00DB576D"/>
    <w:rsid w:val="00DB6B10"/>
    <w:rsid w:val="00DB798D"/>
    <w:rsid w:val="00DB7CE7"/>
    <w:rsid w:val="00DC00CC"/>
    <w:rsid w:val="00DC0EF5"/>
    <w:rsid w:val="00DC131D"/>
    <w:rsid w:val="00DC13E1"/>
    <w:rsid w:val="00DC1515"/>
    <w:rsid w:val="00DC16C6"/>
    <w:rsid w:val="00DC2B0A"/>
    <w:rsid w:val="00DC2F19"/>
    <w:rsid w:val="00DC3CF6"/>
    <w:rsid w:val="00DC3FE5"/>
    <w:rsid w:val="00DC416B"/>
    <w:rsid w:val="00DC420E"/>
    <w:rsid w:val="00DC4439"/>
    <w:rsid w:val="00DC4CD5"/>
    <w:rsid w:val="00DC55F5"/>
    <w:rsid w:val="00DC566F"/>
    <w:rsid w:val="00DC5D39"/>
    <w:rsid w:val="00DC7C7A"/>
    <w:rsid w:val="00DC7E7A"/>
    <w:rsid w:val="00DD02A9"/>
    <w:rsid w:val="00DD0DB0"/>
    <w:rsid w:val="00DD37E3"/>
    <w:rsid w:val="00DD409A"/>
    <w:rsid w:val="00DD4782"/>
    <w:rsid w:val="00DD4DDF"/>
    <w:rsid w:val="00DD55CA"/>
    <w:rsid w:val="00DD5CCB"/>
    <w:rsid w:val="00DD5E7E"/>
    <w:rsid w:val="00DD5EAB"/>
    <w:rsid w:val="00DD64AB"/>
    <w:rsid w:val="00DD6576"/>
    <w:rsid w:val="00DD6AD2"/>
    <w:rsid w:val="00DD70EA"/>
    <w:rsid w:val="00DD7C52"/>
    <w:rsid w:val="00DE01D9"/>
    <w:rsid w:val="00DE0A0B"/>
    <w:rsid w:val="00DE0A81"/>
    <w:rsid w:val="00DE0BA1"/>
    <w:rsid w:val="00DE0F94"/>
    <w:rsid w:val="00DE1D68"/>
    <w:rsid w:val="00DE1E48"/>
    <w:rsid w:val="00DE2C9B"/>
    <w:rsid w:val="00DE3FFC"/>
    <w:rsid w:val="00DE7A95"/>
    <w:rsid w:val="00DF0541"/>
    <w:rsid w:val="00DF0893"/>
    <w:rsid w:val="00DF1093"/>
    <w:rsid w:val="00DF22FC"/>
    <w:rsid w:val="00DF2C57"/>
    <w:rsid w:val="00DF2E57"/>
    <w:rsid w:val="00DF42E6"/>
    <w:rsid w:val="00DF4B35"/>
    <w:rsid w:val="00DF4B6A"/>
    <w:rsid w:val="00DF68B9"/>
    <w:rsid w:val="00E00FB2"/>
    <w:rsid w:val="00E00FBC"/>
    <w:rsid w:val="00E0173E"/>
    <w:rsid w:val="00E01D62"/>
    <w:rsid w:val="00E040AA"/>
    <w:rsid w:val="00E05035"/>
    <w:rsid w:val="00E06A14"/>
    <w:rsid w:val="00E06B8E"/>
    <w:rsid w:val="00E06E3C"/>
    <w:rsid w:val="00E07C5B"/>
    <w:rsid w:val="00E10218"/>
    <w:rsid w:val="00E10C0F"/>
    <w:rsid w:val="00E12724"/>
    <w:rsid w:val="00E13949"/>
    <w:rsid w:val="00E13AC7"/>
    <w:rsid w:val="00E15561"/>
    <w:rsid w:val="00E15A8C"/>
    <w:rsid w:val="00E16307"/>
    <w:rsid w:val="00E167A0"/>
    <w:rsid w:val="00E17117"/>
    <w:rsid w:val="00E17351"/>
    <w:rsid w:val="00E17C5D"/>
    <w:rsid w:val="00E204BA"/>
    <w:rsid w:val="00E21AB2"/>
    <w:rsid w:val="00E220F2"/>
    <w:rsid w:val="00E22696"/>
    <w:rsid w:val="00E22969"/>
    <w:rsid w:val="00E22F65"/>
    <w:rsid w:val="00E236B4"/>
    <w:rsid w:val="00E25387"/>
    <w:rsid w:val="00E25B02"/>
    <w:rsid w:val="00E260A5"/>
    <w:rsid w:val="00E301EB"/>
    <w:rsid w:val="00E30D06"/>
    <w:rsid w:val="00E30D53"/>
    <w:rsid w:val="00E30F3C"/>
    <w:rsid w:val="00E33A4B"/>
    <w:rsid w:val="00E3415B"/>
    <w:rsid w:val="00E351FD"/>
    <w:rsid w:val="00E35968"/>
    <w:rsid w:val="00E35ABA"/>
    <w:rsid w:val="00E3650E"/>
    <w:rsid w:val="00E36A3C"/>
    <w:rsid w:val="00E36C53"/>
    <w:rsid w:val="00E372D4"/>
    <w:rsid w:val="00E37D04"/>
    <w:rsid w:val="00E401DE"/>
    <w:rsid w:val="00E41BE8"/>
    <w:rsid w:val="00E433A9"/>
    <w:rsid w:val="00E43F58"/>
    <w:rsid w:val="00E44490"/>
    <w:rsid w:val="00E44533"/>
    <w:rsid w:val="00E44CB7"/>
    <w:rsid w:val="00E44D99"/>
    <w:rsid w:val="00E452B0"/>
    <w:rsid w:val="00E45B1A"/>
    <w:rsid w:val="00E45BA2"/>
    <w:rsid w:val="00E46940"/>
    <w:rsid w:val="00E471B9"/>
    <w:rsid w:val="00E47E30"/>
    <w:rsid w:val="00E5109D"/>
    <w:rsid w:val="00E517FB"/>
    <w:rsid w:val="00E54DD9"/>
    <w:rsid w:val="00E555FA"/>
    <w:rsid w:val="00E557E1"/>
    <w:rsid w:val="00E55BF1"/>
    <w:rsid w:val="00E55D54"/>
    <w:rsid w:val="00E56C64"/>
    <w:rsid w:val="00E57A27"/>
    <w:rsid w:val="00E62810"/>
    <w:rsid w:val="00E62DBD"/>
    <w:rsid w:val="00E63115"/>
    <w:rsid w:val="00E6326C"/>
    <w:rsid w:val="00E636B9"/>
    <w:rsid w:val="00E63CA7"/>
    <w:rsid w:val="00E640B8"/>
    <w:rsid w:val="00E653A3"/>
    <w:rsid w:val="00E65D19"/>
    <w:rsid w:val="00E67512"/>
    <w:rsid w:val="00E67700"/>
    <w:rsid w:val="00E67B70"/>
    <w:rsid w:val="00E702A2"/>
    <w:rsid w:val="00E72E93"/>
    <w:rsid w:val="00E7382D"/>
    <w:rsid w:val="00E738C6"/>
    <w:rsid w:val="00E75D78"/>
    <w:rsid w:val="00E76283"/>
    <w:rsid w:val="00E7731E"/>
    <w:rsid w:val="00E775F3"/>
    <w:rsid w:val="00E83A2F"/>
    <w:rsid w:val="00E84413"/>
    <w:rsid w:val="00E85679"/>
    <w:rsid w:val="00E86BF2"/>
    <w:rsid w:val="00E86CE8"/>
    <w:rsid w:val="00E87838"/>
    <w:rsid w:val="00E87AC5"/>
    <w:rsid w:val="00E90768"/>
    <w:rsid w:val="00E90E24"/>
    <w:rsid w:val="00E90ECD"/>
    <w:rsid w:val="00E913A4"/>
    <w:rsid w:val="00E9504C"/>
    <w:rsid w:val="00E954EA"/>
    <w:rsid w:val="00E958A2"/>
    <w:rsid w:val="00E965C7"/>
    <w:rsid w:val="00E96612"/>
    <w:rsid w:val="00EA1345"/>
    <w:rsid w:val="00EA1F74"/>
    <w:rsid w:val="00EA2570"/>
    <w:rsid w:val="00EA281F"/>
    <w:rsid w:val="00EA3018"/>
    <w:rsid w:val="00EA3092"/>
    <w:rsid w:val="00EA3231"/>
    <w:rsid w:val="00EA3888"/>
    <w:rsid w:val="00EA47E1"/>
    <w:rsid w:val="00EA539D"/>
    <w:rsid w:val="00EA55B1"/>
    <w:rsid w:val="00EA6246"/>
    <w:rsid w:val="00EA640F"/>
    <w:rsid w:val="00EA6DE7"/>
    <w:rsid w:val="00EB002C"/>
    <w:rsid w:val="00EB0E17"/>
    <w:rsid w:val="00EB24C9"/>
    <w:rsid w:val="00EB24E4"/>
    <w:rsid w:val="00EB3275"/>
    <w:rsid w:val="00EB3368"/>
    <w:rsid w:val="00EB45AE"/>
    <w:rsid w:val="00EB5209"/>
    <w:rsid w:val="00EB57FE"/>
    <w:rsid w:val="00EB7FAE"/>
    <w:rsid w:val="00EC02BC"/>
    <w:rsid w:val="00EC111B"/>
    <w:rsid w:val="00EC3BB9"/>
    <w:rsid w:val="00EC4622"/>
    <w:rsid w:val="00EC5A7F"/>
    <w:rsid w:val="00EC5C4A"/>
    <w:rsid w:val="00EC5EF2"/>
    <w:rsid w:val="00EC67B8"/>
    <w:rsid w:val="00EC67DB"/>
    <w:rsid w:val="00EC77F6"/>
    <w:rsid w:val="00ED0E46"/>
    <w:rsid w:val="00ED1D3B"/>
    <w:rsid w:val="00ED2C6F"/>
    <w:rsid w:val="00ED57F7"/>
    <w:rsid w:val="00ED645F"/>
    <w:rsid w:val="00EE001E"/>
    <w:rsid w:val="00EE100F"/>
    <w:rsid w:val="00EE37FF"/>
    <w:rsid w:val="00EE4645"/>
    <w:rsid w:val="00EE49FA"/>
    <w:rsid w:val="00EE510D"/>
    <w:rsid w:val="00EE5ED0"/>
    <w:rsid w:val="00EE670E"/>
    <w:rsid w:val="00EE6A81"/>
    <w:rsid w:val="00EE746F"/>
    <w:rsid w:val="00EF03F7"/>
    <w:rsid w:val="00EF2083"/>
    <w:rsid w:val="00EF2662"/>
    <w:rsid w:val="00EF3A66"/>
    <w:rsid w:val="00EF4A0B"/>
    <w:rsid w:val="00EF5E38"/>
    <w:rsid w:val="00EF6224"/>
    <w:rsid w:val="00EF6D10"/>
    <w:rsid w:val="00EF706E"/>
    <w:rsid w:val="00EF7DDC"/>
    <w:rsid w:val="00F021AC"/>
    <w:rsid w:val="00F0238E"/>
    <w:rsid w:val="00F02A83"/>
    <w:rsid w:val="00F03CE4"/>
    <w:rsid w:val="00F04F89"/>
    <w:rsid w:val="00F06E98"/>
    <w:rsid w:val="00F07F60"/>
    <w:rsid w:val="00F112F0"/>
    <w:rsid w:val="00F12753"/>
    <w:rsid w:val="00F1358D"/>
    <w:rsid w:val="00F1460D"/>
    <w:rsid w:val="00F167A8"/>
    <w:rsid w:val="00F203B4"/>
    <w:rsid w:val="00F2070A"/>
    <w:rsid w:val="00F2090D"/>
    <w:rsid w:val="00F20B43"/>
    <w:rsid w:val="00F24927"/>
    <w:rsid w:val="00F24B27"/>
    <w:rsid w:val="00F24F03"/>
    <w:rsid w:val="00F25A4B"/>
    <w:rsid w:val="00F3001B"/>
    <w:rsid w:val="00F309E6"/>
    <w:rsid w:val="00F30B51"/>
    <w:rsid w:val="00F31D8C"/>
    <w:rsid w:val="00F328BB"/>
    <w:rsid w:val="00F33A3E"/>
    <w:rsid w:val="00F3401C"/>
    <w:rsid w:val="00F34E87"/>
    <w:rsid w:val="00F362F6"/>
    <w:rsid w:val="00F40648"/>
    <w:rsid w:val="00F41A94"/>
    <w:rsid w:val="00F43463"/>
    <w:rsid w:val="00F43E99"/>
    <w:rsid w:val="00F44498"/>
    <w:rsid w:val="00F44F4B"/>
    <w:rsid w:val="00F45A54"/>
    <w:rsid w:val="00F45C7B"/>
    <w:rsid w:val="00F46703"/>
    <w:rsid w:val="00F47F8F"/>
    <w:rsid w:val="00F50361"/>
    <w:rsid w:val="00F5047C"/>
    <w:rsid w:val="00F51FFB"/>
    <w:rsid w:val="00F524AD"/>
    <w:rsid w:val="00F524C1"/>
    <w:rsid w:val="00F537FE"/>
    <w:rsid w:val="00F545F4"/>
    <w:rsid w:val="00F54636"/>
    <w:rsid w:val="00F555A0"/>
    <w:rsid w:val="00F55814"/>
    <w:rsid w:val="00F56B91"/>
    <w:rsid w:val="00F57EC2"/>
    <w:rsid w:val="00F57ED4"/>
    <w:rsid w:val="00F612C4"/>
    <w:rsid w:val="00F62FC5"/>
    <w:rsid w:val="00F6415F"/>
    <w:rsid w:val="00F644C7"/>
    <w:rsid w:val="00F64F60"/>
    <w:rsid w:val="00F661CC"/>
    <w:rsid w:val="00F67C8E"/>
    <w:rsid w:val="00F70287"/>
    <w:rsid w:val="00F70298"/>
    <w:rsid w:val="00F70FAD"/>
    <w:rsid w:val="00F7102E"/>
    <w:rsid w:val="00F71116"/>
    <w:rsid w:val="00F71243"/>
    <w:rsid w:val="00F716B6"/>
    <w:rsid w:val="00F758DB"/>
    <w:rsid w:val="00F770A3"/>
    <w:rsid w:val="00F77D08"/>
    <w:rsid w:val="00F77F66"/>
    <w:rsid w:val="00F80CFA"/>
    <w:rsid w:val="00F80E98"/>
    <w:rsid w:val="00F81B12"/>
    <w:rsid w:val="00F81DCB"/>
    <w:rsid w:val="00F82052"/>
    <w:rsid w:val="00F82B8E"/>
    <w:rsid w:val="00F82D78"/>
    <w:rsid w:val="00F82ED7"/>
    <w:rsid w:val="00F834FF"/>
    <w:rsid w:val="00F83A69"/>
    <w:rsid w:val="00F84334"/>
    <w:rsid w:val="00F86BB9"/>
    <w:rsid w:val="00F86F1F"/>
    <w:rsid w:val="00F876BC"/>
    <w:rsid w:val="00F90908"/>
    <w:rsid w:val="00F94A00"/>
    <w:rsid w:val="00F94B3B"/>
    <w:rsid w:val="00F952D9"/>
    <w:rsid w:val="00F96C52"/>
    <w:rsid w:val="00FA101D"/>
    <w:rsid w:val="00FA28F5"/>
    <w:rsid w:val="00FA2E53"/>
    <w:rsid w:val="00FA688E"/>
    <w:rsid w:val="00FA7EB0"/>
    <w:rsid w:val="00FB04A4"/>
    <w:rsid w:val="00FB1DED"/>
    <w:rsid w:val="00FB2096"/>
    <w:rsid w:val="00FB2B71"/>
    <w:rsid w:val="00FB3C6A"/>
    <w:rsid w:val="00FB496F"/>
    <w:rsid w:val="00FB4A9E"/>
    <w:rsid w:val="00FB4AA2"/>
    <w:rsid w:val="00FB4C46"/>
    <w:rsid w:val="00FB7723"/>
    <w:rsid w:val="00FC0C2C"/>
    <w:rsid w:val="00FC104A"/>
    <w:rsid w:val="00FC2981"/>
    <w:rsid w:val="00FC3256"/>
    <w:rsid w:val="00FC39F2"/>
    <w:rsid w:val="00FC43D3"/>
    <w:rsid w:val="00FC43D5"/>
    <w:rsid w:val="00FC48E1"/>
    <w:rsid w:val="00FC4996"/>
    <w:rsid w:val="00FC5335"/>
    <w:rsid w:val="00FC6975"/>
    <w:rsid w:val="00FC6D3B"/>
    <w:rsid w:val="00FC6DB9"/>
    <w:rsid w:val="00FD0574"/>
    <w:rsid w:val="00FD1134"/>
    <w:rsid w:val="00FD2639"/>
    <w:rsid w:val="00FD49D9"/>
    <w:rsid w:val="00FD4DA2"/>
    <w:rsid w:val="00FD59BA"/>
    <w:rsid w:val="00FD7272"/>
    <w:rsid w:val="00FD7322"/>
    <w:rsid w:val="00FD782B"/>
    <w:rsid w:val="00FE002D"/>
    <w:rsid w:val="00FE0BB8"/>
    <w:rsid w:val="00FE0F8F"/>
    <w:rsid w:val="00FE11C2"/>
    <w:rsid w:val="00FE228C"/>
    <w:rsid w:val="00FE2ABF"/>
    <w:rsid w:val="00FE3B4C"/>
    <w:rsid w:val="00FE5382"/>
    <w:rsid w:val="00FE56A4"/>
    <w:rsid w:val="00FE624D"/>
    <w:rsid w:val="00FE6EBF"/>
    <w:rsid w:val="00FF0333"/>
    <w:rsid w:val="00FF21CD"/>
    <w:rsid w:val="00FF38AC"/>
    <w:rsid w:val="00FF3CC9"/>
    <w:rsid w:val="00FF4529"/>
    <w:rsid w:val="00FF4548"/>
    <w:rsid w:val="00FF4EBE"/>
    <w:rsid w:val="00FF632B"/>
    <w:rsid w:val="00FF6351"/>
    <w:rsid w:val="00FF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578BC"/>
  <w15:docId w15:val="{499A7141-06FE-41BC-9319-AF9C3FCE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723E"/>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16F1B"/>
    <w:pPr>
      <w:keepNext/>
      <w:keepLines/>
      <w:numPr>
        <w:numId w:val="1"/>
      </w:numPr>
      <w:spacing w:before="480" w:line="276" w:lineRule="auto"/>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uiPriority w:val="9"/>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iPriority w:val="9"/>
    <w:unhideWhenUsed/>
    <w:qFormat/>
    <w:rsid w:val="001D4427"/>
    <w:pPr>
      <w:keepNext/>
      <w:keepLines/>
      <w:numPr>
        <w:ilvl w:val="3"/>
        <w:numId w:val="1"/>
      </w:numPr>
      <w:spacing w:before="200" w:line="276" w:lineRule="auto"/>
      <w:outlineLvl w:val="3"/>
    </w:pPr>
    <w:rPr>
      <w:rFonts w:asciiTheme="majorHAnsi" w:eastAsiaTheme="majorEastAsia" w:hAnsiTheme="majorHAnsi" w:cstheme="majorBidi"/>
      <w:b/>
      <w:bCs/>
      <w:i/>
      <w:iCs/>
      <w:color w:val="1F497D" w:themeColor="text2"/>
      <w:sz w:val="22"/>
      <w:szCs w:val="22"/>
    </w:rPr>
  </w:style>
  <w:style w:type="paragraph" w:styleId="Heading5">
    <w:name w:val="heading 5"/>
    <w:basedOn w:val="Normal"/>
    <w:next w:val="Normal"/>
    <w:link w:val="Heading5Char"/>
    <w:uiPriority w:val="9"/>
    <w:unhideWhenUsed/>
    <w:qFormat/>
    <w:rsid w:val="005250C1"/>
    <w:pPr>
      <w:keepNext/>
      <w:keepLines/>
      <w:numPr>
        <w:ilvl w:val="4"/>
        <w:numId w:val="1"/>
      </w:numPr>
      <w:spacing w:before="200" w:line="276" w:lineRule="auto"/>
      <w:ind w:left="1008"/>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pPr>
      <w:tabs>
        <w:tab w:val="left" w:pos="1080"/>
        <w:tab w:val="right" w:leader="dot" w:pos="9350"/>
      </w:tabs>
      <w:spacing w:before="40" w:line="280" w:lineRule="exact"/>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pPr>
      <w:tabs>
        <w:tab w:val="right" w:leader="dot" w:pos="9350"/>
      </w:tabs>
      <w:spacing w:before="40"/>
      <w:ind w:left="2880"/>
    </w:pPr>
    <w:rPr>
      <w:rFonts w:ascii="Arial" w:hAnsi="Arial"/>
    </w:rPr>
  </w:style>
  <w:style w:type="paragraph" w:styleId="TOC3">
    <w:name w:val="toc 3"/>
    <w:basedOn w:val="Normal"/>
    <w:uiPriority w:val="39"/>
    <w:rsid w:val="00D160D7"/>
    <w:pPr>
      <w:tabs>
        <w:tab w:val="left" w:pos="1620"/>
        <w:tab w:val="right" w:leader="dot" w:pos="9350"/>
      </w:tabs>
      <w:spacing w:before="40" w:after="40"/>
      <w:ind w:left="1627" w:hanging="720"/>
    </w:pPr>
    <w:rPr>
      <w:rFonts w:ascii="Arial" w:hAnsi="Arial"/>
    </w:rPr>
  </w:style>
  <w:style w:type="paragraph" w:styleId="TOC4">
    <w:name w:val="toc 4"/>
    <w:basedOn w:val="Normal"/>
    <w:pPr>
      <w:tabs>
        <w:tab w:val="left" w:pos="2160"/>
        <w:tab w:val="right" w:leader="dot" w:pos="9350"/>
      </w:tabs>
      <w:spacing w:before="40" w:line="280" w:lineRule="exact"/>
      <w:ind w:left="2534" w:hanging="907"/>
    </w:pPr>
    <w:rPr>
      <w:rFonts w:ascii="Arial" w:hAnsi="Arial"/>
    </w:rPr>
  </w:style>
  <w:style w:type="paragraph" w:styleId="TOC5">
    <w:name w:val="toc 5"/>
    <w:basedOn w:val="Normal"/>
    <w:pPr>
      <w:tabs>
        <w:tab w:val="left" w:pos="2520"/>
        <w:tab w:val="right" w:pos="9360"/>
      </w:tabs>
      <w:spacing w:before="40"/>
      <w:ind w:left="2520" w:hanging="1080"/>
    </w:pPr>
    <w:rPr>
      <w:rFonts w:ascii="Arial" w:hAnsi="Arial"/>
    </w:rPr>
  </w:style>
  <w:style w:type="paragraph" w:styleId="TOC6">
    <w:name w:val="toc 6"/>
    <w:basedOn w:val="Normal"/>
    <w:pPr>
      <w:spacing w:before="40"/>
      <w:ind w:left="1800"/>
    </w:pPr>
    <w:rPr>
      <w:rFonts w:ascii="Arial" w:hAnsi="Arial"/>
    </w:rPr>
  </w:style>
  <w:style w:type="paragraph" w:styleId="TOC7">
    <w:name w:val="toc 7"/>
    <w:basedOn w:val="Normal"/>
    <w:pPr>
      <w:spacing w:before="40"/>
      <w:ind w:left="2160"/>
    </w:pPr>
    <w:rPr>
      <w:rFonts w:ascii="Arial" w:hAnsi="Arial"/>
    </w:rPr>
  </w:style>
  <w:style w:type="paragraph" w:styleId="TOC8">
    <w:name w:val="toc 8"/>
    <w:basedOn w:val="Normal"/>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uiPriority w:val="39"/>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16F1B"/>
    <w:rPr>
      <w:rFonts w:asciiTheme="majorHAnsi" w:eastAsiaTheme="majorEastAsia" w:hAnsiTheme="majorHAnsi" w:cstheme="majorBidi"/>
      <w:b/>
      <w:bCs/>
      <w:color w:val="1F497D" w:themeColor="text2"/>
      <w:sz w:val="28"/>
      <w:szCs w:val="28"/>
      <w:lang w:val="en-GB"/>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lang w:val="en-GB"/>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lang w:val="en-GB"/>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1D4427"/>
    <w:rPr>
      <w:rFonts w:asciiTheme="majorHAnsi" w:eastAsiaTheme="majorEastAsia" w:hAnsiTheme="majorHAnsi" w:cstheme="majorBidi"/>
      <w:b/>
      <w:bCs/>
      <w:i/>
      <w:iCs/>
      <w:color w:val="1F497D" w:themeColor="text2"/>
      <w:sz w:val="22"/>
      <w:szCs w:val="22"/>
      <w:lang w:val="en-GB"/>
    </w:rPr>
  </w:style>
  <w:style w:type="paragraph" w:styleId="BalloonText">
    <w:name w:val="Balloon Text"/>
    <w:basedOn w:val="Normal"/>
    <w:link w:val="BalloonTextChar"/>
    <w:uiPriority w:val="99"/>
    <w:unhideWhenUsed/>
    <w:rsid w:val="00510CB5"/>
    <w:rPr>
      <w:rFonts w:ascii="Tahoma" w:hAnsi="Tahoma" w:cs="Tahoma"/>
      <w:sz w:val="16"/>
      <w:szCs w:val="16"/>
    </w:rPr>
  </w:style>
  <w:style w:type="character" w:customStyle="1" w:styleId="BalloonTextChar">
    <w:name w:val="Balloon Text Char"/>
    <w:basedOn w:val="DefaultParagraphFont"/>
    <w:link w:val="BalloonText"/>
    <w:uiPriority w:val="99"/>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350361"/>
    <w:pPr>
      <w:pBdr>
        <w:top w:val="nil"/>
        <w:left w:val="nil"/>
        <w:bottom w:val="nil"/>
        <w:right w:val="nil"/>
        <w:between w:val="nil"/>
      </w:pBdr>
    </w:pPr>
    <w:rPr>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Code">
    <w:name w:val="Code"/>
    <w:basedOn w:val="Normal"/>
    <w:link w:val="CodeChar"/>
    <w:autoRedefine/>
    <w:qFormat/>
    <w:rsid w:val="007C307D"/>
    <w:pPr>
      <w:pBdr>
        <w:top w:val="nil"/>
        <w:left w:val="nil"/>
        <w:bottom w:val="nil"/>
        <w:right w:val="nil"/>
        <w:between w:val="nil"/>
      </w:pBdr>
      <w:tabs>
        <w:tab w:val="left" w:pos="360"/>
      </w:tabs>
      <w:spacing w:after="0"/>
    </w:pPr>
    <w:rPr>
      <w:rFonts w:ascii="Consolas" w:hAnsi="Consolas" w:cs="Consolas"/>
      <w:noProof/>
      <w:sz w:val="18"/>
      <w:szCs w:val="18"/>
      <w:lang w:eastAsia="x-none"/>
    </w:rPr>
  </w:style>
  <w:style w:type="character" w:customStyle="1" w:styleId="CodeChar">
    <w:name w:val="Code Char"/>
    <w:basedOn w:val="DefaultParagraphFont"/>
    <w:link w:val="Code"/>
    <w:rsid w:val="007C307D"/>
    <w:rPr>
      <w:rFonts w:ascii="Consolas" w:hAnsi="Consolas" w:cs="Consolas"/>
      <w:noProof/>
      <w:sz w:val="18"/>
      <w:szCs w:val="18"/>
      <w:lang w:eastAsia="x-none"/>
    </w:rPr>
  </w:style>
  <w:style w:type="paragraph" w:customStyle="1" w:styleId="StepCounter">
    <w:name w:val="StepCounter"/>
    <w:basedOn w:val="ListParagraph"/>
    <w:qFormat/>
    <w:rsid w:val="00B928DC"/>
    <w:pPr>
      <w:numPr>
        <w:numId w:val="27"/>
      </w:numPr>
      <w:overflowPunct/>
      <w:autoSpaceDE/>
      <w:autoSpaceDN/>
      <w:adjustRightInd/>
      <w:spacing w:after="0"/>
      <w:textAlignment w:val="auto"/>
    </w:pPr>
    <w:rPr>
      <w:rFonts w:asciiTheme="minorHAnsi" w:hAnsiTheme="minorHAnsi"/>
      <w:lang w:eastAsia="x-none"/>
    </w:rPr>
  </w:style>
  <w:style w:type="paragraph" w:customStyle="1" w:styleId="Heading1APDX">
    <w:name w:val="Heading 1 APDX"/>
    <w:basedOn w:val="Heading1"/>
    <w:qFormat/>
    <w:rsid w:val="003D17B9"/>
    <w:pPr>
      <w:numPr>
        <w:numId w:val="0"/>
      </w:numPr>
      <w:ind w:left="432"/>
    </w:pPr>
  </w:style>
  <w:style w:type="paragraph" w:styleId="Revision">
    <w:name w:val="Revision"/>
    <w:hidden/>
    <w:uiPriority w:val="99"/>
    <w:semiHidden/>
    <w:rsid w:val="009279B2"/>
  </w:style>
  <w:style w:type="paragraph" w:styleId="FootnoteText">
    <w:name w:val="footnote text"/>
    <w:basedOn w:val="Normal"/>
    <w:link w:val="FootnoteTextChar"/>
    <w:uiPriority w:val="99"/>
    <w:semiHidden/>
    <w:unhideWhenUsed/>
    <w:rsid w:val="0036489D"/>
    <w:pPr>
      <w:spacing w:after="0"/>
    </w:pPr>
  </w:style>
  <w:style w:type="character" w:customStyle="1" w:styleId="FootnoteTextChar">
    <w:name w:val="Footnote Text Char"/>
    <w:basedOn w:val="DefaultParagraphFont"/>
    <w:link w:val="FootnoteText"/>
    <w:uiPriority w:val="99"/>
    <w:semiHidden/>
    <w:rsid w:val="0036489D"/>
  </w:style>
  <w:style w:type="character" w:styleId="FootnoteReference">
    <w:name w:val="footnote reference"/>
    <w:basedOn w:val="DefaultParagraphFont"/>
    <w:uiPriority w:val="99"/>
    <w:semiHidden/>
    <w:unhideWhenUsed/>
    <w:rsid w:val="003648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462507687">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590701174">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895706226">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32514798">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334913828">
      <w:bodyDiv w:val="1"/>
      <w:marLeft w:val="0"/>
      <w:marRight w:val="0"/>
      <w:marTop w:val="0"/>
      <w:marBottom w:val="0"/>
      <w:divBdr>
        <w:top w:val="none" w:sz="0" w:space="0" w:color="auto"/>
        <w:left w:val="none" w:sz="0" w:space="0" w:color="auto"/>
        <w:bottom w:val="none" w:sz="0" w:space="0" w:color="auto"/>
        <w:right w:val="none" w:sz="0" w:space="0" w:color="auto"/>
      </w:divBdr>
    </w:div>
    <w:div w:id="1443265517">
      <w:bodyDiv w:val="1"/>
      <w:marLeft w:val="0"/>
      <w:marRight w:val="0"/>
      <w:marTop w:val="0"/>
      <w:marBottom w:val="0"/>
      <w:divBdr>
        <w:top w:val="none" w:sz="0" w:space="0" w:color="auto"/>
        <w:left w:val="none" w:sz="0" w:space="0" w:color="auto"/>
        <w:bottom w:val="none" w:sz="0" w:space="0" w:color="auto"/>
        <w:right w:val="none" w:sz="0" w:space="0" w:color="auto"/>
      </w:divBdr>
    </w:div>
    <w:div w:id="1583559717">
      <w:bodyDiv w:val="1"/>
      <w:marLeft w:val="0"/>
      <w:marRight w:val="0"/>
      <w:marTop w:val="0"/>
      <w:marBottom w:val="0"/>
      <w:divBdr>
        <w:top w:val="none" w:sz="0" w:space="0" w:color="auto"/>
        <w:left w:val="none" w:sz="0" w:space="0" w:color="auto"/>
        <w:bottom w:val="none" w:sz="0" w:space="0" w:color="auto"/>
        <w:right w:val="none" w:sz="0" w:space="0" w:color="auto"/>
      </w:divBdr>
    </w:div>
    <w:div w:id="1604805292">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hyperlink" Target="https://github.com/certificationoperatingcouncil/TCI_ASN1" TargetMode="External"/><Relationship Id="rId19" Type="http://schemas.openxmlformats.org/officeDocument/2006/relationships/image" Target="media/image7.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0236A"/>
    <w:rsid w:val="00037E51"/>
    <w:rsid w:val="000462D0"/>
    <w:rsid w:val="000916CB"/>
    <w:rsid w:val="000C02A6"/>
    <w:rsid w:val="000C6293"/>
    <w:rsid w:val="000E7FDF"/>
    <w:rsid w:val="00105126"/>
    <w:rsid w:val="001B0B75"/>
    <w:rsid w:val="001D5099"/>
    <w:rsid w:val="001E2AFA"/>
    <w:rsid w:val="00211192"/>
    <w:rsid w:val="0025044B"/>
    <w:rsid w:val="00290C76"/>
    <w:rsid w:val="002A1A6A"/>
    <w:rsid w:val="002C66AC"/>
    <w:rsid w:val="002D3E25"/>
    <w:rsid w:val="00311C6A"/>
    <w:rsid w:val="003207F4"/>
    <w:rsid w:val="00377662"/>
    <w:rsid w:val="003B7DA4"/>
    <w:rsid w:val="003C7B8F"/>
    <w:rsid w:val="003D65A7"/>
    <w:rsid w:val="003E71AB"/>
    <w:rsid w:val="00414507"/>
    <w:rsid w:val="0041673F"/>
    <w:rsid w:val="0046151D"/>
    <w:rsid w:val="00467E0D"/>
    <w:rsid w:val="004F0B1E"/>
    <w:rsid w:val="004F78B7"/>
    <w:rsid w:val="0050134F"/>
    <w:rsid w:val="00515168"/>
    <w:rsid w:val="0052589E"/>
    <w:rsid w:val="00533588"/>
    <w:rsid w:val="00570816"/>
    <w:rsid w:val="00582CE5"/>
    <w:rsid w:val="0058624E"/>
    <w:rsid w:val="005F2C15"/>
    <w:rsid w:val="005F6A7E"/>
    <w:rsid w:val="00666777"/>
    <w:rsid w:val="006B69DE"/>
    <w:rsid w:val="006E26AE"/>
    <w:rsid w:val="006F4EEE"/>
    <w:rsid w:val="00717ABA"/>
    <w:rsid w:val="00732BB1"/>
    <w:rsid w:val="007C2485"/>
    <w:rsid w:val="00800AEF"/>
    <w:rsid w:val="00864766"/>
    <w:rsid w:val="008B305E"/>
    <w:rsid w:val="008F3E76"/>
    <w:rsid w:val="00943E9A"/>
    <w:rsid w:val="00954E44"/>
    <w:rsid w:val="00963267"/>
    <w:rsid w:val="00982603"/>
    <w:rsid w:val="00A27761"/>
    <w:rsid w:val="00A352E7"/>
    <w:rsid w:val="00A40D59"/>
    <w:rsid w:val="00A516FE"/>
    <w:rsid w:val="00A71384"/>
    <w:rsid w:val="00AF1788"/>
    <w:rsid w:val="00B16DFD"/>
    <w:rsid w:val="00B44826"/>
    <w:rsid w:val="00B5759E"/>
    <w:rsid w:val="00B825C6"/>
    <w:rsid w:val="00B864D6"/>
    <w:rsid w:val="00BB15F8"/>
    <w:rsid w:val="00BB5DD6"/>
    <w:rsid w:val="00BC0FDB"/>
    <w:rsid w:val="00BD5B01"/>
    <w:rsid w:val="00BE1BFC"/>
    <w:rsid w:val="00BE20EE"/>
    <w:rsid w:val="00C04F55"/>
    <w:rsid w:val="00C07128"/>
    <w:rsid w:val="00C11B3F"/>
    <w:rsid w:val="00C13F3F"/>
    <w:rsid w:val="00C379C0"/>
    <w:rsid w:val="00C41A9B"/>
    <w:rsid w:val="00C43A40"/>
    <w:rsid w:val="00CE040F"/>
    <w:rsid w:val="00D12F92"/>
    <w:rsid w:val="00D160A0"/>
    <w:rsid w:val="00D32EF9"/>
    <w:rsid w:val="00D44465"/>
    <w:rsid w:val="00D51AC5"/>
    <w:rsid w:val="00DA08C0"/>
    <w:rsid w:val="00DD5A4E"/>
    <w:rsid w:val="00E128AC"/>
    <w:rsid w:val="00E7780C"/>
    <w:rsid w:val="00EA028B"/>
    <w:rsid w:val="00EA0E36"/>
    <w:rsid w:val="00EA2021"/>
    <w:rsid w:val="00EB0F0E"/>
    <w:rsid w:val="00EB43C3"/>
    <w:rsid w:val="00EC6872"/>
    <w:rsid w:val="00EC6C57"/>
    <w:rsid w:val="00EE64E6"/>
    <w:rsid w:val="00F248E6"/>
    <w:rsid w:val="00F66785"/>
    <w:rsid w:val="00F92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11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0E8D55-3968-42B1-B119-0615F07F5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7443</TotalTime>
  <Pages>1</Pages>
  <Words>17581</Words>
  <Characters>100212</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7Layers AG</Company>
  <LinksUpToDate>false</LinksUpToDate>
  <CharactersWithSpaces>117558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Dmitri.Khijniak@7Layers.com</dc:creator>
  <cp:lastModifiedBy>Dmitri.Khijniak@7Layers.com</cp:lastModifiedBy>
  <cp:revision>146</cp:revision>
  <cp:lastPrinted>2017-04-26T23:50:00Z</cp:lastPrinted>
  <dcterms:created xsi:type="dcterms:W3CDTF">2015-12-22T20:20:00Z</dcterms:created>
  <dcterms:modified xsi:type="dcterms:W3CDTF">2017-08-04T16:39:00Z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NUM" linkTarget="DOC_REVISION">
    <vt:lpwstr>V1.3.2-DRAFT</vt:lpwstr>
  </property>
</Properties>
</file>